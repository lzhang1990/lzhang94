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Pr="00DF5D9A" w:rsidRDefault="000F39B5" w:rsidP="00DF29E0">
      <w:pPr>
        <w:spacing w:after="0" w:line="240" w:lineRule="auto"/>
        <w:jc w:val="center"/>
        <w:rPr>
          <w:rFonts w:ascii="Times New Roman" w:hAnsi="Times New Roman" w:cs="Times New Roman"/>
          <w:sz w:val="24"/>
          <w:szCs w:val="24"/>
        </w:rPr>
      </w:pPr>
      <w:r w:rsidRPr="00DF5D9A">
        <w:rPr>
          <w:rFonts w:ascii="Times New Roman" w:hAnsi="Times New Roman" w:cs="Times New Roman"/>
          <w:sz w:val="24"/>
          <w:szCs w:val="24"/>
        </w:rPr>
        <w:t>Narcissism and Self-Insight: A Review and Meta-Analysis of Narcissists’ Self-Enhancement Tendencies.</w:t>
      </w:r>
    </w:p>
    <w:p w14:paraId="42281EFC" w14:textId="77777777" w:rsidR="00506EFB" w:rsidRPr="00DF5D9A" w:rsidRDefault="00506EFB" w:rsidP="00DF29E0">
      <w:pPr>
        <w:spacing w:after="0" w:line="240" w:lineRule="auto"/>
        <w:jc w:val="center"/>
        <w:rPr>
          <w:rFonts w:ascii="Times New Roman" w:hAnsi="Times New Roman" w:cs="Times New Roman"/>
          <w:sz w:val="24"/>
          <w:szCs w:val="24"/>
        </w:rPr>
      </w:pPr>
    </w:p>
    <w:p w14:paraId="1839748E" w14:textId="15E24FB2" w:rsidR="00506EFB" w:rsidRPr="00DF5D9A" w:rsidRDefault="00506EFB" w:rsidP="00DF29E0">
      <w:pPr>
        <w:spacing w:after="0" w:line="240" w:lineRule="auto"/>
        <w:jc w:val="center"/>
        <w:rPr>
          <w:rFonts w:ascii="Times New Roman" w:hAnsi="Times New Roman" w:cs="Times New Roman"/>
          <w:sz w:val="24"/>
          <w:szCs w:val="24"/>
        </w:rPr>
      </w:pPr>
      <w:r w:rsidRPr="00DF5D9A">
        <w:rPr>
          <w:rFonts w:ascii="Times New Roman" w:hAnsi="Times New Roman" w:cs="Times New Roman"/>
          <w:sz w:val="24"/>
          <w:szCs w:val="24"/>
        </w:rPr>
        <w:t xml:space="preserve">Total Words = </w:t>
      </w:r>
      <w:r w:rsidR="00484741" w:rsidRPr="00DF5D9A">
        <w:rPr>
          <w:rFonts w:ascii="Times New Roman" w:hAnsi="Times New Roman" w:cs="Times New Roman"/>
          <w:sz w:val="24"/>
          <w:szCs w:val="24"/>
        </w:rPr>
        <w:t>11,</w:t>
      </w:r>
      <w:r w:rsidR="003A15EF" w:rsidRPr="00DF5D9A">
        <w:rPr>
          <w:rFonts w:ascii="Times New Roman" w:hAnsi="Times New Roman" w:cs="Times New Roman"/>
          <w:sz w:val="24"/>
          <w:szCs w:val="24"/>
        </w:rPr>
        <w:t>747</w:t>
      </w:r>
    </w:p>
    <w:p w14:paraId="356DA382" w14:textId="77777777" w:rsidR="00A34A43" w:rsidRPr="00DF5D9A" w:rsidRDefault="00A34A43">
      <w:pPr>
        <w:rPr>
          <w:rFonts w:ascii="Times New Roman" w:hAnsi="Times New Roman" w:cs="Times New Roman"/>
          <w:b/>
          <w:sz w:val="24"/>
          <w:szCs w:val="24"/>
        </w:rPr>
      </w:pPr>
      <w:r w:rsidRPr="00DF5D9A">
        <w:rPr>
          <w:rFonts w:ascii="Times New Roman" w:hAnsi="Times New Roman" w:cs="Times New Roman"/>
          <w:b/>
          <w:sz w:val="24"/>
          <w:szCs w:val="24"/>
        </w:rPr>
        <w:br w:type="page"/>
      </w:r>
    </w:p>
    <w:p w14:paraId="710CD978" w14:textId="77777777" w:rsidR="00DD281E" w:rsidRPr="00DF5D9A" w:rsidRDefault="00DD281E"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Abstract</w:t>
      </w:r>
    </w:p>
    <w:p w14:paraId="10BE67D6" w14:textId="15D49211" w:rsidR="00466D99" w:rsidRPr="00DF5D9A" w:rsidRDefault="00664ED2" w:rsidP="00DF29E0">
      <w:pPr>
        <w:spacing w:after="0" w:line="480" w:lineRule="auto"/>
        <w:rPr>
          <w:rFonts w:ascii="Times New Roman" w:hAnsi="Times New Roman" w:cs="Times New Roman"/>
          <w:sz w:val="24"/>
          <w:szCs w:val="24"/>
        </w:rPr>
      </w:pPr>
      <w:r w:rsidRPr="00DF5D9A">
        <w:rPr>
          <w:rFonts w:ascii="Times New Roman" w:hAnsi="Times New Roman" w:cs="Times New Roman"/>
          <w:sz w:val="24"/>
          <w:szCs w:val="24"/>
        </w:rPr>
        <w:t>The current p</w:t>
      </w:r>
      <w:r w:rsidR="002B626F" w:rsidRPr="00DF5D9A">
        <w:rPr>
          <w:rFonts w:ascii="Times New Roman" w:hAnsi="Times New Roman" w:cs="Times New Roman"/>
          <w:sz w:val="24"/>
          <w:szCs w:val="24"/>
        </w:rPr>
        <w:t xml:space="preserve">aper reviews the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002B626F" w:rsidRPr="00DF5D9A">
        <w:rPr>
          <w:rFonts w:ascii="Times New Roman" w:hAnsi="Times New Roman" w:cs="Times New Roman"/>
          <w:sz w:val="24"/>
          <w:szCs w:val="24"/>
        </w:rPr>
        <w:t>self-enhancement</w:t>
      </w:r>
      <w:r w:rsidRPr="00DF5D9A">
        <w:rPr>
          <w:rFonts w:ascii="Times New Roman" w:hAnsi="Times New Roman" w:cs="Times New Roman"/>
          <w:sz w:val="24"/>
          <w:szCs w:val="24"/>
        </w:rPr>
        <w:t xml:space="preserve"> literature using a multilevel </w:t>
      </w:r>
      <w:r w:rsidR="008F7CAD" w:rsidRPr="00DF5D9A">
        <w:rPr>
          <w:rFonts w:ascii="Times New Roman" w:hAnsi="Times New Roman" w:cs="Times New Roman"/>
          <w:sz w:val="24"/>
          <w:szCs w:val="24"/>
        </w:rPr>
        <w:t xml:space="preserve">meta-analytic technique. </w:t>
      </w:r>
      <w:r w:rsidR="00510B1F" w:rsidRPr="00DF5D9A">
        <w:rPr>
          <w:rFonts w:ascii="Times New Roman" w:hAnsi="Times New Roman" w:cs="Times New Roman"/>
          <w:sz w:val="24"/>
          <w:szCs w:val="24"/>
        </w:rPr>
        <w:t xml:space="preserve">Specifically, we focus on self-insight self-enhancement (i.e., whether </w:t>
      </w:r>
      <w:r w:rsidR="00CC13EA" w:rsidRPr="00DF5D9A">
        <w:rPr>
          <w:rFonts w:ascii="Times New Roman" w:hAnsi="Times New Roman" w:cs="Times New Roman"/>
          <w:sz w:val="24"/>
          <w:szCs w:val="24"/>
        </w:rPr>
        <w:t>narcissists</w:t>
      </w:r>
      <w:r w:rsidR="00510B1F" w:rsidRPr="00DF5D9A">
        <w:rPr>
          <w:rFonts w:ascii="Times New Roman" w:hAnsi="Times New Roman" w:cs="Times New Roman"/>
          <w:sz w:val="24"/>
          <w:szCs w:val="24"/>
        </w:rPr>
        <w:t xml:space="preserve"> perceive themselves more positively than they are perceived by others), </w:t>
      </w:r>
      <w:r w:rsidR="007E0D07" w:rsidRPr="00DF5D9A">
        <w:rPr>
          <w:rFonts w:ascii="Times New Roman" w:hAnsi="Times New Roman" w:cs="Times New Roman"/>
          <w:sz w:val="24"/>
          <w:szCs w:val="24"/>
        </w:rPr>
        <w:t>thus</w:t>
      </w:r>
      <w:r w:rsidR="00510B1F" w:rsidRPr="00DF5D9A">
        <w:rPr>
          <w:rFonts w:ascii="Times New Roman" w:hAnsi="Times New Roman" w:cs="Times New Roman"/>
          <w:sz w:val="24"/>
          <w:szCs w:val="24"/>
        </w:rPr>
        <w:t xml:space="preserve"> </w:t>
      </w:r>
      <w:r w:rsidR="008E4FBB" w:rsidRPr="00DF5D9A">
        <w:rPr>
          <w:rFonts w:ascii="Times New Roman" w:hAnsi="Times New Roman" w:cs="Times New Roman"/>
          <w:sz w:val="24"/>
          <w:szCs w:val="24"/>
        </w:rPr>
        <w:t xml:space="preserve">we </w:t>
      </w:r>
      <w:r w:rsidR="00510B1F" w:rsidRPr="00DF5D9A">
        <w:rPr>
          <w:rFonts w:ascii="Times New Roman" w:hAnsi="Times New Roman" w:cs="Times New Roman"/>
          <w:sz w:val="24"/>
          <w:szCs w:val="24"/>
        </w:rPr>
        <w:t>only include studies that compare narcissists</w:t>
      </w:r>
      <w:r w:rsidR="00A624B3" w:rsidRPr="00DF5D9A">
        <w:rPr>
          <w:rFonts w:ascii="Times New Roman" w:hAnsi="Times New Roman" w:cs="Times New Roman"/>
          <w:sz w:val="24"/>
          <w:szCs w:val="24"/>
        </w:rPr>
        <w:t>’</w:t>
      </w:r>
      <w:r w:rsidR="00510B1F" w:rsidRPr="00DF5D9A">
        <w:rPr>
          <w:rFonts w:ascii="Times New Roman" w:hAnsi="Times New Roman" w:cs="Times New Roman"/>
          <w:sz w:val="24"/>
          <w:szCs w:val="24"/>
        </w:rPr>
        <w:t xml:space="preserve"> self-reports</w:t>
      </w:r>
      <w:r w:rsidR="008E4FBB" w:rsidRPr="00DF5D9A">
        <w:rPr>
          <w:rFonts w:ascii="Times New Roman" w:hAnsi="Times New Roman" w:cs="Times New Roman"/>
          <w:sz w:val="24"/>
          <w:szCs w:val="24"/>
        </w:rPr>
        <w:t xml:space="preserve"> </w:t>
      </w:r>
      <w:r w:rsidR="00510B1F" w:rsidRPr="00DF5D9A">
        <w:rPr>
          <w:rFonts w:ascii="Times New Roman" w:hAnsi="Times New Roman" w:cs="Times New Roman"/>
          <w:sz w:val="24"/>
          <w:szCs w:val="24"/>
        </w:rPr>
        <w:t xml:space="preserve">to observer-reports or objective </w:t>
      </w:r>
      <w:r w:rsidR="00ED155D" w:rsidRPr="00DF5D9A">
        <w:rPr>
          <w:rFonts w:ascii="Times New Roman" w:hAnsi="Times New Roman" w:cs="Times New Roman"/>
          <w:sz w:val="24"/>
          <w:szCs w:val="24"/>
        </w:rPr>
        <w:t>measures</w:t>
      </w:r>
      <w:r w:rsidR="00510B1F" w:rsidRPr="00DF5D9A">
        <w:rPr>
          <w:rFonts w:ascii="Times New Roman" w:hAnsi="Times New Roman" w:cs="Times New Roman"/>
          <w:sz w:val="24"/>
          <w:szCs w:val="24"/>
        </w:rPr>
        <w:t xml:space="preserve">. </w:t>
      </w:r>
      <w:r w:rsidR="008F7CAD" w:rsidRPr="00DF5D9A">
        <w:rPr>
          <w:rFonts w:ascii="Times New Roman" w:hAnsi="Times New Roman" w:cs="Times New Roman"/>
          <w:sz w:val="24"/>
          <w:szCs w:val="24"/>
        </w:rPr>
        <w:t>Results from 1</w:t>
      </w:r>
      <w:r w:rsidR="00480908" w:rsidRPr="00DF5D9A">
        <w:rPr>
          <w:rFonts w:ascii="Times New Roman" w:hAnsi="Times New Roman" w:cs="Times New Roman"/>
          <w:sz w:val="24"/>
          <w:szCs w:val="24"/>
        </w:rPr>
        <w:t>71</w:t>
      </w:r>
      <w:r w:rsidR="008F7CAD" w:rsidRPr="00DF5D9A">
        <w:rPr>
          <w:rFonts w:ascii="Times New Roman" w:hAnsi="Times New Roman" w:cs="Times New Roman"/>
          <w:sz w:val="24"/>
          <w:szCs w:val="24"/>
        </w:rPr>
        <w:t xml:space="preserve"> correlations reported in </w:t>
      </w:r>
      <w:r w:rsidR="003F757B" w:rsidRPr="00DF5D9A">
        <w:rPr>
          <w:rFonts w:ascii="Times New Roman" w:hAnsi="Times New Roman" w:cs="Times New Roman"/>
          <w:sz w:val="24"/>
          <w:szCs w:val="24"/>
        </w:rPr>
        <w:t>3</w:t>
      </w:r>
      <w:r w:rsidR="000E083D" w:rsidRPr="00DF5D9A">
        <w:rPr>
          <w:rFonts w:ascii="Times New Roman" w:hAnsi="Times New Roman" w:cs="Times New Roman"/>
          <w:sz w:val="24"/>
          <w:szCs w:val="24"/>
        </w:rPr>
        <w:t>6</w:t>
      </w:r>
      <w:r w:rsidR="008F7CAD" w:rsidRPr="00DF5D9A">
        <w:rPr>
          <w:rFonts w:ascii="Times New Roman" w:hAnsi="Times New Roman" w:cs="Times New Roman"/>
          <w:sz w:val="24"/>
          <w:szCs w:val="24"/>
        </w:rPr>
        <w:t xml:space="preserve"> empirical studies (</w:t>
      </w:r>
      <w:r w:rsidR="008F7CAD" w:rsidRPr="00DF5D9A">
        <w:rPr>
          <w:rFonts w:ascii="Times New Roman" w:hAnsi="Times New Roman" w:cs="Times New Roman"/>
          <w:i/>
          <w:sz w:val="24"/>
          <w:szCs w:val="24"/>
        </w:rPr>
        <w:t>N</w:t>
      </w:r>
      <w:r w:rsidR="008F7CAD" w:rsidRPr="00DF5D9A">
        <w:rPr>
          <w:rFonts w:ascii="Times New Roman" w:hAnsi="Times New Roman" w:cs="Times New Roman"/>
          <w:sz w:val="24"/>
          <w:szCs w:val="24"/>
        </w:rPr>
        <w:t xml:space="preserve"> = </w:t>
      </w:r>
      <w:r w:rsidR="00597CBC" w:rsidRPr="00DF5D9A">
        <w:rPr>
          <w:rFonts w:ascii="Times New Roman" w:hAnsi="Times New Roman" w:cs="Times New Roman"/>
          <w:sz w:val="24"/>
          <w:szCs w:val="24"/>
        </w:rPr>
        <w:t>6,8</w:t>
      </w:r>
      <w:r w:rsidR="003F3458" w:rsidRPr="00DF5D9A">
        <w:rPr>
          <w:rFonts w:ascii="Times New Roman" w:hAnsi="Times New Roman" w:cs="Times New Roman"/>
          <w:sz w:val="24"/>
          <w:szCs w:val="24"/>
        </w:rPr>
        <w:t>10</w:t>
      </w:r>
      <w:r w:rsidR="008F7CAD" w:rsidRPr="00DF5D9A">
        <w:rPr>
          <w:rFonts w:ascii="Times New Roman" w:hAnsi="Times New Roman" w:cs="Times New Roman"/>
          <w:sz w:val="24"/>
          <w:szCs w:val="24"/>
        </w:rPr>
        <w:t>)</w:t>
      </w:r>
      <w:r w:rsidR="001E152D" w:rsidRPr="00DF5D9A">
        <w:rPr>
          <w:rFonts w:ascii="Times New Roman" w:hAnsi="Times New Roman" w:cs="Times New Roman"/>
          <w:sz w:val="24"/>
          <w:szCs w:val="24"/>
        </w:rPr>
        <w:t xml:space="preserve"> revealed that </w:t>
      </w:r>
      <w:r w:rsidR="005F3426" w:rsidRPr="00DF5D9A">
        <w:rPr>
          <w:rFonts w:ascii="Times New Roman" w:hAnsi="Times New Roman" w:cs="Times New Roman"/>
          <w:sz w:val="24"/>
          <w:szCs w:val="24"/>
        </w:rPr>
        <w:t xml:space="preserve">the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008F7CAD" w:rsidRPr="00DF5D9A">
        <w:rPr>
          <w:rFonts w:ascii="Times New Roman" w:hAnsi="Times New Roman" w:cs="Times New Roman"/>
          <w:sz w:val="24"/>
          <w:szCs w:val="24"/>
        </w:rPr>
        <w:t xml:space="preserve">self-enhancement </w:t>
      </w:r>
      <w:r w:rsidR="00CD2B5C" w:rsidRPr="00DF5D9A">
        <w:rPr>
          <w:rFonts w:ascii="Times New Roman" w:hAnsi="Times New Roman" w:cs="Times New Roman"/>
          <w:sz w:val="24"/>
          <w:szCs w:val="24"/>
        </w:rPr>
        <w:t xml:space="preserve">relationship corrected for unreliability in narcissism </w:t>
      </w:r>
      <w:r w:rsidR="008F7CAD" w:rsidRPr="00DF5D9A">
        <w:rPr>
          <w:rFonts w:ascii="Times New Roman" w:hAnsi="Times New Roman" w:cs="Times New Roman"/>
          <w:sz w:val="24"/>
          <w:szCs w:val="24"/>
        </w:rPr>
        <w:t>was .2</w:t>
      </w:r>
      <w:r w:rsidR="00EF3752" w:rsidRPr="00DF5D9A">
        <w:rPr>
          <w:rFonts w:ascii="Times New Roman" w:hAnsi="Times New Roman" w:cs="Times New Roman"/>
          <w:sz w:val="24"/>
          <w:szCs w:val="24"/>
        </w:rPr>
        <w:t>1</w:t>
      </w:r>
      <w:r w:rsidR="008F7CAD" w:rsidRPr="00DF5D9A">
        <w:rPr>
          <w:rFonts w:ascii="Times New Roman" w:hAnsi="Times New Roman" w:cs="Times New Roman"/>
          <w:sz w:val="24"/>
          <w:szCs w:val="24"/>
        </w:rPr>
        <w:t xml:space="preserve"> (95% CI</w:t>
      </w:r>
      <w:r w:rsidR="001E152D" w:rsidRPr="00DF5D9A">
        <w:rPr>
          <w:rFonts w:ascii="Times New Roman" w:hAnsi="Times New Roman" w:cs="Times New Roman"/>
          <w:sz w:val="24"/>
          <w:szCs w:val="24"/>
        </w:rPr>
        <w:t xml:space="preserve"> = [.1</w:t>
      </w:r>
      <w:r w:rsidR="00CD2B5C" w:rsidRPr="00DF5D9A">
        <w:rPr>
          <w:rFonts w:ascii="Times New Roman" w:hAnsi="Times New Roman" w:cs="Times New Roman"/>
          <w:sz w:val="24"/>
          <w:szCs w:val="24"/>
        </w:rPr>
        <w:t>7</w:t>
      </w:r>
      <w:r w:rsidR="001E152D" w:rsidRPr="00DF5D9A">
        <w:rPr>
          <w:rFonts w:ascii="Times New Roman" w:hAnsi="Times New Roman" w:cs="Times New Roman"/>
          <w:sz w:val="24"/>
          <w:szCs w:val="24"/>
        </w:rPr>
        <w:t>, .2</w:t>
      </w:r>
      <w:r w:rsidR="00EA212D" w:rsidRPr="00DF5D9A">
        <w:rPr>
          <w:rFonts w:ascii="Times New Roman" w:hAnsi="Times New Roman" w:cs="Times New Roman"/>
          <w:sz w:val="24"/>
          <w:szCs w:val="24"/>
        </w:rPr>
        <w:t>5</w:t>
      </w:r>
      <w:r w:rsidR="001E152D" w:rsidRPr="00DF5D9A">
        <w:rPr>
          <w:rFonts w:ascii="Times New Roman" w:hAnsi="Times New Roman" w:cs="Times New Roman"/>
          <w:sz w:val="24"/>
          <w:szCs w:val="24"/>
        </w:rPr>
        <w:t xml:space="preserve">]), and that </w:t>
      </w:r>
      <w:r w:rsidR="008F7CAD" w:rsidRPr="00DF5D9A">
        <w:rPr>
          <w:rFonts w:ascii="Times New Roman" w:hAnsi="Times New Roman" w:cs="Times New Roman"/>
          <w:sz w:val="24"/>
          <w:szCs w:val="24"/>
        </w:rPr>
        <w:t>narcissists tend to self-enhance their agentic characteristics more than their communal characteristics</w:t>
      </w:r>
      <w:r w:rsidR="00475DC3" w:rsidRPr="00DF5D9A">
        <w:rPr>
          <w:rFonts w:ascii="Times New Roman" w:hAnsi="Times New Roman" w:cs="Times New Roman"/>
          <w:sz w:val="24"/>
          <w:szCs w:val="24"/>
        </w:rPr>
        <w:t>. T</w:t>
      </w:r>
      <w:r w:rsidR="00FD566E" w:rsidRPr="00DF5D9A">
        <w:rPr>
          <w:rFonts w:ascii="Times New Roman" w:hAnsi="Times New Roman" w:cs="Times New Roman"/>
          <w:sz w:val="24"/>
          <w:szCs w:val="24"/>
        </w:rPr>
        <w:t xml:space="preserve">he average </w:t>
      </w:r>
      <w:r w:rsidR="00A71BE5" w:rsidRPr="00DF5D9A">
        <w:rPr>
          <w:rFonts w:ascii="Times New Roman" w:hAnsi="Times New Roman" w:cs="Times New Roman"/>
          <w:sz w:val="24"/>
          <w:szCs w:val="24"/>
        </w:rPr>
        <w:t xml:space="preserve">corrected </w:t>
      </w:r>
      <w:r w:rsidR="00FD566E" w:rsidRPr="00DF5D9A">
        <w:rPr>
          <w:rFonts w:ascii="Times New Roman" w:hAnsi="Times New Roman" w:cs="Times New Roman"/>
          <w:sz w:val="24"/>
          <w:szCs w:val="24"/>
        </w:rPr>
        <w:t xml:space="preserve">relationship </w:t>
      </w:r>
      <w:r w:rsidR="00642D9E" w:rsidRPr="00DF5D9A">
        <w:rPr>
          <w:rFonts w:ascii="Times New Roman" w:hAnsi="Times New Roman" w:cs="Times New Roman"/>
          <w:sz w:val="24"/>
          <w:szCs w:val="24"/>
        </w:rPr>
        <w:t xml:space="preserve">between narcissism and self-enhancement </w:t>
      </w:r>
      <w:r w:rsidR="00FD566E" w:rsidRPr="00DF5D9A">
        <w:rPr>
          <w:rFonts w:ascii="Times New Roman" w:hAnsi="Times New Roman" w:cs="Times New Roman"/>
          <w:sz w:val="24"/>
          <w:szCs w:val="24"/>
        </w:rPr>
        <w:t>for agentic characteristics was .2</w:t>
      </w:r>
      <w:r w:rsidR="00475DC3" w:rsidRPr="00DF5D9A">
        <w:rPr>
          <w:rFonts w:ascii="Times New Roman" w:hAnsi="Times New Roman" w:cs="Times New Roman"/>
          <w:sz w:val="24"/>
          <w:szCs w:val="24"/>
        </w:rPr>
        <w:t>9 (95% CI = [.2</w:t>
      </w:r>
      <w:r w:rsidR="00EA212D" w:rsidRPr="00DF5D9A">
        <w:rPr>
          <w:rFonts w:ascii="Times New Roman" w:hAnsi="Times New Roman" w:cs="Times New Roman"/>
          <w:sz w:val="24"/>
          <w:szCs w:val="24"/>
        </w:rPr>
        <w:t>5</w:t>
      </w:r>
      <w:r w:rsidR="00475DC3" w:rsidRPr="00DF5D9A">
        <w:rPr>
          <w:rFonts w:ascii="Times New Roman" w:hAnsi="Times New Roman" w:cs="Times New Roman"/>
          <w:sz w:val="24"/>
          <w:szCs w:val="24"/>
        </w:rPr>
        <w:t>, .3</w:t>
      </w:r>
      <w:r w:rsidR="00EA212D" w:rsidRPr="00DF5D9A">
        <w:rPr>
          <w:rFonts w:ascii="Times New Roman" w:hAnsi="Times New Roman" w:cs="Times New Roman"/>
          <w:sz w:val="24"/>
          <w:szCs w:val="24"/>
        </w:rPr>
        <w:t>3</w:t>
      </w:r>
      <w:r w:rsidR="00475DC3" w:rsidRPr="00DF5D9A">
        <w:rPr>
          <w:rFonts w:ascii="Times New Roman" w:hAnsi="Times New Roman" w:cs="Times New Roman"/>
          <w:sz w:val="24"/>
          <w:szCs w:val="24"/>
        </w:rPr>
        <w:t>])</w:t>
      </w:r>
      <w:r w:rsidR="00FD566E" w:rsidRPr="00DF5D9A">
        <w:rPr>
          <w:rFonts w:ascii="Times New Roman" w:hAnsi="Times New Roman" w:cs="Times New Roman"/>
          <w:sz w:val="24"/>
          <w:szCs w:val="24"/>
        </w:rPr>
        <w:t xml:space="preserve">, whereas for communal characteristics </w:t>
      </w:r>
      <w:r w:rsidR="00642D9E" w:rsidRPr="00DF5D9A">
        <w:rPr>
          <w:rFonts w:ascii="Times New Roman" w:hAnsi="Times New Roman" w:cs="Times New Roman"/>
          <w:sz w:val="24"/>
          <w:szCs w:val="24"/>
        </w:rPr>
        <w:t xml:space="preserve">it </w:t>
      </w:r>
      <w:r w:rsidR="00FD566E" w:rsidRPr="00DF5D9A">
        <w:rPr>
          <w:rFonts w:ascii="Times New Roman" w:hAnsi="Times New Roman" w:cs="Times New Roman"/>
          <w:sz w:val="24"/>
          <w:szCs w:val="24"/>
        </w:rPr>
        <w:t>was .0</w:t>
      </w:r>
      <w:r w:rsidR="007B2735" w:rsidRPr="00DF5D9A">
        <w:rPr>
          <w:rFonts w:ascii="Times New Roman" w:hAnsi="Times New Roman" w:cs="Times New Roman"/>
          <w:sz w:val="24"/>
          <w:szCs w:val="24"/>
        </w:rPr>
        <w:t>5</w:t>
      </w:r>
      <w:r w:rsidR="00475DC3" w:rsidRPr="00DF5D9A">
        <w:rPr>
          <w:rFonts w:ascii="Times New Roman" w:hAnsi="Times New Roman" w:cs="Times New Roman"/>
          <w:sz w:val="24"/>
          <w:szCs w:val="24"/>
        </w:rPr>
        <w:t xml:space="preserve"> (95% CI = [-.0</w:t>
      </w:r>
      <w:r w:rsidR="00EA212D" w:rsidRPr="00DF5D9A">
        <w:rPr>
          <w:rFonts w:ascii="Times New Roman" w:hAnsi="Times New Roman" w:cs="Times New Roman"/>
          <w:sz w:val="24"/>
          <w:szCs w:val="24"/>
        </w:rPr>
        <w:t>1</w:t>
      </w:r>
      <w:r w:rsidR="00475DC3" w:rsidRPr="00DF5D9A">
        <w:rPr>
          <w:rFonts w:ascii="Times New Roman" w:hAnsi="Times New Roman" w:cs="Times New Roman"/>
          <w:sz w:val="24"/>
          <w:szCs w:val="24"/>
        </w:rPr>
        <w:t>, .1</w:t>
      </w:r>
      <w:r w:rsidR="00EA212D" w:rsidRPr="00DF5D9A">
        <w:rPr>
          <w:rFonts w:ascii="Times New Roman" w:hAnsi="Times New Roman" w:cs="Times New Roman"/>
          <w:sz w:val="24"/>
          <w:szCs w:val="24"/>
        </w:rPr>
        <w:t>0</w:t>
      </w:r>
      <w:r w:rsidR="00475DC3" w:rsidRPr="00DF5D9A">
        <w:rPr>
          <w:rFonts w:ascii="Times New Roman" w:hAnsi="Times New Roman" w:cs="Times New Roman"/>
          <w:sz w:val="24"/>
          <w:szCs w:val="24"/>
        </w:rPr>
        <w:t>]</w:t>
      </w:r>
      <w:r w:rsidR="00FD566E" w:rsidRPr="00DF5D9A">
        <w:rPr>
          <w:rFonts w:ascii="Times New Roman" w:hAnsi="Times New Roman" w:cs="Times New Roman"/>
          <w:sz w:val="24"/>
          <w:szCs w:val="24"/>
        </w:rPr>
        <w:t>)</w:t>
      </w:r>
      <w:r w:rsidR="001E152D" w:rsidRPr="00DF5D9A">
        <w:rPr>
          <w:rFonts w:ascii="Times New Roman" w:hAnsi="Times New Roman" w:cs="Times New Roman"/>
          <w:sz w:val="24"/>
          <w:szCs w:val="24"/>
        </w:rPr>
        <w:t xml:space="preserve">. </w:t>
      </w:r>
      <w:r w:rsidR="005F3426" w:rsidRPr="00DF5D9A">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sidRPr="00DF5D9A">
        <w:rPr>
          <w:rFonts w:ascii="Times New Roman" w:hAnsi="Times New Roman" w:cs="Times New Roman"/>
          <w:sz w:val="24"/>
          <w:szCs w:val="24"/>
        </w:rPr>
        <w:t xml:space="preserve">, and likeability). </w:t>
      </w:r>
    </w:p>
    <w:p w14:paraId="7833E900" w14:textId="77777777" w:rsidR="00BC0DEE" w:rsidRPr="00DF5D9A" w:rsidRDefault="00BC0DEE" w:rsidP="00DF29E0">
      <w:pPr>
        <w:spacing w:after="0" w:line="240" w:lineRule="auto"/>
        <w:rPr>
          <w:rFonts w:ascii="Times New Roman" w:hAnsi="Times New Roman" w:cs="Times New Roman"/>
          <w:sz w:val="24"/>
          <w:szCs w:val="24"/>
        </w:rPr>
      </w:pPr>
    </w:p>
    <w:p w14:paraId="14FFB693" w14:textId="45243762" w:rsidR="00DD281E" w:rsidRPr="00DF5D9A" w:rsidRDefault="00466D99" w:rsidP="00DF29E0">
      <w:pPr>
        <w:spacing w:after="0" w:line="480" w:lineRule="auto"/>
        <w:rPr>
          <w:rFonts w:ascii="Times New Roman" w:hAnsi="Times New Roman" w:cs="Times New Roman"/>
          <w:sz w:val="24"/>
          <w:szCs w:val="24"/>
        </w:rPr>
      </w:pPr>
      <w:r w:rsidRPr="00DF5D9A">
        <w:rPr>
          <w:rFonts w:ascii="Times New Roman" w:hAnsi="Times New Roman"/>
          <w:i/>
          <w:sz w:val="24"/>
          <w:szCs w:val="24"/>
        </w:rPr>
        <w:t>Keywords</w:t>
      </w:r>
      <w:r w:rsidRPr="00DF5D9A">
        <w:rPr>
          <w:rFonts w:ascii="Times New Roman" w:hAnsi="Times New Roman"/>
          <w:sz w:val="24"/>
          <w:szCs w:val="24"/>
        </w:rPr>
        <w:t xml:space="preserve">: </w:t>
      </w:r>
      <w:r w:rsidR="0009269E" w:rsidRPr="00DF5D9A">
        <w:rPr>
          <w:rFonts w:ascii="Times New Roman" w:hAnsi="Times New Roman"/>
          <w:sz w:val="24"/>
          <w:szCs w:val="24"/>
        </w:rPr>
        <w:t>narcissism</w:t>
      </w:r>
      <w:r w:rsidRPr="00DF5D9A">
        <w:rPr>
          <w:rFonts w:ascii="Times New Roman" w:hAnsi="Times New Roman"/>
          <w:sz w:val="24"/>
          <w:szCs w:val="24"/>
        </w:rPr>
        <w:t xml:space="preserve">, self-enhancement, </w:t>
      </w:r>
      <w:r w:rsidR="00BC0DEE" w:rsidRPr="00DF5D9A">
        <w:rPr>
          <w:rFonts w:ascii="Times New Roman" w:hAnsi="Times New Roman"/>
          <w:sz w:val="24"/>
          <w:szCs w:val="24"/>
        </w:rPr>
        <w:t>meta-analysis, agency, communion</w:t>
      </w:r>
      <w:r w:rsidR="00DD281E" w:rsidRPr="00DF5D9A">
        <w:rPr>
          <w:rFonts w:ascii="Times New Roman" w:hAnsi="Times New Roman" w:cs="Times New Roman"/>
          <w:sz w:val="24"/>
          <w:szCs w:val="24"/>
        </w:rPr>
        <w:br w:type="page"/>
      </w:r>
    </w:p>
    <w:p w14:paraId="16B209EC" w14:textId="77777777" w:rsidR="00B363A7" w:rsidRPr="00DF5D9A" w:rsidRDefault="00B363A7" w:rsidP="00B363A7">
      <w:pPr>
        <w:spacing w:after="0" w:line="24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Narcissism and Self-Insight: A Review and Meta-Analysis of Narcissists’ Self-Enhancement Tendencies.</w:t>
      </w:r>
    </w:p>
    <w:p w14:paraId="01DB31A6" w14:textId="77777777" w:rsidR="001966E1" w:rsidRPr="00DF5D9A" w:rsidRDefault="001966E1" w:rsidP="001966E1">
      <w:pPr>
        <w:spacing w:after="0" w:line="240" w:lineRule="auto"/>
        <w:jc w:val="center"/>
        <w:rPr>
          <w:rFonts w:ascii="Times New Roman" w:hAnsi="Times New Roman" w:cs="Times New Roman"/>
          <w:b/>
          <w:sz w:val="24"/>
          <w:szCs w:val="24"/>
        </w:rPr>
      </w:pPr>
    </w:p>
    <w:p w14:paraId="2FC83330" w14:textId="7CD1C1D5" w:rsidR="0082559C" w:rsidRPr="00DF5D9A" w:rsidRDefault="00EE1887"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Self-enhancement</w:t>
      </w:r>
      <w:r w:rsidR="00DC5B3E" w:rsidRPr="00DF5D9A">
        <w:rPr>
          <w:rFonts w:ascii="Times New Roman" w:hAnsi="Times New Roman" w:cs="Times New Roman"/>
          <w:sz w:val="24"/>
          <w:szCs w:val="24"/>
        </w:rPr>
        <w:t xml:space="preserve"> is </w:t>
      </w:r>
      <w:r w:rsidR="00133D91" w:rsidRPr="00DF5D9A">
        <w:rPr>
          <w:rFonts w:ascii="Times New Roman" w:hAnsi="Times New Roman" w:cs="Times New Roman"/>
          <w:sz w:val="24"/>
          <w:szCs w:val="24"/>
        </w:rPr>
        <w:t>a</w:t>
      </w:r>
      <w:r w:rsidR="00DC5B3E" w:rsidRPr="00DF5D9A">
        <w:rPr>
          <w:rFonts w:ascii="Times New Roman" w:hAnsi="Times New Roman" w:cs="Times New Roman"/>
          <w:sz w:val="24"/>
          <w:szCs w:val="24"/>
        </w:rPr>
        <w:t xml:space="preserve"> fundamental cha</w:t>
      </w:r>
      <w:r w:rsidR="001A7222" w:rsidRPr="00DF5D9A">
        <w:rPr>
          <w:rFonts w:ascii="Times New Roman" w:hAnsi="Times New Roman" w:cs="Times New Roman"/>
          <w:sz w:val="24"/>
          <w:szCs w:val="24"/>
        </w:rPr>
        <w:t xml:space="preserve">racteristic of </w:t>
      </w:r>
      <w:r w:rsidR="0009269E" w:rsidRPr="00DF5D9A">
        <w:rPr>
          <w:rFonts w:ascii="Times New Roman" w:hAnsi="Times New Roman" w:cs="Times New Roman"/>
          <w:sz w:val="24"/>
          <w:szCs w:val="24"/>
        </w:rPr>
        <w:t>n</w:t>
      </w:r>
      <w:r w:rsidR="00605968" w:rsidRPr="00DF5D9A">
        <w:rPr>
          <w:rFonts w:ascii="Times New Roman" w:hAnsi="Times New Roman" w:cs="Times New Roman"/>
          <w:sz w:val="24"/>
          <w:szCs w:val="24"/>
        </w:rPr>
        <w:t>arcissism</w:t>
      </w:r>
      <w:r w:rsidR="00C32A80" w:rsidRPr="00DF5D9A">
        <w:rPr>
          <w:rFonts w:ascii="Times New Roman" w:hAnsi="Times New Roman" w:cs="Times New Roman"/>
          <w:sz w:val="24"/>
          <w:szCs w:val="24"/>
        </w:rPr>
        <w:t>. In fact, n</w:t>
      </w:r>
      <w:r w:rsidR="0094709C" w:rsidRPr="00DF5D9A">
        <w:rPr>
          <w:rFonts w:ascii="Times New Roman" w:hAnsi="Times New Roman" w:cs="Times New Roman"/>
          <w:sz w:val="24"/>
          <w:szCs w:val="24"/>
        </w:rPr>
        <w:t>arcissism has</w:t>
      </w:r>
      <w:r w:rsidR="003459A4" w:rsidRPr="00DF5D9A">
        <w:rPr>
          <w:rFonts w:ascii="Times New Roman" w:hAnsi="Times New Roman" w:cs="Times New Roman"/>
          <w:sz w:val="24"/>
          <w:szCs w:val="24"/>
        </w:rPr>
        <w:t xml:space="preserve"> even been </w:t>
      </w:r>
      <w:r w:rsidR="00BD0F0D" w:rsidRPr="00DF5D9A">
        <w:rPr>
          <w:rFonts w:ascii="Times New Roman" w:hAnsi="Times New Roman" w:cs="Times New Roman"/>
          <w:sz w:val="24"/>
          <w:szCs w:val="24"/>
        </w:rPr>
        <w:t>called</w:t>
      </w:r>
      <w:r w:rsidR="003459A4" w:rsidRPr="00DF5D9A">
        <w:rPr>
          <w:rFonts w:ascii="Times New Roman" w:hAnsi="Times New Roman" w:cs="Times New Roman"/>
          <w:sz w:val="24"/>
          <w:szCs w:val="24"/>
        </w:rPr>
        <w:t xml:space="preserve"> the “self-enhancer personality” (Morf, Horvath, &amp; Torchetti, 2011, p. 399</w:t>
      </w:r>
      <w:r w:rsidR="00C66E26" w:rsidRPr="00DF5D9A">
        <w:rPr>
          <w:rFonts w:ascii="Times New Roman" w:hAnsi="Times New Roman" w:cs="Times New Roman"/>
          <w:sz w:val="24"/>
          <w:szCs w:val="24"/>
        </w:rPr>
        <w:t>)</w:t>
      </w:r>
      <w:r w:rsidR="00DC5B3E" w:rsidRPr="00DF5D9A">
        <w:rPr>
          <w:rFonts w:ascii="Times New Roman" w:hAnsi="Times New Roman" w:cs="Times New Roman"/>
          <w:sz w:val="24"/>
          <w:szCs w:val="24"/>
        </w:rPr>
        <w:t xml:space="preserve">. </w:t>
      </w:r>
      <w:r w:rsidR="00102D59" w:rsidRPr="00DF5D9A">
        <w:rPr>
          <w:rFonts w:ascii="Times New Roman" w:hAnsi="Times New Roman" w:cs="Times New Roman"/>
          <w:sz w:val="24"/>
          <w:szCs w:val="24"/>
        </w:rPr>
        <w:t>Indeed</w:t>
      </w:r>
      <w:r w:rsidR="00485A13" w:rsidRPr="00DF5D9A">
        <w:rPr>
          <w:rFonts w:ascii="Times New Roman" w:hAnsi="Times New Roman" w:cs="Times New Roman"/>
          <w:sz w:val="24"/>
          <w:szCs w:val="24"/>
        </w:rPr>
        <w:t>,</w:t>
      </w:r>
      <w:r w:rsidR="00AA6710" w:rsidRPr="00DF5D9A">
        <w:rPr>
          <w:rFonts w:ascii="Times New Roman" w:hAnsi="Times New Roman" w:cs="Times New Roman"/>
          <w:sz w:val="24"/>
          <w:szCs w:val="24"/>
        </w:rPr>
        <w:t xml:space="preserve"> individuals high in </w:t>
      </w:r>
      <w:r w:rsidR="0009269E" w:rsidRPr="00DF5D9A">
        <w:rPr>
          <w:rFonts w:ascii="Times New Roman" w:hAnsi="Times New Roman" w:cs="Times New Roman"/>
          <w:sz w:val="24"/>
          <w:szCs w:val="24"/>
        </w:rPr>
        <w:t>narcissism</w:t>
      </w:r>
      <w:r w:rsidR="00AA6710" w:rsidRPr="00DF5D9A">
        <w:rPr>
          <w:rFonts w:ascii="Times New Roman" w:hAnsi="Times New Roman" w:cs="Times New Roman"/>
          <w:sz w:val="24"/>
          <w:szCs w:val="24"/>
        </w:rPr>
        <w:t xml:space="preserve"> </w:t>
      </w:r>
      <w:r w:rsidR="00260A9E" w:rsidRPr="00DF5D9A">
        <w:rPr>
          <w:rFonts w:ascii="Times New Roman" w:hAnsi="Times New Roman" w:cs="Times New Roman"/>
          <w:sz w:val="24"/>
          <w:szCs w:val="24"/>
        </w:rPr>
        <w:t>tend to self-enha</w:t>
      </w:r>
      <w:r w:rsidR="003642B0" w:rsidRPr="00DF5D9A">
        <w:rPr>
          <w:rFonts w:ascii="Times New Roman" w:hAnsi="Times New Roman" w:cs="Times New Roman"/>
          <w:sz w:val="24"/>
          <w:szCs w:val="24"/>
        </w:rPr>
        <w:t xml:space="preserve">nce across a variety of domains: </w:t>
      </w:r>
      <w:r w:rsidR="00260A9E" w:rsidRPr="00DF5D9A">
        <w:rPr>
          <w:rFonts w:ascii="Times New Roman" w:hAnsi="Times New Roman" w:cs="Times New Roman"/>
          <w:sz w:val="24"/>
          <w:szCs w:val="24"/>
        </w:rPr>
        <w:t xml:space="preserve">perceiving themselves to be more </w:t>
      </w:r>
      <w:r w:rsidR="00774F53" w:rsidRPr="00DF5D9A">
        <w:rPr>
          <w:rFonts w:ascii="Times New Roman" w:hAnsi="Times New Roman" w:cs="Times New Roman"/>
          <w:sz w:val="24"/>
          <w:szCs w:val="24"/>
        </w:rPr>
        <w:t xml:space="preserve">physically </w:t>
      </w:r>
      <w:r w:rsidR="00260A9E" w:rsidRPr="00DF5D9A">
        <w:rPr>
          <w:rFonts w:ascii="Times New Roman" w:hAnsi="Times New Roman" w:cs="Times New Roman"/>
          <w:sz w:val="24"/>
          <w:szCs w:val="24"/>
        </w:rPr>
        <w:t>attractive (</w:t>
      </w:r>
      <w:r w:rsidR="002423FC" w:rsidRPr="00DF5D9A">
        <w:rPr>
          <w:rFonts w:ascii="Times New Roman" w:hAnsi="Times New Roman" w:cs="Times New Roman"/>
          <w:sz w:val="24"/>
          <w:szCs w:val="24"/>
        </w:rPr>
        <w:t>Bleske-Reche</w:t>
      </w:r>
      <w:r w:rsidR="00747424" w:rsidRPr="00DF5D9A">
        <w:rPr>
          <w:rFonts w:ascii="Times New Roman" w:hAnsi="Times New Roman" w:cs="Times New Roman"/>
          <w:sz w:val="24"/>
          <w:szCs w:val="24"/>
        </w:rPr>
        <w:t xml:space="preserve">k, </w:t>
      </w:r>
      <w:proofErr w:type="spellStart"/>
      <w:r w:rsidR="00747424" w:rsidRPr="00DF5D9A">
        <w:rPr>
          <w:rFonts w:ascii="Times New Roman" w:hAnsi="Times New Roman" w:cs="Times New Roman"/>
          <w:sz w:val="24"/>
          <w:szCs w:val="24"/>
        </w:rPr>
        <w:t>Remiker</w:t>
      </w:r>
      <w:proofErr w:type="spellEnd"/>
      <w:r w:rsidR="00747424" w:rsidRPr="00DF5D9A">
        <w:rPr>
          <w:rFonts w:ascii="Times New Roman" w:hAnsi="Times New Roman" w:cs="Times New Roman"/>
          <w:sz w:val="24"/>
          <w:szCs w:val="24"/>
        </w:rPr>
        <w:t xml:space="preserve">, &amp; Baker, 2008; </w:t>
      </w:r>
      <w:r w:rsidR="00260A9E" w:rsidRPr="00DF5D9A">
        <w:rPr>
          <w:rFonts w:ascii="Times New Roman" w:hAnsi="Times New Roman" w:cs="Times New Roman"/>
          <w:sz w:val="24"/>
          <w:szCs w:val="24"/>
        </w:rPr>
        <w:t>Gabriel, Critelli, &amp; Ee, 1994), intelligent (</w:t>
      </w:r>
      <w:r w:rsidR="00F8564C" w:rsidRPr="00DF5D9A">
        <w:rPr>
          <w:rFonts w:ascii="Times New Roman" w:hAnsi="Times New Roman" w:cs="Times New Roman"/>
          <w:sz w:val="24"/>
          <w:szCs w:val="24"/>
        </w:rPr>
        <w:t xml:space="preserve">Farwell &amp; Wohlwend-Lloyd, 1998; </w:t>
      </w:r>
      <w:r w:rsidR="00260A9E" w:rsidRPr="00DF5D9A">
        <w:rPr>
          <w:rFonts w:ascii="Times New Roman" w:hAnsi="Times New Roman" w:cs="Times New Roman"/>
          <w:sz w:val="24"/>
          <w:szCs w:val="24"/>
        </w:rPr>
        <w:t xml:space="preserve">Gabriel et al., 1994; </w:t>
      </w:r>
      <w:r w:rsidR="00523991" w:rsidRPr="00DF5D9A">
        <w:rPr>
          <w:rFonts w:ascii="Times New Roman" w:hAnsi="Times New Roman" w:cs="Times New Roman"/>
          <w:sz w:val="24"/>
          <w:szCs w:val="24"/>
        </w:rPr>
        <w:t xml:space="preserve">Paulhus, Harms, Bruce, &amp; </w:t>
      </w:r>
      <w:proofErr w:type="spellStart"/>
      <w:r w:rsidR="00523991" w:rsidRPr="00DF5D9A">
        <w:rPr>
          <w:rFonts w:ascii="Times New Roman" w:hAnsi="Times New Roman" w:cs="Times New Roman"/>
          <w:sz w:val="24"/>
          <w:szCs w:val="24"/>
        </w:rPr>
        <w:t>Lysy</w:t>
      </w:r>
      <w:proofErr w:type="spellEnd"/>
      <w:r w:rsidR="00523991" w:rsidRPr="00DF5D9A">
        <w:rPr>
          <w:rFonts w:ascii="Times New Roman" w:hAnsi="Times New Roman" w:cs="Times New Roman"/>
          <w:sz w:val="24"/>
          <w:szCs w:val="24"/>
        </w:rPr>
        <w:t xml:space="preserve">, 2003; </w:t>
      </w:r>
      <w:r w:rsidR="00260A9E" w:rsidRPr="00DF5D9A">
        <w:rPr>
          <w:rFonts w:ascii="Times New Roman" w:hAnsi="Times New Roman" w:cs="Times New Roman"/>
          <w:sz w:val="24"/>
          <w:szCs w:val="24"/>
        </w:rPr>
        <w:t xml:space="preserve">Paulhus &amp; Williams, 2002), leader-like (Grijalva, Harms, Newman, Gaddis, &amp; Fraley, </w:t>
      </w:r>
      <w:r w:rsidR="0082559C" w:rsidRPr="00DF5D9A">
        <w:rPr>
          <w:rFonts w:ascii="Times New Roman" w:hAnsi="Times New Roman" w:cs="Times New Roman"/>
          <w:sz w:val="24"/>
          <w:szCs w:val="24"/>
        </w:rPr>
        <w:t>201</w:t>
      </w:r>
      <w:r w:rsidR="008B2554" w:rsidRPr="00DF5D9A">
        <w:rPr>
          <w:rFonts w:ascii="Times New Roman" w:hAnsi="Times New Roman" w:cs="Times New Roman"/>
          <w:sz w:val="24"/>
          <w:szCs w:val="24"/>
        </w:rPr>
        <w:t>5a</w:t>
      </w:r>
      <w:r w:rsidR="00882766" w:rsidRPr="00DF5D9A">
        <w:rPr>
          <w:rFonts w:ascii="Times New Roman" w:hAnsi="Times New Roman" w:cs="Times New Roman"/>
          <w:sz w:val="24"/>
          <w:szCs w:val="24"/>
        </w:rPr>
        <w:t xml:space="preserve">; Judge, </w:t>
      </w:r>
      <w:proofErr w:type="spellStart"/>
      <w:r w:rsidR="00882766" w:rsidRPr="00DF5D9A">
        <w:rPr>
          <w:rFonts w:ascii="Times New Roman" w:hAnsi="Times New Roman" w:cs="Times New Roman"/>
          <w:sz w:val="24"/>
          <w:szCs w:val="24"/>
        </w:rPr>
        <w:t>Le</w:t>
      </w:r>
      <w:r w:rsidR="00484FBD" w:rsidRPr="00DF5D9A">
        <w:rPr>
          <w:rFonts w:ascii="Times New Roman" w:hAnsi="Times New Roman" w:cs="Times New Roman"/>
          <w:sz w:val="24"/>
          <w:szCs w:val="24"/>
        </w:rPr>
        <w:t>P</w:t>
      </w:r>
      <w:r w:rsidR="00882766" w:rsidRPr="00DF5D9A">
        <w:rPr>
          <w:rFonts w:ascii="Times New Roman" w:hAnsi="Times New Roman" w:cs="Times New Roman"/>
          <w:sz w:val="24"/>
          <w:szCs w:val="24"/>
        </w:rPr>
        <w:t>ine</w:t>
      </w:r>
      <w:proofErr w:type="spellEnd"/>
      <w:r w:rsidR="00882766" w:rsidRPr="00DF5D9A">
        <w:rPr>
          <w:rFonts w:ascii="Times New Roman" w:hAnsi="Times New Roman" w:cs="Times New Roman"/>
          <w:sz w:val="24"/>
          <w:szCs w:val="24"/>
        </w:rPr>
        <w:t>, &amp; Rich, 2006</w:t>
      </w:r>
      <w:r w:rsidR="0082559C" w:rsidRPr="00DF5D9A">
        <w:rPr>
          <w:rFonts w:ascii="Times New Roman" w:hAnsi="Times New Roman" w:cs="Times New Roman"/>
          <w:sz w:val="24"/>
          <w:szCs w:val="24"/>
        </w:rPr>
        <w:t>), and creative (</w:t>
      </w:r>
      <w:r w:rsidR="00374540" w:rsidRPr="00DF5D9A">
        <w:rPr>
          <w:rFonts w:ascii="Times New Roman" w:hAnsi="Times New Roman" w:cs="Times New Roman"/>
          <w:sz w:val="24"/>
          <w:szCs w:val="24"/>
        </w:rPr>
        <w:t>Goncalo, Flynn, &amp; Kim, 2010</w:t>
      </w:r>
      <w:r w:rsidR="0082559C" w:rsidRPr="00DF5D9A">
        <w:rPr>
          <w:rFonts w:ascii="Times New Roman" w:hAnsi="Times New Roman" w:cs="Times New Roman"/>
          <w:sz w:val="24"/>
          <w:szCs w:val="24"/>
        </w:rPr>
        <w:t xml:space="preserve">) </w:t>
      </w:r>
      <w:r w:rsidR="00260A9E" w:rsidRPr="00DF5D9A">
        <w:rPr>
          <w:rFonts w:ascii="Times New Roman" w:hAnsi="Times New Roman" w:cs="Times New Roman"/>
          <w:sz w:val="24"/>
          <w:szCs w:val="24"/>
        </w:rPr>
        <w:t xml:space="preserve">than </w:t>
      </w:r>
      <w:r w:rsidR="00B52B59" w:rsidRPr="00DF5D9A">
        <w:rPr>
          <w:rFonts w:ascii="Times New Roman" w:hAnsi="Times New Roman" w:cs="Times New Roman"/>
          <w:sz w:val="24"/>
          <w:szCs w:val="24"/>
        </w:rPr>
        <w:t>either objective measures or</w:t>
      </w:r>
      <w:r w:rsidR="00260A9E" w:rsidRPr="00DF5D9A">
        <w:rPr>
          <w:rFonts w:ascii="Times New Roman" w:hAnsi="Times New Roman" w:cs="Times New Roman"/>
          <w:sz w:val="24"/>
          <w:szCs w:val="24"/>
        </w:rPr>
        <w:t xml:space="preserve"> observer-ratings </w:t>
      </w:r>
      <w:r w:rsidR="00102D59" w:rsidRPr="00DF5D9A">
        <w:rPr>
          <w:rFonts w:ascii="Times New Roman" w:hAnsi="Times New Roman" w:cs="Times New Roman"/>
          <w:sz w:val="24"/>
          <w:szCs w:val="24"/>
        </w:rPr>
        <w:t>of these attributes</w:t>
      </w:r>
      <w:r w:rsidR="001032DF" w:rsidRPr="00DF5D9A">
        <w:rPr>
          <w:rFonts w:ascii="Times New Roman" w:hAnsi="Times New Roman" w:cs="Times New Roman"/>
          <w:sz w:val="24"/>
          <w:szCs w:val="24"/>
        </w:rPr>
        <w:t xml:space="preserve"> corroborate</w:t>
      </w:r>
      <w:r w:rsidR="00260A9E" w:rsidRPr="00DF5D9A">
        <w:rPr>
          <w:rFonts w:ascii="Times New Roman" w:hAnsi="Times New Roman" w:cs="Times New Roman"/>
          <w:sz w:val="24"/>
          <w:szCs w:val="24"/>
        </w:rPr>
        <w:t>.</w:t>
      </w:r>
      <w:r w:rsidR="0082559C" w:rsidRPr="00DF5D9A">
        <w:rPr>
          <w:rFonts w:ascii="Times New Roman" w:hAnsi="Times New Roman" w:cs="Times New Roman"/>
          <w:sz w:val="24"/>
          <w:szCs w:val="24"/>
        </w:rPr>
        <w:t xml:space="preserve"> </w:t>
      </w:r>
      <w:r w:rsidR="00BE59F0" w:rsidRPr="00DF5D9A">
        <w:rPr>
          <w:rFonts w:ascii="Times New Roman" w:hAnsi="Times New Roman" w:cs="Times New Roman"/>
          <w:sz w:val="24"/>
          <w:szCs w:val="24"/>
        </w:rPr>
        <w:t xml:space="preserve">Although </w:t>
      </w:r>
      <w:r w:rsidR="0009269E" w:rsidRPr="00DF5D9A">
        <w:rPr>
          <w:rFonts w:ascii="Times New Roman" w:hAnsi="Times New Roman" w:cs="Times New Roman"/>
          <w:sz w:val="24"/>
          <w:szCs w:val="24"/>
        </w:rPr>
        <w:t>narcissism</w:t>
      </w:r>
      <w:r w:rsidR="00E76CBE" w:rsidRPr="00DF5D9A">
        <w:rPr>
          <w:rFonts w:ascii="Times New Roman" w:hAnsi="Times New Roman" w:cs="Times New Roman"/>
          <w:sz w:val="24"/>
          <w:szCs w:val="24"/>
        </w:rPr>
        <w:t>’s relationship with</w:t>
      </w:r>
      <w:r w:rsidR="00BE59F0" w:rsidRPr="00DF5D9A">
        <w:rPr>
          <w:rFonts w:ascii="Times New Roman" w:hAnsi="Times New Roman" w:cs="Times New Roman"/>
          <w:sz w:val="24"/>
          <w:szCs w:val="24"/>
        </w:rPr>
        <w:t xml:space="preserve"> self-enhancement bias is well accepted, recently</w:t>
      </w:r>
      <w:r w:rsidR="0082559C" w:rsidRPr="00DF5D9A">
        <w:rPr>
          <w:rFonts w:ascii="Times New Roman" w:hAnsi="Times New Roman" w:cs="Times New Roman"/>
          <w:sz w:val="24"/>
          <w:szCs w:val="24"/>
        </w:rPr>
        <w:t xml:space="preserve"> there has been </w:t>
      </w:r>
      <w:r w:rsidR="006B51C7" w:rsidRPr="00DF5D9A">
        <w:rPr>
          <w:rFonts w:ascii="Times New Roman" w:hAnsi="Times New Roman" w:cs="Times New Roman"/>
          <w:sz w:val="24"/>
          <w:szCs w:val="24"/>
        </w:rPr>
        <w:t xml:space="preserve">an </w:t>
      </w:r>
      <w:r w:rsidR="0082559C" w:rsidRPr="00DF5D9A">
        <w:rPr>
          <w:rFonts w:ascii="Times New Roman" w:hAnsi="Times New Roman" w:cs="Times New Roman"/>
          <w:sz w:val="24"/>
          <w:szCs w:val="24"/>
        </w:rPr>
        <w:t>increased effort to identify whether there are patterns underl</w:t>
      </w:r>
      <w:r w:rsidR="006B51C7" w:rsidRPr="00DF5D9A">
        <w:rPr>
          <w:rFonts w:ascii="Times New Roman" w:hAnsi="Times New Roman" w:cs="Times New Roman"/>
          <w:sz w:val="24"/>
          <w:szCs w:val="24"/>
        </w:rPr>
        <w:t>y</w:t>
      </w:r>
      <w:r w:rsidR="0082559C" w:rsidRPr="00DF5D9A">
        <w:rPr>
          <w:rFonts w:ascii="Times New Roman" w:hAnsi="Times New Roman" w:cs="Times New Roman"/>
          <w:sz w:val="24"/>
          <w:szCs w:val="24"/>
        </w:rPr>
        <w:t xml:space="preserve">ing </w:t>
      </w:r>
      <w:r w:rsidR="00C91547" w:rsidRPr="00DF5D9A">
        <w:rPr>
          <w:rFonts w:ascii="Times New Roman" w:hAnsi="Times New Roman" w:cs="Times New Roman"/>
          <w:sz w:val="24"/>
          <w:szCs w:val="24"/>
        </w:rPr>
        <w:t>these</w:t>
      </w:r>
      <w:r w:rsidR="0082559C" w:rsidRPr="00DF5D9A">
        <w:rPr>
          <w:rFonts w:ascii="Times New Roman" w:hAnsi="Times New Roman" w:cs="Times New Roman"/>
          <w:sz w:val="24"/>
          <w:szCs w:val="24"/>
        </w:rPr>
        <w:t xml:space="preserve"> arguably inaccurate perceptions</w:t>
      </w:r>
      <w:r w:rsidR="0037756F" w:rsidRPr="00DF5D9A">
        <w:rPr>
          <w:rFonts w:ascii="Times New Roman" w:hAnsi="Times New Roman" w:cs="Times New Roman"/>
          <w:sz w:val="24"/>
          <w:szCs w:val="24"/>
        </w:rPr>
        <w:t>—</w:t>
      </w:r>
      <w:r w:rsidR="00B02F73" w:rsidRPr="00DF5D9A">
        <w:rPr>
          <w:rFonts w:ascii="Times New Roman" w:hAnsi="Times New Roman" w:cs="Times New Roman"/>
          <w:sz w:val="24"/>
          <w:szCs w:val="24"/>
        </w:rPr>
        <w:t>such as</w:t>
      </w:r>
      <w:r w:rsidR="0037756F" w:rsidRPr="00DF5D9A">
        <w:rPr>
          <w:rFonts w:ascii="Times New Roman" w:hAnsi="Times New Roman" w:cs="Times New Roman"/>
          <w:sz w:val="24"/>
          <w:szCs w:val="24"/>
        </w:rPr>
        <w:t xml:space="preserve"> whether </w:t>
      </w:r>
      <w:r w:rsidR="00B02F73" w:rsidRPr="00DF5D9A">
        <w:rPr>
          <w:rFonts w:ascii="Times New Roman" w:hAnsi="Times New Roman" w:cs="Times New Roman"/>
          <w:sz w:val="24"/>
          <w:szCs w:val="24"/>
        </w:rPr>
        <w:t>narcissists inflate some attributes more than others</w:t>
      </w:r>
      <w:r w:rsidR="0037756F" w:rsidRPr="00DF5D9A">
        <w:rPr>
          <w:rFonts w:ascii="Times New Roman" w:hAnsi="Times New Roman" w:cs="Times New Roman"/>
          <w:sz w:val="24"/>
          <w:szCs w:val="24"/>
        </w:rPr>
        <w:t xml:space="preserve"> </w:t>
      </w:r>
      <w:r w:rsidR="0082559C" w:rsidRPr="00DF5D9A">
        <w:rPr>
          <w:rFonts w:ascii="Times New Roman" w:hAnsi="Times New Roman" w:cs="Times New Roman"/>
          <w:sz w:val="24"/>
          <w:szCs w:val="24"/>
        </w:rPr>
        <w:t xml:space="preserve">(e.g., Carlson, </w:t>
      </w:r>
      <w:r w:rsidR="00830F11" w:rsidRPr="00DF5D9A">
        <w:rPr>
          <w:rFonts w:ascii="Times New Roman" w:hAnsi="Times New Roman" w:cs="Times New Roman"/>
          <w:sz w:val="24"/>
          <w:szCs w:val="24"/>
        </w:rPr>
        <w:t>Vazire, &amp; Oltmanns, 2011</w:t>
      </w:r>
      <w:r w:rsidR="00FE32FF" w:rsidRPr="00DF5D9A">
        <w:rPr>
          <w:rFonts w:ascii="Times New Roman" w:hAnsi="Times New Roman" w:cs="Times New Roman"/>
          <w:sz w:val="24"/>
          <w:szCs w:val="24"/>
        </w:rPr>
        <w:t>b</w:t>
      </w:r>
      <w:r w:rsidR="00830F11" w:rsidRPr="00DF5D9A">
        <w:rPr>
          <w:rFonts w:ascii="Times New Roman" w:hAnsi="Times New Roman" w:cs="Times New Roman"/>
          <w:sz w:val="24"/>
          <w:szCs w:val="24"/>
        </w:rPr>
        <w:t>)</w:t>
      </w:r>
      <w:r w:rsidR="0082559C" w:rsidRPr="00DF5D9A">
        <w:rPr>
          <w:rFonts w:ascii="Times New Roman" w:hAnsi="Times New Roman" w:cs="Times New Roman"/>
          <w:sz w:val="24"/>
          <w:szCs w:val="24"/>
        </w:rPr>
        <w:t>.</w:t>
      </w:r>
    </w:p>
    <w:p w14:paraId="414E7A73" w14:textId="33C8E834" w:rsidR="003642B0" w:rsidRPr="00DF5D9A" w:rsidRDefault="00A76299" w:rsidP="00523904">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In general, </w:t>
      </w:r>
      <w:r w:rsidR="00D81B3C" w:rsidRPr="00DF5D9A">
        <w:rPr>
          <w:rFonts w:ascii="Times New Roman" w:hAnsi="Times New Roman" w:cs="Times New Roman"/>
          <w:sz w:val="24"/>
          <w:szCs w:val="24"/>
        </w:rPr>
        <w:t>a</w:t>
      </w:r>
      <w:r w:rsidRPr="00DF5D9A">
        <w:rPr>
          <w:rFonts w:ascii="Times New Roman" w:hAnsi="Times New Roman" w:cs="Times New Roman"/>
          <w:sz w:val="24"/>
          <w:szCs w:val="24"/>
        </w:rPr>
        <w:t xml:space="preserve"> person predominantly self-enhances </w:t>
      </w:r>
      <w:r w:rsidR="00217EC0" w:rsidRPr="00DF5D9A">
        <w:rPr>
          <w:rFonts w:ascii="Times New Roman" w:hAnsi="Times New Roman" w:cs="Times New Roman"/>
          <w:sz w:val="24"/>
          <w:szCs w:val="24"/>
        </w:rPr>
        <w:t>characteristics</w:t>
      </w:r>
      <w:r w:rsidRPr="00DF5D9A">
        <w:rPr>
          <w:rFonts w:ascii="Times New Roman" w:hAnsi="Times New Roman" w:cs="Times New Roman"/>
          <w:sz w:val="24"/>
          <w:szCs w:val="24"/>
        </w:rPr>
        <w:t xml:space="preserve"> that are most central to his or her self-</w:t>
      </w:r>
      <w:r w:rsidR="00D81B3C" w:rsidRPr="00DF5D9A">
        <w:rPr>
          <w:rFonts w:ascii="Times New Roman" w:hAnsi="Times New Roman" w:cs="Times New Roman"/>
          <w:sz w:val="24"/>
          <w:szCs w:val="24"/>
        </w:rPr>
        <w:t>concept</w:t>
      </w:r>
      <w:r w:rsidRPr="00DF5D9A">
        <w:rPr>
          <w:rFonts w:ascii="Times New Roman" w:hAnsi="Times New Roman" w:cs="Times New Roman"/>
          <w:sz w:val="24"/>
          <w:szCs w:val="24"/>
        </w:rPr>
        <w:t xml:space="preserve"> (</w:t>
      </w:r>
      <w:r w:rsidR="007F3D21" w:rsidRPr="00DF5D9A">
        <w:rPr>
          <w:rFonts w:ascii="Times New Roman" w:hAnsi="Times New Roman" w:cs="Times New Roman"/>
          <w:sz w:val="24"/>
          <w:szCs w:val="24"/>
        </w:rPr>
        <w:t>Gebauer, Sedikides, Verplanken, &amp; Maio, 2012; Sedikides, Gaertner, &amp; Toguchi, 2003</w:t>
      </w:r>
      <w:r w:rsidR="00D81B3C" w:rsidRPr="00DF5D9A">
        <w:rPr>
          <w:rFonts w:ascii="Times New Roman" w:hAnsi="Times New Roman" w:cs="Times New Roman"/>
          <w:sz w:val="24"/>
          <w:szCs w:val="24"/>
        </w:rPr>
        <w:t xml:space="preserve">). </w:t>
      </w:r>
      <w:r w:rsidR="003862EB" w:rsidRPr="00DF5D9A">
        <w:rPr>
          <w:rFonts w:ascii="Times New Roman" w:hAnsi="Times New Roman" w:cs="Times New Roman"/>
          <w:sz w:val="24"/>
          <w:szCs w:val="24"/>
        </w:rPr>
        <w:t>A b</w:t>
      </w:r>
      <w:r w:rsidR="003642B0" w:rsidRPr="00DF5D9A">
        <w:rPr>
          <w:rFonts w:ascii="Times New Roman" w:hAnsi="Times New Roman" w:cs="Times New Roman"/>
          <w:sz w:val="24"/>
          <w:szCs w:val="24"/>
        </w:rPr>
        <w:t xml:space="preserve">etter understanding </w:t>
      </w:r>
      <w:r w:rsidR="00E8059D" w:rsidRPr="00DF5D9A">
        <w:rPr>
          <w:rFonts w:ascii="Times New Roman" w:hAnsi="Times New Roman" w:cs="Times New Roman"/>
          <w:sz w:val="24"/>
          <w:szCs w:val="24"/>
        </w:rPr>
        <w:t xml:space="preserve">of </w:t>
      </w:r>
      <w:r w:rsidR="003642B0" w:rsidRPr="00DF5D9A">
        <w:rPr>
          <w:rFonts w:ascii="Times New Roman" w:hAnsi="Times New Roman" w:cs="Times New Roman"/>
          <w:sz w:val="24"/>
          <w:szCs w:val="24"/>
        </w:rPr>
        <w:t xml:space="preserve">what narcissists </w:t>
      </w:r>
      <w:r w:rsidR="002E7298" w:rsidRPr="00DF5D9A">
        <w:rPr>
          <w:rFonts w:ascii="Times New Roman" w:hAnsi="Times New Roman" w:cs="Times New Roman"/>
          <w:sz w:val="24"/>
          <w:szCs w:val="24"/>
        </w:rPr>
        <w:t xml:space="preserve">positively distort (and thus presumably </w:t>
      </w:r>
      <w:r w:rsidR="00EB4855" w:rsidRPr="00DF5D9A">
        <w:rPr>
          <w:rFonts w:ascii="Times New Roman" w:hAnsi="Times New Roman" w:cs="Times New Roman"/>
          <w:sz w:val="24"/>
          <w:szCs w:val="24"/>
        </w:rPr>
        <w:t>value</w:t>
      </w:r>
      <w:r w:rsidR="002E7298" w:rsidRPr="00DF5D9A">
        <w:rPr>
          <w:rFonts w:ascii="Times New Roman" w:hAnsi="Times New Roman" w:cs="Times New Roman"/>
          <w:sz w:val="24"/>
          <w:szCs w:val="24"/>
        </w:rPr>
        <w:t>)</w:t>
      </w:r>
      <w:r w:rsidR="0098628A" w:rsidRPr="00DF5D9A">
        <w:rPr>
          <w:rFonts w:ascii="Times New Roman" w:hAnsi="Times New Roman" w:cs="Times New Roman"/>
          <w:sz w:val="24"/>
          <w:szCs w:val="24"/>
        </w:rPr>
        <w:t xml:space="preserve">, and </w:t>
      </w:r>
      <w:r w:rsidR="00BB75F5" w:rsidRPr="00DF5D9A">
        <w:rPr>
          <w:rFonts w:ascii="Times New Roman" w:hAnsi="Times New Roman" w:cs="Times New Roman"/>
          <w:sz w:val="24"/>
          <w:szCs w:val="24"/>
        </w:rPr>
        <w:t>of equal importance,</w:t>
      </w:r>
      <w:r w:rsidR="0098628A" w:rsidRPr="00DF5D9A">
        <w:rPr>
          <w:rFonts w:ascii="Times New Roman" w:hAnsi="Times New Roman" w:cs="Times New Roman"/>
          <w:sz w:val="24"/>
          <w:szCs w:val="24"/>
        </w:rPr>
        <w:t xml:space="preserve"> w</w:t>
      </w:r>
      <w:r w:rsidR="005F5174" w:rsidRPr="00DF5D9A">
        <w:rPr>
          <w:rFonts w:ascii="Times New Roman" w:hAnsi="Times New Roman" w:cs="Times New Roman"/>
          <w:sz w:val="24"/>
          <w:szCs w:val="24"/>
        </w:rPr>
        <w:t>hat</w:t>
      </w:r>
      <w:r w:rsidR="003642B0" w:rsidRPr="00DF5D9A">
        <w:rPr>
          <w:rFonts w:ascii="Times New Roman" w:hAnsi="Times New Roman" w:cs="Times New Roman"/>
          <w:sz w:val="24"/>
          <w:szCs w:val="24"/>
        </w:rPr>
        <w:t xml:space="preserve"> they do </w:t>
      </w:r>
      <w:r w:rsidR="003642B0" w:rsidRPr="00DF5D9A">
        <w:rPr>
          <w:rFonts w:ascii="Times New Roman" w:hAnsi="Times New Roman" w:cs="Times New Roman"/>
          <w:i/>
          <w:sz w:val="24"/>
          <w:szCs w:val="24"/>
        </w:rPr>
        <w:t>not</w:t>
      </w:r>
      <w:r w:rsidR="003642B0" w:rsidRPr="00DF5D9A">
        <w:rPr>
          <w:rFonts w:ascii="Times New Roman" w:hAnsi="Times New Roman" w:cs="Times New Roman"/>
          <w:sz w:val="24"/>
          <w:szCs w:val="24"/>
        </w:rPr>
        <w:t xml:space="preserve"> </w:t>
      </w:r>
      <w:r w:rsidR="002E7298" w:rsidRPr="00DF5D9A">
        <w:rPr>
          <w:rFonts w:ascii="Times New Roman" w:hAnsi="Times New Roman" w:cs="Times New Roman"/>
          <w:sz w:val="24"/>
          <w:szCs w:val="24"/>
        </w:rPr>
        <w:t>positively distort (and thus presumably do not value)</w:t>
      </w:r>
      <w:r w:rsidR="003642B0" w:rsidRPr="00DF5D9A">
        <w:rPr>
          <w:rFonts w:ascii="Times New Roman" w:hAnsi="Times New Roman" w:cs="Times New Roman"/>
          <w:sz w:val="24"/>
          <w:szCs w:val="24"/>
        </w:rPr>
        <w:t xml:space="preserve"> </w:t>
      </w:r>
      <w:r w:rsidR="00102D59" w:rsidRPr="00DF5D9A">
        <w:rPr>
          <w:rFonts w:ascii="Times New Roman" w:hAnsi="Times New Roman" w:cs="Times New Roman"/>
          <w:sz w:val="24"/>
          <w:szCs w:val="24"/>
        </w:rPr>
        <w:t xml:space="preserve">provides insights into the psychological portrait of the narcissist. </w:t>
      </w:r>
      <w:r w:rsidR="003761C7" w:rsidRPr="00DF5D9A">
        <w:rPr>
          <w:rFonts w:ascii="Times New Roman" w:hAnsi="Times New Roman" w:cs="Times New Roman"/>
          <w:sz w:val="24"/>
          <w:szCs w:val="24"/>
        </w:rPr>
        <w:t>The current</w:t>
      </w:r>
      <w:r w:rsidR="003642B0" w:rsidRPr="00DF5D9A">
        <w:rPr>
          <w:rFonts w:ascii="Times New Roman" w:hAnsi="Times New Roman" w:cs="Times New Roman"/>
          <w:sz w:val="24"/>
          <w:szCs w:val="24"/>
        </w:rPr>
        <w:t xml:space="preserve"> </w:t>
      </w:r>
      <w:r w:rsidR="0098628A" w:rsidRPr="00DF5D9A">
        <w:rPr>
          <w:rFonts w:ascii="Times New Roman" w:hAnsi="Times New Roman" w:cs="Times New Roman"/>
          <w:sz w:val="24"/>
          <w:szCs w:val="24"/>
        </w:rPr>
        <w:t>work</w:t>
      </w:r>
      <w:r w:rsidR="003642B0" w:rsidRPr="00DF5D9A">
        <w:rPr>
          <w:rFonts w:ascii="Times New Roman" w:hAnsi="Times New Roman" w:cs="Times New Roman"/>
          <w:sz w:val="24"/>
          <w:szCs w:val="24"/>
        </w:rPr>
        <w:t xml:space="preserve"> </w:t>
      </w:r>
      <w:r w:rsidR="0098628A" w:rsidRPr="00DF5D9A">
        <w:rPr>
          <w:rFonts w:ascii="Times New Roman" w:hAnsi="Times New Roman" w:cs="Times New Roman"/>
          <w:sz w:val="24"/>
          <w:szCs w:val="24"/>
        </w:rPr>
        <w:t xml:space="preserve">therefore </w:t>
      </w:r>
      <w:r w:rsidR="00BB75F5" w:rsidRPr="00DF5D9A">
        <w:rPr>
          <w:rFonts w:ascii="Times New Roman" w:hAnsi="Times New Roman" w:cs="Times New Roman"/>
          <w:sz w:val="24"/>
          <w:szCs w:val="24"/>
        </w:rPr>
        <w:t>c</w:t>
      </w:r>
      <w:r w:rsidR="00B52B59" w:rsidRPr="00DF5D9A">
        <w:rPr>
          <w:rFonts w:ascii="Times New Roman" w:hAnsi="Times New Roman" w:cs="Times New Roman"/>
          <w:sz w:val="24"/>
          <w:szCs w:val="24"/>
        </w:rPr>
        <w:t>omprehensive</w:t>
      </w:r>
      <w:r w:rsidR="006526F8" w:rsidRPr="00DF5D9A">
        <w:rPr>
          <w:rFonts w:ascii="Times New Roman" w:hAnsi="Times New Roman" w:cs="Times New Roman"/>
          <w:sz w:val="24"/>
          <w:szCs w:val="24"/>
        </w:rPr>
        <w:t>ly</w:t>
      </w:r>
      <w:r w:rsidR="00B52B59" w:rsidRPr="00DF5D9A">
        <w:rPr>
          <w:rFonts w:ascii="Times New Roman" w:hAnsi="Times New Roman" w:cs="Times New Roman"/>
          <w:sz w:val="24"/>
          <w:szCs w:val="24"/>
        </w:rPr>
        <w:t xml:space="preserve"> review</w:t>
      </w:r>
      <w:r w:rsidR="006526F8" w:rsidRPr="00DF5D9A">
        <w:rPr>
          <w:rFonts w:ascii="Times New Roman" w:hAnsi="Times New Roman" w:cs="Times New Roman"/>
          <w:sz w:val="24"/>
          <w:szCs w:val="24"/>
        </w:rPr>
        <w:t xml:space="preserve">s and </w:t>
      </w:r>
      <w:proofErr w:type="gramStart"/>
      <w:r w:rsidR="006526F8" w:rsidRPr="00DF5D9A">
        <w:rPr>
          <w:rFonts w:ascii="Times New Roman" w:hAnsi="Times New Roman" w:cs="Times New Roman"/>
          <w:sz w:val="24"/>
          <w:szCs w:val="24"/>
        </w:rPr>
        <w:t>meta-</w:t>
      </w:r>
      <w:proofErr w:type="gramEnd"/>
      <w:r w:rsidR="006526F8" w:rsidRPr="00DF5D9A">
        <w:rPr>
          <w:rFonts w:ascii="Times New Roman" w:hAnsi="Times New Roman" w:cs="Times New Roman"/>
          <w:sz w:val="24"/>
          <w:szCs w:val="24"/>
        </w:rPr>
        <w:t xml:space="preserve">analyzes </w:t>
      </w:r>
      <w:r w:rsidR="00C91547" w:rsidRPr="00DF5D9A">
        <w:rPr>
          <w:rFonts w:ascii="Times New Roman" w:hAnsi="Times New Roman" w:cs="Times New Roman"/>
          <w:sz w:val="24"/>
          <w:szCs w:val="24"/>
        </w:rPr>
        <w:t xml:space="preserve">the </w:t>
      </w:r>
      <w:r w:rsidR="0009269E" w:rsidRPr="00DF5D9A">
        <w:rPr>
          <w:rFonts w:ascii="Times New Roman" w:hAnsi="Times New Roman" w:cs="Times New Roman"/>
          <w:sz w:val="24"/>
          <w:szCs w:val="24"/>
        </w:rPr>
        <w:t>narcissism</w:t>
      </w:r>
      <w:r w:rsidR="00B34C35" w:rsidRPr="00DF5D9A">
        <w:rPr>
          <w:rFonts w:ascii="Times New Roman" w:hAnsi="Times New Roman" w:cs="Times New Roman"/>
          <w:sz w:val="24"/>
          <w:szCs w:val="24"/>
        </w:rPr>
        <w:t>-</w:t>
      </w:r>
      <w:r w:rsidR="00BB75F5" w:rsidRPr="00DF5D9A">
        <w:rPr>
          <w:rFonts w:ascii="Times New Roman" w:hAnsi="Times New Roman" w:cs="Times New Roman"/>
          <w:sz w:val="24"/>
          <w:szCs w:val="24"/>
        </w:rPr>
        <w:t xml:space="preserve">self-enhancement </w:t>
      </w:r>
      <w:r w:rsidR="00E8059D" w:rsidRPr="00DF5D9A">
        <w:rPr>
          <w:rFonts w:ascii="Times New Roman" w:hAnsi="Times New Roman" w:cs="Times New Roman"/>
          <w:sz w:val="24"/>
          <w:szCs w:val="24"/>
        </w:rPr>
        <w:t xml:space="preserve">bias </w:t>
      </w:r>
      <w:r w:rsidR="00BB75F5" w:rsidRPr="00DF5D9A">
        <w:rPr>
          <w:rFonts w:ascii="Times New Roman" w:hAnsi="Times New Roman" w:cs="Times New Roman"/>
          <w:sz w:val="24"/>
          <w:szCs w:val="24"/>
        </w:rPr>
        <w:t>literatu</w:t>
      </w:r>
      <w:r w:rsidRPr="00DF5D9A">
        <w:rPr>
          <w:rFonts w:ascii="Times New Roman" w:hAnsi="Times New Roman" w:cs="Times New Roman"/>
          <w:sz w:val="24"/>
          <w:szCs w:val="24"/>
        </w:rPr>
        <w:t>re</w:t>
      </w:r>
      <w:r w:rsidR="0021768F" w:rsidRPr="00DF5D9A">
        <w:rPr>
          <w:rFonts w:ascii="Times New Roman" w:hAnsi="Times New Roman" w:cs="Times New Roman"/>
          <w:sz w:val="24"/>
          <w:szCs w:val="24"/>
        </w:rPr>
        <w:t>. S</w:t>
      </w:r>
      <w:r w:rsidR="006B0B22" w:rsidRPr="00DF5D9A">
        <w:rPr>
          <w:rFonts w:ascii="Times New Roman" w:hAnsi="Times New Roman" w:cs="Times New Roman"/>
          <w:sz w:val="24"/>
          <w:szCs w:val="24"/>
        </w:rPr>
        <w:t>pecifically</w:t>
      </w:r>
      <w:r w:rsidR="0021768F" w:rsidRPr="00DF5D9A">
        <w:rPr>
          <w:rFonts w:ascii="Times New Roman" w:hAnsi="Times New Roman" w:cs="Times New Roman"/>
          <w:sz w:val="24"/>
          <w:szCs w:val="24"/>
        </w:rPr>
        <w:t>,</w:t>
      </w:r>
      <w:r w:rsidR="006B0B22" w:rsidRPr="00DF5D9A">
        <w:rPr>
          <w:rFonts w:ascii="Times New Roman" w:hAnsi="Times New Roman" w:cs="Times New Roman"/>
          <w:sz w:val="24"/>
          <w:szCs w:val="24"/>
        </w:rPr>
        <w:t xml:space="preserve"> we will focus</w:t>
      </w:r>
      <w:r w:rsidR="001C2BBA" w:rsidRPr="00DF5D9A">
        <w:rPr>
          <w:rFonts w:ascii="Times New Roman" w:hAnsi="Times New Roman" w:cs="Times New Roman"/>
          <w:sz w:val="24"/>
          <w:szCs w:val="24"/>
        </w:rPr>
        <w:t xml:space="preserve"> on self-insight self-enhancement, which is measured by </w:t>
      </w:r>
      <w:proofErr w:type="gramStart"/>
      <w:r w:rsidR="001C2BBA" w:rsidRPr="00DF5D9A">
        <w:rPr>
          <w:rFonts w:ascii="Times New Roman" w:hAnsi="Times New Roman" w:cs="Times New Roman"/>
          <w:sz w:val="24"/>
          <w:szCs w:val="24"/>
        </w:rPr>
        <w:t>comparing</w:t>
      </w:r>
      <w:proofErr w:type="gramEnd"/>
      <w:r w:rsidR="001C2BBA" w:rsidRPr="00DF5D9A">
        <w:rPr>
          <w:rFonts w:ascii="Times New Roman" w:hAnsi="Times New Roman" w:cs="Times New Roman"/>
          <w:sz w:val="24"/>
          <w:szCs w:val="24"/>
        </w:rPr>
        <w:t xml:space="preserve"> self-reports to </w:t>
      </w:r>
      <w:r w:rsidR="007C15FB" w:rsidRPr="00DF5D9A">
        <w:rPr>
          <w:rFonts w:ascii="Times New Roman" w:hAnsi="Times New Roman" w:cs="Times New Roman"/>
          <w:sz w:val="24"/>
          <w:szCs w:val="24"/>
        </w:rPr>
        <w:t xml:space="preserve">external criteria </w:t>
      </w:r>
      <w:r w:rsidR="001B04F5" w:rsidRPr="00DF5D9A">
        <w:rPr>
          <w:rFonts w:ascii="Times New Roman" w:hAnsi="Times New Roman" w:cs="Times New Roman"/>
          <w:sz w:val="24"/>
          <w:szCs w:val="24"/>
        </w:rPr>
        <w:t>(i.e., observer</w:t>
      </w:r>
      <w:r w:rsidR="007C15FB" w:rsidRPr="00DF5D9A">
        <w:rPr>
          <w:rFonts w:ascii="Times New Roman" w:hAnsi="Times New Roman" w:cs="Times New Roman"/>
          <w:sz w:val="24"/>
          <w:szCs w:val="24"/>
        </w:rPr>
        <w:t>-reports</w:t>
      </w:r>
      <w:r w:rsidR="001B04F5" w:rsidRPr="00DF5D9A">
        <w:rPr>
          <w:rFonts w:ascii="Times New Roman" w:hAnsi="Times New Roman" w:cs="Times New Roman"/>
          <w:sz w:val="24"/>
          <w:szCs w:val="24"/>
        </w:rPr>
        <w:t xml:space="preserve"> and objective measures)</w:t>
      </w:r>
      <w:r w:rsidR="00BB75F5" w:rsidRPr="00DF5D9A">
        <w:rPr>
          <w:rFonts w:ascii="Times New Roman" w:hAnsi="Times New Roman" w:cs="Times New Roman"/>
          <w:sz w:val="24"/>
          <w:szCs w:val="24"/>
        </w:rPr>
        <w:t xml:space="preserve">. </w:t>
      </w:r>
      <w:r w:rsidR="00436A17" w:rsidRPr="00DF5D9A">
        <w:rPr>
          <w:rFonts w:ascii="Times New Roman" w:hAnsi="Times New Roman" w:cs="Times New Roman"/>
          <w:sz w:val="24"/>
          <w:szCs w:val="24"/>
        </w:rPr>
        <w:t>In doing so, w</w:t>
      </w:r>
      <w:r w:rsidR="00BB75F5" w:rsidRPr="00DF5D9A">
        <w:rPr>
          <w:rFonts w:ascii="Times New Roman" w:hAnsi="Times New Roman" w:cs="Times New Roman"/>
          <w:sz w:val="24"/>
          <w:szCs w:val="24"/>
        </w:rPr>
        <w:t xml:space="preserve">e </w:t>
      </w:r>
      <w:r w:rsidR="00304E31" w:rsidRPr="00DF5D9A">
        <w:rPr>
          <w:rFonts w:ascii="Times New Roman" w:hAnsi="Times New Roman" w:cs="Times New Roman"/>
          <w:sz w:val="24"/>
          <w:szCs w:val="24"/>
        </w:rPr>
        <w:t xml:space="preserve">first </w:t>
      </w:r>
      <w:r w:rsidR="00BB75F5" w:rsidRPr="00DF5D9A">
        <w:rPr>
          <w:rFonts w:ascii="Times New Roman" w:hAnsi="Times New Roman" w:cs="Times New Roman"/>
          <w:sz w:val="24"/>
          <w:szCs w:val="24"/>
        </w:rPr>
        <w:t xml:space="preserve">consolidate past findings to give an overall estimate of </w:t>
      </w:r>
      <w:r w:rsidR="00C403F5" w:rsidRPr="00DF5D9A">
        <w:rPr>
          <w:rFonts w:ascii="Times New Roman" w:hAnsi="Times New Roman" w:cs="Times New Roman"/>
          <w:sz w:val="24"/>
          <w:szCs w:val="24"/>
        </w:rPr>
        <w:t>how much narc</w:t>
      </w:r>
      <w:r w:rsidR="009C3D17" w:rsidRPr="00DF5D9A">
        <w:rPr>
          <w:rFonts w:ascii="Times New Roman" w:hAnsi="Times New Roman" w:cs="Times New Roman"/>
          <w:sz w:val="24"/>
          <w:szCs w:val="24"/>
        </w:rPr>
        <w:t>issists self-enhance in general</w:t>
      </w:r>
      <w:r w:rsidR="00AA6710" w:rsidRPr="00DF5D9A">
        <w:rPr>
          <w:rFonts w:ascii="Times New Roman" w:hAnsi="Times New Roman" w:cs="Times New Roman"/>
          <w:sz w:val="24"/>
          <w:szCs w:val="24"/>
        </w:rPr>
        <w:t>,</w:t>
      </w:r>
      <w:r w:rsidR="00304E31" w:rsidRPr="00DF5D9A">
        <w:rPr>
          <w:rFonts w:ascii="Times New Roman" w:hAnsi="Times New Roman" w:cs="Times New Roman"/>
          <w:sz w:val="24"/>
          <w:szCs w:val="24"/>
        </w:rPr>
        <w:t xml:space="preserve"> across criteria</w:t>
      </w:r>
      <w:r w:rsidR="00811FAC" w:rsidRPr="00DF5D9A">
        <w:rPr>
          <w:rFonts w:ascii="Times New Roman" w:hAnsi="Times New Roman" w:cs="Times New Roman"/>
          <w:sz w:val="24"/>
          <w:szCs w:val="24"/>
        </w:rPr>
        <w:t xml:space="preserve">. </w:t>
      </w:r>
      <w:r w:rsidR="00484FBD" w:rsidRPr="00DF5D9A">
        <w:rPr>
          <w:rFonts w:ascii="Times New Roman" w:hAnsi="Times New Roman" w:cs="Times New Roman"/>
          <w:sz w:val="24"/>
          <w:szCs w:val="24"/>
        </w:rPr>
        <w:t>W</w:t>
      </w:r>
      <w:r w:rsidR="00811FAC" w:rsidRPr="00DF5D9A">
        <w:rPr>
          <w:rFonts w:ascii="Times New Roman" w:hAnsi="Times New Roman" w:cs="Times New Roman"/>
          <w:sz w:val="24"/>
          <w:szCs w:val="24"/>
        </w:rPr>
        <w:t xml:space="preserve">e </w:t>
      </w:r>
      <w:r w:rsidR="009462C3" w:rsidRPr="00DF5D9A">
        <w:rPr>
          <w:rFonts w:ascii="Times New Roman" w:hAnsi="Times New Roman" w:cs="Times New Roman"/>
          <w:sz w:val="24"/>
          <w:szCs w:val="24"/>
        </w:rPr>
        <w:t>next</w:t>
      </w:r>
      <w:r w:rsidR="00D47036" w:rsidRPr="00DF5D9A">
        <w:rPr>
          <w:rFonts w:ascii="Times New Roman" w:hAnsi="Times New Roman" w:cs="Times New Roman"/>
          <w:sz w:val="24"/>
          <w:szCs w:val="24"/>
        </w:rPr>
        <w:t xml:space="preserve"> </w:t>
      </w:r>
      <w:r w:rsidR="00811FAC" w:rsidRPr="00DF5D9A">
        <w:rPr>
          <w:rFonts w:ascii="Times New Roman" w:hAnsi="Times New Roman" w:cs="Times New Roman"/>
          <w:sz w:val="24"/>
          <w:szCs w:val="24"/>
        </w:rPr>
        <w:t>attempt to make</w:t>
      </w:r>
      <w:r w:rsidR="0077304C" w:rsidRPr="00DF5D9A">
        <w:rPr>
          <w:rFonts w:ascii="Times New Roman" w:hAnsi="Times New Roman" w:cs="Times New Roman"/>
          <w:sz w:val="24"/>
          <w:szCs w:val="24"/>
        </w:rPr>
        <w:t xml:space="preserve"> four additional </w:t>
      </w:r>
      <w:r w:rsidR="0077304C" w:rsidRPr="00DF5D9A">
        <w:rPr>
          <w:rFonts w:ascii="Times New Roman" w:hAnsi="Times New Roman" w:cs="Times New Roman"/>
          <w:sz w:val="24"/>
          <w:szCs w:val="24"/>
        </w:rPr>
        <w:lastRenderedPageBreak/>
        <w:t>theoretical contributions</w:t>
      </w:r>
      <w:r w:rsidR="00133D91" w:rsidRPr="00DF5D9A">
        <w:rPr>
          <w:rFonts w:ascii="Times New Roman" w:hAnsi="Times New Roman" w:cs="Times New Roman"/>
          <w:sz w:val="24"/>
          <w:szCs w:val="24"/>
        </w:rPr>
        <w:t>,</w:t>
      </w:r>
      <w:r w:rsidR="00484FBD" w:rsidRPr="00DF5D9A">
        <w:rPr>
          <w:rFonts w:ascii="Times New Roman" w:hAnsi="Times New Roman" w:cs="Times New Roman"/>
          <w:sz w:val="24"/>
          <w:szCs w:val="24"/>
        </w:rPr>
        <w:t xml:space="preserve"> by</w:t>
      </w:r>
      <w:r w:rsidR="0077521D" w:rsidRPr="00DF5D9A">
        <w:rPr>
          <w:rFonts w:ascii="Times New Roman" w:hAnsi="Times New Roman" w:cs="Times New Roman"/>
          <w:sz w:val="24"/>
          <w:szCs w:val="24"/>
        </w:rPr>
        <w:t>:</w:t>
      </w:r>
      <w:r w:rsidR="009C3D17" w:rsidRPr="00DF5D9A">
        <w:rPr>
          <w:rFonts w:ascii="Times New Roman" w:hAnsi="Times New Roman" w:cs="Times New Roman"/>
          <w:sz w:val="24"/>
          <w:szCs w:val="24"/>
        </w:rPr>
        <w:t xml:space="preserve"> </w:t>
      </w:r>
      <w:r w:rsidR="00633D77" w:rsidRPr="00DF5D9A">
        <w:rPr>
          <w:rFonts w:ascii="Times New Roman" w:hAnsi="Times New Roman" w:cs="Times New Roman"/>
          <w:sz w:val="24"/>
          <w:szCs w:val="24"/>
        </w:rPr>
        <w:t xml:space="preserve">(a) </w:t>
      </w:r>
      <w:r w:rsidR="00BB75F5" w:rsidRPr="00DF5D9A">
        <w:rPr>
          <w:rFonts w:ascii="Times New Roman" w:hAnsi="Times New Roman" w:cs="Times New Roman"/>
          <w:sz w:val="24"/>
          <w:szCs w:val="24"/>
        </w:rPr>
        <w:t xml:space="preserve">distinguishing between </w:t>
      </w:r>
      <w:r w:rsidR="00133D91" w:rsidRPr="00DF5D9A">
        <w:rPr>
          <w:rFonts w:ascii="Times New Roman" w:hAnsi="Times New Roman" w:cs="Times New Roman"/>
          <w:sz w:val="24"/>
          <w:szCs w:val="24"/>
        </w:rPr>
        <w:t xml:space="preserve">self-enhancement in </w:t>
      </w:r>
      <w:r w:rsidR="00BB75F5" w:rsidRPr="00DF5D9A">
        <w:rPr>
          <w:rFonts w:ascii="Times New Roman" w:hAnsi="Times New Roman" w:cs="Times New Roman"/>
          <w:sz w:val="24"/>
          <w:szCs w:val="24"/>
        </w:rPr>
        <w:t>agentic</w:t>
      </w:r>
      <w:r w:rsidR="001967D6" w:rsidRPr="00DF5D9A">
        <w:rPr>
          <w:rFonts w:ascii="Times New Roman" w:hAnsi="Times New Roman" w:cs="Times New Roman"/>
          <w:sz w:val="24"/>
          <w:szCs w:val="24"/>
        </w:rPr>
        <w:t xml:space="preserve"> domains</w:t>
      </w:r>
      <w:r w:rsidR="00BB75F5" w:rsidRPr="00DF5D9A">
        <w:rPr>
          <w:rFonts w:ascii="Times New Roman" w:hAnsi="Times New Roman" w:cs="Times New Roman"/>
          <w:sz w:val="24"/>
          <w:szCs w:val="24"/>
        </w:rPr>
        <w:t xml:space="preserve"> </w:t>
      </w:r>
      <w:r w:rsidR="00102D59" w:rsidRPr="00DF5D9A">
        <w:rPr>
          <w:rFonts w:ascii="Times New Roman" w:hAnsi="Times New Roman" w:cs="Times New Roman"/>
          <w:sz w:val="24"/>
          <w:szCs w:val="24"/>
        </w:rPr>
        <w:t>(</w:t>
      </w:r>
      <w:r w:rsidR="008917E5" w:rsidRPr="00DF5D9A">
        <w:rPr>
          <w:rFonts w:ascii="Times New Roman" w:hAnsi="Times New Roman" w:cs="Times New Roman"/>
          <w:sz w:val="24"/>
          <w:szCs w:val="24"/>
        </w:rPr>
        <w:t xml:space="preserve">e.g., </w:t>
      </w:r>
      <w:r w:rsidR="008C1E92" w:rsidRPr="00DF5D9A">
        <w:rPr>
          <w:rFonts w:ascii="Times New Roman" w:hAnsi="Times New Roman" w:cs="Times New Roman"/>
          <w:sz w:val="24"/>
          <w:szCs w:val="24"/>
        </w:rPr>
        <w:t>a</w:t>
      </w:r>
      <w:r w:rsidR="008917E5" w:rsidRPr="00DF5D9A">
        <w:rPr>
          <w:rFonts w:ascii="Times New Roman" w:hAnsi="Times New Roman" w:cs="Times New Roman"/>
          <w:sz w:val="24"/>
          <w:szCs w:val="24"/>
        </w:rPr>
        <w:t>rrogance</w:t>
      </w:r>
      <w:r w:rsidR="000B2D9C" w:rsidRPr="00DF5D9A">
        <w:rPr>
          <w:rFonts w:ascii="Times New Roman" w:hAnsi="Times New Roman" w:cs="Times New Roman"/>
          <w:sz w:val="24"/>
          <w:szCs w:val="24"/>
        </w:rPr>
        <w:t xml:space="preserve"> and extraversion</w:t>
      </w:r>
      <w:r w:rsidR="00102D59" w:rsidRPr="00DF5D9A">
        <w:rPr>
          <w:rFonts w:ascii="Times New Roman" w:hAnsi="Times New Roman" w:cs="Times New Roman"/>
          <w:sz w:val="24"/>
          <w:szCs w:val="24"/>
        </w:rPr>
        <w:t xml:space="preserve">) </w:t>
      </w:r>
      <w:r w:rsidR="00BB75F5" w:rsidRPr="00DF5D9A">
        <w:rPr>
          <w:rFonts w:ascii="Times New Roman" w:hAnsi="Times New Roman" w:cs="Times New Roman"/>
          <w:sz w:val="24"/>
          <w:szCs w:val="24"/>
        </w:rPr>
        <w:t xml:space="preserve">as opposed to </w:t>
      </w:r>
      <w:r w:rsidR="00DD3AE6" w:rsidRPr="00DF5D9A">
        <w:rPr>
          <w:rFonts w:ascii="Times New Roman" w:hAnsi="Times New Roman" w:cs="Times New Roman"/>
          <w:sz w:val="24"/>
          <w:szCs w:val="24"/>
        </w:rPr>
        <w:t>communal</w:t>
      </w:r>
      <w:r w:rsidR="00102D59" w:rsidRPr="00DF5D9A">
        <w:rPr>
          <w:rFonts w:ascii="Times New Roman" w:hAnsi="Times New Roman" w:cs="Times New Roman"/>
          <w:sz w:val="24"/>
          <w:szCs w:val="24"/>
        </w:rPr>
        <w:t xml:space="preserve"> domains (e.g., </w:t>
      </w:r>
      <w:r w:rsidR="000B2D9C" w:rsidRPr="00DF5D9A">
        <w:rPr>
          <w:rFonts w:ascii="Times New Roman" w:hAnsi="Times New Roman" w:cs="Times New Roman"/>
          <w:sz w:val="24"/>
          <w:szCs w:val="24"/>
        </w:rPr>
        <w:t>agreeable</w:t>
      </w:r>
      <w:r w:rsidR="008917E5" w:rsidRPr="00DF5D9A">
        <w:rPr>
          <w:rFonts w:ascii="Times New Roman" w:hAnsi="Times New Roman" w:cs="Times New Roman"/>
          <w:sz w:val="24"/>
          <w:szCs w:val="24"/>
        </w:rPr>
        <w:t xml:space="preserve">ness and </w:t>
      </w:r>
      <w:r w:rsidR="000B2D9C" w:rsidRPr="00DF5D9A">
        <w:rPr>
          <w:rFonts w:ascii="Times New Roman" w:hAnsi="Times New Roman" w:cs="Times New Roman"/>
          <w:sz w:val="24"/>
          <w:szCs w:val="24"/>
        </w:rPr>
        <w:t>honest</w:t>
      </w:r>
      <w:r w:rsidR="008917E5" w:rsidRPr="00DF5D9A">
        <w:rPr>
          <w:rFonts w:ascii="Times New Roman" w:hAnsi="Times New Roman" w:cs="Times New Roman"/>
          <w:sz w:val="24"/>
          <w:szCs w:val="24"/>
        </w:rPr>
        <w:t>y</w:t>
      </w:r>
      <w:r w:rsidR="00102D59" w:rsidRPr="00DF5D9A">
        <w:rPr>
          <w:rFonts w:ascii="Times New Roman" w:hAnsi="Times New Roman" w:cs="Times New Roman"/>
          <w:sz w:val="24"/>
          <w:szCs w:val="24"/>
        </w:rPr>
        <w:t>)</w:t>
      </w:r>
      <w:r w:rsidR="005F5174" w:rsidRPr="00DF5D9A">
        <w:rPr>
          <w:rFonts w:ascii="Times New Roman" w:hAnsi="Times New Roman" w:cs="Times New Roman"/>
          <w:sz w:val="24"/>
          <w:szCs w:val="24"/>
        </w:rPr>
        <w:t xml:space="preserve">, </w:t>
      </w:r>
      <w:r w:rsidR="00275B35" w:rsidRPr="00DF5D9A">
        <w:rPr>
          <w:rFonts w:ascii="Times New Roman" w:hAnsi="Times New Roman" w:cs="Times New Roman"/>
          <w:sz w:val="24"/>
          <w:szCs w:val="24"/>
        </w:rPr>
        <w:t>(b</w:t>
      </w:r>
      <w:r w:rsidR="00633D77" w:rsidRPr="00DF5D9A">
        <w:rPr>
          <w:rFonts w:ascii="Times New Roman" w:hAnsi="Times New Roman" w:cs="Times New Roman"/>
          <w:sz w:val="24"/>
          <w:szCs w:val="24"/>
        </w:rPr>
        <w:t>)</w:t>
      </w:r>
      <w:r w:rsidR="001D324C" w:rsidRPr="00DF5D9A">
        <w:rPr>
          <w:rFonts w:ascii="Times New Roman" w:hAnsi="Times New Roman" w:cs="Times New Roman"/>
          <w:sz w:val="24"/>
          <w:szCs w:val="24"/>
        </w:rPr>
        <w:t xml:space="preserve"> examining the role </w:t>
      </w:r>
      <w:r w:rsidR="007C15FB" w:rsidRPr="00DF5D9A">
        <w:rPr>
          <w:rFonts w:ascii="Times New Roman" w:hAnsi="Times New Roman" w:cs="Times New Roman"/>
          <w:sz w:val="24"/>
          <w:szCs w:val="24"/>
        </w:rPr>
        <w:t>played by</w:t>
      </w:r>
      <w:r w:rsidR="005542B3" w:rsidRPr="00DF5D9A">
        <w:rPr>
          <w:rFonts w:ascii="Times New Roman" w:hAnsi="Times New Roman" w:cs="Times New Roman"/>
          <w:sz w:val="24"/>
          <w:szCs w:val="24"/>
        </w:rPr>
        <w:t xml:space="preserve"> length of acquaintance</w:t>
      </w:r>
      <w:r w:rsidR="000C4DF4" w:rsidRPr="00DF5D9A">
        <w:rPr>
          <w:rFonts w:ascii="Times New Roman" w:hAnsi="Times New Roman" w:cs="Times New Roman"/>
          <w:sz w:val="24"/>
          <w:szCs w:val="24"/>
        </w:rPr>
        <w:t xml:space="preserve">, </w:t>
      </w:r>
      <w:r w:rsidR="001D324C" w:rsidRPr="00DF5D9A">
        <w:rPr>
          <w:rFonts w:ascii="Times New Roman" w:hAnsi="Times New Roman" w:cs="Times New Roman"/>
          <w:sz w:val="24"/>
          <w:szCs w:val="24"/>
        </w:rPr>
        <w:t xml:space="preserve">whether </w:t>
      </w:r>
      <w:r w:rsidR="00CD3814" w:rsidRPr="00DF5D9A">
        <w:rPr>
          <w:rFonts w:ascii="Times New Roman" w:hAnsi="Times New Roman" w:cs="Times New Roman"/>
          <w:sz w:val="24"/>
          <w:szCs w:val="24"/>
        </w:rPr>
        <w:t>there is</w:t>
      </w:r>
      <w:r w:rsidR="007C15FB" w:rsidRPr="00DF5D9A">
        <w:rPr>
          <w:rFonts w:ascii="Times New Roman" w:hAnsi="Times New Roman" w:cs="Times New Roman"/>
          <w:sz w:val="24"/>
          <w:szCs w:val="24"/>
        </w:rPr>
        <w:t xml:space="preserve"> greater </w:t>
      </w:r>
      <w:r w:rsidR="00217EC0" w:rsidRPr="00DF5D9A">
        <w:rPr>
          <w:rFonts w:ascii="Times New Roman" w:hAnsi="Times New Roman" w:cs="Times New Roman"/>
          <w:sz w:val="24"/>
          <w:szCs w:val="24"/>
        </w:rPr>
        <w:t xml:space="preserve">observed </w:t>
      </w:r>
      <w:r w:rsidR="007C15FB" w:rsidRPr="00DF5D9A">
        <w:rPr>
          <w:rFonts w:ascii="Times New Roman" w:hAnsi="Times New Roman" w:cs="Times New Roman"/>
          <w:sz w:val="24"/>
          <w:szCs w:val="24"/>
        </w:rPr>
        <w:t xml:space="preserve">self-enhancement </w:t>
      </w:r>
      <w:r w:rsidR="001D324C" w:rsidRPr="00DF5D9A">
        <w:rPr>
          <w:rFonts w:ascii="Times New Roman" w:hAnsi="Times New Roman" w:cs="Times New Roman"/>
          <w:sz w:val="24"/>
          <w:szCs w:val="24"/>
        </w:rPr>
        <w:t>for well-acquainted as opposed to minimally acquainted participants</w:t>
      </w:r>
      <w:r w:rsidR="00275B35" w:rsidRPr="00DF5D9A">
        <w:rPr>
          <w:rFonts w:ascii="Times New Roman" w:hAnsi="Times New Roman" w:cs="Times New Roman"/>
          <w:sz w:val="24"/>
          <w:szCs w:val="24"/>
        </w:rPr>
        <w:t>,</w:t>
      </w:r>
      <w:r w:rsidR="005F5174" w:rsidRPr="00DF5D9A">
        <w:rPr>
          <w:rFonts w:ascii="Times New Roman" w:hAnsi="Times New Roman" w:cs="Times New Roman"/>
          <w:sz w:val="24"/>
          <w:szCs w:val="24"/>
        </w:rPr>
        <w:t xml:space="preserve"> </w:t>
      </w:r>
      <w:r w:rsidR="00275B35" w:rsidRPr="00DF5D9A">
        <w:rPr>
          <w:rFonts w:ascii="Times New Roman" w:hAnsi="Times New Roman" w:cs="Times New Roman"/>
          <w:sz w:val="24"/>
          <w:szCs w:val="24"/>
        </w:rPr>
        <w:t>(c</w:t>
      </w:r>
      <w:r w:rsidR="00633D77" w:rsidRPr="00DF5D9A">
        <w:rPr>
          <w:rFonts w:ascii="Times New Roman" w:hAnsi="Times New Roman" w:cs="Times New Roman"/>
          <w:sz w:val="24"/>
          <w:szCs w:val="24"/>
        </w:rPr>
        <w:t xml:space="preserve">) </w:t>
      </w:r>
      <w:r w:rsidR="009C3D17" w:rsidRPr="00DF5D9A">
        <w:rPr>
          <w:rFonts w:ascii="Times New Roman" w:hAnsi="Times New Roman" w:cs="Times New Roman"/>
          <w:sz w:val="24"/>
          <w:szCs w:val="24"/>
        </w:rPr>
        <w:t xml:space="preserve">addressing </w:t>
      </w:r>
      <w:r w:rsidR="00984974" w:rsidRPr="00DF5D9A">
        <w:rPr>
          <w:rFonts w:ascii="Times New Roman" w:hAnsi="Times New Roman" w:cs="Times New Roman"/>
          <w:sz w:val="24"/>
          <w:szCs w:val="24"/>
        </w:rPr>
        <w:t xml:space="preserve">how </w:t>
      </w:r>
      <w:r w:rsidR="009C3D17" w:rsidRPr="00DF5D9A">
        <w:rPr>
          <w:rFonts w:ascii="Times New Roman" w:hAnsi="Times New Roman" w:cs="Times New Roman"/>
          <w:sz w:val="24"/>
          <w:szCs w:val="24"/>
        </w:rPr>
        <w:t xml:space="preserve">existing </w:t>
      </w:r>
      <w:r w:rsidR="003862EB" w:rsidRPr="00DF5D9A">
        <w:rPr>
          <w:rFonts w:ascii="Times New Roman" w:hAnsi="Times New Roman" w:cs="Times New Roman"/>
          <w:sz w:val="24"/>
          <w:szCs w:val="24"/>
        </w:rPr>
        <w:t>issues related to the measurement of</w:t>
      </w:r>
      <w:r w:rsidR="009C3D17" w:rsidRPr="00DF5D9A">
        <w:rPr>
          <w:rFonts w:ascii="Times New Roman" w:hAnsi="Times New Roman" w:cs="Times New Roman"/>
          <w:sz w:val="24"/>
          <w:szCs w:val="24"/>
        </w:rPr>
        <w:t xml:space="preserve"> self-enhancement (i.e., regression residuals versus difference scores)</w:t>
      </w:r>
      <w:r w:rsidR="00984974" w:rsidRPr="00DF5D9A">
        <w:rPr>
          <w:rFonts w:ascii="Times New Roman" w:hAnsi="Times New Roman" w:cs="Times New Roman"/>
          <w:sz w:val="24"/>
          <w:szCs w:val="24"/>
        </w:rPr>
        <w:t xml:space="preserve"> may affect the magnitude of </w:t>
      </w:r>
      <w:r w:rsidR="0009269E" w:rsidRPr="00DF5D9A">
        <w:rPr>
          <w:rFonts w:ascii="Times New Roman" w:hAnsi="Times New Roman" w:cs="Times New Roman"/>
          <w:sz w:val="24"/>
          <w:szCs w:val="24"/>
        </w:rPr>
        <w:t>narcissism</w:t>
      </w:r>
      <w:r w:rsidR="00E76CBE" w:rsidRPr="00DF5D9A">
        <w:rPr>
          <w:rFonts w:ascii="Times New Roman" w:hAnsi="Times New Roman" w:cs="Times New Roman"/>
          <w:sz w:val="24"/>
          <w:szCs w:val="24"/>
        </w:rPr>
        <w:t>’s relationship with</w:t>
      </w:r>
      <w:r w:rsidR="00275B35" w:rsidRPr="00DF5D9A">
        <w:rPr>
          <w:rFonts w:ascii="Times New Roman" w:hAnsi="Times New Roman" w:cs="Times New Roman"/>
          <w:sz w:val="24"/>
          <w:szCs w:val="24"/>
        </w:rPr>
        <w:t xml:space="preserve"> self-enhancement, and (d) separately estimating the </w:t>
      </w:r>
      <w:r w:rsidR="0009269E" w:rsidRPr="00DF5D9A">
        <w:rPr>
          <w:rFonts w:ascii="Times New Roman" w:hAnsi="Times New Roman" w:cs="Times New Roman"/>
          <w:sz w:val="24"/>
          <w:szCs w:val="24"/>
        </w:rPr>
        <w:t>narcissism</w:t>
      </w:r>
      <w:r w:rsidR="00B34C35" w:rsidRPr="00DF5D9A">
        <w:rPr>
          <w:rFonts w:ascii="Times New Roman" w:hAnsi="Times New Roman" w:cs="Times New Roman"/>
          <w:sz w:val="24"/>
          <w:szCs w:val="24"/>
        </w:rPr>
        <w:t>-</w:t>
      </w:r>
      <w:r w:rsidR="00275B35" w:rsidRPr="00DF5D9A">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F5D9A" w:rsidRDefault="006A7BBA"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Narcissism</w:t>
      </w:r>
      <w:r w:rsidR="003761C7" w:rsidRPr="00DF5D9A">
        <w:rPr>
          <w:rFonts w:ascii="Times New Roman" w:hAnsi="Times New Roman" w:cs="Times New Roman"/>
          <w:b/>
          <w:sz w:val="24"/>
          <w:szCs w:val="24"/>
        </w:rPr>
        <w:t xml:space="preserve"> and Self Enhancement</w:t>
      </w:r>
    </w:p>
    <w:p w14:paraId="1987D29D" w14:textId="3702798F" w:rsidR="00EB5C3B" w:rsidRPr="00DF5D9A" w:rsidRDefault="00102D59" w:rsidP="00F01248">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G</w:t>
      </w:r>
      <w:r w:rsidR="00857B26" w:rsidRPr="00DF5D9A">
        <w:rPr>
          <w:rFonts w:ascii="Times New Roman" w:hAnsi="Times New Roman" w:cs="Times New Roman"/>
          <w:sz w:val="24"/>
          <w:szCs w:val="24"/>
        </w:rPr>
        <w:t>randiosity</w:t>
      </w:r>
      <w:r w:rsidRPr="00DF5D9A">
        <w:rPr>
          <w:rFonts w:ascii="Times New Roman" w:hAnsi="Times New Roman" w:cs="Times New Roman"/>
          <w:sz w:val="24"/>
          <w:szCs w:val="24"/>
        </w:rPr>
        <w:t xml:space="preserve"> is</w:t>
      </w:r>
      <w:r w:rsidR="00857B26" w:rsidRPr="00DF5D9A">
        <w:rPr>
          <w:rFonts w:ascii="Times New Roman" w:hAnsi="Times New Roman" w:cs="Times New Roman"/>
          <w:sz w:val="24"/>
          <w:szCs w:val="24"/>
        </w:rPr>
        <w:t xml:space="preserve"> “</w:t>
      </w:r>
      <w:r w:rsidR="00A31B52" w:rsidRPr="00DF5D9A">
        <w:rPr>
          <w:rFonts w:ascii="Times New Roman" w:hAnsi="Times New Roman" w:cs="Times New Roman"/>
          <w:sz w:val="24"/>
          <w:szCs w:val="24"/>
        </w:rPr>
        <w:t>characterized by affectation of grandeur or splendor or by absurd exaggeration” (</w:t>
      </w:r>
      <w:r w:rsidR="0001252F" w:rsidRPr="00DF5D9A">
        <w:rPr>
          <w:rFonts w:ascii="Times New Roman" w:hAnsi="Times New Roman" w:cs="Times New Roman"/>
          <w:sz w:val="24"/>
          <w:szCs w:val="24"/>
        </w:rPr>
        <w:t>Merriam-Webster’s online dictionary</w:t>
      </w:r>
      <w:r w:rsidRPr="00DF5D9A">
        <w:rPr>
          <w:rFonts w:ascii="Times New Roman" w:hAnsi="Times New Roman" w:cs="Times New Roman"/>
          <w:sz w:val="24"/>
          <w:szCs w:val="24"/>
        </w:rPr>
        <w:t xml:space="preserve">) and is </w:t>
      </w:r>
      <w:r w:rsidR="00915235" w:rsidRPr="00DF5D9A">
        <w:rPr>
          <w:rFonts w:ascii="Times New Roman" w:hAnsi="Times New Roman" w:cs="Times New Roman"/>
          <w:sz w:val="24"/>
          <w:szCs w:val="24"/>
        </w:rPr>
        <w:t>the</w:t>
      </w:r>
      <w:r w:rsidRPr="00DF5D9A">
        <w:rPr>
          <w:rFonts w:ascii="Times New Roman" w:hAnsi="Times New Roman" w:cs="Times New Roman"/>
          <w:sz w:val="24"/>
          <w:szCs w:val="24"/>
        </w:rPr>
        <w:t xml:space="preserve"> defining feature of </w:t>
      </w:r>
      <w:r w:rsidR="00B267C5" w:rsidRPr="00DF5D9A">
        <w:rPr>
          <w:rFonts w:ascii="Times New Roman" w:hAnsi="Times New Roman" w:cs="Times New Roman"/>
          <w:sz w:val="24"/>
          <w:szCs w:val="24"/>
        </w:rPr>
        <w:t>the personality trait of narcissism</w:t>
      </w:r>
      <w:r w:rsidR="0066413C" w:rsidRPr="00DF5D9A">
        <w:rPr>
          <w:rFonts w:ascii="Times New Roman" w:hAnsi="Times New Roman" w:cs="Times New Roman"/>
          <w:sz w:val="24"/>
          <w:szCs w:val="24"/>
        </w:rPr>
        <w:t xml:space="preserve">. </w:t>
      </w:r>
      <w:r w:rsidR="008B5273" w:rsidRPr="00DF5D9A">
        <w:rPr>
          <w:rFonts w:ascii="Times New Roman" w:hAnsi="Times New Roman" w:cs="Times New Roman"/>
          <w:sz w:val="24"/>
          <w:szCs w:val="24"/>
        </w:rPr>
        <w:t>N</w:t>
      </w:r>
      <w:r w:rsidR="0066413C" w:rsidRPr="00DF5D9A">
        <w:rPr>
          <w:rFonts w:ascii="Times New Roman" w:hAnsi="Times New Roman" w:cs="Times New Roman"/>
          <w:sz w:val="24"/>
          <w:szCs w:val="24"/>
        </w:rPr>
        <w:t xml:space="preserve">arcissists </w:t>
      </w:r>
      <w:r w:rsidR="00B267C5" w:rsidRPr="00DF5D9A">
        <w:rPr>
          <w:rFonts w:ascii="Times New Roman" w:hAnsi="Times New Roman" w:cs="Times New Roman"/>
          <w:sz w:val="24"/>
          <w:szCs w:val="24"/>
        </w:rPr>
        <w:t>like</w:t>
      </w:r>
      <w:r w:rsidR="0066413C" w:rsidRPr="00DF5D9A">
        <w:rPr>
          <w:rFonts w:ascii="Times New Roman" w:hAnsi="Times New Roman" w:cs="Times New Roman"/>
          <w:sz w:val="24"/>
          <w:szCs w:val="24"/>
        </w:rPr>
        <w:t xml:space="preserve"> to be the center of attention, </w:t>
      </w:r>
      <w:r w:rsidR="00B267C5" w:rsidRPr="00DF5D9A">
        <w:rPr>
          <w:rFonts w:ascii="Times New Roman" w:hAnsi="Times New Roman" w:cs="Times New Roman"/>
          <w:sz w:val="24"/>
          <w:szCs w:val="24"/>
        </w:rPr>
        <w:t xml:space="preserve">tend to show off, believe </w:t>
      </w:r>
      <w:r w:rsidR="001D06B1" w:rsidRPr="00DF5D9A">
        <w:rPr>
          <w:rFonts w:ascii="Times New Roman" w:hAnsi="Times New Roman" w:cs="Times New Roman"/>
          <w:sz w:val="24"/>
          <w:szCs w:val="24"/>
        </w:rPr>
        <w:t xml:space="preserve">that </w:t>
      </w:r>
      <w:r w:rsidR="00B267C5" w:rsidRPr="00DF5D9A">
        <w:rPr>
          <w:rFonts w:ascii="Times New Roman" w:hAnsi="Times New Roman" w:cs="Times New Roman"/>
          <w:sz w:val="24"/>
          <w:szCs w:val="24"/>
        </w:rPr>
        <w:t xml:space="preserve">they are special people, and prefer to be in leadership roles </w:t>
      </w:r>
      <w:r w:rsidR="002A4046" w:rsidRPr="00DF5D9A">
        <w:rPr>
          <w:rFonts w:ascii="Times New Roman" w:hAnsi="Times New Roman" w:cs="Times New Roman"/>
          <w:sz w:val="24"/>
          <w:szCs w:val="24"/>
        </w:rPr>
        <w:t xml:space="preserve">and roles imbued with power </w:t>
      </w:r>
      <w:r w:rsidR="00B267C5" w:rsidRPr="00DF5D9A">
        <w:rPr>
          <w:rFonts w:ascii="Times New Roman" w:hAnsi="Times New Roman" w:cs="Times New Roman"/>
          <w:sz w:val="24"/>
          <w:szCs w:val="24"/>
        </w:rPr>
        <w:t>(</w:t>
      </w:r>
      <w:r w:rsidR="00187EF4" w:rsidRPr="00DF5D9A">
        <w:rPr>
          <w:rFonts w:ascii="Times New Roman" w:hAnsi="Times New Roman" w:cs="Times New Roman"/>
          <w:sz w:val="24"/>
          <w:szCs w:val="24"/>
        </w:rPr>
        <w:t xml:space="preserve">Emmons, 1987; </w:t>
      </w:r>
      <w:r w:rsidR="00B267C5" w:rsidRPr="00DF5D9A">
        <w:rPr>
          <w:rFonts w:ascii="Times New Roman" w:hAnsi="Times New Roman" w:cs="Times New Roman"/>
          <w:sz w:val="24"/>
          <w:szCs w:val="24"/>
        </w:rPr>
        <w:t>Raskin &amp; Terry, 1988</w:t>
      </w:r>
      <w:r w:rsidR="007F4EBA" w:rsidRPr="00DF5D9A">
        <w:rPr>
          <w:rFonts w:ascii="Times New Roman" w:hAnsi="Times New Roman" w:cs="Times New Roman"/>
          <w:sz w:val="24"/>
          <w:szCs w:val="24"/>
        </w:rPr>
        <w:t>; Rhodewalt, 2011</w:t>
      </w:r>
      <w:r w:rsidR="00B267C5" w:rsidRPr="00DF5D9A">
        <w:rPr>
          <w:rFonts w:ascii="Times New Roman" w:hAnsi="Times New Roman" w:cs="Times New Roman"/>
          <w:sz w:val="24"/>
          <w:szCs w:val="24"/>
        </w:rPr>
        <w:t xml:space="preserve">). </w:t>
      </w:r>
      <w:r w:rsidR="006A09AD" w:rsidRPr="00DF5D9A">
        <w:rPr>
          <w:rFonts w:ascii="Times New Roman" w:hAnsi="Times New Roman" w:cs="Times New Roman"/>
          <w:sz w:val="24"/>
          <w:szCs w:val="24"/>
        </w:rPr>
        <w:t>From a theoretical perspective, it has been posited that n</w:t>
      </w:r>
      <w:r w:rsidR="00F01248" w:rsidRPr="00DF5D9A">
        <w:rPr>
          <w:rFonts w:ascii="Times New Roman" w:hAnsi="Times New Roman" w:cs="Times New Roman"/>
          <w:sz w:val="24"/>
          <w:szCs w:val="24"/>
        </w:rPr>
        <w:t>arcissism is a self-regulatory mechanism that is used to maintain unrealistically high levels of self-esteem by employing a mutually reinforcing system of interpersonal and intrapersonal self-regulatory strategies (</w:t>
      </w:r>
      <w:r w:rsidR="004C46B8" w:rsidRPr="00DF5D9A">
        <w:rPr>
          <w:rFonts w:ascii="Times New Roman" w:hAnsi="Times New Roman" w:cs="Times New Roman"/>
          <w:sz w:val="24"/>
          <w:szCs w:val="24"/>
        </w:rPr>
        <w:t>Mo</w:t>
      </w:r>
      <w:r w:rsidR="00AA3361" w:rsidRPr="00DF5D9A">
        <w:rPr>
          <w:rFonts w:ascii="Times New Roman" w:hAnsi="Times New Roman" w:cs="Times New Roman"/>
          <w:sz w:val="24"/>
          <w:szCs w:val="24"/>
        </w:rPr>
        <w:t>rf et al., 2011; Rhodewalt, 2011</w:t>
      </w:r>
      <w:r w:rsidR="00F01248" w:rsidRPr="00DF5D9A">
        <w:rPr>
          <w:rFonts w:ascii="Times New Roman" w:hAnsi="Times New Roman" w:cs="Times New Roman"/>
          <w:sz w:val="24"/>
          <w:szCs w:val="24"/>
        </w:rPr>
        <w:t xml:space="preserve">). </w:t>
      </w:r>
      <w:r w:rsidR="008B5273" w:rsidRPr="00DF5D9A">
        <w:rPr>
          <w:rFonts w:ascii="Times New Roman" w:hAnsi="Times New Roman" w:cs="Times New Roman"/>
          <w:sz w:val="24"/>
          <w:szCs w:val="24"/>
        </w:rPr>
        <w:t xml:space="preserve">For example, positive self-perceptions are defended by dealing harshly with potentially disconfirming evidence, such as by derogating and discrediting the source of negative feedback (Bushman &amp; Baumeister, 1998; </w:t>
      </w:r>
      <w:proofErr w:type="spellStart"/>
      <w:r w:rsidR="008B5273" w:rsidRPr="00DF5D9A">
        <w:rPr>
          <w:rFonts w:ascii="Times New Roman" w:hAnsi="Times New Roman" w:cs="Times New Roman"/>
          <w:sz w:val="24"/>
          <w:szCs w:val="24"/>
        </w:rPr>
        <w:t>Kernis</w:t>
      </w:r>
      <w:proofErr w:type="spellEnd"/>
      <w:r w:rsidR="008B5273" w:rsidRPr="00DF5D9A">
        <w:rPr>
          <w:rFonts w:ascii="Times New Roman" w:hAnsi="Times New Roman" w:cs="Times New Roman"/>
          <w:sz w:val="24"/>
          <w:szCs w:val="24"/>
        </w:rPr>
        <w:t xml:space="preserve"> &amp; Sun, 1994) and by blaming other people when th</w:t>
      </w:r>
      <w:r w:rsidR="00EE71FF" w:rsidRPr="00DF5D9A">
        <w:rPr>
          <w:rFonts w:ascii="Times New Roman" w:hAnsi="Times New Roman" w:cs="Times New Roman"/>
          <w:sz w:val="24"/>
          <w:szCs w:val="24"/>
        </w:rPr>
        <w:t>e</w:t>
      </w:r>
      <w:r w:rsidR="00C9016A" w:rsidRPr="00DF5D9A">
        <w:rPr>
          <w:rFonts w:ascii="Times New Roman" w:hAnsi="Times New Roman" w:cs="Times New Roman"/>
          <w:sz w:val="24"/>
          <w:szCs w:val="24"/>
        </w:rPr>
        <w:t xml:space="preserve"> narcissist</w:t>
      </w:r>
      <w:r w:rsidR="00EE71FF" w:rsidRPr="00DF5D9A">
        <w:rPr>
          <w:rFonts w:ascii="Times New Roman" w:hAnsi="Times New Roman" w:cs="Times New Roman"/>
          <w:sz w:val="24"/>
          <w:szCs w:val="24"/>
        </w:rPr>
        <w:t xml:space="preserve"> experience</w:t>
      </w:r>
      <w:r w:rsidR="00C9016A" w:rsidRPr="00DF5D9A">
        <w:rPr>
          <w:rFonts w:ascii="Times New Roman" w:hAnsi="Times New Roman" w:cs="Times New Roman"/>
          <w:sz w:val="24"/>
          <w:szCs w:val="24"/>
        </w:rPr>
        <w:t>s</w:t>
      </w:r>
      <w:r w:rsidR="00EE71FF" w:rsidRPr="00DF5D9A">
        <w:rPr>
          <w:rFonts w:ascii="Times New Roman" w:hAnsi="Times New Roman" w:cs="Times New Roman"/>
          <w:sz w:val="24"/>
          <w:szCs w:val="24"/>
        </w:rPr>
        <w:t xml:space="preserve"> failure (Campbell, Reeder, Sedikides, &amp; Elliot,</w:t>
      </w:r>
      <w:r w:rsidR="008B5273" w:rsidRPr="00DF5D9A">
        <w:rPr>
          <w:rFonts w:ascii="Times New Roman" w:hAnsi="Times New Roman" w:cs="Times New Roman"/>
          <w:sz w:val="24"/>
          <w:szCs w:val="24"/>
        </w:rPr>
        <w:t xml:space="preserve"> 2000). </w:t>
      </w:r>
      <w:r w:rsidR="007F2417" w:rsidRPr="00DF5D9A">
        <w:rPr>
          <w:rFonts w:ascii="Times New Roman" w:hAnsi="Times New Roman" w:cs="Times New Roman"/>
          <w:sz w:val="24"/>
          <w:szCs w:val="24"/>
        </w:rPr>
        <w:t>In addition to these strategies, arguably</w:t>
      </w:r>
      <w:r w:rsidR="00C636B6" w:rsidRPr="00DF5D9A">
        <w:rPr>
          <w:rFonts w:ascii="Times New Roman" w:hAnsi="Times New Roman" w:cs="Times New Roman"/>
          <w:sz w:val="24"/>
          <w:szCs w:val="24"/>
        </w:rPr>
        <w:t xml:space="preserve"> </w:t>
      </w:r>
      <w:r w:rsidR="008B5273" w:rsidRPr="00DF5D9A">
        <w:rPr>
          <w:rFonts w:ascii="Times New Roman" w:hAnsi="Times New Roman" w:cs="Times New Roman"/>
          <w:sz w:val="24"/>
          <w:szCs w:val="24"/>
        </w:rPr>
        <w:t>the key weapon in narcissists’ self-regulatory arsenal is t</w:t>
      </w:r>
      <w:r w:rsidR="00F01248" w:rsidRPr="00DF5D9A">
        <w:rPr>
          <w:rFonts w:ascii="Times New Roman" w:hAnsi="Times New Roman" w:cs="Times New Roman"/>
          <w:sz w:val="24"/>
          <w:szCs w:val="24"/>
        </w:rPr>
        <w:t>he tendency to self-</w:t>
      </w:r>
      <w:r w:rsidR="00F01248" w:rsidRPr="00DF5D9A">
        <w:rPr>
          <w:rFonts w:ascii="Times New Roman" w:hAnsi="Times New Roman" w:cs="Times New Roman"/>
          <w:sz w:val="24"/>
          <w:szCs w:val="24"/>
        </w:rPr>
        <w:lastRenderedPageBreak/>
        <w:t xml:space="preserve">enhance </w:t>
      </w:r>
      <w:r w:rsidR="00C32A80" w:rsidRPr="00DF5D9A">
        <w:rPr>
          <w:rFonts w:ascii="Times New Roman" w:hAnsi="Times New Roman" w:cs="Times New Roman"/>
          <w:sz w:val="24"/>
          <w:szCs w:val="24"/>
        </w:rPr>
        <w:t xml:space="preserve">(i.e., </w:t>
      </w:r>
      <w:r w:rsidR="007C15FB" w:rsidRPr="00DF5D9A">
        <w:rPr>
          <w:rFonts w:ascii="Times New Roman" w:hAnsi="Times New Roman" w:cs="Times New Roman"/>
          <w:sz w:val="24"/>
          <w:szCs w:val="24"/>
        </w:rPr>
        <w:t>“</w:t>
      </w:r>
      <w:r w:rsidR="00C32A80" w:rsidRPr="00DF5D9A">
        <w:rPr>
          <w:rFonts w:ascii="Times New Roman" w:hAnsi="Times New Roman" w:cs="Times New Roman"/>
          <w:sz w:val="24"/>
          <w:szCs w:val="24"/>
        </w:rPr>
        <w:t>claim greater standing on a characteristic, or more credit, than is objectively warranted”, Alicke &amp; Sedikides, 2011, p. 2)</w:t>
      </w:r>
      <w:r w:rsidR="008B5273" w:rsidRPr="00DF5D9A">
        <w:rPr>
          <w:rFonts w:ascii="Times New Roman" w:hAnsi="Times New Roman" w:cs="Times New Roman"/>
          <w:sz w:val="24"/>
          <w:szCs w:val="24"/>
        </w:rPr>
        <w:t>.</w:t>
      </w:r>
    </w:p>
    <w:p w14:paraId="4893AB66" w14:textId="52BC28A9" w:rsidR="008E3211" w:rsidRPr="00DF5D9A" w:rsidRDefault="003824BC" w:rsidP="003F2F9E">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As with self-regulatory models of</w:t>
      </w:r>
      <w:r w:rsidR="002A5E87" w:rsidRPr="00DF5D9A">
        <w:rPr>
          <w:rFonts w:ascii="Times New Roman" w:hAnsi="Times New Roman" w:cs="Times New Roman"/>
          <w:sz w:val="24"/>
          <w:szCs w:val="24"/>
        </w:rPr>
        <w:t xml:space="preserve"> narcissism, </w:t>
      </w:r>
      <w:r w:rsidRPr="00DF5D9A">
        <w:rPr>
          <w:rFonts w:ascii="Times New Roman" w:hAnsi="Times New Roman" w:cs="Times New Roman"/>
          <w:sz w:val="24"/>
          <w:szCs w:val="24"/>
        </w:rPr>
        <w:t xml:space="preserve">theories on the subject of </w:t>
      </w:r>
      <w:r w:rsidR="002A5E87" w:rsidRPr="00DF5D9A">
        <w:rPr>
          <w:rFonts w:ascii="Times New Roman" w:hAnsi="Times New Roman" w:cs="Times New Roman"/>
          <w:sz w:val="24"/>
          <w:szCs w:val="24"/>
        </w:rPr>
        <w:t>s</w:t>
      </w:r>
      <w:r w:rsidR="00A7479A" w:rsidRPr="00DF5D9A">
        <w:rPr>
          <w:rFonts w:ascii="Times New Roman" w:hAnsi="Times New Roman" w:cs="Times New Roman"/>
          <w:sz w:val="24"/>
          <w:szCs w:val="24"/>
        </w:rPr>
        <w:t xml:space="preserve">elf-enhancement </w:t>
      </w:r>
      <w:r w:rsidRPr="00DF5D9A">
        <w:rPr>
          <w:rFonts w:ascii="Times New Roman" w:hAnsi="Times New Roman" w:cs="Times New Roman"/>
          <w:sz w:val="24"/>
          <w:szCs w:val="24"/>
        </w:rPr>
        <w:t xml:space="preserve">also </w:t>
      </w:r>
      <w:r w:rsidR="00A7479A" w:rsidRPr="00DF5D9A">
        <w:rPr>
          <w:rFonts w:ascii="Times New Roman" w:hAnsi="Times New Roman" w:cs="Times New Roman"/>
          <w:sz w:val="24"/>
          <w:szCs w:val="24"/>
        </w:rPr>
        <w:t xml:space="preserve">draw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F5D9A">
        <w:rPr>
          <w:rFonts w:ascii="Times New Roman" w:hAnsi="Times New Roman" w:cs="Times New Roman"/>
          <w:sz w:val="24"/>
          <w:szCs w:val="24"/>
        </w:rPr>
        <w:t>Although</w:t>
      </w:r>
      <w:r w:rsidR="001D324C" w:rsidRPr="00DF5D9A">
        <w:rPr>
          <w:rFonts w:ascii="Times New Roman" w:hAnsi="Times New Roman" w:cs="Times New Roman"/>
          <w:sz w:val="24"/>
          <w:szCs w:val="24"/>
        </w:rPr>
        <w:t xml:space="preserve"> </w:t>
      </w:r>
      <w:r w:rsidR="003514B3" w:rsidRPr="00DF5D9A">
        <w:rPr>
          <w:rFonts w:ascii="Times New Roman" w:hAnsi="Times New Roman" w:cs="Times New Roman"/>
          <w:sz w:val="24"/>
          <w:szCs w:val="24"/>
        </w:rPr>
        <w:t>s</w:t>
      </w:r>
      <w:r w:rsidR="00D44ED1" w:rsidRPr="00DF5D9A">
        <w:rPr>
          <w:rFonts w:ascii="Times New Roman" w:hAnsi="Times New Roman" w:cs="Times New Roman"/>
          <w:sz w:val="24"/>
          <w:szCs w:val="24"/>
        </w:rPr>
        <w:t xml:space="preserve">elf-enhancement </w:t>
      </w:r>
      <w:r w:rsidR="00102D59" w:rsidRPr="00DF5D9A">
        <w:rPr>
          <w:rFonts w:ascii="Times New Roman" w:hAnsi="Times New Roman" w:cs="Times New Roman"/>
          <w:sz w:val="24"/>
          <w:szCs w:val="24"/>
        </w:rPr>
        <w:t>is</w:t>
      </w:r>
      <w:r w:rsidR="00D44ED1" w:rsidRPr="00DF5D9A">
        <w:rPr>
          <w:rFonts w:ascii="Times New Roman" w:hAnsi="Times New Roman" w:cs="Times New Roman"/>
          <w:sz w:val="24"/>
          <w:szCs w:val="24"/>
        </w:rPr>
        <w:t xml:space="preserve"> </w:t>
      </w:r>
      <w:r w:rsidR="00102D59" w:rsidRPr="00DF5D9A">
        <w:rPr>
          <w:rFonts w:ascii="Times New Roman" w:hAnsi="Times New Roman" w:cs="Times New Roman"/>
          <w:sz w:val="24"/>
          <w:szCs w:val="24"/>
        </w:rPr>
        <w:t xml:space="preserve">critical to the </w:t>
      </w:r>
      <w:r w:rsidR="0037756F" w:rsidRPr="00DF5D9A">
        <w:rPr>
          <w:rFonts w:ascii="Times New Roman" w:hAnsi="Times New Roman" w:cs="Times New Roman"/>
          <w:sz w:val="24"/>
          <w:szCs w:val="24"/>
        </w:rPr>
        <w:t>construct</w:t>
      </w:r>
      <w:r w:rsidR="00102D59" w:rsidRPr="00DF5D9A">
        <w:rPr>
          <w:rFonts w:ascii="Times New Roman" w:hAnsi="Times New Roman" w:cs="Times New Roman"/>
          <w:sz w:val="24"/>
          <w:szCs w:val="24"/>
        </w:rPr>
        <w:t xml:space="preserve"> </w:t>
      </w:r>
      <w:r w:rsidR="0037756F" w:rsidRPr="00DF5D9A">
        <w:rPr>
          <w:rFonts w:ascii="Times New Roman" w:hAnsi="Times New Roman" w:cs="Times New Roman"/>
          <w:sz w:val="24"/>
          <w:szCs w:val="24"/>
        </w:rPr>
        <w:t>of narcissism</w:t>
      </w:r>
      <w:r w:rsidR="00F01248" w:rsidRPr="00DF5D9A">
        <w:rPr>
          <w:rFonts w:ascii="Times New Roman" w:hAnsi="Times New Roman" w:cs="Times New Roman"/>
          <w:sz w:val="24"/>
          <w:szCs w:val="24"/>
        </w:rPr>
        <w:t>, i</w:t>
      </w:r>
      <w:r w:rsidR="00825FEB" w:rsidRPr="00DF5D9A">
        <w:rPr>
          <w:rFonts w:ascii="Times New Roman" w:hAnsi="Times New Roman" w:cs="Times New Roman"/>
          <w:sz w:val="24"/>
          <w:szCs w:val="24"/>
        </w:rPr>
        <w:t>t should be note</w:t>
      </w:r>
      <w:r w:rsidR="00F01248" w:rsidRPr="00DF5D9A">
        <w:rPr>
          <w:rFonts w:ascii="Times New Roman" w:hAnsi="Times New Roman" w:cs="Times New Roman"/>
          <w:sz w:val="24"/>
          <w:szCs w:val="24"/>
        </w:rPr>
        <w:t>d</w:t>
      </w:r>
      <w:r w:rsidR="00825FEB" w:rsidRPr="00DF5D9A">
        <w:rPr>
          <w:rFonts w:ascii="Times New Roman" w:hAnsi="Times New Roman" w:cs="Times New Roman"/>
          <w:sz w:val="24"/>
          <w:szCs w:val="24"/>
        </w:rPr>
        <w:t xml:space="preserve"> </w:t>
      </w:r>
      <w:r w:rsidR="00163139" w:rsidRPr="00DF5D9A">
        <w:rPr>
          <w:rFonts w:ascii="Times New Roman" w:hAnsi="Times New Roman" w:cs="Times New Roman"/>
          <w:sz w:val="24"/>
          <w:szCs w:val="24"/>
        </w:rPr>
        <w:t>that i</w:t>
      </w:r>
      <w:r w:rsidR="0077521D" w:rsidRPr="00DF5D9A">
        <w:rPr>
          <w:rFonts w:ascii="Times New Roman" w:hAnsi="Times New Roman" w:cs="Times New Roman"/>
          <w:sz w:val="24"/>
          <w:szCs w:val="24"/>
        </w:rPr>
        <w:t>nflate</w:t>
      </w:r>
      <w:r w:rsidR="00556F87" w:rsidRPr="00DF5D9A">
        <w:rPr>
          <w:rFonts w:ascii="Times New Roman" w:hAnsi="Times New Roman" w:cs="Times New Roman"/>
          <w:sz w:val="24"/>
          <w:szCs w:val="24"/>
        </w:rPr>
        <w:t>d</w:t>
      </w:r>
      <w:r w:rsidR="0077521D" w:rsidRPr="00DF5D9A">
        <w:rPr>
          <w:rFonts w:ascii="Times New Roman" w:hAnsi="Times New Roman" w:cs="Times New Roman"/>
          <w:sz w:val="24"/>
          <w:szCs w:val="24"/>
        </w:rPr>
        <w:t xml:space="preserve"> self-perceptions</w:t>
      </w:r>
      <w:r w:rsidR="00556F87" w:rsidRPr="00DF5D9A">
        <w:rPr>
          <w:rFonts w:ascii="Times New Roman" w:hAnsi="Times New Roman" w:cs="Times New Roman"/>
          <w:sz w:val="24"/>
          <w:szCs w:val="24"/>
        </w:rPr>
        <w:t xml:space="preserve"> are</w:t>
      </w:r>
      <w:r w:rsidR="007645EA" w:rsidRPr="00DF5D9A">
        <w:rPr>
          <w:rFonts w:ascii="Times New Roman" w:hAnsi="Times New Roman" w:cs="Times New Roman"/>
          <w:sz w:val="24"/>
          <w:szCs w:val="24"/>
        </w:rPr>
        <w:t xml:space="preserve"> not unique</w:t>
      </w:r>
      <w:r w:rsidR="00556F87" w:rsidRPr="00DF5D9A">
        <w:rPr>
          <w:rFonts w:ascii="Times New Roman" w:hAnsi="Times New Roman" w:cs="Times New Roman"/>
          <w:sz w:val="24"/>
          <w:szCs w:val="24"/>
        </w:rPr>
        <w:t xml:space="preserve"> to narcissists</w:t>
      </w:r>
      <w:r w:rsidR="007645EA" w:rsidRPr="00DF5D9A">
        <w:rPr>
          <w:rFonts w:ascii="Times New Roman" w:hAnsi="Times New Roman" w:cs="Times New Roman"/>
          <w:sz w:val="24"/>
          <w:szCs w:val="24"/>
        </w:rPr>
        <w:t xml:space="preserve">. </w:t>
      </w:r>
      <w:r w:rsidR="00193843" w:rsidRPr="00DF5D9A">
        <w:rPr>
          <w:rFonts w:ascii="Times New Roman" w:hAnsi="Times New Roman" w:cs="Times New Roman"/>
          <w:sz w:val="24"/>
          <w:szCs w:val="24"/>
        </w:rPr>
        <w:t>As far back as 1937</w:t>
      </w:r>
      <w:r w:rsidR="00217EC0" w:rsidRPr="00DF5D9A">
        <w:rPr>
          <w:rFonts w:ascii="Times New Roman" w:hAnsi="Times New Roman" w:cs="Times New Roman"/>
          <w:sz w:val="24"/>
          <w:szCs w:val="24"/>
        </w:rPr>
        <w:t>,</w:t>
      </w:r>
      <w:r w:rsidR="00193843" w:rsidRPr="00DF5D9A">
        <w:rPr>
          <w:rFonts w:ascii="Times New Roman" w:hAnsi="Times New Roman" w:cs="Times New Roman"/>
          <w:sz w:val="24"/>
          <w:szCs w:val="24"/>
        </w:rPr>
        <w:t xml:space="preserve"> Gordon Allport asserted that t</w:t>
      </w:r>
      <w:r w:rsidR="0098628A" w:rsidRPr="00DF5D9A">
        <w:rPr>
          <w:rFonts w:ascii="Times New Roman" w:hAnsi="Times New Roman" w:cs="Times New Roman"/>
          <w:sz w:val="24"/>
          <w:szCs w:val="24"/>
        </w:rPr>
        <w:t xml:space="preserve">here </w:t>
      </w:r>
      <w:r w:rsidR="00193843" w:rsidRPr="00DF5D9A">
        <w:rPr>
          <w:rFonts w:ascii="Times New Roman" w:hAnsi="Times New Roman" w:cs="Times New Roman"/>
          <w:sz w:val="24"/>
          <w:szCs w:val="24"/>
        </w:rPr>
        <w:t>is</w:t>
      </w:r>
      <w:r w:rsidR="0098628A" w:rsidRPr="00DF5D9A">
        <w:rPr>
          <w:rFonts w:ascii="Times New Roman" w:hAnsi="Times New Roman" w:cs="Times New Roman"/>
          <w:sz w:val="24"/>
          <w:szCs w:val="24"/>
        </w:rPr>
        <w:t xml:space="preserve"> a universal human motivation to </w:t>
      </w:r>
      <w:r w:rsidR="00193843" w:rsidRPr="00DF5D9A">
        <w:rPr>
          <w:rFonts w:ascii="Times New Roman" w:hAnsi="Times New Roman" w:cs="Times New Roman"/>
          <w:sz w:val="24"/>
          <w:szCs w:val="24"/>
        </w:rPr>
        <w:t xml:space="preserve">view oneself </w:t>
      </w:r>
      <w:r w:rsidR="00BD45D4" w:rsidRPr="00DF5D9A">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F5D9A">
        <w:rPr>
          <w:rFonts w:ascii="Times New Roman" w:hAnsi="Times New Roman" w:cs="Times New Roman"/>
          <w:sz w:val="24"/>
          <w:szCs w:val="24"/>
        </w:rPr>
        <w:t>”</w:t>
      </w:r>
      <w:r w:rsidR="00882766" w:rsidRPr="00DF5D9A">
        <w:rPr>
          <w:rFonts w:ascii="Times New Roman" w:hAnsi="Times New Roman" w:cs="Times New Roman"/>
          <w:sz w:val="24"/>
          <w:szCs w:val="24"/>
        </w:rPr>
        <w:t xml:space="preserve"> [</w:t>
      </w:r>
      <w:r w:rsidR="00BD45D4" w:rsidRPr="00DF5D9A">
        <w:rPr>
          <w:rFonts w:ascii="Times New Roman" w:hAnsi="Times New Roman" w:cs="Times New Roman"/>
          <w:sz w:val="24"/>
          <w:szCs w:val="24"/>
        </w:rPr>
        <w:t>Kwang &amp; Swann, 2010, p. 263</w:t>
      </w:r>
      <w:r w:rsidR="00882766" w:rsidRPr="00DF5D9A">
        <w:rPr>
          <w:rFonts w:ascii="Times New Roman" w:hAnsi="Times New Roman" w:cs="Times New Roman"/>
          <w:sz w:val="24"/>
          <w:szCs w:val="24"/>
        </w:rPr>
        <w:t>; see also Jones (</w:t>
      </w:r>
      <w:r w:rsidR="00BD45D4" w:rsidRPr="00DF5D9A">
        <w:rPr>
          <w:rFonts w:ascii="Times New Roman" w:hAnsi="Times New Roman" w:cs="Times New Roman"/>
          <w:sz w:val="24"/>
          <w:szCs w:val="24"/>
        </w:rPr>
        <w:t>1973</w:t>
      </w:r>
      <w:r w:rsidR="00882766" w:rsidRPr="00DF5D9A">
        <w:rPr>
          <w:rFonts w:ascii="Times New Roman" w:hAnsi="Times New Roman" w:cs="Times New Roman"/>
          <w:sz w:val="24"/>
          <w:szCs w:val="24"/>
        </w:rPr>
        <w:t>) and Leary (</w:t>
      </w:r>
      <w:r w:rsidR="00BD45D4" w:rsidRPr="00DF5D9A">
        <w:rPr>
          <w:rFonts w:ascii="Times New Roman" w:hAnsi="Times New Roman" w:cs="Times New Roman"/>
          <w:sz w:val="24"/>
          <w:szCs w:val="24"/>
        </w:rPr>
        <w:t>2007)</w:t>
      </w:r>
      <w:r w:rsidR="00882766" w:rsidRPr="00DF5D9A">
        <w:rPr>
          <w:rFonts w:ascii="Times New Roman" w:hAnsi="Times New Roman" w:cs="Times New Roman"/>
          <w:sz w:val="24"/>
          <w:szCs w:val="24"/>
        </w:rPr>
        <w:t>]</w:t>
      </w:r>
      <w:r w:rsidR="00BD45D4" w:rsidRPr="00DF5D9A">
        <w:rPr>
          <w:rFonts w:ascii="Times New Roman" w:hAnsi="Times New Roman" w:cs="Times New Roman"/>
          <w:sz w:val="24"/>
          <w:szCs w:val="24"/>
        </w:rPr>
        <w:t xml:space="preserve">. </w:t>
      </w:r>
      <w:r w:rsidR="00193843" w:rsidRPr="00DF5D9A">
        <w:rPr>
          <w:rFonts w:ascii="Times New Roman" w:hAnsi="Times New Roman" w:cs="Times New Roman"/>
          <w:sz w:val="24"/>
          <w:szCs w:val="24"/>
        </w:rPr>
        <w:t xml:space="preserve">Indeed, this vital human need to maintain </w:t>
      </w:r>
      <w:r w:rsidR="004A61F0" w:rsidRPr="00DF5D9A">
        <w:rPr>
          <w:rFonts w:ascii="Times New Roman" w:hAnsi="Times New Roman" w:cs="Times New Roman"/>
          <w:sz w:val="24"/>
          <w:szCs w:val="24"/>
        </w:rPr>
        <w:t>a positive self-concept</w:t>
      </w:r>
      <w:r w:rsidR="00193843" w:rsidRPr="00DF5D9A">
        <w:rPr>
          <w:rFonts w:ascii="Times New Roman" w:hAnsi="Times New Roman" w:cs="Times New Roman"/>
          <w:sz w:val="24"/>
          <w:szCs w:val="24"/>
        </w:rPr>
        <w:t xml:space="preserve"> </w:t>
      </w:r>
      <w:r w:rsidR="00916C70" w:rsidRPr="00DF5D9A">
        <w:rPr>
          <w:rFonts w:ascii="Times New Roman" w:hAnsi="Times New Roman" w:cs="Times New Roman"/>
          <w:sz w:val="24"/>
          <w:szCs w:val="24"/>
        </w:rPr>
        <w:t>is evident</w:t>
      </w:r>
      <w:r w:rsidR="00193843" w:rsidRPr="00DF5D9A">
        <w:rPr>
          <w:rFonts w:ascii="Times New Roman" w:hAnsi="Times New Roman" w:cs="Times New Roman"/>
          <w:sz w:val="24"/>
          <w:szCs w:val="24"/>
        </w:rPr>
        <w:t xml:space="preserve"> in a general tendency for people to have inflated views of themselves </w:t>
      </w:r>
      <w:r w:rsidR="0098628A" w:rsidRPr="00DF5D9A">
        <w:rPr>
          <w:rFonts w:ascii="Times New Roman" w:hAnsi="Times New Roman" w:cs="Times New Roman"/>
          <w:sz w:val="24"/>
          <w:szCs w:val="24"/>
        </w:rPr>
        <w:t>(</w:t>
      </w:r>
      <w:r w:rsidR="00024F0D" w:rsidRPr="00DF5D9A">
        <w:rPr>
          <w:rFonts w:ascii="Times New Roman" w:hAnsi="Times New Roman" w:cs="Times New Roman"/>
          <w:sz w:val="24"/>
          <w:szCs w:val="24"/>
        </w:rPr>
        <w:t>Alicke &amp; Sedikides, 2009; Alicke &amp; Sedikides, 2011</w:t>
      </w:r>
      <w:r w:rsidR="0098628A" w:rsidRPr="00DF5D9A">
        <w:rPr>
          <w:rFonts w:ascii="Times New Roman" w:hAnsi="Times New Roman" w:cs="Times New Roman"/>
          <w:sz w:val="24"/>
          <w:szCs w:val="24"/>
        </w:rPr>
        <w:t>)</w:t>
      </w:r>
      <w:r w:rsidR="00C048EB" w:rsidRPr="00DF5D9A">
        <w:rPr>
          <w:rFonts w:ascii="Times New Roman" w:hAnsi="Times New Roman" w:cs="Times New Roman"/>
          <w:sz w:val="24"/>
          <w:szCs w:val="24"/>
        </w:rPr>
        <w:t xml:space="preserve">, </w:t>
      </w:r>
      <w:r w:rsidR="00984974" w:rsidRPr="00DF5D9A">
        <w:rPr>
          <w:rFonts w:ascii="Times New Roman" w:hAnsi="Times New Roman" w:cs="Times New Roman"/>
          <w:sz w:val="24"/>
          <w:szCs w:val="24"/>
        </w:rPr>
        <w:t>endorse</w:t>
      </w:r>
      <w:r w:rsidR="00C048EB" w:rsidRPr="00DF5D9A">
        <w:rPr>
          <w:rFonts w:ascii="Times New Roman" w:hAnsi="Times New Roman" w:cs="Times New Roman"/>
          <w:sz w:val="24"/>
          <w:szCs w:val="24"/>
        </w:rPr>
        <w:t xml:space="preserve"> self-serving attributions (</w:t>
      </w:r>
      <w:r w:rsidR="00FC3CD1" w:rsidRPr="00DF5D9A">
        <w:rPr>
          <w:rFonts w:ascii="Times New Roman" w:hAnsi="Times New Roman" w:cs="Times New Roman"/>
          <w:sz w:val="24"/>
          <w:szCs w:val="24"/>
        </w:rPr>
        <w:t>Campbell &amp; Sedikides, 1999; Mezulis, Abramson, Hyde, &amp; Hankin, 2004</w:t>
      </w:r>
      <w:r w:rsidR="00C048EB" w:rsidRPr="00DF5D9A">
        <w:rPr>
          <w:rFonts w:ascii="Times New Roman" w:hAnsi="Times New Roman" w:cs="Times New Roman"/>
          <w:sz w:val="24"/>
          <w:szCs w:val="24"/>
        </w:rPr>
        <w:t>), and believe</w:t>
      </w:r>
      <w:r w:rsidR="00984974" w:rsidRPr="00DF5D9A">
        <w:rPr>
          <w:rFonts w:ascii="Times New Roman" w:hAnsi="Times New Roman" w:cs="Times New Roman"/>
          <w:sz w:val="24"/>
          <w:szCs w:val="24"/>
        </w:rPr>
        <w:t xml:space="preserve"> that</w:t>
      </w:r>
      <w:r w:rsidR="00C048EB" w:rsidRPr="00DF5D9A">
        <w:rPr>
          <w:rFonts w:ascii="Times New Roman" w:hAnsi="Times New Roman" w:cs="Times New Roman"/>
          <w:sz w:val="24"/>
          <w:szCs w:val="24"/>
        </w:rPr>
        <w:t xml:space="preserve"> they are better than the average person </w:t>
      </w:r>
      <w:r w:rsidR="003F0FBD" w:rsidRPr="00DF5D9A">
        <w:rPr>
          <w:rFonts w:ascii="Times New Roman" w:hAnsi="Times New Roman" w:cs="Times New Roman"/>
          <w:sz w:val="24"/>
          <w:szCs w:val="24"/>
        </w:rPr>
        <w:t>(i.e., the better-than-average effect</w:t>
      </w:r>
      <w:r w:rsidR="00A538AB" w:rsidRPr="00DF5D9A">
        <w:rPr>
          <w:rFonts w:ascii="Times New Roman" w:hAnsi="Times New Roman" w:cs="Times New Roman"/>
          <w:sz w:val="24"/>
          <w:szCs w:val="24"/>
        </w:rPr>
        <w:t xml:space="preserve">; Alicke, 1985; </w:t>
      </w:r>
      <w:r w:rsidR="00FC3CD1" w:rsidRPr="00DF5D9A">
        <w:rPr>
          <w:rFonts w:ascii="Times New Roman" w:hAnsi="Times New Roman" w:cs="Times New Roman"/>
          <w:sz w:val="24"/>
          <w:szCs w:val="24"/>
        </w:rPr>
        <w:t xml:space="preserve">Alicke &amp; </w:t>
      </w:r>
      <w:proofErr w:type="spellStart"/>
      <w:r w:rsidR="00FC3CD1" w:rsidRPr="00DF5D9A">
        <w:rPr>
          <w:rFonts w:ascii="Times New Roman" w:hAnsi="Times New Roman" w:cs="Times New Roman"/>
          <w:sz w:val="24"/>
          <w:szCs w:val="24"/>
        </w:rPr>
        <w:t>Govorun</w:t>
      </w:r>
      <w:proofErr w:type="spellEnd"/>
      <w:r w:rsidR="00FC3CD1" w:rsidRPr="00DF5D9A">
        <w:rPr>
          <w:rFonts w:ascii="Times New Roman" w:hAnsi="Times New Roman" w:cs="Times New Roman"/>
          <w:sz w:val="24"/>
          <w:szCs w:val="24"/>
        </w:rPr>
        <w:t>, 2005</w:t>
      </w:r>
      <w:r w:rsidR="00A538AB" w:rsidRPr="00DF5D9A">
        <w:rPr>
          <w:rFonts w:ascii="Times New Roman" w:hAnsi="Times New Roman" w:cs="Times New Roman"/>
          <w:sz w:val="24"/>
          <w:szCs w:val="24"/>
        </w:rPr>
        <w:t xml:space="preserve">). </w:t>
      </w:r>
      <w:r w:rsidR="00213167" w:rsidRPr="00DF5D9A">
        <w:rPr>
          <w:rFonts w:ascii="Times New Roman" w:hAnsi="Times New Roman" w:cs="Times New Roman"/>
          <w:sz w:val="24"/>
          <w:szCs w:val="24"/>
        </w:rPr>
        <w:t xml:space="preserve">At the same time, </w:t>
      </w:r>
      <w:r w:rsidR="00217EC0" w:rsidRPr="00DF5D9A">
        <w:rPr>
          <w:rFonts w:ascii="Times New Roman" w:hAnsi="Times New Roman" w:cs="Times New Roman"/>
          <w:sz w:val="24"/>
          <w:szCs w:val="24"/>
        </w:rPr>
        <w:t xml:space="preserve">not everyone self-enhances. For example, in the context of a group discussion exercise, </w:t>
      </w:r>
      <w:r w:rsidR="00FA6B77" w:rsidRPr="00DF5D9A">
        <w:rPr>
          <w:rFonts w:ascii="Times New Roman" w:hAnsi="Times New Roman" w:cs="Times New Roman"/>
          <w:sz w:val="24"/>
          <w:szCs w:val="24"/>
        </w:rPr>
        <w:t>Gosling, John, Craik, and Robins (</w:t>
      </w:r>
      <w:r w:rsidR="00E43CEB" w:rsidRPr="00DF5D9A">
        <w:rPr>
          <w:rFonts w:ascii="Times New Roman" w:hAnsi="Times New Roman" w:cs="Times New Roman"/>
          <w:sz w:val="24"/>
          <w:szCs w:val="24"/>
        </w:rPr>
        <w:t>199</w:t>
      </w:r>
      <w:r w:rsidR="00FA6B77" w:rsidRPr="00DF5D9A">
        <w:rPr>
          <w:rFonts w:ascii="Times New Roman" w:hAnsi="Times New Roman" w:cs="Times New Roman"/>
          <w:sz w:val="24"/>
          <w:szCs w:val="24"/>
        </w:rPr>
        <w:t>8) found</w:t>
      </w:r>
      <w:r w:rsidR="006F741A" w:rsidRPr="00DF5D9A">
        <w:rPr>
          <w:rFonts w:ascii="Times New Roman" w:hAnsi="Times New Roman" w:cs="Times New Roman"/>
          <w:sz w:val="24"/>
          <w:szCs w:val="24"/>
        </w:rPr>
        <w:t xml:space="preserve"> that 43% </w:t>
      </w:r>
      <w:r w:rsidR="00302460" w:rsidRPr="00DF5D9A">
        <w:rPr>
          <w:rFonts w:ascii="Times New Roman" w:hAnsi="Times New Roman" w:cs="Times New Roman"/>
          <w:sz w:val="24"/>
          <w:szCs w:val="24"/>
        </w:rPr>
        <w:t xml:space="preserve">of participants </w:t>
      </w:r>
      <w:r w:rsidR="00FA6B77" w:rsidRPr="00DF5D9A">
        <w:rPr>
          <w:rFonts w:ascii="Times New Roman" w:hAnsi="Times New Roman" w:cs="Times New Roman"/>
          <w:sz w:val="24"/>
          <w:szCs w:val="24"/>
        </w:rPr>
        <w:t>did not self-enhance when their self-ratings were compared to act-frequency ratings provided by trained</w:t>
      </w:r>
      <w:r w:rsidR="0040470A" w:rsidRPr="00DF5D9A">
        <w:rPr>
          <w:rFonts w:ascii="Times New Roman" w:hAnsi="Times New Roman" w:cs="Times New Roman"/>
          <w:sz w:val="24"/>
          <w:szCs w:val="24"/>
        </w:rPr>
        <w:t xml:space="preserve"> </w:t>
      </w:r>
      <w:r w:rsidR="00FA6B77" w:rsidRPr="00DF5D9A">
        <w:rPr>
          <w:rFonts w:ascii="Times New Roman" w:hAnsi="Times New Roman" w:cs="Times New Roman"/>
          <w:sz w:val="24"/>
          <w:szCs w:val="24"/>
        </w:rPr>
        <w:t>observers. Thus, c</w:t>
      </w:r>
      <w:r w:rsidR="0004724D" w:rsidRPr="00DF5D9A">
        <w:rPr>
          <w:rFonts w:ascii="Times New Roman" w:hAnsi="Times New Roman" w:cs="Times New Roman"/>
          <w:sz w:val="24"/>
          <w:szCs w:val="24"/>
        </w:rPr>
        <w:t xml:space="preserve">onsistent with past evidence, we </w:t>
      </w:r>
      <w:r w:rsidR="003B1B8E" w:rsidRPr="00DF5D9A">
        <w:rPr>
          <w:rFonts w:ascii="Times New Roman" w:hAnsi="Times New Roman" w:cs="Times New Roman"/>
          <w:sz w:val="24"/>
          <w:szCs w:val="24"/>
        </w:rPr>
        <w:t>contend</w:t>
      </w:r>
      <w:r w:rsidR="0004724D" w:rsidRPr="00DF5D9A">
        <w:rPr>
          <w:rFonts w:ascii="Times New Roman" w:hAnsi="Times New Roman" w:cs="Times New Roman"/>
          <w:sz w:val="24"/>
          <w:szCs w:val="24"/>
        </w:rPr>
        <w:t xml:space="preserve"> that people </w:t>
      </w:r>
      <w:r w:rsidR="00FE5C9C" w:rsidRPr="00DF5D9A">
        <w:rPr>
          <w:rFonts w:ascii="Times New Roman" w:hAnsi="Times New Roman" w:cs="Times New Roman"/>
          <w:sz w:val="24"/>
          <w:szCs w:val="24"/>
        </w:rPr>
        <w:t>generally</w:t>
      </w:r>
      <w:r w:rsidR="0015233D" w:rsidRPr="00DF5D9A">
        <w:rPr>
          <w:rFonts w:ascii="Times New Roman" w:hAnsi="Times New Roman" w:cs="Times New Roman"/>
          <w:sz w:val="24"/>
          <w:szCs w:val="24"/>
        </w:rPr>
        <w:t xml:space="preserve"> </w:t>
      </w:r>
      <w:r w:rsidR="0004724D" w:rsidRPr="00DF5D9A">
        <w:rPr>
          <w:rFonts w:ascii="Times New Roman" w:hAnsi="Times New Roman" w:cs="Times New Roman"/>
          <w:sz w:val="24"/>
          <w:szCs w:val="24"/>
        </w:rPr>
        <w:t xml:space="preserve">self-enhance, but that there are also substantial </w:t>
      </w:r>
      <w:r w:rsidR="0004724D" w:rsidRPr="00DF5D9A">
        <w:rPr>
          <w:rFonts w:ascii="Times New Roman" w:hAnsi="Times New Roman" w:cs="Times New Roman"/>
          <w:sz w:val="24"/>
          <w:szCs w:val="24"/>
        </w:rPr>
        <w:lastRenderedPageBreak/>
        <w:t xml:space="preserve">individual differences </w:t>
      </w:r>
      <w:r w:rsidR="00907FAE" w:rsidRPr="00DF5D9A">
        <w:rPr>
          <w:rFonts w:ascii="Times New Roman" w:hAnsi="Times New Roman" w:cs="Times New Roman"/>
          <w:sz w:val="24"/>
          <w:szCs w:val="24"/>
        </w:rPr>
        <w:t xml:space="preserve">in the tendency to </w:t>
      </w:r>
      <w:r w:rsidR="00605968" w:rsidRPr="00DF5D9A">
        <w:rPr>
          <w:rFonts w:ascii="Times New Roman" w:hAnsi="Times New Roman" w:cs="Times New Roman"/>
          <w:sz w:val="24"/>
          <w:szCs w:val="24"/>
        </w:rPr>
        <w:t>self-enhance</w:t>
      </w:r>
      <w:r w:rsidR="000E7CD9" w:rsidRPr="00DF5D9A">
        <w:rPr>
          <w:rFonts w:ascii="Times New Roman" w:hAnsi="Times New Roman" w:cs="Times New Roman"/>
          <w:sz w:val="24"/>
          <w:szCs w:val="24"/>
        </w:rPr>
        <w:t xml:space="preserve">—with narcissism being a leading indicator of </w:t>
      </w:r>
      <w:r w:rsidR="006116EB" w:rsidRPr="00DF5D9A">
        <w:rPr>
          <w:rFonts w:ascii="Times New Roman" w:hAnsi="Times New Roman" w:cs="Times New Roman"/>
          <w:sz w:val="24"/>
          <w:szCs w:val="24"/>
        </w:rPr>
        <w:t>this tendency</w:t>
      </w:r>
      <w:r w:rsidR="009B5588" w:rsidRPr="00DF5D9A">
        <w:rPr>
          <w:rFonts w:ascii="Times New Roman" w:hAnsi="Times New Roman" w:cs="Times New Roman"/>
          <w:sz w:val="24"/>
          <w:szCs w:val="24"/>
        </w:rPr>
        <w:t>.</w:t>
      </w:r>
    </w:p>
    <w:p w14:paraId="70235661" w14:textId="6423342E" w:rsidR="0022394F" w:rsidRPr="00DF5D9A" w:rsidRDefault="00F435C2">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T</w:t>
      </w:r>
      <w:r w:rsidR="002A11EB" w:rsidRPr="00DF5D9A">
        <w:rPr>
          <w:rFonts w:ascii="Times New Roman" w:hAnsi="Times New Roman" w:cs="Times New Roman"/>
          <w:b/>
          <w:sz w:val="24"/>
          <w:szCs w:val="24"/>
        </w:rPr>
        <w:t xml:space="preserve">wo </w:t>
      </w:r>
      <w:r w:rsidR="00C01115" w:rsidRPr="00DF5D9A">
        <w:rPr>
          <w:rFonts w:ascii="Times New Roman" w:hAnsi="Times New Roman" w:cs="Times New Roman"/>
          <w:b/>
          <w:sz w:val="24"/>
          <w:szCs w:val="24"/>
        </w:rPr>
        <w:t>Approaches to Measuring</w:t>
      </w:r>
      <w:r w:rsidRPr="00DF5D9A">
        <w:rPr>
          <w:rFonts w:ascii="Times New Roman" w:hAnsi="Times New Roman" w:cs="Times New Roman"/>
          <w:b/>
          <w:sz w:val="24"/>
          <w:szCs w:val="24"/>
        </w:rPr>
        <w:t xml:space="preserve"> </w:t>
      </w:r>
      <w:r w:rsidR="0022394F" w:rsidRPr="00DF5D9A">
        <w:rPr>
          <w:rFonts w:ascii="Times New Roman" w:hAnsi="Times New Roman" w:cs="Times New Roman"/>
          <w:b/>
          <w:sz w:val="24"/>
          <w:szCs w:val="24"/>
        </w:rPr>
        <w:t>S</w:t>
      </w:r>
      <w:r w:rsidR="006174E5" w:rsidRPr="00DF5D9A">
        <w:rPr>
          <w:rFonts w:ascii="Times New Roman" w:hAnsi="Times New Roman" w:cs="Times New Roman"/>
          <w:b/>
          <w:sz w:val="24"/>
          <w:szCs w:val="24"/>
        </w:rPr>
        <w:t>elf-</w:t>
      </w:r>
      <w:r w:rsidR="0022394F" w:rsidRPr="00DF5D9A">
        <w:rPr>
          <w:rFonts w:ascii="Times New Roman" w:hAnsi="Times New Roman" w:cs="Times New Roman"/>
          <w:b/>
          <w:sz w:val="24"/>
          <w:szCs w:val="24"/>
        </w:rPr>
        <w:t>E</w:t>
      </w:r>
      <w:r w:rsidR="006174E5" w:rsidRPr="00DF5D9A">
        <w:rPr>
          <w:rFonts w:ascii="Times New Roman" w:hAnsi="Times New Roman" w:cs="Times New Roman"/>
          <w:b/>
          <w:sz w:val="24"/>
          <w:szCs w:val="24"/>
        </w:rPr>
        <w:t>nhancement</w:t>
      </w:r>
    </w:p>
    <w:p w14:paraId="34FCBBBE" w14:textId="1416033C" w:rsidR="00605968" w:rsidRPr="00DF5D9A" w:rsidRDefault="0022394F" w:rsidP="00DC637E">
      <w:pPr>
        <w:spacing w:after="0" w:line="480" w:lineRule="auto"/>
        <w:rPr>
          <w:rFonts w:ascii="Times New Roman" w:hAnsi="Times New Roman" w:cs="Times New Roman"/>
          <w:sz w:val="24"/>
          <w:szCs w:val="24"/>
        </w:rPr>
      </w:pPr>
      <w:r w:rsidRPr="00DF5D9A">
        <w:rPr>
          <w:rFonts w:ascii="Times New Roman" w:hAnsi="Times New Roman" w:cs="Times New Roman"/>
          <w:sz w:val="24"/>
          <w:szCs w:val="24"/>
        </w:rPr>
        <w:tab/>
      </w:r>
      <w:r w:rsidR="00EB5C3B" w:rsidRPr="00DF5D9A">
        <w:rPr>
          <w:rFonts w:ascii="Times New Roman" w:hAnsi="Times New Roman" w:cs="Times New Roman"/>
          <w:sz w:val="24"/>
          <w:szCs w:val="24"/>
        </w:rPr>
        <w:t>S</w:t>
      </w:r>
      <w:r w:rsidR="00C75D58" w:rsidRPr="00DF5D9A">
        <w:rPr>
          <w:rFonts w:ascii="Times New Roman" w:hAnsi="Times New Roman" w:cs="Times New Roman"/>
          <w:sz w:val="24"/>
          <w:szCs w:val="24"/>
        </w:rPr>
        <w:t>elf-enhancement bias is the propensity to see oneself in an overly positive light</w:t>
      </w:r>
      <w:r w:rsidR="006E4204" w:rsidRPr="00DF5D9A">
        <w:rPr>
          <w:rFonts w:ascii="Times New Roman" w:hAnsi="Times New Roman" w:cs="Times New Roman"/>
          <w:sz w:val="24"/>
          <w:szCs w:val="24"/>
        </w:rPr>
        <w:t>,</w:t>
      </w:r>
      <w:r w:rsidR="00C75D58" w:rsidRPr="00DF5D9A">
        <w:rPr>
          <w:rFonts w:ascii="Times New Roman" w:hAnsi="Times New Roman" w:cs="Times New Roman"/>
          <w:sz w:val="24"/>
          <w:szCs w:val="24"/>
        </w:rPr>
        <w:t xml:space="preserve"> but there are </w:t>
      </w:r>
      <w:r w:rsidR="00F55232" w:rsidRPr="00DF5D9A">
        <w:rPr>
          <w:rFonts w:ascii="Times New Roman" w:hAnsi="Times New Roman" w:cs="Times New Roman"/>
          <w:sz w:val="24"/>
          <w:szCs w:val="24"/>
        </w:rPr>
        <w:t xml:space="preserve">two </w:t>
      </w:r>
      <w:r w:rsidR="00C75D58" w:rsidRPr="00DF5D9A">
        <w:rPr>
          <w:rFonts w:ascii="Times New Roman" w:hAnsi="Times New Roman" w:cs="Times New Roman"/>
          <w:sz w:val="24"/>
          <w:szCs w:val="24"/>
        </w:rPr>
        <w:t xml:space="preserve">different </w:t>
      </w:r>
      <w:r w:rsidR="00F55232" w:rsidRPr="00DF5D9A">
        <w:rPr>
          <w:rFonts w:ascii="Times New Roman" w:hAnsi="Times New Roman" w:cs="Times New Roman"/>
          <w:sz w:val="24"/>
          <w:szCs w:val="24"/>
        </w:rPr>
        <w:t>approaches to</w:t>
      </w:r>
      <w:r w:rsidR="00C75D58" w:rsidRPr="00DF5D9A">
        <w:rPr>
          <w:rFonts w:ascii="Times New Roman" w:hAnsi="Times New Roman" w:cs="Times New Roman"/>
          <w:sz w:val="24"/>
          <w:szCs w:val="24"/>
        </w:rPr>
        <w:t xml:space="preserve"> establishing </w:t>
      </w:r>
      <w:r w:rsidR="00F55232" w:rsidRPr="00DF5D9A">
        <w:rPr>
          <w:rFonts w:ascii="Times New Roman" w:hAnsi="Times New Roman" w:cs="Times New Roman"/>
          <w:sz w:val="24"/>
          <w:szCs w:val="24"/>
        </w:rPr>
        <w:t>the amount of bias present in an individual’s self-evaluation</w:t>
      </w:r>
      <w:r w:rsidR="00C75D58" w:rsidRPr="00DF5D9A">
        <w:rPr>
          <w:rFonts w:ascii="Times New Roman" w:hAnsi="Times New Roman" w:cs="Times New Roman"/>
          <w:sz w:val="24"/>
          <w:szCs w:val="24"/>
        </w:rPr>
        <w:t>. T</w:t>
      </w:r>
      <w:r w:rsidR="00C25E3B" w:rsidRPr="00DF5D9A">
        <w:rPr>
          <w:rFonts w:ascii="Times New Roman" w:hAnsi="Times New Roman" w:cs="Times New Roman"/>
          <w:sz w:val="24"/>
          <w:szCs w:val="24"/>
        </w:rPr>
        <w:t xml:space="preserve">he first </w:t>
      </w:r>
      <w:r w:rsidR="00E87CD3" w:rsidRPr="00DF5D9A">
        <w:rPr>
          <w:rFonts w:ascii="Times New Roman" w:hAnsi="Times New Roman" w:cs="Times New Roman"/>
          <w:sz w:val="24"/>
          <w:szCs w:val="24"/>
        </w:rPr>
        <w:t xml:space="preserve">is </w:t>
      </w:r>
      <w:r w:rsidR="00C25E3B" w:rsidRPr="00DF5D9A">
        <w:rPr>
          <w:rFonts w:ascii="Times New Roman" w:hAnsi="Times New Roman" w:cs="Times New Roman"/>
          <w:sz w:val="24"/>
          <w:szCs w:val="24"/>
        </w:rPr>
        <w:t xml:space="preserve">based on </w:t>
      </w:r>
      <w:r w:rsidR="00C25E3B" w:rsidRPr="00DF5D9A">
        <w:rPr>
          <w:rFonts w:ascii="Times New Roman" w:hAnsi="Times New Roman" w:cs="Times New Roman"/>
          <w:i/>
          <w:sz w:val="24"/>
          <w:szCs w:val="24"/>
        </w:rPr>
        <w:t>social comparison</w:t>
      </w:r>
      <w:r w:rsidR="00C25E3B" w:rsidRPr="00DF5D9A">
        <w:rPr>
          <w:rFonts w:ascii="Times New Roman" w:hAnsi="Times New Roman" w:cs="Times New Roman"/>
          <w:sz w:val="24"/>
          <w:szCs w:val="24"/>
        </w:rPr>
        <w:t xml:space="preserve"> (perceiving oneself more positively than one perceives others) and </w:t>
      </w:r>
      <w:r w:rsidR="00E87CD3" w:rsidRPr="00DF5D9A">
        <w:rPr>
          <w:rFonts w:ascii="Times New Roman" w:hAnsi="Times New Roman" w:cs="Times New Roman"/>
          <w:sz w:val="24"/>
          <w:szCs w:val="24"/>
        </w:rPr>
        <w:t xml:space="preserve">the second is based on </w:t>
      </w:r>
      <w:r w:rsidR="00C25E3B" w:rsidRPr="00DF5D9A">
        <w:rPr>
          <w:rFonts w:ascii="Times New Roman" w:hAnsi="Times New Roman" w:cs="Times New Roman"/>
          <w:i/>
          <w:sz w:val="24"/>
          <w:szCs w:val="24"/>
        </w:rPr>
        <w:t>self-insight</w:t>
      </w:r>
      <w:r w:rsidR="00C25E3B" w:rsidRPr="00DF5D9A">
        <w:rPr>
          <w:rFonts w:ascii="Times New Roman" w:hAnsi="Times New Roman" w:cs="Times New Roman"/>
          <w:sz w:val="24"/>
          <w:szCs w:val="24"/>
        </w:rPr>
        <w:t xml:space="preserve"> (perceiving oneself more positively than one is perceived by others</w:t>
      </w:r>
      <w:r w:rsidR="00E87CD3" w:rsidRPr="00DF5D9A">
        <w:rPr>
          <w:rFonts w:ascii="Times New Roman" w:hAnsi="Times New Roman" w:cs="Times New Roman"/>
          <w:sz w:val="24"/>
          <w:szCs w:val="24"/>
        </w:rPr>
        <w:t xml:space="preserve">; Kwan, John, Kenny, Bond, &amp; Robins, 2004; </w:t>
      </w:r>
      <w:r w:rsidR="00CF2300" w:rsidRPr="00DF5D9A">
        <w:rPr>
          <w:rFonts w:ascii="Times New Roman" w:hAnsi="Times New Roman" w:cs="Times New Roman"/>
          <w:sz w:val="24"/>
          <w:szCs w:val="24"/>
        </w:rPr>
        <w:t>Taylor, Lerner, Sherman, Sage, &amp; McDowell, 2003</w:t>
      </w:r>
      <w:r w:rsidR="00C25E3B" w:rsidRPr="00DF5D9A">
        <w:rPr>
          <w:rFonts w:ascii="Times New Roman" w:hAnsi="Times New Roman" w:cs="Times New Roman"/>
          <w:sz w:val="24"/>
          <w:szCs w:val="24"/>
        </w:rPr>
        <w:t xml:space="preserve">). </w:t>
      </w:r>
      <w:r w:rsidR="002146FF" w:rsidRPr="00DF5D9A">
        <w:rPr>
          <w:rFonts w:ascii="Times New Roman" w:hAnsi="Times New Roman" w:cs="Times New Roman"/>
          <w:sz w:val="24"/>
          <w:szCs w:val="24"/>
        </w:rPr>
        <w:t>S</w:t>
      </w:r>
      <w:r w:rsidR="006E4204" w:rsidRPr="00DF5D9A">
        <w:rPr>
          <w:rFonts w:ascii="Times New Roman" w:hAnsi="Times New Roman" w:cs="Times New Roman"/>
          <w:sz w:val="24"/>
          <w:szCs w:val="24"/>
        </w:rPr>
        <w:t>o</w:t>
      </w:r>
      <w:r w:rsidR="002146FF" w:rsidRPr="00DF5D9A">
        <w:rPr>
          <w:rFonts w:ascii="Times New Roman" w:hAnsi="Times New Roman" w:cs="Times New Roman"/>
          <w:sz w:val="24"/>
          <w:szCs w:val="24"/>
        </w:rPr>
        <w:t xml:space="preserve">cial comparison </w:t>
      </w:r>
      <w:r w:rsidR="00E87CD3" w:rsidRPr="00DF5D9A">
        <w:rPr>
          <w:rFonts w:ascii="Times New Roman" w:hAnsi="Times New Roman" w:cs="Times New Roman"/>
          <w:sz w:val="24"/>
          <w:szCs w:val="24"/>
        </w:rPr>
        <w:t>is measured</w:t>
      </w:r>
      <w:r w:rsidR="006D23D8" w:rsidRPr="00DF5D9A">
        <w:rPr>
          <w:rFonts w:ascii="Times New Roman" w:hAnsi="Times New Roman" w:cs="Times New Roman"/>
          <w:sz w:val="24"/>
          <w:szCs w:val="24"/>
        </w:rPr>
        <w:t xml:space="preserve"> </w:t>
      </w:r>
      <w:r w:rsidR="00E87CD3" w:rsidRPr="00DF5D9A">
        <w:rPr>
          <w:rFonts w:ascii="Times New Roman" w:hAnsi="Times New Roman" w:cs="Times New Roman"/>
          <w:sz w:val="24"/>
          <w:szCs w:val="24"/>
        </w:rPr>
        <w:t>by asking people to compare themselves to others</w:t>
      </w:r>
      <w:r w:rsidR="000E72ED" w:rsidRPr="00DF5D9A">
        <w:rPr>
          <w:rFonts w:ascii="Times New Roman" w:hAnsi="Times New Roman" w:cs="Times New Roman"/>
          <w:sz w:val="24"/>
          <w:szCs w:val="24"/>
        </w:rPr>
        <w:t xml:space="preserve"> (e.g., compared to the average person, how agreeable are you?)</w:t>
      </w:r>
      <w:r w:rsidR="00E87CD3" w:rsidRPr="00DF5D9A">
        <w:rPr>
          <w:rFonts w:ascii="Times New Roman" w:hAnsi="Times New Roman" w:cs="Times New Roman"/>
          <w:sz w:val="24"/>
          <w:szCs w:val="24"/>
        </w:rPr>
        <w:t xml:space="preserve">, whereas </w:t>
      </w:r>
      <w:r w:rsidR="002146FF" w:rsidRPr="00DF5D9A">
        <w:rPr>
          <w:rFonts w:ascii="Times New Roman" w:hAnsi="Times New Roman" w:cs="Times New Roman"/>
          <w:sz w:val="24"/>
          <w:szCs w:val="24"/>
        </w:rPr>
        <w:t>self-insight</w:t>
      </w:r>
      <w:r w:rsidR="00E87CD3" w:rsidRPr="00DF5D9A">
        <w:rPr>
          <w:rFonts w:ascii="Times New Roman" w:hAnsi="Times New Roman" w:cs="Times New Roman"/>
          <w:sz w:val="24"/>
          <w:szCs w:val="24"/>
        </w:rPr>
        <w:t xml:space="preserve"> is measured by comparing </w:t>
      </w:r>
      <w:r w:rsidR="006174E5" w:rsidRPr="00DF5D9A">
        <w:rPr>
          <w:rFonts w:ascii="Times New Roman" w:hAnsi="Times New Roman" w:cs="Times New Roman"/>
          <w:sz w:val="24"/>
          <w:szCs w:val="24"/>
        </w:rPr>
        <w:t xml:space="preserve">peoples’ </w:t>
      </w:r>
      <w:r w:rsidR="00E87CD3" w:rsidRPr="00DF5D9A">
        <w:rPr>
          <w:rFonts w:ascii="Times New Roman" w:hAnsi="Times New Roman" w:cs="Times New Roman"/>
          <w:sz w:val="24"/>
          <w:szCs w:val="24"/>
        </w:rPr>
        <w:t xml:space="preserve">self-ratings </w:t>
      </w:r>
      <w:r w:rsidR="006E4204" w:rsidRPr="00DF5D9A">
        <w:rPr>
          <w:rFonts w:ascii="Times New Roman" w:hAnsi="Times New Roman" w:cs="Times New Roman"/>
          <w:sz w:val="24"/>
          <w:szCs w:val="24"/>
        </w:rPr>
        <w:t>to</w:t>
      </w:r>
      <w:r w:rsidR="00E87CD3" w:rsidRPr="00DF5D9A">
        <w:rPr>
          <w:rFonts w:ascii="Times New Roman" w:hAnsi="Times New Roman" w:cs="Times New Roman"/>
          <w:sz w:val="24"/>
          <w:szCs w:val="24"/>
        </w:rPr>
        <w:t xml:space="preserve"> observer-ratings or objective measures</w:t>
      </w:r>
      <w:r w:rsidR="000E72ED" w:rsidRPr="00DF5D9A">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F5D9A">
        <w:rPr>
          <w:rFonts w:ascii="Times New Roman" w:hAnsi="Times New Roman" w:cs="Times New Roman"/>
          <w:sz w:val="24"/>
          <w:szCs w:val="24"/>
        </w:rPr>
        <w:t>.</w:t>
      </w:r>
      <w:r w:rsidR="00B3149E" w:rsidRPr="00DF5D9A">
        <w:rPr>
          <w:rFonts w:ascii="Times New Roman" w:hAnsi="Times New Roman" w:cs="Times New Roman"/>
          <w:sz w:val="24"/>
          <w:szCs w:val="24"/>
        </w:rPr>
        <w:t xml:space="preserve"> </w:t>
      </w:r>
      <w:r w:rsidR="00941A3C" w:rsidRPr="00DF5D9A">
        <w:rPr>
          <w:rFonts w:ascii="Times New Roman" w:hAnsi="Times New Roman" w:cs="Times New Roman"/>
          <w:sz w:val="24"/>
          <w:szCs w:val="24"/>
        </w:rPr>
        <w:t>A notable criticism of social comparison measures is that</w:t>
      </w:r>
      <w:r w:rsidR="001A5F37" w:rsidRPr="00DF5D9A">
        <w:rPr>
          <w:rFonts w:ascii="Times New Roman" w:hAnsi="Times New Roman" w:cs="Times New Roman"/>
          <w:sz w:val="24"/>
          <w:szCs w:val="24"/>
        </w:rPr>
        <w:t xml:space="preserve"> </w:t>
      </w:r>
      <w:r w:rsidR="00941A3C" w:rsidRPr="00DF5D9A">
        <w:rPr>
          <w:rFonts w:ascii="Times New Roman" w:hAnsi="Times New Roman" w:cs="Times New Roman"/>
          <w:sz w:val="24"/>
          <w:szCs w:val="24"/>
        </w:rPr>
        <w:t>they have the undesirable property of lacking an external standard against which the validity of self-reports can be evaluated</w:t>
      </w:r>
      <w:r w:rsidR="001A5F37" w:rsidRPr="00DF5D9A">
        <w:rPr>
          <w:rFonts w:ascii="Times New Roman" w:hAnsi="Times New Roman" w:cs="Times New Roman"/>
          <w:sz w:val="24"/>
          <w:szCs w:val="24"/>
        </w:rPr>
        <w:t xml:space="preserve">. In contrast, </w:t>
      </w:r>
      <w:r w:rsidR="00941A3C" w:rsidRPr="00DF5D9A">
        <w:rPr>
          <w:rFonts w:ascii="Times New Roman" w:hAnsi="Times New Roman" w:cs="Times New Roman"/>
          <w:sz w:val="24"/>
          <w:szCs w:val="24"/>
        </w:rPr>
        <w:t xml:space="preserve">self-insight measures compare self-reports to an </w:t>
      </w:r>
      <w:r w:rsidR="001A5F37" w:rsidRPr="00DF5D9A">
        <w:rPr>
          <w:rFonts w:ascii="Times New Roman" w:hAnsi="Times New Roman" w:cs="Times New Roman"/>
          <w:sz w:val="24"/>
          <w:szCs w:val="24"/>
        </w:rPr>
        <w:t>outside source, either observer-reports or objective measures.</w:t>
      </w:r>
    </w:p>
    <w:p w14:paraId="743B3CC8" w14:textId="0407B732" w:rsidR="000B3B1A" w:rsidRPr="00DF5D9A" w:rsidRDefault="00DC6020" w:rsidP="00523904">
      <w:pPr>
        <w:widowControl w:val="0"/>
        <w:spacing w:after="0" w:line="480" w:lineRule="auto"/>
        <w:ind w:firstLine="360"/>
        <w:rPr>
          <w:rFonts w:ascii="Times New Roman" w:hAnsi="Times New Roman"/>
          <w:sz w:val="24"/>
          <w:szCs w:val="24"/>
        </w:rPr>
      </w:pPr>
      <w:r w:rsidRPr="00DF5D9A">
        <w:rPr>
          <w:rFonts w:ascii="Times New Roman" w:hAnsi="Times New Roman" w:cs="Times New Roman"/>
          <w:sz w:val="24"/>
          <w:szCs w:val="24"/>
        </w:rPr>
        <w:tab/>
      </w:r>
      <w:r w:rsidR="00B3149E" w:rsidRPr="00DF5D9A">
        <w:rPr>
          <w:rFonts w:ascii="Times New Roman" w:hAnsi="Times New Roman" w:cs="Times New Roman"/>
          <w:sz w:val="24"/>
          <w:szCs w:val="24"/>
        </w:rPr>
        <w:t>T</w:t>
      </w:r>
      <w:r w:rsidR="00941A3C" w:rsidRPr="00DF5D9A">
        <w:rPr>
          <w:rFonts w:ascii="Times New Roman" w:hAnsi="Times New Roman" w:cs="Times New Roman"/>
          <w:sz w:val="24"/>
          <w:szCs w:val="24"/>
        </w:rPr>
        <w:t>he distinction between social comparison and self-insight measures</w:t>
      </w:r>
      <w:r w:rsidR="00B3149E" w:rsidRPr="00DF5D9A">
        <w:rPr>
          <w:rFonts w:ascii="Times New Roman" w:hAnsi="Times New Roman" w:cs="Times New Roman"/>
          <w:sz w:val="24"/>
          <w:szCs w:val="24"/>
        </w:rPr>
        <w:t xml:space="preserve"> is important </w:t>
      </w:r>
      <w:r w:rsidR="003324B0" w:rsidRPr="00DF5D9A">
        <w:rPr>
          <w:rFonts w:ascii="Times New Roman" w:hAnsi="Times New Roman" w:cs="Times New Roman"/>
          <w:sz w:val="24"/>
          <w:szCs w:val="24"/>
        </w:rPr>
        <w:t>because</w:t>
      </w:r>
      <w:r w:rsidR="00B3149E" w:rsidRPr="00DF5D9A">
        <w:rPr>
          <w:rFonts w:ascii="Times New Roman" w:hAnsi="Times New Roman" w:cs="Times New Roman"/>
          <w:sz w:val="24"/>
          <w:szCs w:val="24"/>
        </w:rPr>
        <w:t xml:space="preserve"> different types of self-enhancement are associated with different</w:t>
      </w:r>
      <w:r w:rsidR="000E72ED" w:rsidRPr="00DF5D9A">
        <w:rPr>
          <w:rFonts w:ascii="Times New Roman" w:hAnsi="Times New Roman" w:cs="Times New Roman"/>
          <w:sz w:val="24"/>
          <w:szCs w:val="24"/>
        </w:rPr>
        <w:t xml:space="preserve"> psychological health outcomes; </w:t>
      </w:r>
      <w:r w:rsidR="00A00A00" w:rsidRPr="00DF5D9A">
        <w:rPr>
          <w:rFonts w:ascii="Times New Roman" w:hAnsi="Times New Roman" w:cs="Times New Roman"/>
          <w:sz w:val="24"/>
          <w:szCs w:val="24"/>
        </w:rPr>
        <w:t>self-enhancement</w:t>
      </w:r>
      <w:r w:rsidR="00333E62" w:rsidRPr="00DF5D9A">
        <w:rPr>
          <w:rFonts w:ascii="Times New Roman" w:hAnsi="Times New Roman" w:cs="Times New Roman"/>
          <w:sz w:val="24"/>
          <w:szCs w:val="24"/>
        </w:rPr>
        <w:t xml:space="preserve"> as measured by </w:t>
      </w:r>
      <w:r w:rsidR="00A00A00" w:rsidRPr="00DF5D9A">
        <w:rPr>
          <w:rFonts w:ascii="Times New Roman" w:hAnsi="Times New Roman" w:cs="Times New Roman"/>
          <w:sz w:val="24"/>
          <w:szCs w:val="24"/>
        </w:rPr>
        <w:t xml:space="preserve">social comparison is </w:t>
      </w:r>
      <w:r w:rsidR="006C5C1A" w:rsidRPr="00DF5D9A">
        <w:rPr>
          <w:rFonts w:ascii="Times New Roman" w:hAnsi="Times New Roman" w:cs="Times New Roman"/>
          <w:sz w:val="24"/>
          <w:szCs w:val="24"/>
        </w:rPr>
        <w:t xml:space="preserve">considered </w:t>
      </w:r>
      <w:r w:rsidR="00211B08" w:rsidRPr="00DF5D9A">
        <w:rPr>
          <w:rFonts w:ascii="Times New Roman" w:hAnsi="Times New Roman" w:cs="Times New Roman"/>
          <w:sz w:val="24"/>
          <w:szCs w:val="24"/>
        </w:rPr>
        <w:t xml:space="preserve">to be </w:t>
      </w:r>
      <w:r w:rsidR="00A00A00" w:rsidRPr="00DF5D9A">
        <w:rPr>
          <w:rFonts w:ascii="Times New Roman" w:hAnsi="Times New Roman" w:cs="Times New Roman"/>
          <w:sz w:val="24"/>
          <w:szCs w:val="24"/>
        </w:rPr>
        <w:t>more adaptive</w:t>
      </w:r>
      <w:r w:rsidR="00B3149E" w:rsidRPr="00DF5D9A">
        <w:rPr>
          <w:rFonts w:ascii="Times New Roman" w:hAnsi="Times New Roman" w:cs="Times New Roman"/>
          <w:sz w:val="24"/>
          <w:szCs w:val="24"/>
        </w:rPr>
        <w:t xml:space="preserve"> </w:t>
      </w:r>
      <w:r w:rsidR="00A00A00" w:rsidRPr="00DF5D9A">
        <w:rPr>
          <w:rFonts w:ascii="Times New Roman" w:hAnsi="Times New Roman" w:cs="Times New Roman"/>
          <w:sz w:val="24"/>
          <w:szCs w:val="24"/>
        </w:rPr>
        <w:t xml:space="preserve">than </w:t>
      </w:r>
      <w:r w:rsidR="00916C70" w:rsidRPr="00DF5D9A">
        <w:rPr>
          <w:rFonts w:ascii="Times New Roman" w:hAnsi="Times New Roman" w:cs="Times New Roman"/>
          <w:sz w:val="24"/>
          <w:szCs w:val="24"/>
        </w:rPr>
        <w:t xml:space="preserve">self-enhancement as measured by </w:t>
      </w:r>
      <w:r w:rsidR="00A00A00" w:rsidRPr="00DF5D9A">
        <w:rPr>
          <w:rFonts w:ascii="Times New Roman" w:hAnsi="Times New Roman" w:cs="Times New Roman"/>
          <w:sz w:val="24"/>
          <w:szCs w:val="24"/>
        </w:rPr>
        <w:t>se</w:t>
      </w:r>
      <w:r w:rsidR="00916C70" w:rsidRPr="00DF5D9A">
        <w:rPr>
          <w:rFonts w:ascii="Times New Roman" w:hAnsi="Times New Roman" w:cs="Times New Roman"/>
          <w:sz w:val="24"/>
          <w:szCs w:val="24"/>
        </w:rPr>
        <w:t>lf-insight</w:t>
      </w:r>
      <w:r w:rsidR="000E72ED" w:rsidRPr="00DF5D9A">
        <w:rPr>
          <w:rFonts w:ascii="Times New Roman" w:hAnsi="Times New Roman" w:cs="Times New Roman"/>
          <w:sz w:val="24"/>
          <w:szCs w:val="24"/>
        </w:rPr>
        <w:t xml:space="preserve"> (</w:t>
      </w:r>
      <w:r w:rsidR="00D40F9D" w:rsidRPr="00DF5D9A">
        <w:rPr>
          <w:rFonts w:ascii="Times New Roman" w:hAnsi="Times New Roman" w:cs="Times New Roman"/>
          <w:sz w:val="24"/>
          <w:szCs w:val="24"/>
        </w:rPr>
        <w:t xml:space="preserve">Kurt &amp; Paulhus, 2008; </w:t>
      </w:r>
      <w:r w:rsidR="00916C70" w:rsidRPr="00DF5D9A">
        <w:rPr>
          <w:rFonts w:ascii="Times New Roman" w:hAnsi="Times New Roman" w:cs="Times New Roman"/>
          <w:sz w:val="24"/>
          <w:szCs w:val="24"/>
        </w:rPr>
        <w:t>Kwan et al., 200</w:t>
      </w:r>
      <w:r w:rsidR="00E648F4" w:rsidRPr="00DF5D9A">
        <w:rPr>
          <w:rFonts w:ascii="Times New Roman" w:hAnsi="Times New Roman" w:cs="Times New Roman"/>
          <w:sz w:val="24"/>
          <w:szCs w:val="24"/>
        </w:rPr>
        <w:t>4</w:t>
      </w:r>
      <w:r w:rsidR="00916C70" w:rsidRPr="00DF5D9A">
        <w:rPr>
          <w:rFonts w:ascii="Times New Roman" w:hAnsi="Times New Roman" w:cs="Times New Roman"/>
          <w:sz w:val="24"/>
          <w:szCs w:val="24"/>
        </w:rPr>
        <w:t>). T</w:t>
      </w:r>
      <w:r w:rsidR="00B3149E" w:rsidRPr="00DF5D9A">
        <w:rPr>
          <w:rFonts w:ascii="Times New Roman" w:hAnsi="Times New Roman" w:cs="Times New Roman"/>
          <w:sz w:val="24"/>
          <w:szCs w:val="24"/>
        </w:rPr>
        <w:t xml:space="preserve">he </w:t>
      </w:r>
      <w:r w:rsidR="00A00A00" w:rsidRPr="00DF5D9A">
        <w:rPr>
          <w:rFonts w:ascii="Times New Roman" w:hAnsi="Times New Roman" w:cs="Times New Roman"/>
          <w:sz w:val="24"/>
          <w:szCs w:val="24"/>
        </w:rPr>
        <w:t xml:space="preserve">historical </w:t>
      </w:r>
      <w:r w:rsidR="00333E62" w:rsidRPr="00DF5D9A">
        <w:rPr>
          <w:rFonts w:ascii="Times New Roman" w:hAnsi="Times New Roman" w:cs="Times New Roman"/>
          <w:sz w:val="24"/>
          <w:szCs w:val="24"/>
        </w:rPr>
        <w:t xml:space="preserve">lack of recognition of </w:t>
      </w:r>
      <w:r w:rsidR="00B3149E" w:rsidRPr="00DF5D9A">
        <w:rPr>
          <w:rFonts w:ascii="Times New Roman" w:hAnsi="Times New Roman" w:cs="Times New Roman"/>
          <w:sz w:val="24"/>
          <w:szCs w:val="24"/>
        </w:rPr>
        <w:t xml:space="preserve">the difference </w:t>
      </w:r>
      <w:r w:rsidR="003324B0" w:rsidRPr="00DF5D9A">
        <w:rPr>
          <w:rFonts w:ascii="Times New Roman" w:hAnsi="Times New Roman" w:cs="Times New Roman"/>
          <w:sz w:val="24"/>
          <w:szCs w:val="24"/>
        </w:rPr>
        <w:t xml:space="preserve">between social comparison and self-insight </w:t>
      </w:r>
      <w:r w:rsidR="00A00A00" w:rsidRPr="00DF5D9A">
        <w:rPr>
          <w:rFonts w:ascii="Times New Roman" w:hAnsi="Times New Roman" w:cs="Times New Roman"/>
          <w:sz w:val="24"/>
          <w:szCs w:val="24"/>
        </w:rPr>
        <w:t xml:space="preserve">has been blamed for the </w:t>
      </w:r>
      <w:r w:rsidR="00370623" w:rsidRPr="00DF5D9A">
        <w:rPr>
          <w:rFonts w:ascii="Times New Roman" w:hAnsi="Times New Roman" w:cs="Times New Roman"/>
          <w:sz w:val="24"/>
          <w:szCs w:val="24"/>
        </w:rPr>
        <w:t>pro</w:t>
      </w:r>
      <w:r w:rsidR="00A00A00" w:rsidRPr="00DF5D9A">
        <w:rPr>
          <w:rFonts w:ascii="Times New Roman" w:hAnsi="Times New Roman" w:cs="Times New Roman"/>
          <w:sz w:val="24"/>
          <w:szCs w:val="24"/>
        </w:rPr>
        <w:t>long</w:t>
      </w:r>
      <w:r w:rsidR="00370623" w:rsidRPr="00DF5D9A">
        <w:rPr>
          <w:rFonts w:ascii="Times New Roman" w:hAnsi="Times New Roman" w:cs="Times New Roman"/>
          <w:sz w:val="24"/>
          <w:szCs w:val="24"/>
        </w:rPr>
        <w:t>ed</w:t>
      </w:r>
      <w:r w:rsidR="00A00A00" w:rsidRPr="00DF5D9A">
        <w:rPr>
          <w:rFonts w:ascii="Times New Roman" w:hAnsi="Times New Roman" w:cs="Times New Roman"/>
          <w:sz w:val="24"/>
          <w:szCs w:val="24"/>
        </w:rPr>
        <w:t xml:space="preserve"> debate concerning whether or not self-enhancement promotes </w:t>
      </w:r>
      <w:r w:rsidR="00A00A00" w:rsidRPr="00DF5D9A">
        <w:rPr>
          <w:rFonts w:ascii="Times New Roman" w:hAnsi="Times New Roman" w:cs="Times New Roman"/>
          <w:sz w:val="24"/>
          <w:szCs w:val="24"/>
        </w:rPr>
        <w:lastRenderedPageBreak/>
        <w:t xml:space="preserve">adjustment </w:t>
      </w:r>
      <w:r w:rsidR="00F05C31" w:rsidRPr="00DF5D9A">
        <w:rPr>
          <w:rFonts w:ascii="Times New Roman" w:hAnsi="Times New Roman" w:cs="Times New Roman"/>
          <w:sz w:val="24"/>
          <w:szCs w:val="24"/>
        </w:rPr>
        <w:t>[i.e., the benefits and costs of positive</w:t>
      </w:r>
      <w:r w:rsidR="00A00A00" w:rsidRPr="00DF5D9A">
        <w:rPr>
          <w:rFonts w:ascii="Times New Roman" w:hAnsi="Times New Roman" w:cs="Times New Roman"/>
          <w:sz w:val="24"/>
          <w:szCs w:val="24"/>
        </w:rPr>
        <w:t xml:space="preserve"> illusi</w:t>
      </w:r>
      <w:r w:rsidR="00486514" w:rsidRPr="00DF5D9A">
        <w:rPr>
          <w:rFonts w:ascii="Times New Roman" w:hAnsi="Times New Roman" w:cs="Times New Roman"/>
          <w:sz w:val="24"/>
          <w:szCs w:val="24"/>
        </w:rPr>
        <w:t>ons</w:t>
      </w:r>
      <w:r w:rsidR="00766131" w:rsidRPr="00DF5D9A">
        <w:rPr>
          <w:rFonts w:ascii="Times New Roman" w:hAnsi="Times New Roman" w:cs="Times New Roman"/>
          <w:sz w:val="24"/>
          <w:szCs w:val="24"/>
        </w:rPr>
        <w:t xml:space="preserve"> about the self</w:t>
      </w:r>
      <w:r w:rsidR="00F05C31" w:rsidRPr="00DF5D9A">
        <w:rPr>
          <w:rFonts w:ascii="Times New Roman" w:hAnsi="Times New Roman" w:cs="Times New Roman"/>
          <w:sz w:val="24"/>
          <w:szCs w:val="24"/>
        </w:rPr>
        <w:t xml:space="preserve">; </w:t>
      </w:r>
      <w:r w:rsidR="00486514" w:rsidRPr="00DF5D9A">
        <w:rPr>
          <w:rFonts w:ascii="Times New Roman" w:hAnsi="Times New Roman" w:cs="Times New Roman"/>
          <w:sz w:val="24"/>
          <w:szCs w:val="24"/>
        </w:rPr>
        <w:t>Taylor &amp;</w:t>
      </w:r>
      <w:r w:rsidR="0049245A" w:rsidRPr="00DF5D9A">
        <w:rPr>
          <w:rFonts w:ascii="Times New Roman" w:hAnsi="Times New Roman" w:cs="Times New Roman"/>
          <w:sz w:val="24"/>
          <w:szCs w:val="24"/>
        </w:rPr>
        <w:t xml:space="preserve"> Brown, 1994; </w:t>
      </w:r>
      <w:r w:rsidR="00486514" w:rsidRPr="00DF5D9A">
        <w:rPr>
          <w:rFonts w:ascii="Times New Roman" w:hAnsi="Times New Roman" w:cs="Times New Roman"/>
          <w:sz w:val="24"/>
          <w:szCs w:val="24"/>
        </w:rPr>
        <w:t xml:space="preserve">but </w:t>
      </w:r>
      <w:r w:rsidR="00825FEB" w:rsidRPr="00DF5D9A">
        <w:rPr>
          <w:rFonts w:ascii="Times New Roman" w:hAnsi="Times New Roman" w:cs="Times New Roman"/>
          <w:sz w:val="24"/>
          <w:szCs w:val="24"/>
        </w:rPr>
        <w:t>see</w:t>
      </w:r>
      <w:r w:rsidR="00A00A00" w:rsidRPr="00DF5D9A">
        <w:rPr>
          <w:rFonts w:ascii="Times New Roman" w:hAnsi="Times New Roman" w:cs="Times New Roman"/>
          <w:sz w:val="24"/>
          <w:szCs w:val="24"/>
        </w:rPr>
        <w:t xml:space="preserve"> </w:t>
      </w:r>
      <w:r w:rsidR="00486514" w:rsidRPr="00DF5D9A">
        <w:rPr>
          <w:rFonts w:ascii="Times New Roman" w:hAnsi="Times New Roman" w:cs="Times New Roman"/>
          <w:sz w:val="24"/>
          <w:szCs w:val="24"/>
        </w:rPr>
        <w:t xml:space="preserve">also </w:t>
      </w:r>
      <w:r w:rsidR="00A00A00" w:rsidRPr="00DF5D9A">
        <w:rPr>
          <w:rFonts w:ascii="Times New Roman" w:hAnsi="Times New Roman" w:cs="Times New Roman"/>
          <w:sz w:val="24"/>
          <w:szCs w:val="24"/>
        </w:rPr>
        <w:t xml:space="preserve">Block and </w:t>
      </w:r>
      <w:r w:rsidR="00486514" w:rsidRPr="00DF5D9A">
        <w:rPr>
          <w:rFonts w:ascii="Times New Roman" w:hAnsi="Times New Roman" w:cs="Times New Roman"/>
          <w:sz w:val="24"/>
          <w:szCs w:val="24"/>
        </w:rPr>
        <w:t>Colvin (1994)</w:t>
      </w:r>
      <w:r w:rsidR="00F05C31" w:rsidRPr="00DF5D9A">
        <w:rPr>
          <w:rFonts w:ascii="Times New Roman" w:hAnsi="Times New Roman" w:cs="Times New Roman"/>
          <w:sz w:val="24"/>
          <w:szCs w:val="24"/>
        </w:rPr>
        <w:t>]</w:t>
      </w:r>
      <w:r w:rsidR="00A00A00" w:rsidRPr="00DF5D9A">
        <w:rPr>
          <w:rFonts w:ascii="Times New Roman" w:hAnsi="Times New Roman" w:cs="Times New Roman"/>
          <w:sz w:val="24"/>
          <w:szCs w:val="24"/>
        </w:rPr>
        <w:t xml:space="preserve">. </w:t>
      </w:r>
      <w:r w:rsidR="00CC3CB4" w:rsidRPr="00DF5D9A">
        <w:rPr>
          <w:rFonts w:ascii="Times New Roman" w:hAnsi="Times New Roman" w:cs="Times New Roman"/>
          <w:sz w:val="24"/>
          <w:szCs w:val="24"/>
        </w:rPr>
        <w:t xml:space="preserve">A </w:t>
      </w:r>
      <w:r w:rsidR="00D40F9D" w:rsidRPr="00DF5D9A">
        <w:rPr>
          <w:rFonts w:ascii="Times New Roman" w:hAnsi="Times New Roman" w:cs="Times New Roman"/>
          <w:sz w:val="24"/>
          <w:szCs w:val="24"/>
        </w:rPr>
        <w:t xml:space="preserve">meta-analytic </w:t>
      </w:r>
      <w:r w:rsidR="00C151C7" w:rsidRPr="00DF5D9A">
        <w:rPr>
          <w:rFonts w:ascii="Times New Roman" w:hAnsi="Times New Roman" w:cs="Times New Roman"/>
          <w:sz w:val="24"/>
          <w:szCs w:val="24"/>
        </w:rPr>
        <w:t>review</w:t>
      </w:r>
      <w:r w:rsidR="00CC3CB4" w:rsidRPr="00DF5D9A">
        <w:rPr>
          <w:rFonts w:ascii="Times New Roman" w:hAnsi="Times New Roman" w:cs="Times New Roman"/>
          <w:sz w:val="24"/>
          <w:szCs w:val="24"/>
        </w:rPr>
        <w:t xml:space="preserve"> of the self-enhancement literature </w:t>
      </w:r>
      <w:r w:rsidR="00807C07" w:rsidRPr="00DF5D9A">
        <w:rPr>
          <w:rFonts w:ascii="Times New Roman" w:hAnsi="Times New Roman" w:cs="Times New Roman"/>
          <w:sz w:val="24"/>
          <w:szCs w:val="24"/>
        </w:rPr>
        <w:t xml:space="preserve">helped make sense of </w:t>
      </w:r>
      <w:r w:rsidR="00EE7E35" w:rsidRPr="00DF5D9A">
        <w:rPr>
          <w:rFonts w:ascii="Times New Roman" w:hAnsi="Times New Roman" w:cs="Times New Roman"/>
          <w:sz w:val="24"/>
          <w:szCs w:val="24"/>
        </w:rPr>
        <w:t>these apparent contradictions</w:t>
      </w:r>
      <w:r w:rsidR="00807C07" w:rsidRPr="00DF5D9A">
        <w:rPr>
          <w:rFonts w:ascii="Times New Roman" w:hAnsi="Times New Roman" w:cs="Times New Roman"/>
          <w:sz w:val="24"/>
          <w:szCs w:val="24"/>
        </w:rPr>
        <w:t xml:space="preserve"> by establishing</w:t>
      </w:r>
      <w:r w:rsidR="00CC3CB4" w:rsidRPr="00DF5D9A">
        <w:rPr>
          <w:rFonts w:ascii="Times New Roman" w:hAnsi="Times New Roman" w:cs="Times New Roman"/>
          <w:sz w:val="24"/>
          <w:szCs w:val="24"/>
        </w:rPr>
        <w:t xml:space="preserve"> that s</w:t>
      </w:r>
      <w:r w:rsidR="006E78CE" w:rsidRPr="00DF5D9A">
        <w:rPr>
          <w:rFonts w:ascii="Times New Roman" w:hAnsi="Times New Roman" w:cs="Times New Roman"/>
          <w:sz w:val="24"/>
          <w:szCs w:val="24"/>
        </w:rPr>
        <w:t>elf-enhancement</w:t>
      </w:r>
      <w:r w:rsidR="006E4204" w:rsidRPr="00DF5D9A">
        <w:rPr>
          <w:rFonts w:ascii="Times New Roman" w:hAnsi="Times New Roman" w:cs="Times New Roman"/>
          <w:sz w:val="24"/>
          <w:szCs w:val="24"/>
        </w:rPr>
        <w:t>,</w:t>
      </w:r>
      <w:r w:rsidR="006E78CE" w:rsidRPr="00DF5D9A">
        <w:rPr>
          <w:rFonts w:ascii="Times New Roman" w:hAnsi="Times New Roman" w:cs="Times New Roman"/>
          <w:sz w:val="24"/>
          <w:szCs w:val="24"/>
        </w:rPr>
        <w:t xml:space="preserve"> </w:t>
      </w:r>
      <w:r w:rsidR="00CC3CB4" w:rsidRPr="00DF5D9A">
        <w:rPr>
          <w:rFonts w:ascii="Times New Roman" w:hAnsi="Times New Roman" w:cs="Times New Roman"/>
          <w:sz w:val="24"/>
          <w:szCs w:val="24"/>
        </w:rPr>
        <w:t xml:space="preserve">as </w:t>
      </w:r>
      <w:r w:rsidR="006E78CE" w:rsidRPr="00DF5D9A">
        <w:rPr>
          <w:rFonts w:ascii="Times New Roman" w:hAnsi="Times New Roman" w:cs="Times New Roman"/>
          <w:sz w:val="24"/>
          <w:szCs w:val="24"/>
        </w:rPr>
        <w:t>measured by social comparison</w:t>
      </w:r>
      <w:r w:rsidR="006E4204" w:rsidRPr="00DF5D9A">
        <w:rPr>
          <w:rFonts w:ascii="Times New Roman" w:hAnsi="Times New Roman" w:cs="Times New Roman"/>
          <w:sz w:val="24"/>
          <w:szCs w:val="24"/>
        </w:rPr>
        <w:t>,</w:t>
      </w:r>
      <w:r w:rsidR="006E78CE" w:rsidRPr="00DF5D9A">
        <w:rPr>
          <w:rFonts w:ascii="Times New Roman" w:hAnsi="Times New Roman" w:cs="Times New Roman"/>
          <w:sz w:val="24"/>
          <w:szCs w:val="24"/>
        </w:rPr>
        <w:t xml:space="preserve"> </w:t>
      </w:r>
      <w:r w:rsidR="007035A4" w:rsidRPr="00DF5D9A">
        <w:rPr>
          <w:rFonts w:ascii="Times New Roman" w:hAnsi="Times New Roman" w:cs="Times New Roman"/>
          <w:sz w:val="24"/>
          <w:szCs w:val="24"/>
        </w:rPr>
        <w:t>is</w:t>
      </w:r>
      <w:r w:rsidR="006E78CE" w:rsidRPr="00DF5D9A">
        <w:rPr>
          <w:rFonts w:ascii="Times New Roman" w:hAnsi="Times New Roman" w:cs="Times New Roman"/>
          <w:sz w:val="24"/>
          <w:szCs w:val="24"/>
        </w:rPr>
        <w:t xml:space="preserve"> related to high self-esteem and </w:t>
      </w:r>
      <w:r w:rsidR="007035A4" w:rsidRPr="00DF5D9A">
        <w:rPr>
          <w:rFonts w:ascii="Times New Roman" w:hAnsi="Times New Roman" w:cs="Times New Roman"/>
          <w:sz w:val="24"/>
          <w:szCs w:val="24"/>
        </w:rPr>
        <w:t>psychological well-being</w:t>
      </w:r>
      <w:r w:rsidR="00D40F9D" w:rsidRPr="00DF5D9A">
        <w:rPr>
          <w:rFonts w:ascii="Times New Roman" w:hAnsi="Times New Roman" w:cs="Times New Roman"/>
          <w:sz w:val="24"/>
          <w:szCs w:val="24"/>
        </w:rPr>
        <w:t xml:space="preserve">, whereas </w:t>
      </w:r>
      <w:r w:rsidR="00605968" w:rsidRPr="00DF5D9A">
        <w:rPr>
          <w:rFonts w:ascii="Times New Roman" w:hAnsi="Times New Roman" w:cs="Times New Roman"/>
          <w:sz w:val="24"/>
          <w:szCs w:val="24"/>
        </w:rPr>
        <w:t>studies that define</w:t>
      </w:r>
      <w:r w:rsidR="00D40F9D" w:rsidRPr="00DF5D9A">
        <w:rPr>
          <w:rFonts w:ascii="Times New Roman" w:hAnsi="Times New Roman" w:cs="Times New Roman"/>
          <w:sz w:val="24"/>
          <w:szCs w:val="24"/>
        </w:rPr>
        <w:t>d</w:t>
      </w:r>
      <w:r w:rsidR="007035A4" w:rsidRPr="00DF5D9A">
        <w:rPr>
          <w:rFonts w:ascii="Times New Roman" w:hAnsi="Times New Roman" w:cs="Times New Roman"/>
          <w:sz w:val="24"/>
          <w:szCs w:val="24"/>
        </w:rPr>
        <w:t xml:space="preserve"> self-enhancement in terms of self-insight t</w:t>
      </w:r>
      <w:r w:rsidR="005D03F4" w:rsidRPr="00DF5D9A">
        <w:rPr>
          <w:rFonts w:ascii="Times New Roman" w:hAnsi="Times New Roman" w:cs="Times New Roman"/>
          <w:sz w:val="24"/>
          <w:szCs w:val="24"/>
        </w:rPr>
        <w:t>end</w:t>
      </w:r>
      <w:r w:rsidR="00D40F9D" w:rsidRPr="00DF5D9A">
        <w:rPr>
          <w:rFonts w:ascii="Times New Roman" w:hAnsi="Times New Roman" w:cs="Times New Roman"/>
          <w:sz w:val="24"/>
          <w:szCs w:val="24"/>
        </w:rPr>
        <w:t>ed</w:t>
      </w:r>
      <w:r w:rsidR="005D03F4" w:rsidRPr="00DF5D9A">
        <w:rPr>
          <w:rFonts w:ascii="Times New Roman" w:hAnsi="Times New Roman" w:cs="Times New Roman"/>
          <w:sz w:val="24"/>
          <w:szCs w:val="24"/>
        </w:rPr>
        <w:t xml:space="preserve"> to find that it </w:t>
      </w:r>
      <w:r w:rsidR="00D40F9D" w:rsidRPr="00DF5D9A">
        <w:rPr>
          <w:rFonts w:ascii="Times New Roman" w:hAnsi="Times New Roman" w:cs="Times New Roman"/>
          <w:sz w:val="24"/>
          <w:szCs w:val="24"/>
        </w:rPr>
        <w:t>was</w:t>
      </w:r>
      <w:r w:rsidR="00770860" w:rsidRPr="00DF5D9A">
        <w:rPr>
          <w:rFonts w:ascii="Times New Roman" w:hAnsi="Times New Roman" w:cs="Times New Roman"/>
          <w:sz w:val="24"/>
          <w:szCs w:val="24"/>
        </w:rPr>
        <w:t xml:space="preserve"> </w:t>
      </w:r>
      <w:r w:rsidR="00FD627A" w:rsidRPr="00DF5D9A">
        <w:rPr>
          <w:rFonts w:ascii="Times New Roman" w:hAnsi="Times New Roman" w:cs="Times New Roman"/>
          <w:sz w:val="24"/>
          <w:szCs w:val="24"/>
        </w:rPr>
        <w:t>relatively maladaptive</w:t>
      </w:r>
      <w:r w:rsidR="00F55232" w:rsidRPr="00DF5D9A">
        <w:rPr>
          <w:rFonts w:ascii="Times New Roman" w:hAnsi="Times New Roman" w:cs="Times New Roman"/>
          <w:sz w:val="24"/>
          <w:szCs w:val="24"/>
        </w:rPr>
        <w:t xml:space="preserve"> </w:t>
      </w:r>
      <w:r w:rsidR="007035A4" w:rsidRPr="00DF5D9A">
        <w:rPr>
          <w:rFonts w:ascii="Times New Roman" w:hAnsi="Times New Roman" w:cs="Times New Roman"/>
          <w:sz w:val="24"/>
          <w:szCs w:val="24"/>
        </w:rPr>
        <w:t xml:space="preserve">(Kwan et al., 2004). </w:t>
      </w:r>
      <w:r w:rsidR="00B309C3" w:rsidRPr="00DF5D9A">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F5D9A">
        <w:rPr>
          <w:rFonts w:ascii="Times New Roman" w:hAnsi="Times New Roman" w:cs="Times New Roman"/>
          <w:sz w:val="24"/>
          <w:szCs w:val="24"/>
        </w:rPr>
        <w:t>,</w:t>
      </w:r>
      <w:r w:rsidR="00B309C3" w:rsidRPr="00DF5D9A">
        <w:rPr>
          <w:rFonts w:ascii="Times New Roman" w:hAnsi="Times New Roman" w:cs="Times New Roman"/>
          <w:sz w:val="24"/>
          <w:szCs w:val="24"/>
        </w:rPr>
        <w:t xml:space="preserve"> </w:t>
      </w:r>
      <w:r w:rsidR="001967D6" w:rsidRPr="00DF5D9A">
        <w:rPr>
          <w:rFonts w:ascii="Times New Roman" w:hAnsi="Times New Roman" w:cs="Times New Roman"/>
          <w:sz w:val="24"/>
          <w:szCs w:val="24"/>
        </w:rPr>
        <w:t>their</w:t>
      </w:r>
      <w:r w:rsidR="00B309C3" w:rsidRPr="00DF5D9A">
        <w:rPr>
          <w:rFonts w:ascii="Times New Roman" w:hAnsi="Times New Roman" w:cs="Times New Roman"/>
          <w:sz w:val="24"/>
          <w:szCs w:val="24"/>
        </w:rPr>
        <w:t xml:space="preserve"> social comparison index </w:t>
      </w:r>
      <w:r w:rsidR="001967D6" w:rsidRPr="00DF5D9A">
        <w:rPr>
          <w:rFonts w:ascii="Times New Roman" w:hAnsi="Times New Roman" w:cs="Times New Roman"/>
          <w:sz w:val="24"/>
          <w:szCs w:val="24"/>
        </w:rPr>
        <w:t xml:space="preserve">was </w:t>
      </w:r>
      <w:r w:rsidR="00B309C3" w:rsidRPr="00DF5D9A">
        <w:rPr>
          <w:rFonts w:ascii="Times New Roman" w:hAnsi="Times New Roman" w:cs="Times New Roman"/>
          <w:sz w:val="24"/>
          <w:szCs w:val="24"/>
        </w:rPr>
        <w:t>no longer</w:t>
      </w:r>
      <w:r w:rsidR="001967D6" w:rsidRPr="00DF5D9A">
        <w:rPr>
          <w:rFonts w:ascii="Times New Roman" w:hAnsi="Times New Roman" w:cs="Times New Roman"/>
          <w:sz w:val="24"/>
          <w:szCs w:val="24"/>
        </w:rPr>
        <w:t xml:space="preserve"> </w:t>
      </w:r>
      <w:r w:rsidR="00B309C3" w:rsidRPr="00DF5D9A">
        <w:rPr>
          <w:rFonts w:ascii="Times New Roman" w:hAnsi="Times New Roman" w:cs="Times New Roman"/>
          <w:sz w:val="24"/>
          <w:szCs w:val="24"/>
        </w:rPr>
        <w:t>related to self-rated or peer-rated adjustment outcomes</w:t>
      </w:r>
      <w:r w:rsidR="001967D6" w:rsidRPr="00DF5D9A">
        <w:rPr>
          <w:rFonts w:ascii="Times New Roman" w:hAnsi="Times New Roman" w:cs="Times New Roman"/>
          <w:sz w:val="24"/>
          <w:szCs w:val="24"/>
        </w:rPr>
        <w:t xml:space="preserve">. </w:t>
      </w:r>
      <w:r w:rsidR="00D5068F" w:rsidRPr="00DF5D9A">
        <w:rPr>
          <w:rFonts w:ascii="Times New Roman" w:hAnsi="Times New Roman" w:cs="Times New Roman"/>
          <w:sz w:val="24"/>
          <w:szCs w:val="24"/>
        </w:rPr>
        <w:t>In contrast</w:t>
      </w:r>
      <w:r w:rsidR="001967D6" w:rsidRPr="00DF5D9A">
        <w:rPr>
          <w:rFonts w:ascii="Times New Roman" w:hAnsi="Times New Roman" w:cs="Times New Roman"/>
          <w:sz w:val="24"/>
          <w:szCs w:val="24"/>
        </w:rPr>
        <w:t xml:space="preserve">, </w:t>
      </w:r>
      <w:r w:rsidR="00B309C3" w:rsidRPr="00DF5D9A">
        <w:rPr>
          <w:rFonts w:ascii="Times New Roman" w:hAnsi="Times New Roman" w:cs="Times New Roman"/>
          <w:sz w:val="24"/>
          <w:szCs w:val="24"/>
        </w:rPr>
        <w:t>self-insight measures did explain incremental variance</w:t>
      </w:r>
      <w:r w:rsidR="00814008" w:rsidRPr="00DF5D9A">
        <w:rPr>
          <w:rFonts w:ascii="Times New Roman" w:hAnsi="Times New Roman" w:cs="Times New Roman"/>
          <w:sz w:val="24"/>
          <w:szCs w:val="24"/>
        </w:rPr>
        <w:t xml:space="preserve"> in </w:t>
      </w:r>
      <w:r w:rsidR="00CD2712" w:rsidRPr="00DF5D9A">
        <w:rPr>
          <w:rFonts w:ascii="Times New Roman" w:hAnsi="Times New Roman" w:cs="Times New Roman"/>
          <w:sz w:val="24"/>
          <w:szCs w:val="24"/>
        </w:rPr>
        <w:t xml:space="preserve">both </w:t>
      </w:r>
      <w:r w:rsidR="001B04F5" w:rsidRPr="00DF5D9A">
        <w:rPr>
          <w:rFonts w:ascii="Times New Roman" w:hAnsi="Times New Roman" w:cs="Times New Roman"/>
          <w:sz w:val="24"/>
          <w:szCs w:val="24"/>
        </w:rPr>
        <w:t>of these indicators of psychological adjustment</w:t>
      </w:r>
      <w:r w:rsidR="00B17D95" w:rsidRPr="00DF5D9A">
        <w:rPr>
          <w:rFonts w:ascii="Times New Roman" w:hAnsi="Times New Roman" w:cs="Times New Roman"/>
          <w:sz w:val="24"/>
          <w:szCs w:val="24"/>
        </w:rPr>
        <w:t xml:space="preserve"> beyond the Big Five</w:t>
      </w:r>
      <w:r w:rsidR="001B04F5" w:rsidRPr="00DF5D9A">
        <w:rPr>
          <w:rFonts w:ascii="Times New Roman" w:hAnsi="Times New Roman" w:cs="Times New Roman"/>
          <w:sz w:val="24"/>
          <w:szCs w:val="24"/>
        </w:rPr>
        <w:t xml:space="preserve">. </w:t>
      </w:r>
      <w:r w:rsidR="001115CB" w:rsidRPr="00DF5D9A">
        <w:rPr>
          <w:rFonts w:ascii="Times New Roman" w:hAnsi="Times New Roman" w:cs="Times New Roman"/>
          <w:sz w:val="24"/>
          <w:szCs w:val="24"/>
        </w:rPr>
        <w:t xml:space="preserve">This led </w:t>
      </w:r>
      <w:r w:rsidR="00D66976" w:rsidRPr="00DF5D9A">
        <w:rPr>
          <w:rFonts w:ascii="Times New Roman" w:hAnsi="Times New Roman" w:cs="Times New Roman"/>
          <w:sz w:val="24"/>
          <w:szCs w:val="24"/>
        </w:rPr>
        <w:t>to the conclusion</w:t>
      </w:r>
      <w:r w:rsidR="001115CB" w:rsidRPr="00DF5D9A">
        <w:rPr>
          <w:rFonts w:ascii="Times New Roman" w:hAnsi="Times New Roman" w:cs="Times New Roman"/>
          <w:sz w:val="24"/>
          <w:szCs w:val="24"/>
        </w:rPr>
        <w:t xml:space="preserve"> that the self-insight index is “a more defensible operationalization of self-enhancement than is the social comparison index” and that it predicts poorer interpersonal adj</w:t>
      </w:r>
      <w:r w:rsidR="00D66976" w:rsidRPr="00DF5D9A">
        <w:rPr>
          <w:rFonts w:ascii="Times New Roman" w:hAnsi="Times New Roman" w:cs="Times New Roman"/>
          <w:sz w:val="24"/>
          <w:szCs w:val="24"/>
        </w:rPr>
        <w:t>ustment, particularly when</w:t>
      </w:r>
      <w:r w:rsidR="001115CB" w:rsidRPr="00DF5D9A">
        <w:rPr>
          <w:rFonts w:ascii="Times New Roman" w:hAnsi="Times New Roman" w:cs="Times New Roman"/>
          <w:sz w:val="24"/>
          <w:szCs w:val="24"/>
        </w:rPr>
        <w:t xml:space="preserve"> interpersonal adjustment ratings are obtained from peer-reports (</w:t>
      </w:r>
      <w:r w:rsidR="00941A3C" w:rsidRPr="00DF5D9A">
        <w:rPr>
          <w:rFonts w:ascii="Times New Roman" w:hAnsi="Times New Roman" w:cs="Times New Roman"/>
          <w:sz w:val="24"/>
          <w:szCs w:val="24"/>
        </w:rPr>
        <w:t xml:space="preserve">Kurt &amp; Paulhus, 2008, </w:t>
      </w:r>
      <w:r w:rsidR="001115CB" w:rsidRPr="00DF5D9A">
        <w:rPr>
          <w:rFonts w:ascii="Times New Roman" w:hAnsi="Times New Roman" w:cs="Times New Roman"/>
          <w:sz w:val="24"/>
          <w:szCs w:val="24"/>
        </w:rPr>
        <w:t xml:space="preserve">p. 848). </w:t>
      </w:r>
      <w:r w:rsidR="0065210B" w:rsidRPr="00DF5D9A">
        <w:rPr>
          <w:rFonts w:ascii="Times New Roman" w:hAnsi="Times New Roman" w:cs="Times New Roman"/>
          <w:sz w:val="24"/>
          <w:szCs w:val="24"/>
        </w:rPr>
        <w:t>Given the aforementioned advantages</w:t>
      </w:r>
      <w:r w:rsidR="001A5F37" w:rsidRPr="00DF5D9A">
        <w:rPr>
          <w:rFonts w:ascii="Times New Roman" w:hAnsi="Times New Roman" w:cs="Times New Roman"/>
          <w:sz w:val="24"/>
          <w:szCs w:val="24"/>
        </w:rPr>
        <w:t xml:space="preserve"> (i.e., incremental validity and an external standard against which to compare self-reports)</w:t>
      </w:r>
      <w:r w:rsidR="0065210B" w:rsidRPr="00DF5D9A">
        <w:rPr>
          <w:rFonts w:ascii="Times New Roman" w:hAnsi="Times New Roman" w:cs="Times New Roman"/>
          <w:sz w:val="24"/>
          <w:szCs w:val="24"/>
        </w:rPr>
        <w:t>,</w:t>
      </w:r>
      <w:r w:rsidR="005233F2" w:rsidRPr="00DF5D9A">
        <w:rPr>
          <w:rFonts w:ascii="Times New Roman" w:hAnsi="Times New Roman" w:cs="Times New Roman"/>
          <w:sz w:val="24"/>
          <w:szCs w:val="24"/>
        </w:rPr>
        <w:t xml:space="preserve"> </w:t>
      </w:r>
      <w:r w:rsidR="00635CC6" w:rsidRPr="00DF5D9A">
        <w:rPr>
          <w:rFonts w:ascii="Times New Roman" w:hAnsi="Times New Roman" w:cs="Times New Roman"/>
          <w:sz w:val="24"/>
          <w:szCs w:val="24"/>
        </w:rPr>
        <w:t xml:space="preserve">the current meta-analytic review will exclusively focus on </w:t>
      </w:r>
      <w:r w:rsidR="0065210B" w:rsidRPr="00DF5D9A">
        <w:rPr>
          <w:rFonts w:ascii="Times New Roman" w:hAnsi="Times New Roman" w:cs="Times New Roman"/>
          <w:sz w:val="24"/>
          <w:szCs w:val="24"/>
        </w:rPr>
        <w:t xml:space="preserve">self-insight </w:t>
      </w:r>
      <w:r w:rsidR="00AC306A" w:rsidRPr="00DF5D9A">
        <w:rPr>
          <w:rFonts w:ascii="Times New Roman" w:hAnsi="Times New Roman" w:cs="Times New Roman"/>
          <w:sz w:val="24"/>
          <w:szCs w:val="24"/>
        </w:rPr>
        <w:t xml:space="preserve">measures of </w:t>
      </w:r>
      <w:r w:rsidR="00635CC6" w:rsidRPr="00DF5D9A">
        <w:rPr>
          <w:rFonts w:ascii="Times New Roman" w:hAnsi="Times New Roman" w:cs="Times New Roman"/>
          <w:sz w:val="24"/>
          <w:szCs w:val="24"/>
        </w:rPr>
        <w:t>self-enhancement</w:t>
      </w:r>
      <w:r w:rsidR="005233F2" w:rsidRPr="00DF5D9A">
        <w:rPr>
          <w:rFonts w:ascii="Times New Roman" w:hAnsi="Times New Roman" w:cs="Times New Roman"/>
          <w:sz w:val="24"/>
          <w:szCs w:val="24"/>
        </w:rPr>
        <w:t>.</w:t>
      </w:r>
      <w:r w:rsidR="00A850D8" w:rsidRPr="00DF5D9A">
        <w:rPr>
          <w:rFonts w:ascii="Times New Roman" w:hAnsi="Times New Roman"/>
          <w:sz w:val="24"/>
          <w:szCs w:val="24"/>
        </w:rPr>
        <w:t xml:space="preserve"> </w:t>
      </w:r>
    </w:p>
    <w:p w14:paraId="6A6DCA32" w14:textId="78A79632" w:rsidR="00E474A0" w:rsidRPr="00DF5D9A" w:rsidRDefault="00EB5C3B" w:rsidP="00DC637E">
      <w:pPr>
        <w:pStyle w:val="CommentText"/>
        <w:spacing w:after="0" w:line="480" w:lineRule="auto"/>
        <w:rPr>
          <w:rFonts w:ascii="Times New Roman" w:hAnsi="Times New Roman"/>
          <w:b/>
          <w:sz w:val="24"/>
          <w:szCs w:val="24"/>
        </w:rPr>
      </w:pPr>
      <w:r w:rsidRPr="00DF5D9A">
        <w:rPr>
          <w:rFonts w:ascii="Times New Roman" w:hAnsi="Times New Roman"/>
          <w:b/>
          <w:sz w:val="24"/>
          <w:szCs w:val="24"/>
        </w:rPr>
        <w:t>Past Research on Narcissism and Self-Enhancement</w:t>
      </w:r>
    </w:p>
    <w:p w14:paraId="2B3398A5" w14:textId="2625CCFD" w:rsidR="00B718C2" w:rsidRPr="00DF5D9A" w:rsidRDefault="00DC6020">
      <w:pPr>
        <w:pStyle w:val="CommentText"/>
        <w:spacing w:after="0" w:line="480" w:lineRule="auto"/>
        <w:ind w:firstLine="360"/>
        <w:rPr>
          <w:rFonts w:ascii="Times New Roman" w:hAnsi="Times New Roman" w:cs="Times New Roman"/>
          <w:sz w:val="24"/>
          <w:szCs w:val="24"/>
        </w:rPr>
      </w:pPr>
      <w:r w:rsidRPr="00DF5D9A">
        <w:rPr>
          <w:rFonts w:ascii="Times New Roman" w:hAnsi="Times New Roman"/>
          <w:sz w:val="24"/>
          <w:szCs w:val="24"/>
        </w:rPr>
        <w:tab/>
      </w:r>
      <w:r w:rsidR="00766131" w:rsidRPr="00DF5D9A">
        <w:rPr>
          <w:rFonts w:ascii="Times New Roman" w:hAnsi="Times New Roman"/>
          <w:sz w:val="24"/>
          <w:szCs w:val="24"/>
        </w:rPr>
        <w:t xml:space="preserve">Evidence </w:t>
      </w:r>
      <w:r w:rsidR="007877F2" w:rsidRPr="00DF5D9A">
        <w:rPr>
          <w:rFonts w:ascii="Times New Roman" w:hAnsi="Times New Roman"/>
          <w:sz w:val="24"/>
          <w:szCs w:val="24"/>
        </w:rPr>
        <w:t>suggests that narcissists genuinely believe that they are more attractive, intelligent, creative, and better in a myriad of ways than available evide</w:t>
      </w:r>
      <w:r w:rsidR="00EE7E35" w:rsidRPr="00DF5D9A">
        <w:rPr>
          <w:rFonts w:ascii="Times New Roman" w:hAnsi="Times New Roman"/>
          <w:sz w:val="24"/>
          <w:szCs w:val="24"/>
        </w:rPr>
        <w:t>nce can support (see citations in first paragraph</w:t>
      </w:r>
      <w:r w:rsidR="007877F2" w:rsidRPr="00DF5D9A">
        <w:rPr>
          <w:rFonts w:ascii="Times New Roman" w:hAnsi="Times New Roman"/>
          <w:sz w:val="24"/>
          <w:szCs w:val="24"/>
        </w:rPr>
        <w:t xml:space="preserve">). </w:t>
      </w:r>
      <w:r w:rsidR="00B718C2" w:rsidRPr="00DF5D9A">
        <w:rPr>
          <w:rFonts w:ascii="Times New Roman" w:hAnsi="Times New Roman"/>
          <w:sz w:val="24"/>
          <w:szCs w:val="24"/>
        </w:rPr>
        <w:t>W</w:t>
      </w:r>
      <w:r w:rsidR="00B47515" w:rsidRPr="00DF5D9A">
        <w:rPr>
          <w:rFonts w:ascii="Times New Roman" w:hAnsi="Times New Roman"/>
          <w:sz w:val="24"/>
          <w:szCs w:val="24"/>
        </w:rPr>
        <w:t xml:space="preserve">hile it might be human nature to self-enhance to some degree, narcissistic self-enhancement appears to be insensitive to </w:t>
      </w:r>
      <w:r w:rsidR="00AF385B" w:rsidRPr="00DF5D9A">
        <w:rPr>
          <w:rFonts w:ascii="Times New Roman" w:hAnsi="Times New Roman"/>
          <w:sz w:val="24"/>
          <w:szCs w:val="24"/>
        </w:rPr>
        <w:t xml:space="preserve">context such as </w:t>
      </w:r>
      <w:r w:rsidR="00B47515" w:rsidRPr="00DF5D9A">
        <w:rPr>
          <w:rFonts w:ascii="Times New Roman" w:hAnsi="Times New Roman"/>
          <w:sz w:val="24"/>
          <w:szCs w:val="24"/>
        </w:rPr>
        <w:t>social</w:t>
      </w:r>
      <w:r w:rsidR="00FC07CD" w:rsidRPr="00DF5D9A">
        <w:rPr>
          <w:rFonts w:ascii="Times New Roman" w:hAnsi="Times New Roman"/>
          <w:sz w:val="24"/>
          <w:szCs w:val="24"/>
        </w:rPr>
        <w:t>-appropriateness cues (Morf et al., 2011</w:t>
      </w:r>
      <w:r w:rsidR="00B47515" w:rsidRPr="00DF5D9A">
        <w:rPr>
          <w:rFonts w:ascii="Times New Roman" w:hAnsi="Times New Roman"/>
          <w:sz w:val="24"/>
          <w:szCs w:val="24"/>
        </w:rPr>
        <w:t xml:space="preserve">). </w:t>
      </w:r>
      <w:r w:rsidR="00B718C2" w:rsidRPr="00DF5D9A">
        <w:rPr>
          <w:rFonts w:ascii="Times New Roman" w:hAnsi="Times New Roman" w:cs="Times New Roman"/>
          <w:sz w:val="24"/>
          <w:szCs w:val="24"/>
        </w:rPr>
        <w:t xml:space="preserve">For example, a </w:t>
      </w:r>
      <w:r w:rsidR="00C72C8E" w:rsidRPr="00DF5D9A">
        <w:rPr>
          <w:rFonts w:ascii="Times New Roman" w:hAnsi="Times New Roman" w:cs="Times New Roman"/>
          <w:sz w:val="24"/>
          <w:szCs w:val="24"/>
        </w:rPr>
        <w:t>documented</w:t>
      </w:r>
      <w:r w:rsidR="00B718C2" w:rsidRPr="00DF5D9A">
        <w:rPr>
          <w:rFonts w:ascii="Times New Roman" w:hAnsi="Times New Roman" w:cs="Times New Roman"/>
          <w:sz w:val="24"/>
          <w:szCs w:val="24"/>
        </w:rPr>
        <w:t xml:space="preserve"> moderator of the tendency to self-enhance </w:t>
      </w:r>
      <w:r w:rsidR="00B718C2" w:rsidRPr="00DF5D9A">
        <w:rPr>
          <w:rFonts w:ascii="Times New Roman" w:hAnsi="Times New Roman" w:cs="Times New Roman"/>
          <w:sz w:val="24"/>
          <w:szCs w:val="24"/>
        </w:rPr>
        <w:lastRenderedPageBreak/>
        <w:t xml:space="preserve">is the level of accountability associated with one’s ratings (i.e., </w:t>
      </w:r>
      <w:r w:rsidR="006311E7" w:rsidRPr="00DF5D9A">
        <w:rPr>
          <w:rFonts w:ascii="Times New Roman" w:hAnsi="Times New Roman" w:cs="Times New Roman"/>
          <w:sz w:val="24"/>
          <w:szCs w:val="24"/>
        </w:rPr>
        <w:t xml:space="preserve">on average, </w:t>
      </w:r>
      <w:r w:rsidR="00B718C2" w:rsidRPr="00DF5D9A">
        <w:rPr>
          <w:rFonts w:ascii="Times New Roman" w:hAnsi="Times New Roman" w:cs="Times New Roman"/>
          <w:sz w:val="24"/>
          <w:szCs w:val="24"/>
        </w:rPr>
        <w:t xml:space="preserve">individuals are less likely to self-enhance if they think they will later have to justify or defend their self-ratings; Sedikides, Herbst, Hardin, &amp; Dardis, 2002). Narcissists, however, appear to flout modesty norms, and continue to self-enhance, even when they know they will later be held accountable for their ratings (Collins &amp; Stukas, 2008). </w:t>
      </w:r>
      <w:r w:rsidR="00B718C2" w:rsidRPr="00DF5D9A">
        <w:rPr>
          <w:rFonts w:ascii="Times New Roman" w:hAnsi="Times New Roman"/>
          <w:sz w:val="24"/>
          <w:szCs w:val="24"/>
        </w:rPr>
        <w:t>Moreover</w:t>
      </w:r>
      <w:r w:rsidR="00AF385B" w:rsidRPr="00DF5D9A">
        <w:rPr>
          <w:rFonts w:ascii="Times New Roman" w:hAnsi="Times New Roman"/>
          <w:sz w:val="24"/>
          <w:szCs w:val="24"/>
        </w:rPr>
        <w:t>,</w:t>
      </w:r>
      <w:r w:rsidR="00B47515" w:rsidRPr="00DF5D9A">
        <w:rPr>
          <w:rFonts w:ascii="Times New Roman" w:hAnsi="Times New Roman"/>
          <w:sz w:val="24"/>
          <w:szCs w:val="24"/>
        </w:rPr>
        <w:t xml:space="preserve"> narcissists will </w:t>
      </w:r>
      <w:r w:rsidR="00AF385B" w:rsidRPr="00DF5D9A">
        <w:rPr>
          <w:rFonts w:ascii="Times New Roman" w:hAnsi="Times New Roman"/>
          <w:sz w:val="24"/>
          <w:szCs w:val="24"/>
        </w:rPr>
        <w:t xml:space="preserve">continue to </w:t>
      </w:r>
      <w:r w:rsidR="00B47515" w:rsidRPr="00DF5D9A">
        <w:rPr>
          <w:rFonts w:ascii="Times New Roman" w:hAnsi="Times New Roman"/>
          <w:sz w:val="24"/>
          <w:szCs w:val="24"/>
        </w:rPr>
        <w:t>exaggerate their abili</w:t>
      </w:r>
      <w:r w:rsidR="00AF385B" w:rsidRPr="00DF5D9A">
        <w:rPr>
          <w:rFonts w:ascii="Times New Roman" w:hAnsi="Times New Roman"/>
          <w:sz w:val="24"/>
          <w:szCs w:val="24"/>
        </w:rPr>
        <w:t>ties even when doing so</w:t>
      </w:r>
      <w:r w:rsidR="00F725B1" w:rsidRPr="00DF5D9A">
        <w:rPr>
          <w:rFonts w:ascii="Times New Roman" w:hAnsi="Times New Roman"/>
          <w:sz w:val="24"/>
          <w:szCs w:val="24"/>
        </w:rPr>
        <w:t xml:space="preserve"> </w:t>
      </w:r>
      <w:r w:rsidR="00AF385B" w:rsidRPr="00DF5D9A">
        <w:rPr>
          <w:rFonts w:ascii="Times New Roman" w:hAnsi="Times New Roman"/>
          <w:sz w:val="24"/>
          <w:szCs w:val="24"/>
        </w:rPr>
        <w:t>alienate</w:t>
      </w:r>
      <w:r w:rsidR="00F725B1" w:rsidRPr="00DF5D9A">
        <w:rPr>
          <w:rFonts w:ascii="Times New Roman" w:hAnsi="Times New Roman"/>
          <w:sz w:val="24"/>
          <w:szCs w:val="24"/>
        </w:rPr>
        <w:t>s</w:t>
      </w:r>
      <w:r w:rsidR="00AF385B" w:rsidRPr="00DF5D9A">
        <w:rPr>
          <w:rFonts w:ascii="Times New Roman" w:hAnsi="Times New Roman"/>
          <w:sz w:val="24"/>
          <w:szCs w:val="24"/>
        </w:rPr>
        <w:t xml:space="preserve"> those around them. As a case in point, </w:t>
      </w:r>
      <w:r w:rsidR="00822FEB" w:rsidRPr="00DF5D9A">
        <w:rPr>
          <w:rFonts w:ascii="Times New Roman" w:hAnsi="Times New Roman"/>
          <w:sz w:val="24"/>
          <w:szCs w:val="24"/>
        </w:rPr>
        <w:t xml:space="preserve">individuals high in narcissism </w:t>
      </w:r>
      <w:r w:rsidR="00755FD8" w:rsidRPr="00DF5D9A">
        <w:rPr>
          <w:rFonts w:ascii="Times New Roman" w:hAnsi="Times New Roman"/>
          <w:sz w:val="24"/>
          <w:szCs w:val="24"/>
        </w:rPr>
        <w:t>have been shown to</w:t>
      </w:r>
      <w:r w:rsidR="00822FEB" w:rsidRPr="00DF5D9A">
        <w:rPr>
          <w:rFonts w:ascii="Times New Roman" w:hAnsi="Times New Roman"/>
          <w:sz w:val="24"/>
          <w:szCs w:val="24"/>
        </w:rPr>
        <w:t xml:space="preserve"> take credit for group successes, even </w:t>
      </w:r>
      <w:r w:rsidR="002F77C5" w:rsidRPr="00DF5D9A">
        <w:rPr>
          <w:rFonts w:ascii="Times New Roman" w:hAnsi="Times New Roman"/>
          <w:sz w:val="24"/>
          <w:szCs w:val="24"/>
        </w:rPr>
        <w:t>when it</w:t>
      </w:r>
      <w:r w:rsidR="00822FEB" w:rsidRPr="00DF5D9A">
        <w:rPr>
          <w:rFonts w:ascii="Times New Roman" w:hAnsi="Times New Roman"/>
          <w:sz w:val="24"/>
          <w:szCs w:val="24"/>
        </w:rPr>
        <w:t xml:space="preserve"> means depriving </w:t>
      </w:r>
      <w:r w:rsidR="00755FD8" w:rsidRPr="00DF5D9A">
        <w:rPr>
          <w:rFonts w:ascii="Times New Roman" w:hAnsi="Times New Roman"/>
          <w:sz w:val="24"/>
          <w:szCs w:val="24"/>
        </w:rPr>
        <w:t>other</w:t>
      </w:r>
      <w:r w:rsidR="00822FEB" w:rsidRPr="00DF5D9A">
        <w:rPr>
          <w:rFonts w:ascii="Times New Roman" w:hAnsi="Times New Roman"/>
          <w:sz w:val="24"/>
          <w:szCs w:val="24"/>
        </w:rPr>
        <w:t xml:space="preserve"> </w:t>
      </w:r>
      <w:r w:rsidR="002F77C5" w:rsidRPr="00DF5D9A">
        <w:rPr>
          <w:rFonts w:ascii="Times New Roman" w:hAnsi="Times New Roman"/>
          <w:sz w:val="24"/>
          <w:szCs w:val="24"/>
        </w:rPr>
        <w:t>group members</w:t>
      </w:r>
      <w:r w:rsidR="00822FEB" w:rsidRPr="00DF5D9A">
        <w:rPr>
          <w:rFonts w:ascii="Times New Roman" w:hAnsi="Times New Roman"/>
          <w:sz w:val="24"/>
          <w:szCs w:val="24"/>
        </w:rPr>
        <w:t xml:space="preserve"> of </w:t>
      </w:r>
      <w:r w:rsidR="00F725B1" w:rsidRPr="00DF5D9A">
        <w:rPr>
          <w:rFonts w:ascii="Times New Roman" w:hAnsi="Times New Roman"/>
          <w:sz w:val="24"/>
          <w:szCs w:val="24"/>
        </w:rPr>
        <w:t xml:space="preserve">their fair share of credit </w:t>
      </w:r>
      <w:r w:rsidR="00E43CEB" w:rsidRPr="00DF5D9A">
        <w:rPr>
          <w:rFonts w:ascii="Times New Roman" w:hAnsi="Times New Roman"/>
          <w:sz w:val="24"/>
          <w:szCs w:val="24"/>
        </w:rPr>
        <w:t>(Campbell et al.</w:t>
      </w:r>
      <w:r w:rsidR="00AF385B" w:rsidRPr="00DF5D9A">
        <w:rPr>
          <w:rFonts w:ascii="Times New Roman" w:hAnsi="Times New Roman"/>
          <w:sz w:val="24"/>
          <w:szCs w:val="24"/>
        </w:rPr>
        <w:t>, 2000).</w:t>
      </w:r>
      <w:r w:rsidR="00F725B1" w:rsidRPr="00DF5D9A">
        <w:rPr>
          <w:rFonts w:ascii="Times New Roman" w:hAnsi="Times New Roman"/>
          <w:sz w:val="24"/>
          <w:szCs w:val="24"/>
        </w:rPr>
        <w:t xml:space="preserve"> </w:t>
      </w:r>
    </w:p>
    <w:p w14:paraId="2CEC93B5" w14:textId="3E4E4238" w:rsidR="007877F2" w:rsidRPr="00DF5D9A" w:rsidRDefault="00B718C2">
      <w:pPr>
        <w:pStyle w:val="CommentText"/>
        <w:spacing w:after="0" w:line="480" w:lineRule="auto"/>
        <w:ind w:firstLine="360"/>
        <w:rPr>
          <w:rFonts w:ascii="Times New Roman" w:hAnsi="Times New Roman"/>
          <w:sz w:val="24"/>
          <w:szCs w:val="24"/>
        </w:rPr>
      </w:pPr>
      <w:r w:rsidRPr="00DF5D9A">
        <w:rPr>
          <w:rFonts w:ascii="Times New Roman" w:hAnsi="Times New Roman" w:cs="Times New Roman"/>
          <w:sz w:val="24"/>
          <w:szCs w:val="24"/>
        </w:rPr>
        <w:tab/>
        <w:t xml:space="preserve">In addition, narcissists’ positive illusions extend beyond normal boundaries because they are </w:t>
      </w:r>
      <w:r w:rsidR="007877F2" w:rsidRPr="00DF5D9A">
        <w:rPr>
          <w:rFonts w:ascii="Times New Roman" w:hAnsi="Times New Roman" w:cs="Times New Roman"/>
          <w:sz w:val="24"/>
          <w:szCs w:val="24"/>
        </w:rPr>
        <w:t xml:space="preserve">seemingly immune to disconfirming evidence. For example, Robins and John (1997) </w:t>
      </w:r>
      <w:r w:rsidR="00D66976" w:rsidRPr="00DF5D9A">
        <w:rPr>
          <w:rFonts w:ascii="Times New Roman" w:hAnsi="Times New Roman" w:cs="Times New Roman"/>
          <w:sz w:val="24"/>
          <w:szCs w:val="24"/>
        </w:rPr>
        <w:t>asked</w:t>
      </w:r>
      <w:r w:rsidR="007877F2" w:rsidRPr="00DF5D9A">
        <w:rPr>
          <w:rFonts w:ascii="Times New Roman" w:hAnsi="Times New Roman" w:cs="Times New Roman"/>
          <w:sz w:val="24"/>
          <w:szCs w:val="24"/>
        </w:rPr>
        <w:t xml:space="preserve"> participants to rate their </w:t>
      </w:r>
      <w:r w:rsidR="006311E7" w:rsidRPr="00DF5D9A">
        <w:rPr>
          <w:rFonts w:ascii="Times New Roman" w:hAnsi="Times New Roman" w:cs="Times New Roman"/>
          <w:sz w:val="24"/>
          <w:szCs w:val="24"/>
        </w:rPr>
        <w:t xml:space="preserve">own </w:t>
      </w:r>
      <w:r w:rsidR="007877F2" w:rsidRPr="00DF5D9A">
        <w:rPr>
          <w:rFonts w:ascii="Times New Roman" w:hAnsi="Times New Roman" w:cs="Times New Roman"/>
          <w:sz w:val="24"/>
          <w:szCs w:val="24"/>
        </w:rPr>
        <w:t>performance after a leaderless group discussion. As expected, participants’ self-ratings were generally higher than trained raters’, but the interesting part was that when asked to view a video of their performance</w:t>
      </w:r>
      <w:r w:rsidR="009462C3" w:rsidRPr="00DF5D9A">
        <w:rPr>
          <w:rFonts w:ascii="Times New Roman" w:hAnsi="Times New Roman" w:cs="Times New Roman"/>
          <w:sz w:val="24"/>
          <w:szCs w:val="24"/>
        </w:rPr>
        <w:t>,</w:t>
      </w:r>
      <w:r w:rsidR="007877F2" w:rsidRPr="00DF5D9A">
        <w:rPr>
          <w:rFonts w:ascii="Times New Roman" w:hAnsi="Times New Roman" w:cs="Times New Roman"/>
          <w:sz w:val="24"/>
          <w:szCs w:val="24"/>
        </w:rPr>
        <w:t xml:space="preserve"> individuals low in </w:t>
      </w:r>
      <w:r w:rsidR="0009269E" w:rsidRPr="00DF5D9A">
        <w:rPr>
          <w:rFonts w:ascii="Times New Roman" w:hAnsi="Times New Roman" w:cs="Times New Roman"/>
          <w:sz w:val="24"/>
          <w:szCs w:val="24"/>
        </w:rPr>
        <w:t>narcissism</w:t>
      </w:r>
      <w:r w:rsidR="007877F2" w:rsidRPr="00DF5D9A">
        <w:rPr>
          <w:rFonts w:ascii="Times New Roman" w:hAnsi="Times New Roman" w:cs="Times New Roman"/>
          <w:sz w:val="24"/>
          <w:szCs w:val="24"/>
        </w:rPr>
        <w:t xml:space="preserve"> decreased their ratings to more </w:t>
      </w:r>
      <w:r w:rsidR="0044089C" w:rsidRPr="00DF5D9A">
        <w:rPr>
          <w:rFonts w:ascii="Times New Roman" w:hAnsi="Times New Roman" w:cs="Times New Roman"/>
          <w:sz w:val="24"/>
          <w:szCs w:val="24"/>
        </w:rPr>
        <w:t xml:space="preserve">closely </w:t>
      </w:r>
      <w:r w:rsidR="007877F2" w:rsidRPr="00DF5D9A">
        <w:rPr>
          <w:rFonts w:ascii="Times New Roman" w:hAnsi="Times New Roman" w:cs="Times New Roman"/>
          <w:sz w:val="24"/>
          <w:szCs w:val="24"/>
        </w:rPr>
        <w:t xml:space="preserve">reflect observer-ratings, whereas individuals high in </w:t>
      </w:r>
      <w:r w:rsidR="0009269E" w:rsidRPr="00DF5D9A">
        <w:rPr>
          <w:rFonts w:ascii="Times New Roman" w:hAnsi="Times New Roman" w:cs="Times New Roman"/>
          <w:sz w:val="24"/>
          <w:szCs w:val="24"/>
        </w:rPr>
        <w:t>narcissism</w:t>
      </w:r>
      <w:r w:rsidR="007877F2" w:rsidRPr="00DF5D9A">
        <w:rPr>
          <w:rFonts w:ascii="Times New Roman" w:hAnsi="Times New Roman" w:cs="Times New Roman"/>
          <w:sz w:val="24"/>
          <w:szCs w:val="24"/>
        </w:rPr>
        <w:t xml:space="preserve"> further increased their self-ratings to magnify the disconnect between their self-ratings and those of trained raters. The authors </w:t>
      </w:r>
      <w:r w:rsidR="00E55F78" w:rsidRPr="00DF5D9A">
        <w:rPr>
          <w:rFonts w:ascii="Times New Roman" w:hAnsi="Times New Roman" w:cs="Times New Roman"/>
          <w:sz w:val="24"/>
          <w:szCs w:val="24"/>
        </w:rPr>
        <w:t xml:space="preserve">concluded </w:t>
      </w:r>
      <w:r w:rsidR="007877F2" w:rsidRPr="00DF5D9A">
        <w:rPr>
          <w:rFonts w:ascii="Times New Roman" w:hAnsi="Times New Roman" w:cs="Times New Roman"/>
          <w:sz w:val="24"/>
          <w:szCs w:val="24"/>
        </w:rPr>
        <w:t xml:space="preserve">that narcissists literally cannot see themselves as others see them because they are “blinded by their need for self-worth” (Robins &amp; John, 1997, p. 42). </w:t>
      </w:r>
      <w:r w:rsidR="00D70869" w:rsidRPr="00DF5D9A">
        <w:rPr>
          <w:rFonts w:ascii="Times New Roman" w:hAnsi="Times New Roman" w:cs="Times New Roman"/>
          <w:sz w:val="24"/>
          <w:szCs w:val="24"/>
        </w:rPr>
        <w:t>Based on this evidence, we predict th</w:t>
      </w:r>
      <w:r w:rsidR="00737006" w:rsidRPr="00DF5D9A">
        <w:rPr>
          <w:rFonts w:ascii="Times New Roman" w:hAnsi="Times New Roman" w:cs="Times New Roman"/>
          <w:sz w:val="24"/>
          <w:szCs w:val="24"/>
        </w:rPr>
        <w:t>e following:</w:t>
      </w:r>
    </w:p>
    <w:p w14:paraId="1E81CE2C" w14:textId="4A1A3875" w:rsidR="008B097C" w:rsidRPr="00DF5D9A" w:rsidRDefault="008B097C" w:rsidP="00DC6020">
      <w:pPr>
        <w:pStyle w:val="CommentText"/>
        <w:spacing w:after="0" w:line="480" w:lineRule="auto"/>
        <w:ind w:left="720"/>
        <w:rPr>
          <w:rFonts w:ascii="Times New Roman" w:hAnsi="Times New Roman"/>
          <w:sz w:val="24"/>
          <w:szCs w:val="24"/>
        </w:rPr>
      </w:pPr>
      <w:r w:rsidRPr="00DF5D9A">
        <w:rPr>
          <w:rFonts w:ascii="Times New Roman" w:hAnsi="Times New Roman"/>
          <w:i/>
          <w:sz w:val="24"/>
          <w:szCs w:val="24"/>
        </w:rPr>
        <w:t xml:space="preserve">Hypothesis 1: </w:t>
      </w:r>
      <w:r w:rsidR="00766131" w:rsidRPr="00DF5D9A">
        <w:rPr>
          <w:rFonts w:ascii="Times New Roman" w:hAnsi="Times New Roman"/>
          <w:sz w:val="24"/>
          <w:szCs w:val="24"/>
        </w:rPr>
        <w:t xml:space="preserve">Narcissism </w:t>
      </w:r>
      <w:r w:rsidRPr="00DF5D9A">
        <w:rPr>
          <w:rFonts w:ascii="Times New Roman" w:hAnsi="Times New Roman"/>
          <w:sz w:val="24"/>
          <w:szCs w:val="24"/>
        </w:rPr>
        <w:t>will have a positive relationship with self-enhancement.</w:t>
      </w:r>
    </w:p>
    <w:p w14:paraId="6194B9FF" w14:textId="526D01E2" w:rsidR="006B51C7" w:rsidRPr="00DF5D9A" w:rsidRDefault="00067D8C"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Agency and</w:t>
      </w:r>
      <w:r w:rsidR="006B51C7" w:rsidRPr="00DF5D9A">
        <w:rPr>
          <w:rFonts w:ascii="Times New Roman" w:hAnsi="Times New Roman" w:cs="Times New Roman"/>
          <w:b/>
          <w:sz w:val="24"/>
          <w:szCs w:val="24"/>
        </w:rPr>
        <w:t xml:space="preserve"> Communion</w:t>
      </w:r>
    </w:p>
    <w:p w14:paraId="48186AA3" w14:textId="13D88436" w:rsidR="00166E1F" w:rsidRPr="00DF5D9A" w:rsidRDefault="00CC3CB4">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Although a layperson may assume that narcissists </w:t>
      </w:r>
      <w:r w:rsidR="00AE44D0" w:rsidRPr="00DF5D9A">
        <w:rPr>
          <w:rFonts w:ascii="Times New Roman" w:hAnsi="Times New Roman" w:cs="Times New Roman"/>
          <w:sz w:val="24"/>
          <w:szCs w:val="24"/>
        </w:rPr>
        <w:t>indiscriminately</w:t>
      </w:r>
      <w:r w:rsidRPr="00DF5D9A">
        <w:rPr>
          <w:rFonts w:ascii="Times New Roman" w:hAnsi="Times New Roman" w:cs="Times New Roman"/>
          <w:sz w:val="24"/>
          <w:szCs w:val="24"/>
        </w:rPr>
        <w:t xml:space="preserve"> self-enhance across all domains, initial evidence suggests</w:t>
      </w:r>
      <w:r w:rsidR="00941B5A" w:rsidRPr="00DF5D9A">
        <w:rPr>
          <w:rFonts w:ascii="Times New Roman" w:hAnsi="Times New Roman" w:cs="Times New Roman"/>
          <w:sz w:val="24"/>
          <w:szCs w:val="24"/>
        </w:rPr>
        <w:t xml:space="preserve"> that they d</w:t>
      </w:r>
      <w:r w:rsidR="0007499F" w:rsidRPr="00DF5D9A">
        <w:rPr>
          <w:rFonts w:ascii="Times New Roman" w:hAnsi="Times New Roman" w:cs="Times New Roman"/>
          <w:sz w:val="24"/>
          <w:szCs w:val="24"/>
        </w:rPr>
        <w:t>evalue some traditionally positive traits</w:t>
      </w:r>
      <w:r w:rsidR="00166E1F" w:rsidRPr="00DF5D9A">
        <w:rPr>
          <w:rFonts w:ascii="Times New Roman" w:hAnsi="Times New Roman" w:cs="Times New Roman"/>
          <w:sz w:val="24"/>
          <w:szCs w:val="24"/>
        </w:rPr>
        <w:t>, while over-emphasizing others</w:t>
      </w:r>
      <w:r w:rsidR="00766131" w:rsidRPr="00DF5D9A">
        <w:rPr>
          <w:rFonts w:ascii="Times New Roman" w:hAnsi="Times New Roman" w:cs="Times New Roman"/>
          <w:sz w:val="24"/>
          <w:szCs w:val="24"/>
        </w:rPr>
        <w:t xml:space="preserve"> (</w:t>
      </w:r>
      <w:r w:rsidR="00216492" w:rsidRPr="00DF5D9A">
        <w:rPr>
          <w:rFonts w:ascii="Times New Roman" w:hAnsi="Times New Roman" w:cs="Times New Roman"/>
          <w:sz w:val="24"/>
          <w:szCs w:val="24"/>
        </w:rPr>
        <w:t xml:space="preserve">Campbell, </w:t>
      </w:r>
      <w:proofErr w:type="spellStart"/>
      <w:r w:rsidR="00216492" w:rsidRPr="00DF5D9A">
        <w:rPr>
          <w:rFonts w:ascii="Times New Roman" w:hAnsi="Times New Roman" w:cs="Times New Roman"/>
          <w:sz w:val="24"/>
          <w:szCs w:val="24"/>
        </w:rPr>
        <w:t>Rudich</w:t>
      </w:r>
      <w:proofErr w:type="spellEnd"/>
      <w:r w:rsidR="00216492" w:rsidRPr="00DF5D9A">
        <w:rPr>
          <w:rFonts w:ascii="Times New Roman" w:hAnsi="Times New Roman" w:cs="Times New Roman"/>
          <w:sz w:val="24"/>
          <w:szCs w:val="24"/>
        </w:rPr>
        <w:t>, &amp; Sedikides, 2002; Carlson et al., 2011b</w:t>
      </w:r>
      <w:r w:rsidR="00766131" w:rsidRPr="00DF5D9A">
        <w:rPr>
          <w:rFonts w:ascii="Times New Roman" w:hAnsi="Times New Roman" w:cs="Times New Roman"/>
          <w:sz w:val="24"/>
          <w:szCs w:val="24"/>
        </w:rPr>
        <w:t>)</w:t>
      </w:r>
      <w:r w:rsidR="00166E1F" w:rsidRPr="00DF5D9A">
        <w:rPr>
          <w:rFonts w:ascii="Times New Roman" w:hAnsi="Times New Roman" w:cs="Times New Roman"/>
          <w:sz w:val="24"/>
          <w:szCs w:val="24"/>
        </w:rPr>
        <w:t xml:space="preserve">. Specifically, </w:t>
      </w:r>
      <w:r w:rsidR="00166E1F" w:rsidRPr="00DF5D9A">
        <w:rPr>
          <w:rFonts w:ascii="Times New Roman" w:hAnsi="Times New Roman" w:cs="Times New Roman"/>
          <w:sz w:val="24"/>
          <w:szCs w:val="24"/>
        </w:rPr>
        <w:lastRenderedPageBreak/>
        <w:t>narcissistic individuals</w:t>
      </w:r>
      <w:r w:rsidRPr="00DF5D9A">
        <w:rPr>
          <w:rFonts w:ascii="Times New Roman" w:hAnsi="Times New Roman" w:cs="Times New Roman"/>
          <w:sz w:val="24"/>
          <w:szCs w:val="24"/>
        </w:rPr>
        <w:t xml:space="preserve"> </w:t>
      </w:r>
      <w:r w:rsidR="007E2B40" w:rsidRPr="00DF5D9A">
        <w:rPr>
          <w:rFonts w:ascii="Times New Roman" w:hAnsi="Times New Roman" w:cs="Times New Roman"/>
          <w:sz w:val="24"/>
          <w:szCs w:val="24"/>
        </w:rPr>
        <w:t>have unrealistically positive evaluations of their</w:t>
      </w:r>
      <w:r w:rsidR="00166E1F" w:rsidRPr="00DF5D9A">
        <w:rPr>
          <w:rFonts w:ascii="Times New Roman" w:hAnsi="Times New Roman" w:cs="Times New Roman"/>
          <w:sz w:val="24"/>
          <w:szCs w:val="24"/>
        </w:rPr>
        <w:t xml:space="preserve"> </w:t>
      </w:r>
      <w:r w:rsidR="006B0AE3" w:rsidRPr="00DF5D9A">
        <w:rPr>
          <w:rFonts w:ascii="Times New Roman" w:hAnsi="Times New Roman" w:cs="Times New Roman"/>
          <w:sz w:val="24"/>
          <w:szCs w:val="24"/>
        </w:rPr>
        <w:t xml:space="preserve">agentic characteristics </w:t>
      </w:r>
      <w:r w:rsidR="000E6C5E" w:rsidRPr="00DF5D9A">
        <w:rPr>
          <w:rFonts w:ascii="Times New Roman" w:hAnsi="Times New Roman" w:cs="Times New Roman"/>
          <w:sz w:val="24"/>
          <w:szCs w:val="24"/>
        </w:rPr>
        <w:t xml:space="preserve">(e.g., power, dominance, </w:t>
      </w:r>
      <w:r w:rsidR="0007499F" w:rsidRPr="00DF5D9A">
        <w:rPr>
          <w:rFonts w:ascii="Times New Roman" w:hAnsi="Times New Roman" w:cs="Times New Roman"/>
          <w:sz w:val="24"/>
          <w:szCs w:val="24"/>
        </w:rPr>
        <w:t xml:space="preserve">and intelligence) </w:t>
      </w:r>
      <w:r w:rsidR="006B0AE3" w:rsidRPr="00DF5D9A">
        <w:rPr>
          <w:rFonts w:ascii="Times New Roman" w:hAnsi="Times New Roman" w:cs="Times New Roman"/>
          <w:sz w:val="24"/>
          <w:szCs w:val="24"/>
        </w:rPr>
        <w:t xml:space="preserve">but </w:t>
      </w:r>
      <w:r w:rsidR="0007499F" w:rsidRPr="00DF5D9A">
        <w:rPr>
          <w:rFonts w:ascii="Times New Roman" w:hAnsi="Times New Roman" w:cs="Times New Roman"/>
          <w:sz w:val="24"/>
          <w:szCs w:val="24"/>
        </w:rPr>
        <w:t xml:space="preserve">do not </w:t>
      </w:r>
      <w:r w:rsidR="007E2B40" w:rsidRPr="00DF5D9A">
        <w:rPr>
          <w:rFonts w:ascii="Times New Roman" w:hAnsi="Times New Roman" w:cs="Times New Roman"/>
          <w:sz w:val="24"/>
          <w:szCs w:val="24"/>
        </w:rPr>
        <w:t>inflate</w:t>
      </w:r>
      <w:r w:rsidR="002E566B" w:rsidRPr="00DF5D9A">
        <w:rPr>
          <w:rFonts w:ascii="Times New Roman" w:hAnsi="Times New Roman" w:cs="Times New Roman"/>
          <w:sz w:val="24"/>
          <w:szCs w:val="24"/>
        </w:rPr>
        <w:t xml:space="preserve">, or inflate to a lesser degree, </w:t>
      </w:r>
      <w:r w:rsidRPr="00DF5D9A">
        <w:rPr>
          <w:rFonts w:ascii="Times New Roman" w:hAnsi="Times New Roman" w:cs="Times New Roman"/>
          <w:sz w:val="24"/>
          <w:szCs w:val="24"/>
        </w:rPr>
        <w:t>communal characteristics (</w:t>
      </w:r>
      <w:r w:rsidR="000E6C5E" w:rsidRPr="00DF5D9A">
        <w:rPr>
          <w:rFonts w:ascii="Times New Roman" w:hAnsi="Times New Roman" w:cs="Times New Roman"/>
          <w:sz w:val="24"/>
          <w:szCs w:val="24"/>
        </w:rPr>
        <w:t xml:space="preserve">e.g., agreeableness, warmth, </w:t>
      </w:r>
      <w:r w:rsidR="0007499F" w:rsidRPr="00DF5D9A">
        <w:rPr>
          <w:rFonts w:ascii="Times New Roman" w:hAnsi="Times New Roman" w:cs="Times New Roman"/>
          <w:sz w:val="24"/>
          <w:szCs w:val="24"/>
        </w:rPr>
        <w:t xml:space="preserve">and honesty; </w:t>
      </w:r>
      <w:r w:rsidRPr="00DF5D9A">
        <w:rPr>
          <w:rFonts w:ascii="Times New Roman" w:hAnsi="Times New Roman" w:cs="Times New Roman"/>
          <w:sz w:val="24"/>
          <w:szCs w:val="24"/>
        </w:rPr>
        <w:t>Campbell</w:t>
      </w:r>
      <w:r w:rsidR="00216492" w:rsidRPr="00DF5D9A">
        <w:rPr>
          <w:rFonts w:ascii="Times New Roman" w:hAnsi="Times New Roman" w:cs="Times New Roman"/>
          <w:sz w:val="24"/>
          <w:szCs w:val="24"/>
        </w:rPr>
        <w:t xml:space="preserve"> et al., </w:t>
      </w:r>
      <w:r w:rsidRPr="00DF5D9A">
        <w:rPr>
          <w:rFonts w:ascii="Times New Roman" w:hAnsi="Times New Roman" w:cs="Times New Roman"/>
          <w:sz w:val="24"/>
          <w:szCs w:val="24"/>
        </w:rPr>
        <w:t>2002; Carlson</w:t>
      </w:r>
      <w:r w:rsidR="00705BA4" w:rsidRPr="00DF5D9A">
        <w:rPr>
          <w:rFonts w:ascii="Times New Roman" w:hAnsi="Times New Roman" w:cs="Times New Roman"/>
          <w:sz w:val="24"/>
          <w:szCs w:val="24"/>
        </w:rPr>
        <w:t xml:space="preserve"> et al., </w:t>
      </w:r>
      <w:r w:rsidRPr="00DF5D9A">
        <w:rPr>
          <w:rFonts w:ascii="Times New Roman" w:hAnsi="Times New Roman" w:cs="Times New Roman"/>
          <w:sz w:val="24"/>
          <w:szCs w:val="24"/>
        </w:rPr>
        <w:t>2011</w:t>
      </w:r>
      <w:r w:rsidR="00705BA4" w:rsidRPr="00DF5D9A">
        <w:rPr>
          <w:rFonts w:ascii="Times New Roman" w:hAnsi="Times New Roman" w:cs="Times New Roman"/>
          <w:sz w:val="24"/>
          <w:szCs w:val="24"/>
        </w:rPr>
        <w:t>b</w:t>
      </w:r>
      <w:r w:rsidRPr="00DF5D9A">
        <w:rPr>
          <w:rFonts w:ascii="Times New Roman" w:hAnsi="Times New Roman" w:cs="Times New Roman"/>
          <w:sz w:val="24"/>
          <w:szCs w:val="24"/>
        </w:rPr>
        <w:t>).</w:t>
      </w:r>
      <w:r w:rsidR="006B0AE3" w:rsidRPr="00DF5D9A">
        <w:rPr>
          <w:rFonts w:ascii="Times New Roman" w:hAnsi="Times New Roman" w:cs="Times New Roman"/>
          <w:sz w:val="24"/>
          <w:szCs w:val="24"/>
        </w:rPr>
        <w:t xml:space="preserve"> </w:t>
      </w:r>
      <w:r w:rsidR="0007499F" w:rsidRPr="00DF5D9A">
        <w:rPr>
          <w:rFonts w:ascii="Times New Roman" w:hAnsi="Times New Roman" w:cs="Times New Roman"/>
          <w:sz w:val="24"/>
          <w:szCs w:val="24"/>
        </w:rPr>
        <w:t>In a seminal w</w:t>
      </w:r>
      <w:r w:rsidR="00211B08" w:rsidRPr="00DF5D9A">
        <w:rPr>
          <w:rFonts w:ascii="Times New Roman" w:hAnsi="Times New Roman" w:cs="Times New Roman"/>
          <w:sz w:val="24"/>
          <w:szCs w:val="24"/>
        </w:rPr>
        <w:t>ork clarifying the boundar</w:t>
      </w:r>
      <w:r w:rsidR="00AC306A" w:rsidRPr="00DF5D9A">
        <w:rPr>
          <w:rFonts w:ascii="Times New Roman" w:hAnsi="Times New Roman" w:cs="Times New Roman"/>
          <w:sz w:val="24"/>
          <w:szCs w:val="24"/>
        </w:rPr>
        <w:t>y</w:t>
      </w:r>
      <w:r w:rsidR="00211B08" w:rsidRPr="00DF5D9A">
        <w:rPr>
          <w:rFonts w:ascii="Times New Roman" w:hAnsi="Times New Roman" w:cs="Times New Roman"/>
          <w:sz w:val="24"/>
          <w:szCs w:val="24"/>
        </w:rPr>
        <w:t xml:space="preserve"> between</w:t>
      </w:r>
      <w:r w:rsidR="0007499F" w:rsidRPr="00DF5D9A">
        <w:rPr>
          <w:rFonts w:ascii="Times New Roman" w:hAnsi="Times New Roman" w:cs="Times New Roman"/>
          <w:sz w:val="24"/>
          <w:szCs w:val="24"/>
        </w:rPr>
        <w:t xml:space="preserve"> these two concepts, Wiggins (1991) referred to agency as “the</w:t>
      </w:r>
      <w:r w:rsidR="006B0AE3" w:rsidRPr="00DF5D9A">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F5D9A">
        <w:rPr>
          <w:rFonts w:ascii="Times New Roman" w:hAnsi="Times New Roman" w:cs="Times New Roman"/>
          <w:sz w:val="24"/>
          <w:szCs w:val="24"/>
        </w:rPr>
        <w:t>,</w:t>
      </w:r>
      <w:r w:rsidR="006B0AE3" w:rsidRPr="00DF5D9A">
        <w:rPr>
          <w:rFonts w:ascii="Times New Roman" w:hAnsi="Times New Roman" w:cs="Times New Roman"/>
          <w:sz w:val="24"/>
          <w:szCs w:val="24"/>
        </w:rPr>
        <w:t xml:space="preserve"> </w:t>
      </w:r>
      <w:r w:rsidR="00AA1F81" w:rsidRPr="00DF5D9A">
        <w:rPr>
          <w:rFonts w:ascii="Times New Roman" w:hAnsi="Times New Roman" w:cs="Times New Roman"/>
          <w:sz w:val="24"/>
          <w:szCs w:val="24"/>
        </w:rPr>
        <w:t>whereas</w:t>
      </w:r>
      <w:r w:rsidR="006B0AE3" w:rsidRPr="00DF5D9A">
        <w:rPr>
          <w:rFonts w:ascii="Times New Roman" w:hAnsi="Times New Roman" w:cs="Times New Roman"/>
          <w:sz w:val="24"/>
          <w:szCs w:val="24"/>
        </w:rPr>
        <w:t xml:space="preserve"> </w:t>
      </w:r>
      <w:r w:rsidR="0007499F" w:rsidRPr="00DF5D9A">
        <w:rPr>
          <w:rFonts w:ascii="Times New Roman" w:hAnsi="Times New Roman" w:cs="Times New Roman"/>
          <w:sz w:val="24"/>
          <w:szCs w:val="24"/>
        </w:rPr>
        <w:t xml:space="preserve">communion </w:t>
      </w:r>
      <w:r w:rsidR="00F07A84" w:rsidRPr="00DF5D9A">
        <w:rPr>
          <w:rFonts w:ascii="Times New Roman" w:hAnsi="Times New Roman" w:cs="Times New Roman"/>
          <w:sz w:val="24"/>
          <w:szCs w:val="24"/>
        </w:rPr>
        <w:t xml:space="preserve">was defined </w:t>
      </w:r>
      <w:r w:rsidR="0007499F" w:rsidRPr="00DF5D9A">
        <w:rPr>
          <w:rFonts w:ascii="Times New Roman" w:hAnsi="Times New Roman" w:cs="Times New Roman"/>
          <w:sz w:val="24"/>
          <w:szCs w:val="24"/>
        </w:rPr>
        <w:t>as “</w:t>
      </w:r>
      <w:r w:rsidR="006B0AE3" w:rsidRPr="00DF5D9A">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F5D9A">
        <w:rPr>
          <w:rFonts w:ascii="Times New Roman" w:hAnsi="Times New Roman" w:cs="Times New Roman"/>
          <w:sz w:val="24"/>
          <w:szCs w:val="24"/>
        </w:rPr>
        <w:t>th that larger entity” (p. 89</w:t>
      </w:r>
      <w:r w:rsidR="00D44F20" w:rsidRPr="00DF5D9A">
        <w:rPr>
          <w:rFonts w:ascii="Times New Roman" w:hAnsi="Times New Roman" w:cs="Times New Roman"/>
          <w:sz w:val="24"/>
          <w:szCs w:val="24"/>
        </w:rPr>
        <w:t xml:space="preserve">; see also </w:t>
      </w:r>
      <w:proofErr w:type="spellStart"/>
      <w:r w:rsidR="00D44F20" w:rsidRPr="00DF5D9A">
        <w:rPr>
          <w:rFonts w:ascii="Times New Roman" w:hAnsi="Times New Roman" w:cs="Times New Roman"/>
          <w:sz w:val="24"/>
          <w:szCs w:val="24"/>
        </w:rPr>
        <w:t>Bakan</w:t>
      </w:r>
      <w:proofErr w:type="spellEnd"/>
      <w:r w:rsidR="00D44F20" w:rsidRPr="00DF5D9A">
        <w:rPr>
          <w:rFonts w:ascii="Times New Roman" w:hAnsi="Times New Roman" w:cs="Times New Roman"/>
          <w:sz w:val="24"/>
          <w:szCs w:val="24"/>
        </w:rPr>
        <w:t>, 1966</w:t>
      </w:r>
      <w:r w:rsidR="00166E1F" w:rsidRPr="00DF5D9A">
        <w:rPr>
          <w:rFonts w:ascii="Times New Roman" w:hAnsi="Times New Roman" w:cs="Times New Roman"/>
          <w:sz w:val="24"/>
          <w:szCs w:val="24"/>
        </w:rPr>
        <w:t xml:space="preserve">). </w:t>
      </w:r>
      <w:r w:rsidR="00BE237F" w:rsidRPr="00DF5D9A">
        <w:rPr>
          <w:rFonts w:ascii="Times New Roman" w:hAnsi="Times New Roman" w:cs="Times New Roman"/>
          <w:sz w:val="24"/>
          <w:szCs w:val="24"/>
        </w:rPr>
        <w:t xml:space="preserve">Within this framework, narcissism is a vector </w:t>
      </w:r>
      <w:r w:rsidR="00610C9F" w:rsidRPr="00DF5D9A">
        <w:rPr>
          <w:rFonts w:ascii="Times New Roman" w:hAnsi="Times New Roman" w:cs="Times New Roman"/>
          <w:sz w:val="24"/>
          <w:szCs w:val="24"/>
        </w:rPr>
        <w:t>positioned</w:t>
      </w:r>
      <w:r w:rsidR="00BE237F" w:rsidRPr="00DF5D9A">
        <w:rPr>
          <w:rFonts w:ascii="Times New Roman" w:hAnsi="Times New Roman" w:cs="Times New Roman"/>
          <w:sz w:val="24"/>
          <w:szCs w:val="24"/>
        </w:rPr>
        <w:t xml:space="preserve"> between the high-agency and low</w:t>
      </w:r>
      <w:r w:rsidR="00610C9F" w:rsidRPr="00DF5D9A">
        <w:rPr>
          <w:rFonts w:ascii="Times New Roman" w:hAnsi="Times New Roman" w:cs="Times New Roman"/>
          <w:sz w:val="24"/>
          <w:szCs w:val="24"/>
        </w:rPr>
        <w:t>-</w:t>
      </w:r>
      <w:r w:rsidR="00BE237F" w:rsidRPr="00DF5D9A">
        <w:rPr>
          <w:rFonts w:ascii="Times New Roman" w:hAnsi="Times New Roman" w:cs="Times New Roman"/>
          <w:sz w:val="24"/>
          <w:szCs w:val="24"/>
        </w:rPr>
        <w:t>communion axes (</w:t>
      </w:r>
      <w:proofErr w:type="spellStart"/>
      <w:r w:rsidR="00B10B92" w:rsidRPr="00DF5D9A">
        <w:rPr>
          <w:rFonts w:ascii="Times New Roman" w:hAnsi="Times New Roman" w:cs="Times New Roman"/>
          <w:sz w:val="24"/>
          <w:szCs w:val="24"/>
        </w:rPr>
        <w:t>Bradlee</w:t>
      </w:r>
      <w:proofErr w:type="spellEnd"/>
      <w:r w:rsidR="00B10B92" w:rsidRPr="00DF5D9A">
        <w:rPr>
          <w:rFonts w:ascii="Times New Roman" w:hAnsi="Times New Roman" w:cs="Times New Roman"/>
          <w:sz w:val="24"/>
          <w:szCs w:val="24"/>
        </w:rPr>
        <w:t xml:space="preserve"> &amp; Emmons, 1992; </w:t>
      </w:r>
      <w:proofErr w:type="spellStart"/>
      <w:r w:rsidR="00D14B4C" w:rsidRPr="00DF5D9A">
        <w:rPr>
          <w:rFonts w:ascii="Times New Roman" w:hAnsi="Times New Roman" w:cs="Times New Roman"/>
          <w:sz w:val="24"/>
          <w:szCs w:val="24"/>
        </w:rPr>
        <w:t>Trapnell</w:t>
      </w:r>
      <w:proofErr w:type="spellEnd"/>
      <w:r w:rsidR="00D14B4C" w:rsidRPr="00DF5D9A">
        <w:rPr>
          <w:rFonts w:ascii="Times New Roman" w:hAnsi="Times New Roman" w:cs="Times New Roman"/>
          <w:sz w:val="24"/>
          <w:szCs w:val="24"/>
        </w:rPr>
        <w:t xml:space="preserve"> &amp; Paulhus, 2012</w:t>
      </w:r>
      <w:r w:rsidR="00BE237F" w:rsidRPr="00DF5D9A">
        <w:rPr>
          <w:rFonts w:ascii="Times New Roman" w:hAnsi="Times New Roman" w:cs="Times New Roman"/>
          <w:sz w:val="24"/>
          <w:szCs w:val="24"/>
        </w:rPr>
        <w:t>)</w:t>
      </w:r>
      <w:r w:rsidR="008712F9" w:rsidRPr="00DF5D9A">
        <w:rPr>
          <w:rFonts w:ascii="Times New Roman" w:hAnsi="Times New Roman" w:cs="Times New Roman"/>
          <w:sz w:val="24"/>
          <w:szCs w:val="24"/>
        </w:rPr>
        <w:t xml:space="preserve">. </w:t>
      </w:r>
      <w:r w:rsidR="001967D6" w:rsidRPr="00DF5D9A">
        <w:rPr>
          <w:rFonts w:ascii="Times New Roman" w:hAnsi="Times New Roman" w:cs="Times New Roman"/>
          <w:sz w:val="24"/>
          <w:szCs w:val="24"/>
        </w:rPr>
        <w:t xml:space="preserve">Thus, narcissism </w:t>
      </w:r>
      <w:r w:rsidR="00BE237F" w:rsidRPr="00DF5D9A">
        <w:rPr>
          <w:rFonts w:ascii="Times New Roman" w:hAnsi="Times New Roman" w:cs="Times New Roman"/>
          <w:sz w:val="24"/>
          <w:szCs w:val="24"/>
        </w:rPr>
        <w:t xml:space="preserve">falls within the interpersonal </w:t>
      </w:r>
      <w:proofErr w:type="spellStart"/>
      <w:r w:rsidR="00BE237F" w:rsidRPr="00DF5D9A">
        <w:rPr>
          <w:rFonts w:ascii="Times New Roman" w:hAnsi="Times New Roman" w:cs="Times New Roman"/>
          <w:sz w:val="24"/>
          <w:szCs w:val="24"/>
        </w:rPr>
        <w:t>circumplex</w:t>
      </w:r>
      <w:proofErr w:type="spellEnd"/>
      <w:r w:rsidR="00BE237F" w:rsidRPr="00DF5D9A">
        <w:rPr>
          <w:rFonts w:ascii="Times New Roman" w:hAnsi="Times New Roman" w:cs="Times New Roman"/>
          <w:sz w:val="24"/>
          <w:szCs w:val="24"/>
        </w:rPr>
        <w:t xml:space="preserve"> quadrant labeled unmitigated agency (Bu</w:t>
      </w:r>
      <w:r w:rsidR="007304B3" w:rsidRPr="00DF5D9A">
        <w:rPr>
          <w:rFonts w:ascii="Times New Roman" w:hAnsi="Times New Roman" w:cs="Times New Roman"/>
          <w:sz w:val="24"/>
          <w:szCs w:val="24"/>
        </w:rPr>
        <w:t>ss, 1990; Helgeson &amp; Fritz, 1999</w:t>
      </w:r>
      <w:r w:rsidR="00BE237F" w:rsidRPr="00DF5D9A">
        <w:rPr>
          <w:rFonts w:ascii="Times New Roman" w:hAnsi="Times New Roman" w:cs="Times New Roman"/>
          <w:sz w:val="24"/>
          <w:szCs w:val="24"/>
        </w:rPr>
        <w:t xml:space="preserve">). </w:t>
      </w:r>
      <w:r w:rsidR="009824EF" w:rsidRPr="00DF5D9A">
        <w:rPr>
          <w:rFonts w:ascii="Times New Roman" w:hAnsi="Times New Roman" w:cs="Times New Roman"/>
          <w:sz w:val="24"/>
          <w:szCs w:val="24"/>
        </w:rPr>
        <w:t>U</w:t>
      </w:r>
      <w:r w:rsidR="00BE237F" w:rsidRPr="00DF5D9A">
        <w:rPr>
          <w:rFonts w:ascii="Times New Roman" w:hAnsi="Times New Roman" w:cs="Times New Roman"/>
          <w:sz w:val="24"/>
          <w:szCs w:val="24"/>
        </w:rPr>
        <w:t xml:space="preserve">nmitigated agency </w:t>
      </w:r>
      <w:r w:rsidR="009824EF" w:rsidRPr="00DF5D9A">
        <w:rPr>
          <w:rFonts w:ascii="Times New Roman" w:hAnsi="Times New Roman" w:cs="Times New Roman"/>
          <w:sz w:val="24"/>
          <w:szCs w:val="24"/>
        </w:rPr>
        <w:t>is characterized by</w:t>
      </w:r>
      <w:r w:rsidR="00BE237F" w:rsidRPr="00DF5D9A">
        <w:rPr>
          <w:rFonts w:ascii="Times New Roman" w:hAnsi="Times New Roman" w:cs="Times New Roman"/>
          <w:sz w:val="24"/>
          <w:szCs w:val="24"/>
        </w:rPr>
        <w:t xml:space="preserve"> ‘‘a focus on the self to the exclusion of others [which] . . </w:t>
      </w:r>
      <w:proofErr w:type="gramStart"/>
      <w:r w:rsidR="003D642F" w:rsidRPr="00DF5D9A">
        <w:rPr>
          <w:rFonts w:ascii="Times New Roman" w:hAnsi="Times New Roman" w:cs="Times New Roman"/>
          <w:sz w:val="24"/>
          <w:szCs w:val="24"/>
        </w:rPr>
        <w:t>.</w:t>
      </w:r>
      <w:r w:rsidR="00BE237F" w:rsidRPr="00DF5D9A">
        <w:rPr>
          <w:rFonts w:ascii="Times New Roman" w:hAnsi="Times New Roman" w:cs="Times New Roman"/>
          <w:sz w:val="24"/>
          <w:szCs w:val="24"/>
        </w:rPr>
        <w:t>includes</w:t>
      </w:r>
      <w:proofErr w:type="gramEnd"/>
      <w:r w:rsidR="00BE237F" w:rsidRPr="00DF5D9A">
        <w:rPr>
          <w:rFonts w:ascii="Times New Roman" w:hAnsi="Times New Roman" w:cs="Times New Roman"/>
          <w:sz w:val="24"/>
          <w:szCs w:val="24"/>
        </w:rPr>
        <w:t xml:space="preserve"> being hostile, cynical, greedy, and arrogant’’ (Helgeson &amp; Fritz, </w:t>
      </w:r>
      <w:r w:rsidR="007304B3" w:rsidRPr="00DF5D9A">
        <w:rPr>
          <w:rFonts w:ascii="Times New Roman" w:hAnsi="Times New Roman" w:cs="Times New Roman"/>
          <w:sz w:val="24"/>
          <w:szCs w:val="24"/>
        </w:rPr>
        <w:t>1999</w:t>
      </w:r>
      <w:r w:rsidR="00BE237F" w:rsidRPr="00DF5D9A">
        <w:rPr>
          <w:rFonts w:ascii="Times New Roman" w:hAnsi="Times New Roman" w:cs="Times New Roman"/>
          <w:sz w:val="24"/>
          <w:szCs w:val="24"/>
        </w:rPr>
        <w:t>, p. 132; see also Rauthmann &amp; Kolar, 2013)</w:t>
      </w:r>
      <w:r w:rsidR="00894997" w:rsidRPr="00DF5D9A">
        <w:rPr>
          <w:rFonts w:ascii="Times New Roman" w:hAnsi="Times New Roman" w:cs="Times New Roman"/>
          <w:sz w:val="24"/>
          <w:szCs w:val="24"/>
        </w:rPr>
        <w:t>.</w:t>
      </w:r>
      <w:r w:rsidR="004A7F8F" w:rsidRPr="00DF5D9A">
        <w:rPr>
          <w:rFonts w:ascii="Times New Roman" w:hAnsi="Times New Roman" w:cs="Times New Roman"/>
          <w:sz w:val="24"/>
          <w:szCs w:val="24"/>
        </w:rPr>
        <w:t xml:space="preserve"> </w:t>
      </w:r>
    </w:p>
    <w:p w14:paraId="1B4FE121" w14:textId="639F5BF0" w:rsidR="004A7F8F" w:rsidRPr="00DF5D9A" w:rsidRDefault="006A053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A</w:t>
      </w:r>
      <w:r w:rsidR="007F3D21" w:rsidRPr="00DF5D9A">
        <w:rPr>
          <w:rFonts w:ascii="Times New Roman" w:hAnsi="Times New Roman" w:cs="Times New Roman"/>
          <w:sz w:val="24"/>
          <w:szCs w:val="24"/>
        </w:rPr>
        <w:t xml:space="preserve">s </w:t>
      </w:r>
      <w:r w:rsidR="00F24FB5" w:rsidRPr="00DF5D9A">
        <w:rPr>
          <w:rFonts w:ascii="Times New Roman" w:hAnsi="Times New Roman" w:cs="Times New Roman"/>
          <w:sz w:val="24"/>
          <w:szCs w:val="24"/>
        </w:rPr>
        <w:t xml:space="preserve">mentioned above, </w:t>
      </w:r>
      <w:r w:rsidR="007F3D21" w:rsidRPr="00DF5D9A">
        <w:rPr>
          <w:rFonts w:ascii="Times New Roman" w:hAnsi="Times New Roman" w:cs="Times New Roman"/>
          <w:sz w:val="24"/>
          <w:szCs w:val="24"/>
        </w:rPr>
        <w:t>a</w:t>
      </w:r>
      <w:r w:rsidRPr="00DF5D9A">
        <w:rPr>
          <w:rFonts w:ascii="Times New Roman" w:hAnsi="Times New Roman" w:cs="Times New Roman"/>
          <w:sz w:val="24"/>
          <w:szCs w:val="24"/>
        </w:rPr>
        <w:t xml:space="preserve"> person predominantly self-</w:t>
      </w:r>
      <w:r w:rsidR="00C16A50" w:rsidRPr="00DF5D9A">
        <w:rPr>
          <w:rFonts w:ascii="Times New Roman" w:hAnsi="Times New Roman" w:cs="Times New Roman"/>
          <w:sz w:val="24"/>
          <w:szCs w:val="24"/>
        </w:rPr>
        <w:t xml:space="preserve">enhances </w:t>
      </w:r>
      <w:r w:rsidR="00E11003" w:rsidRPr="00DF5D9A">
        <w:rPr>
          <w:rFonts w:ascii="Times New Roman" w:hAnsi="Times New Roman" w:cs="Times New Roman"/>
          <w:sz w:val="24"/>
          <w:szCs w:val="24"/>
        </w:rPr>
        <w:t xml:space="preserve">attributes </w:t>
      </w:r>
      <w:r w:rsidR="00C16A50" w:rsidRPr="00DF5D9A">
        <w:rPr>
          <w:rFonts w:ascii="Times New Roman" w:hAnsi="Times New Roman" w:cs="Times New Roman"/>
          <w:sz w:val="24"/>
          <w:szCs w:val="24"/>
        </w:rPr>
        <w:t xml:space="preserve">that are </w:t>
      </w:r>
      <w:r w:rsidRPr="00DF5D9A">
        <w:rPr>
          <w:rFonts w:ascii="Times New Roman" w:hAnsi="Times New Roman" w:cs="Times New Roman"/>
          <w:sz w:val="24"/>
          <w:szCs w:val="24"/>
        </w:rPr>
        <w:t>most central to his or her self-</w:t>
      </w:r>
      <w:r w:rsidR="00F24FB5" w:rsidRPr="00DF5D9A">
        <w:rPr>
          <w:rFonts w:ascii="Times New Roman" w:hAnsi="Times New Roman" w:cs="Times New Roman"/>
          <w:sz w:val="24"/>
          <w:szCs w:val="24"/>
        </w:rPr>
        <w:t>concept</w:t>
      </w:r>
      <w:r w:rsidRPr="00DF5D9A">
        <w:rPr>
          <w:rFonts w:ascii="Times New Roman" w:hAnsi="Times New Roman" w:cs="Times New Roman"/>
          <w:sz w:val="24"/>
          <w:szCs w:val="24"/>
        </w:rPr>
        <w:t xml:space="preserve"> (Sedikides</w:t>
      </w:r>
      <w:r w:rsidR="007F3D21" w:rsidRPr="00DF5D9A">
        <w:rPr>
          <w:rFonts w:ascii="Times New Roman" w:hAnsi="Times New Roman" w:cs="Times New Roman"/>
          <w:sz w:val="24"/>
          <w:szCs w:val="24"/>
        </w:rPr>
        <w:t xml:space="preserve"> et al.,</w:t>
      </w:r>
      <w:r w:rsidRPr="00DF5D9A">
        <w:rPr>
          <w:rFonts w:ascii="Times New Roman" w:hAnsi="Times New Roman" w:cs="Times New Roman"/>
          <w:sz w:val="24"/>
          <w:szCs w:val="24"/>
        </w:rPr>
        <w:t xml:space="preserve"> 2003)</w:t>
      </w:r>
      <w:r w:rsidR="007F3D21" w:rsidRPr="00DF5D9A">
        <w:rPr>
          <w:rFonts w:ascii="Times New Roman" w:hAnsi="Times New Roman" w:cs="Times New Roman"/>
          <w:sz w:val="24"/>
          <w:szCs w:val="24"/>
        </w:rPr>
        <w:t xml:space="preserve">, </w:t>
      </w:r>
      <w:r w:rsidR="00F24FB5" w:rsidRPr="00DF5D9A">
        <w:rPr>
          <w:rFonts w:ascii="Times New Roman" w:hAnsi="Times New Roman" w:cs="Times New Roman"/>
          <w:sz w:val="24"/>
          <w:szCs w:val="24"/>
        </w:rPr>
        <w:t xml:space="preserve">therefore </w:t>
      </w:r>
      <w:r w:rsidR="007F3D21" w:rsidRPr="00DF5D9A">
        <w:rPr>
          <w:rFonts w:ascii="Times New Roman" w:hAnsi="Times New Roman" w:cs="Times New Roman"/>
          <w:sz w:val="24"/>
          <w:szCs w:val="24"/>
        </w:rPr>
        <w:t>i</w:t>
      </w:r>
      <w:r w:rsidRPr="00DF5D9A">
        <w:rPr>
          <w:rFonts w:ascii="Times New Roman" w:hAnsi="Times New Roman" w:cs="Times New Roman"/>
          <w:sz w:val="24"/>
          <w:szCs w:val="24"/>
        </w:rPr>
        <w:t xml:space="preserve">t </w:t>
      </w:r>
      <w:r w:rsidR="003C5CB6" w:rsidRPr="00DF5D9A">
        <w:rPr>
          <w:rFonts w:ascii="Times New Roman" w:hAnsi="Times New Roman" w:cs="Times New Roman"/>
          <w:sz w:val="24"/>
          <w:szCs w:val="24"/>
        </w:rPr>
        <w:t>corresponds</w:t>
      </w:r>
      <w:r w:rsidR="007F3D21" w:rsidRPr="00DF5D9A">
        <w:rPr>
          <w:rFonts w:ascii="Times New Roman" w:hAnsi="Times New Roman" w:cs="Times New Roman"/>
          <w:sz w:val="24"/>
          <w:szCs w:val="24"/>
        </w:rPr>
        <w:t xml:space="preserve"> </w:t>
      </w:r>
      <w:r w:rsidRPr="00DF5D9A">
        <w:rPr>
          <w:rFonts w:ascii="Times New Roman" w:hAnsi="Times New Roman" w:cs="Times New Roman"/>
          <w:sz w:val="24"/>
          <w:szCs w:val="24"/>
        </w:rPr>
        <w:t>that narcissists’ positive illusions give priority to agentic characteristics based on agency’s alignment</w:t>
      </w:r>
      <w:r w:rsidR="00837164" w:rsidRPr="00DF5D9A">
        <w:rPr>
          <w:rFonts w:ascii="Times New Roman" w:hAnsi="Times New Roman" w:cs="Times New Roman"/>
          <w:sz w:val="24"/>
          <w:szCs w:val="24"/>
        </w:rPr>
        <w:t xml:space="preserve"> with “self-seeking, egocentric </w:t>
      </w:r>
      <w:r w:rsidRPr="00DF5D9A">
        <w:rPr>
          <w:rFonts w:ascii="Times New Roman" w:hAnsi="Times New Roman" w:cs="Times New Roman"/>
          <w:sz w:val="24"/>
          <w:szCs w:val="24"/>
        </w:rPr>
        <w:t xml:space="preserve">motives” (Wiggins, 1991, p. 91). </w:t>
      </w:r>
      <w:r w:rsidR="00CB7ED5" w:rsidRPr="00DF5D9A">
        <w:rPr>
          <w:rFonts w:ascii="Times New Roman" w:hAnsi="Times New Roman" w:cs="Times New Roman"/>
          <w:sz w:val="24"/>
          <w:szCs w:val="24"/>
        </w:rPr>
        <w:t>To illustrate</w:t>
      </w:r>
      <w:r w:rsidR="00C61696" w:rsidRPr="00DF5D9A">
        <w:rPr>
          <w:rFonts w:ascii="Times New Roman" w:hAnsi="Times New Roman" w:cs="Times New Roman"/>
          <w:sz w:val="24"/>
          <w:szCs w:val="24"/>
        </w:rPr>
        <w:t>, narcissism has been</w:t>
      </w:r>
      <w:r w:rsidR="00062051" w:rsidRPr="00DF5D9A">
        <w:rPr>
          <w:rFonts w:ascii="Times New Roman" w:hAnsi="Times New Roman" w:cs="Times New Roman"/>
          <w:sz w:val="24"/>
          <w:szCs w:val="24"/>
        </w:rPr>
        <w:t xml:space="preserve"> associated with agentic goals (e.g., power and status), but not communal goals (</w:t>
      </w:r>
      <w:r w:rsidR="000325C4" w:rsidRPr="00DF5D9A">
        <w:rPr>
          <w:rFonts w:ascii="Times New Roman" w:hAnsi="Times New Roman" w:cs="Times New Roman"/>
          <w:sz w:val="24"/>
          <w:szCs w:val="24"/>
        </w:rPr>
        <w:t xml:space="preserve">e.g., </w:t>
      </w:r>
      <w:r w:rsidR="00062051" w:rsidRPr="00DF5D9A">
        <w:rPr>
          <w:rFonts w:ascii="Times New Roman" w:hAnsi="Times New Roman" w:cs="Times New Roman"/>
          <w:sz w:val="24"/>
          <w:szCs w:val="24"/>
        </w:rPr>
        <w:t>affiliation and closeness; Findley &amp; Ojanen, 2013)</w:t>
      </w:r>
      <w:r w:rsidR="00C9016A" w:rsidRPr="00DF5D9A">
        <w:rPr>
          <w:rFonts w:ascii="Times New Roman" w:hAnsi="Times New Roman" w:cs="Times New Roman"/>
          <w:sz w:val="24"/>
          <w:szCs w:val="24"/>
        </w:rPr>
        <w:t xml:space="preserve">. Also, </w:t>
      </w:r>
      <w:r w:rsidR="00CB7ED5" w:rsidRPr="00DF5D9A">
        <w:rPr>
          <w:rFonts w:ascii="Times New Roman" w:hAnsi="Times New Roman" w:cs="Times New Roman"/>
          <w:sz w:val="24"/>
          <w:szCs w:val="24"/>
        </w:rPr>
        <w:t xml:space="preserve">in a daily diary study, </w:t>
      </w:r>
      <w:r w:rsidR="00AC1398" w:rsidRPr="00DF5D9A">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F5D9A">
        <w:rPr>
          <w:rFonts w:ascii="Times New Roman" w:hAnsi="Times New Roman" w:cs="Times New Roman"/>
          <w:sz w:val="24"/>
          <w:szCs w:val="24"/>
        </w:rPr>
        <w:t xml:space="preserve">to be </w:t>
      </w:r>
      <w:r w:rsidR="00AC1398" w:rsidRPr="00DF5D9A">
        <w:rPr>
          <w:rFonts w:ascii="Times New Roman" w:hAnsi="Times New Roman" w:cs="Times New Roman"/>
          <w:sz w:val="24"/>
          <w:szCs w:val="24"/>
        </w:rPr>
        <w:t>indicators of communion (Z</w:t>
      </w:r>
      <w:r w:rsidR="001D0B6A" w:rsidRPr="00DF5D9A">
        <w:rPr>
          <w:rFonts w:ascii="Times New Roman" w:hAnsi="Times New Roman" w:cs="Times New Roman"/>
          <w:sz w:val="24"/>
          <w:szCs w:val="24"/>
        </w:rPr>
        <w:t xml:space="preserve">eigler-Hill, Myers, &amp; Clark, </w:t>
      </w:r>
      <w:r w:rsidR="00AC1398" w:rsidRPr="00DF5D9A">
        <w:rPr>
          <w:rFonts w:ascii="Times New Roman" w:hAnsi="Times New Roman" w:cs="Times New Roman"/>
          <w:sz w:val="24"/>
          <w:szCs w:val="24"/>
        </w:rPr>
        <w:t>2010). Narcissists</w:t>
      </w:r>
      <w:r w:rsidR="00E23B92" w:rsidRPr="00DF5D9A">
        <w:rPr>
          <w:rFonts w:ascii="Times New Roman" w:hAnsi="Times New Roman" w:cs="Times New Roman"/>
          <w:sz w:val="24"/>
          <w:szCs w:val="24"/>
        </w:rPr>
        <w:t>’</w:t>
      </w:r>
      <w:r w:rsidR="00AC1398" w:rsidRPr="00DF5D9A">
        <w:rPr>
          <w:rFonts w:ascii="Times New Roman" w:hAnsi="Times New Roman" w:cs="Times New Roman"/>
          <w:sz w:val="24"/>
          <w:szCs w:val="24"/>
        </w:rPr>
        <w:t xml:space="preserve"> preference for agency over communion is </w:t>
      </w:r>
      <w:r w:rsidR="0067580D" w:rsidRPr="00DF5D9A">
        <w:rPr>
          <w:rFonts w:ascii="Times New Roman" w:hAnsi="Times New Roman" w:cs="Times New Roman"/>
          <w:sz w:val="24"/>
          <w:szCs w:val="24"/>
        </w:rPr>
        <w:t xml:space="preserve">even </w:t>
      </w:r>
      <w:r w:rsidR="00AC1398" w:rsidRPr="00DF5D9A">
        <w:rPr>
          <w:rFonts w:ascii="Times New Roman" w:hAnsi="Times New Roman" w:cs="Times New Roman"/>
          <w:sz w:val="24"/>
          <w:szCs w:val="24"/>
        </w:rPr>
        <w:t xml:space="preserve">apparent at </w:t>
      </w:r>
      <w:r w:rsidR="00AC1398" w:rsidRPr="00DF5D9A">
        <w:rPr>
          <w:rFonts w:ascii="Times New Roman" w:hAnsi="Times New Roman" w:cs="Times New Roman"/>
          <w:sz w:val="24"/>
          <w:szCs w:val="24"/>
        </w:rPr>
        <w:lastRenderedPageBreak/>
        <w:t xml:space="preserve">an </w:t>
      </w:r>
      <w:r w:rsidR="008E332E" w:rsidRPr="00DF5D9A">
        <w:rPr>
          <w:rFonts w:ascii="Times New Roman" w:hAnsi="Times New Roman" w:cs="Times New Roman"/>
          <w:sz w:val="24"/>
          <w:szCs w:val="24"/>
        </w:rPr>
        <w:t xml:space="preserve">implicit, </w:t>
      </w:r>
      <w:r w:rsidR="00AC1398" w:rsidRPr="00DF5D9A">
        <w:rPr>
          <w:rFonts w:ascii="Times New Roman" w:hAnsi="Times New Roman" w:cs="Times New Roman"/>
          <w:sz w:val="24"/>
          <w:szCs w:val="24"/>
        </w:rPr>
        <w:t>unconscious level</w:t>
      </w:r>
      <w:r w:rsidR="002E4D46" w:rsidRPr="00DF5D9A">
        <w:rPr>
          <w:rFonts w:ascii="Times New Roman" w:hAnsi="Times New Roman" w:cs="Times New Roman"/>
          <w:sz w:val="24"/>
          <w:szCs w:val="24"/>
        </w:rPr>
        <w:t>.</w:t>
      </w:r>
      <w:r w:rsidR="00C84E43" w:rsidRPr="00DF5D9A">
        <w:rPr>
          <w:rFonts w:ascii="Times New Roman" w:hAnsi="Times New Roman" w:cs="Times New Roman"/>
          <w:sz w:val="24"/>
          <w:szCs w:val="24"/>
        </w:rPr>
        <w:t xml:space="preserve"> </w:t>
      </w:r>
      <w:proofErr w:type="gramStart"/>
      <w:r w:rsidR="00893055" w:rsidRPr="00DF5D9A">
        <w:rPr>
          <w:rFonts w:ascii="Times New Roman" w:hAnsi="Times New Roman" w:cs="Times New Roman"/>
          <w:sz w:val="24"/>
          <w:szCs w:val="24"/>
        </w:rPr>
        <w:t>Gu</w:t>
      </w:r>
      <w:proofErr w:type="gramEnd"/>
      <w:r w:rsidR="00893055" w:rsidRPr="00DF5D9A">
        <w:rPr>
          <w:rFonts w:ascii="Times New Roman" w:hAnsi="Times New Roman" w:cs="Times New Roman"/>
          <w:sz w:val="24"/>
          <w:szCs w:val="24"/>
        </w:rPr>
        <w:t>, H</w:t>
      </w:r>
      <w:r w:rsidR="00C84E43" w:rsidRPr="00DF5D9A">
        <w:rPr>
          <w:rFonts w:ascii="Times New Roman" w:hAnsi="Times New Roman" w:cs="Times New Roman"/>
          <w:sz w:val="24"/>
          <w:szCs w:val="24"/>
        </w:rPr>
        <w:t>e, and</w:t>
      </w:r>
      <w:r w:rsidR="00893055" w:rsidRPr="00DF5D9A">
        <w:rPr>
          <w:rFonts w:ascii="Times New Roman" w:hAnsi="Times New Roman" w:cs="Times New Roman"/>
          <w:sz w:val="24"/>
          <w:szCs w:val="24"/>
        </w:rPr>
        <w:t xml:space="preserve"> Zhao (2013) </w:t>
      </w:r>
      <w:r w:rsidR="0071416B" w:rsidRPr="00DF5D9A">
        <w:rPr>
          <w:rFonts w:ascii="Times New Roman" w:hAnsi="Times New Roman" w:cs="Times New Roman"/>
          <w:sz w:val="24"/>
          <w:szCs w:val="24"/>
        </w:rPr>
        <w:t>discovered</w:t>
      </w:r>
      <w:r w:rsidR="00893055" w:rsidRPr="00DF5D9A">
        <w:rPr>
          <w:rFonts w:ascii="Times New Roman" w:hAnsi="Times New Roman" w:cs="Times New Roman"/>
          <w:sz w:val="24"/>
          <w:szCs w:val="24"/>
        </w:rPr>
        <w:t xml:space="preserve"> that narcissists exhibited attentiona</w:t>
      </w:r>
      <w:r w:rsidR="00100BDB" w:rsidRPr="00DF5D9A">
        <w:rPr>
          <w:rFonts w:ascii="Times New Roman" w:hAnsi="Times New Roman" w:cs="Times New Roman"/>
          <w:sz w:val="24"/>
          <w:szCs w:val="24"/>
        </w:rPr>
        <w:t xml:space="preserve">l biases for performance words such that </w:t>
      </w:r>
      <w:r w:rsidR="00893055" w:rsidRPr="00DF5D9A">
        <w:rPr>
          <w:rFonts w:ascii="Times New Roman" w:hAnsi="Times New Roman" w:cs="Times New Roman"/>
          <w:sz w:val="24"/>
          <w:szCs w:val="24"/>
        </w:rPr>
        <w:t>“they were highly vigilant to failure words and had difficulty disengaging from success words</w:t>
      </w:r>
      <w:r w:rsidR="00737006" w:rsidRPr="00DF5D9A">
        <w:rPr>
          <w:rFonts w:ascii="Times New Roman" w:hAnsi="Times New Roman" w:cs="Times New Roman"/>
          <w:sz w:val="24"/>
          <w:szCs w:val="24"/>
        </w:rPr>
        <w:t>,</w:t>
      </w:r>
      <w:r w:rsidR="00893055" w:rsidRPr="00DF5D9A">
        <w:rPr>
          <w:rFonts w:ascii="Times New Roman" w:hAnsi="Times New Roman" w:cs="Times New Roman"/>
          <w:sz w:val="24"/>
          <w:szCs w:val="24"/>
        </w:rPr>
        <w:t>” but that they were not affected by interpersonal words.</w:t>
      </w:r>
      <w:r w:rsidR="00C84E43" w:rsidRPr="00DF5D9A">
        <w:rPr>
          <w:rFonts w:ascii="Times New Roman" w:hAnsi="Times New Roman" w:cs="Times New Roman"/>
          <w:sz w:val="24"/>
          <w:szCs w:val="24"/>
        </w:rPr>
        <w:t xml:space="preserve"> </w:t>
      </w:r>
      <w:r w:rsidR="00AC1398" w:rsidRPr="00DF5D9A">
        <w:rPr>
          <w:rFonts w:ascii="Times New Roman" w:hAnsi="Times New Roman" w:cs="Times New Roman"/>
          <w:sz w:val="24"/>
          <w:szCs w:val="24"/>
        </w:rPr>
        <w:t>Similarly</w:t>
      </w:r>
      <w:r w:rsidR="00C84E43" w:rsidRPr="00DF5D9A">
        <w:rPr>
          <w:rFonts w:ascii="Times New Roman" w:hAnsi="Times New Roman" w:cs="Times New Roman"/>
          <w:sz w:val="24"/>
          <w:szCs w:val="24"/>
        </w:rPr>
        <w:t>, in a surprise recall task</w:t>
      </w:r>
      <w:r w:rsidR="00E2199B" w:rsidRPr="00DF5D9A">
        <w:rPr>
          <w:rFonts w:ascii="Times New Roman" w:hAnsi="Times New Roman" w:cs="Times New Roman"/>
          <w:sz w:val="24"/>
          <w:szCs w:val="24"/>
        </w:rPr>
        <w:t>,</w:t>
      </w:r>
      <w:r w:rsidR="00C84E43" w:rsidRPr="00DF5D9A">
        <w:rPr>
          <w:rFonts w:ascii="Times New Roman" w:hAnsi="Times New Roman" w:cs="Times New Roman"/>
          <w:sz w:val="24"/>
          <w:szCs w:val="24"/>
        </w:rPr>
        <w:t xml:space="preserve"> narcissists were more likely to recall agentic trait descriptors</w:t>
      </w:r>
      <w:r w:rsidR="004A7F8F" w:rsidRPr="00DF5D9A">
        <w:rPr>
          <w:rFonts w:ascii="Times New Roman" w:hAnsi="Times New Roman" w:cs="Times New Roman"/>
          <w:sz w:val="24"/>
          <w:szCs w:val="24"/>
        </w:rPr>
        <w:t xml:space="preserve"> than communal trait descriptors</w:t>
      </w:r>
      <w:r w:rsidR="002E4D46" w:rsidRPr="00DF5D9A">
        <w:rPr>
          <w:rFonts w:ascii="Times New Roman" w:hAnsi="Times New Roman" w:cs="Times New Roman"/>
          <w:sz w:val="24"/>
          <w:szCs w:val="24"/>
        </w:rPr>
        <w:t xml:space="preserve">, suggesting that </w:t>
      </w:r>
      <w:r w:rsidR="008E332E" w:rsidRPr="00DF5D9A">
        <w:rPr>
          <w:rFonts w:ascii="Times New Roman" w:hAnsi="Times New Roman" w:cs="Times New Roman"/>
          <w:sz w:val="24"/>
          <w:szCs w:val="24"/>
        </w:rPr>
        <w:t xml:space="preserve">narcissism affects information processing </w:t>
      </w:r>
      <w:r w:rsidR="00100BDB" w:rsidRPr="00DF5D9A">
        <w:rPr>
          <w:rFonts w:ascii="Times New Roman" w:hAnsi="Times New Roman" w:cs="Times New Roman"/>
          <w:sz w:val="24"/>
          <w:szCs w:val="24"/>
        </w:rPr>
        <w:t>in such a way</w:t>
      </w:r>
      <w:r w:rsidR="008E332E" w:rsidRPr="00DF5D9A">
        <w:rPr>
          <w:rFonts w:ascii="Times New Roman" w:hAnsi="Times New Roman" w:cs="Times New Roman"/>
          <w:sz w:val="24"/>
          <w:szCs w:val="24"/>
        </w:rPr>
        <w:t xml:space="preserve"> that narcissists are more l</w:t>
      </w:r>
      <w:r w:rsidR="00C61696" w:rsidRPr="00DF5D9A">
        <w:rPr>
          <w:rFonts w:ascii="Times New Roman" w:hAnsi="Times New Roman" w:cs="Times New Roman"/>
          <w:sz w:val="24"/>
          <w:szCs w:val="24"/>
        </w:rPr>
        <w:t>ikely to remember agentic</w:t>
      </w:r>
      <w:r w:rsidR="008E332E" w:rsidRPr="00DF5D9A">
        <w:rPr>
          <w:rFonts w:ascii="Times New Roman" w:hAnsi="Times New Roman" w:cs="Times New Roman"/>
          <w:sz w:val="24"/>
          <w:szCs w:val="24"/>
        </w:rPr>
        <w:t xml:space="preserve"> trait content</w:t>
      </w:r>
      <w:r w:rsidR="00C61696" w:rsidRPr="00DF5D9A">
        <w:rPr>
          <w:rFonts w:ascii="Times New Roman" w:hAnsi="Times New Roman" w:cs="Times New Roman"/>
          <w:sz w:val="24"/>
          <w:szCs w:val="24"/>
        </w:rPr>
        <w:t xml:space="preserve"> because it is more self-relevant</w:t>
      </w:r>
      <w:r w:rsidR="00AC1398" w:rsidRPr="00DF5D9A">
        <w:rPr>
          <w:rFonts w:ascii="Times New Roman" w:hAnsi="Times New Roman" w:cs="Times New Roman"/>
          <w:sz w:val="24"/>
          <w:szCs w:val="24"/>
        </w:rPr>
        <w:t xml:space="preserve"> (Jones &amp; Brunell, 201</w:t>
      </w:r>
      <w:r w:rsidR="001548FB" w:rsidRPr="00DF5D9A">
        <w:rPr>
          <w:rFonts w:ascii="Times New Roman" w:hAnsi="Times New Roman" w:cs="Times New Roman" w:hint="eastAsia"/>
          <w:sz w:val="24"/>
          <w:szCs w:val="24"/>
          <w:lang w:eastAsia="zh-CN"/>
        </w:rPr>
        <w:t>4</w:t>
      </w:r>
      <w:r w:rsidR="00AC1398" w:rsidRPr="00DF5D9A">
        <w:rPr>
          <w:rFonts w:ascii="Times New Roman" w:hAnsi="Times New Roman" w:cs="Times New Roman"/>
          <w:sz w:val="24"/>
          <w:szCs w:val="24"/>
        </w:rPr>
        <w:t xml:space="preserve">). </w:t>
      </w:r>
      <w:r w:rsidR="004A7F8F" w:rsidRPr="00DF5D9A">
        <w:rPr>
          <w:rFonts w:ascii="Times New Roman" w:hAnsi="Times New Roman" w:cs="Times New Roman"/>
          <w:sz w:val="24"/>
          <w:szCs w:val="24"/>
        </w:rPr>
        <w:t xml:space="preserve">Results like these led Paulhus (2001) to propose that narcissism is an extreme form of agency, and more recently, Campbell and colleagues introduced an agency model of narcissism (Campbell, Brunell, &amp; </w:t>
      </w:r>
      <w:proofErr w:type="spellStart"/>
      <w:r w:rsidR="004A7F8F" w:rsidRPr="00DF5D9A">
        <w:rPr>
          <w:rFonts w:ascii="Times New Roman" w:hAnsi="Times New Roman" w:cs="Times New Roman"/>
          <w:sz w:val="24"/>
          <w:szCs w:val="24"/>
        </w:rPr>
        <w:t>Finkel</w:t>
      </w:r>
      <w:proofErr w:type="spellEnd"/>
      <w:r w:rsidR="004A7F8F" w:rsidRPr="00DF5D9A">
        <w:rPr>
          <w:rFonts w:ascii="Times New Roman" w:hAnsi="Times New Roman" w:cs="Times New Roman"/>
          <w:sz w:val="24"/>
          <w:szCs w:val="24"/>
        </w:rPr>
        <w:t xml:space="preserve">, 2006; Campbell &amp; Foster, 2007). It appears that agency, but not communion, is consistent with narcissists’ grandiose </w:t>
      </w:r>
      <w:r w:rsidR="00E75744" w:rsidRPr="00DF5D9A">
        <w:rPr>
          <w:rFonts w:ascii="Times New Roman" w:hAnsi="Times New Roman" w:cs="Times New Roman"/>
          <w:sz w:val="24"/>
          <w:szCs w:val="24"/>
        </w:rPr>
        <w:t>self-</w:t>
      </w:r>
      <w:r w:rsidR="004A7F8F" w:rsidRPr="00DF5D9A">
        <w:rPr>
          <w:rFonts w:ascii="Times New Roman" w:hAnsi="Times New Roman" w:cs="Times New Roman"/>
          <w:sz w:val="24"/>
          <w:szCs w:val="24"/>
        </w:rPr>
        <w:t>conception of success.</w:t>
      </w:r>
    </w:p>
    <w:p w14:paraId="137AF603" w14:textId="6A635272" w:rsidR="00125489" w:rsidRPr="00DF5D9A" w:rsidRDefault="00FE3A16">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Perhaps </w:t>
      </w:r>
      <w:r w:rsidR="00724475" w:rsidRPr="00DF5D9A">
        <w:rPr>
          <w:rFonts w:ascii="Times New Roman" w:hAnsi="Times New Roman" w:cs="Times New Roman"/>
          <w:sz w:val="24"/>
          <w:szCs w:val="24"/>
        </w:rPr>
        <w:t xml:space="preserve">more surprising </w:t>
      </w:r>
      <w:r w:rsidRPr="00DF5D9A">
        <w:rPr>
          <w:rFonts w:ascii="Times New Roman" w:hAnsi="Times New Roman" w:cs="Times New Roman"/>
          <w:sz w:val="24"/>
          <w:szCs w:val="24"/>
        </w:rPr>
        <w:t>than the finding that narcissists endorse agentic characteristic</w:t>
      </w:r>
      <w:r w:rsidR="00E961F7" w:rsidRPr="00DF5D9A">
        <w:rPr>
          <w:rFonts w:ascii="Times New Roman" w:hAnsi="Times New Roman" w:cs="Times New Roman"/>
          <w:sz w:val="24"/>
          <w:szCs w:val="24"/>
        </w:rPr>
        <w:t>s</w:t>
      </w:r>
      <w:r w:rsidRPr="00DF5D9A">
        <w:rPr>
          <w:rFonts w:ascii="Times New Roman" w:hAnsi="Times New Roman" w:cs="Times New Roman"/>
          <w:sz w:val="24"/>
          <w:szCs w:val="24"/>
        </w:rPr>
        <w:t xml:space="preserve">, is </w:t>
      </w:r>
      <w:r w:rsidR="00AA5E30" w:rsidRPr="00DF5D9A">
        <w:rPr>
          <w:rFonts w:ascii="Times New Roman" w:hAnsi="Times New Roman" w:cs="Times New Roman"/>
          <w:sz w:val="24"/>
          <w:szCs w:val="24"/>
        </w:rPr>
        <w:t xml:space="preserve">the fact that </w:t>
      </w:r>
      <w:r w:rsidR="002569C3" w:rsidRPr="00DF5D9A">
        <w:rPr>
          <w:rFonts w:ascii="Times New Roman" w:hAnsi="Times New Roman" w:cs="Times New Roman"/>
          <w:sz w:val="24"/>
          <w:szCs w:val="24"/>
        </w:rPr>
        <w:t xml:space="preserve">individuals high in </w:t>
      </w:r>
      <w:r w:rsidR="0009269E" w:rsidRPr="00DF5D9A">
        <w:rPr>
          <w:rFonts w:ascii="Times New Roman" w:hAnsi="Times New Roman" w:cs="Times New Roman"/>
          <w:sz w:val="24"/>
          <w:szCs w:val="24"/>
        </w:rPr>
        <w:t>narcissism</w:t>
      </w:r>
      <w:r w:rsidR="00724475" w:rsidRPr="00DF5D9A">
        <w:rPr>
          <w:rFonts w:ascii="Times New Roman" w:hAnsi="Times New Roman" w:cs="Times New Roman"/>
          <w:sz w:val="24"/>
          <w:szCs w:val="24"/>
        </w:rPr>
        <w:t xml:space="preserve"> </w:t>
      </w:r>
      <w:r w:rsidR="00E2199B" w:rsidRPr="00DF5D9A">
        <w:rPr>
          <w:rFonts w:ascii="Times New Roman" w:hAnsi="Times New Roman" w:cs="Times New Roman"/>
          <w:sz w:val="24"/>
          <w:szCs w:val="24"/>
        </w:rPr>
        <w:t xml:space="preserve">possess </w:t>
      </w:r>
      <w:r w:rsidR="008E6B67" w:rsidRPr="00DF5D9A">
        <w:rPr>
          <w:rFonts w:ascii="Times New Roman" w:hAnsi="Times New Roman" w:cs="Times New Roman"/>
          <w:sz w:val="24"/>
          <w:szCs w:val="24"/>
        </w:rPr>
        <w:t xml:space="preserve">a </w:t>
      </w:r>
      <w:r w:rsidR="000325C4" w:rsidRPr="00DF5D9A">
        <w:rPr>
          <w:rFonts w:ascii="Times New Roman" w:hAnsi="Times New Roman" w:cs="Times New Roman"/>
          <w:sz w:val="24"/>
          <w:szCs w:val="24"/>
        </w:rPr>
        <w:t>much less discrepant idea</w:t>
      </w:r>
      <w:r w:rsidR="008B097C" w:rsidRPr="00DF5D9A">
        <w:rPr>
          <w:rFonts w:ascii="Times New Roman" w:hAnsi="Times New Roman" w:cs="Times New Roman"/>
          <w:sz w:val="24"/>
          <w:szCs w:val="24"/>
        </w:rPr>
        <w:t xml:space="preserve"> of how others perceive their communal traits</w:t>
      </w:r>
      <w:r w:rsidR="00AC306A" w:rsidRPr="00DF5D9A">
        <w:rPr>
          <w:rFonts w:ascii="Times New Roman" w:hAnsi="Times New Roman" w:cs="Times New Roman"/>
          <w:sz w:val="24"/>
          <w:szCs w:val="24"/>
        </w:rPr>
        <w:t>,</w:t>
      </w:r>
      <w:r w:rsidR="00C01281" w:rsidRPr="00DF5D9A">
        <w:rPr>
          <w:rFonts w:ascii="Times New Roman" w:hAnsi="Times New Roman" w:cs="Times New Roman"/>
          <w:sz w:val="24"/>
          <w:szCs w:val="24"/>
        </w:rPr>
        <w:t xml:space="preserve"> </w:t>
      </w:r>
      <w:r w:rsidR="00E55F78" w:rsidRPr="00DF5D9A">
        <w:rPr>
          <w:rFonts w:ascii="Times New Roman" w:hAnsi="Times New Roman" w:cs="Times New Roman"/>
          <w:sz w:val="24"/>
          <w:szCs w:val="24"/>
        </w:rPr>
        <w:t xml:space="preserve">as </w:t>
      </w:r>
      <w:r w:rsidR="00C01281" w:rsidRPr="00DF5D9A">
        <w:rPr>
          <w:rFonts w:ascii="Times New Roman" w:hAnsi="Times New Roman" w:cs="Times New Roman"/>
          <w:sz w:val="24"/>
          <w:szCs w:val="24"/>
        </w:rPr>
        <w:t>compared to</w:t>
      </w:r>
      <w:r w:rsidR="001D1232" w:rsidRPr="00DF5D9A">
        <w:rPr>
          <w:rFonts w:ascii="Times New Roman" w:hAnsi="Times New Roman" w:cs="Times New Roman"/>
          <w:sz w:val="24"/>
          <w:szCs w:val="24"/>
        </w:rPr>
        <w:t xml:space="preserve"> </w:t>
      </w:r>
      <w:r w:rsidR="005E1C8E" w:rsidRPr="00DF5D9A">
        <w:rPr>
          <w:rFonts w:ascii="Times New Roman" w:hAnsi="Times New Roman" w:cs="Times New Roman"/>
          <w:sz w:val="24"/>
          <w:szCs w:val="24"/>
        </w:rPr>
        <w:t xml:space="preserve">their </w:t>
      </w:r>
      <w:r w:rsidR="001D1232" w:rsidRPr="00DF5D9A">
        <w:rPr>
          <w:rFonts w:ascii="Times New Roman" w:hAnsi="Times New Roman" w:cs="Times New Roman"/>
          <w:sz w:val="24"/>
          <w:szCs w:val="24"/>
        </w:rPr>
        <w:t>agentic traits (</w:t>
      </w:r>
      <w:r w:rsidR="00473A2B" w:rsidRPr="00DF5D9A">
        <w:rPr>
          <w:rFonts w:ascii="Times New Roman" w:hAnsi="Times New Roman" w:cs="Times New Roman"/>
          <w:sz w:val="24"/>
          <w:szCs w:val="24"/>
        </w:rPr>
        <w:t>Carlson</w:t>
      </w:r>
      <w:r w:rsidR="002423FC" w:rsidRPr="00DF5D9A">
        <w:rPr>
          <w:rFonts w:ascii="Times New Roman" w:hAnsi="Times New Roman" w:cs="Times New Roman"/>
          <w:sz w:val="24"/>
          <w:szCs w:val="24"/>
        </w:rPr>
        <w:t xml:space="preserve">, Naumann, &amp; Vazire, </w:t>
      </w:r>
      <w:r w:rsidR="00473A2B" w:rsidRPr="00DF5D9A">
        <w:rPr>
          <w:rFonts w:ascii="Times New Roman" w:hAnsi="Times New Roman" w:cs="Times New Roman"/>
          <w:sz w:val="24"/>
          <w:szCs w:val="24"/>
        </w:rPr>
        <w:t>2011</w:t>
      </w:r>
      <w:r w:rsidR="002423FC" w:rsidRPr="00DF5D9A">
        <w:rPr>
          <w:rFonts w:ascii="Times New Roman" w:hAnsi="Times New Roman" w:cs="Times New Roman"/>
          <w:sz w:val="24"/>
          <w:szCs w:val="24"/>
        </w:rPr>
        <w:t xml:space="preserve">a; Carlson et al., </w:t>
      </w:r>
      <w:r w:rsidR="00473A2B" w:rsidRPr="00DF5D9A">
        <w:rPr>
          <w:rFonts w:ascii="Times New Roman" w:hAnsi="Times New Roman" w:cs="Times New Roman"/>
          <w:sz w:val="24"/>
          <w:szCs w:val="24"/>
        </w:rPr>
        <w:t>2011</w:t>
      </w:r>
      <w:r w:rsidR="00DD1BCE" w:rsidRPr="00DF5D9A">
        <w:rPr>
          <w:rFonts w:ascii="Times New Roman" w:hAnsi="Times New Roman" w:cs="Times New Roman"/>
          <w:sz w:val="24"/>
          <w:szCs w:val="24"/>
        </w:rPr>
        <w:t>b</w:t>
      </w:r>
      <w:r w:rsidR="001D1232" w:rsidRPr="00DF5D9A">
        <w:rPr>
          <w:rFonts w:ascii="Times New Roman" w:hAnsi="Times New Roman" w:cs="Times New Roman"/>
          <w:sz w:val="24"/>
          <w:szCs w:val="24"/>
        </w:rPr>
        <w:t>)</w:t>
      </w:r>
      <w:r w:rsidR="00FB6BA7" w:rsidRPr="00DF5D9A">
        <w:rPr>
          <w:rFonts w:ascii="Times New Roman" w:hAnsi="Times New Roman" w:cs="Times New Roman"/>
          <w:sz w:val="24"/>
          <w:szCs w:val="24"/>
        </w:rPr>
        <w:t>.</w:t>
      </w:r>
      <w:r w:rsidR="00B46F26" w:rsidRPr="00DF5D9A">
        <w:rPr>
          <w:rFonts w:ascii="Times New Roman" w:hAnsi="Times New Roman" w:cs="Times New Roman"/>
          <w:sz w:val="24"/>
          <w:szCs w:val="24"/>
        </w:rPr>
        <w:t xml:space="preserve"> It is possible that narcissists </w:t>
      </w:r>
      <w:r w:rsidR="005E1C8E" w:rsidRPr="00DF5D9A">
        <w:rPr>
          <w:rFonts w:ascii="Times New Roman" w:hAnsi="Times New Roman" w:cs="Times New Roman"/>
          <w:sz w:val="24"/>
          <w:szCs w:val="24"/>
        </w:rPr>
        <w:t xml:space="preserve">associate </w:t>
      </w:r>
      <w:r w:rsidR="00B46F26" w:rsidRPr="00DF5D9A">
        <w:rPr>
          <w:rFonts w:ascii="Times New Roman" w:hAnsi="Times New Roman" w:cs="Times New Roman"/>
          <w:sz w:val="24"/>
          <w:szCs w:val="24"/>
        </w:rPr>
        <w:t>communal characteristics</w:t>
      </w:r>
      <w:r w:rsidR="00E961F7" w:rsidRPr="00DF5D9A">
        <w:rPr>
          <w:rFonts w:ascii="Times New Roman" w:hAnsi="Times New Roman" w:cs="Times New Roman"/>
          <w:sz w:val="24"/>
          <w:szCs w:val="24"/>
        </w:rPr>
        <w:t>,</w:t>
      </w:r>
      <w:r w:rsidR="00B46F26" w:rsidRPr="00DF5D9A">
        <w:rPr>
          <w:rFonts w:ascii="Times New Roman" w:hAnsi="Times New Roman" w:cs="Times New Roman"/>
          <w:sz w:val="24"/>
          <w:szCs w:val="24"/>
        </w:rPr>
        <w:t xml:space="preserve"> </w:t>
      </w:r>
      <w:r w:rsidR="005E1C8E" w:rsidRPr="00DF5D9A">
        <w:rPr>
          <w:rFonts w:ascii="Times New Roman" w:hAnsi="Times New Roman" w:cs="Times New Roman"/>
          <w:sz w:val="24"/>
          <w:szCs w:val="24"/>
        </w:rPr>
        <w:t>such as honesty and dependability</w:t>
      </w:r>
      <w:r w:rsidR="00E961F7" w:rsidRPr="00DF5D9A">
        <w:rPr>
          <w:rFonts w:ascii="Times New Roman" w:hAnsi="Times New Roman" w:cs="Times New Roman"/>
          <w:sz w:val="24"/>
          <w:szCs w:val="24"/>
        </w:rPr>
        <w:t>,</w:t>
      </w:r>
      <w:r w:rsidR="005E1C8E" w:rsidRPr="00DF5D9A">
        <w:rPr>
          <w:rFonts w:ascii="Times New Roman" w:hAnsi="Times New Roman" w:cs="Times New Roman"/>
          <w:sz w:val="24"/>
          <w:szCs w:val="24"/>
        </w:rPr>
        <w:t xml:space="preserve"> with</w:t>
      </w:r>
      <w:r w:rsidR="00B46F26" w:rsidRPr="00DF5D9A">
        <w:rPr>
          <w:rFonts w:ascii="Times New Roman" w:hAnsi="Times New Roman" w:cs="Times New Roman"/>
          <w:sz w:val="24"/>
          <w:szCs w:val="24"/>
        </w:rPr>
        <w:t xml:space="preserve"> </w:t>
      </w:r>
      <w:r w:rsidR="002F4E63" w:rsidRPr="00DF5D9A">
        <w:rPr>
          <w:rFonts w:ascii="Times New Roman" w:hAnsi="Times New Roman" w:cs="Times New Roman"/>
          <w:sz w:val="24"/>
          <w:szCs w:val="24"/>
        </w:rPr>
        <w:t xml:space="preserve">weakness and </w:t>
      </w:r>
      <w:r w:rsidR="00B46F26" w:rsidRPr="00DF5D9A">
        <w:rPr>
          <w:rFonts w:ascii="Times New Roman" w:hAnsi="Times New Roman" w:cs="Times New Roman"/>
          <w:sz w:val="24"/>
          <w:szCs w:val="24"/>
        </w:rPr>
        <w:t>vulnerability</w:t>
      </w:r>
      <w:r w:rsidR="005E1C8E" w:rsidRPr="00DF5D9A">
        <w:rPr>
          <w:rFonts w:ascii="Times New Roman" w:hAnsi="Times New Roman" w:cs="Times New Roman"/>
          <w:sz w:val="24"/>
          <w:szCs w:val="24"/>
        </w:rPr>
        <w:t>—</w:t>
      </w:r>
      <w:r w:rsidR="000910A4" w:rsidRPr="00DF5D9A">
        <w:rPr>
          <w:rFonts w:ascii="Times New Roman" w:hAnsi="Times New Roman" w:cs="Times New Roman"/>
          <w:sz w:val="24"/>
          <w:szCs w:val="24"/>
        </w:rPr>
        <w:t xml:space="preserve">theoretically, </w:t>
      </w:r>
      <w:r w:rsidR="005E1C8E" w:rsidRPr="00DF5D9A">
        <w:rPr>
          <w:rFonts w:ascii="Times New Roman" w:hAnsi="Times New Roman" w:cs="Times New Roman"/>
          <w:sz w:val="24"/>
          <w:szCs w:val="24"/>
        </w:rPr>
        <w:t>e</w:t>
      </w:r>
      <w:r w:rsidR="004A7D93" w:rsidRPr="00DF5D9A">
        <w:rPr>
          <w:rFonts w:ascii="Times New Roman" w:hAnsi="Times New Roman" w:cs="Times New Roman"/>
          <w:sz w:val="24"/>
          <w:szCs w:val="24"/>
        </w:rPr>
        <w:t>xactly what the self-regulatory</w:t>
      </w:r>
      <w:r w:rsidR="005E1C8E" w:rsidRPr="00DF5D9A">
        <w:rPr>
          <w:rFonts w:ascii="Times New Roman" w:hAnsi="Times New Roman" w:cs="Times New Roman"/>
          <w:sz w:val="24"/>
          <w:szCs w:val="24"/>
        </w:rPr>
        <w:t xml:space="preserve"> strategy of </w:t>
      </w:r>
      <w:r w:rsidR="0009269E" w:rsidRPr="00DF5D9A">
        <w:rPr>
          <w:rFonts w:ascii="Times New Roman" w:hAnsi="Times New Roman" w:cs="Times New Roman"/>
          <w:sz w:val="24"/>
          <w:szCs w:val="24"/>
        </w:rPr>
        <w:t>narcissism</w:t>
      </w:r>
      <w:r w:rsidRPr="00DF5D9A">
        <w:rPr>
          <w:rFonts w:ascii="Times New Roman" w:hAnsi="Times New Roman" w:cs="Times New Roman"/>
          <w:sz w:val="24"/>
          <w:szCs w:val="24"/>
        </w:rPr>
        <w:t xml:space="preserve"> is meant to </w:t>
      </w:r>
      <w:r w:rsidR="00201FE6" w:rsidRPr="00DF5D9A">
        <w:rPr>
          <w:rFonts w:ascii="Times New Roman" w:hAnsi="Times New Roman" w:cs="Times New Roman"/>
          <w:sz w:val="24"/>
          <w:szCs w:val="24"/>
        </w:rPr>
        <w:t>avoid</w:t>
      </w:r>
      <w:r w:rsidR="00B3520E" w:rsidRPr="00DF5D9A">
        <w:rPr>
          <w:rFonts w:ascii="Times New Roman" w:hAnsi="Times New Roman" w:cs="Times New Roman"/>
          <w:sz w:val="24"/>
          <w:szCs w:val="24"/>
        </w:rPr>
        <w:t xml:space="preserve"> (see Morf &amp; Rhodewalt, 2001)</w:t>
      </w:r>
      <w:r w:rsidR="005E1C8E" w:rsidRPr="00DF5D9A">
        <w:rPr>
          <w:rFonts w:ascii="Times New Roman" w:hAnsi="Times New Roman" w:cs="Times New Roman"/>
          <w:sz w:val="24"/>
          <w:szCs w:val="24"/>
        </w:rPr>
        <w:t xml:space="preserve">. </w:t>
      </w:r>
      <w:r w:rsidR="00FB2CCF" w:rsidRPr="00DF5D9A">
        <w:rPr>
          <w:rFonts w:ascii="Times New Roman" w:hAnsi="Times New Roman" w:cs="Times New Roman"/>
          <w:sz w:val="24"/>
          <w:szCs w:val="24"/>
        </w:rPr>
        <w:t xml:space="preserve">For individuals high in </w:t>
      </w:r>
      <w:r w:rsidR="0009269E" w:rsidRPr="00DF5D9A">
        <w:rPr>
          <w:rFonts w:ascii="Times New Roman" w:hAnsi="Times New Roman" w:cs="Times New Roman"/>
          <w:sz w:val="24"/>
          <w:szCs w:val="24"/>
        </w:rPr>
        <w:t>narcissism</w:t>
      </w:r>
      <w:r w:rsidR="00FB2CCF" w:rsidRPr="00DF5D9A">
        <w:rPr>
          <w:rFonts w:ascii="Times New Roman" w:hAnsi="Times New Roman" w:cs="Times New Roman"/>
          <w:sz w:val="24"/>
          <w:szCs w:val="24"/>
        </w:rPr>
        <w:t>, this would result in a decreased desire to align communal characteristics with their self-concep</w:t>
      </w:r>
      <w:r w:rsidR="005D3A7E" w:rsidRPr="00DF5D9A">
        <w:rPr>
          <w:rFonts w:ascii="Times New Roman" w:hAnsi="Times New Roman" w:cs="Times New Roman"/>
          <w:sz w:val="24"/>
          <w:szCs w:val="24"/>
        </w:rPr>
        <w:t>t. Th</w:t>
      </w:r>
      <w:r w:rsidR="00E835E4" w:rsidRPr="00DF5D9A">
        <w:rPr>
          <w:rFonts w:ascii="Times New Roman" w:hAnsi="Times New Roman" w:cs="Times New Roman"/>
          <w:sz w:val="24"/>
          <w:szCs w:val="24"/>
        </w:rPr>
        <w:t>e</w:t>
      </w:r>
      <w:r w:rsidR="005D3A7E" w:rsidRPr="00DF5D9A">
        <w:rPr>
          <w:rFonts w:ascii="Times New Roman" w:hAnsi="Times New Roman" w:cs="Times New Roman"/>
          <w:sz w:val="24"/>
          <w:szCs w:val="24"/>
        </w:rPr>
        <w:t xml:space="preserve"> idea, however, </w:t>
      </w:r>
      <w:r w:rsidR="005C2531" w:rsidRPr="00DF5D9A">
        <w:rPr>
          <w:rFonts w:ascii="Times New Roman" w:hAnsi="Times New Roman" w:cs="Times New Roman"/>
          <w:sz w:val="24"/>
          <w:szCs w:val="24"/>
        </w:rPr>
        <w:t>that narcissists</w:t>
      </w:r>
      <w:r w:rsidR="005D3A7E" w:rsidRPr="00DF5D9A">
        <w:rPr>
          <w:rFonts w:ascii="Times New Roman" w:hAnsi="Times New Roman" w:cs="Times New Roman"/>
          <w:sz w:val="24"/>
          <w:szCs w:val="24"/>
        </w:rPr>
        <w:t xml:space="preserve"> </w:t>
      </w:r>
      <w:r w:rsidR="005C2531" w:rsidRPr="00DF5D9A">
        <w:rPr>
          <w:rFonts w:ascii="Times New Roman" w:hAnsi="Times New Roman" w:cs="Times New Roman"/>
          <w:sz w:val="24"/>
          <w:szCs w:val="24"/>
        </w:rPr>
        <w:t xml:space="preserve">are avoiding vulnerability </w:t>
      </w:r>
      <w:r w:rsidR="005360B0" w:rsidRPr="00DF5D9A">
        <w:rPr>
          <w:rFonts w:ascii="Times New Roman" w:hAnsi="Times New Roman" w:cs="Times New Roman"/>
          <w:sz w:val="24"/>
          <w:szCs w:val="24"/>
        </w:rPr>
        <w:t xml:space="preserve">by eschewing communal traits </w:t>
      </w:r>
      <w:r w:rsidR="005C2531" w:rsidRPr="00DF5D9A">
        <w:rPr>
          <w:rFonts w:ascii="Times New Roman" w:hAnsi="Times New Roman" w:cs="Times New Roman"/>
          <w:sz w:val="24"/>
          <w:szCs w:val="24"/>
        </w:rPr>
        <w:t xml:space="preserve">is difficult to test. Instead, </w:t>
      </w:r>
      <w:r w:rsidR="00977FC9" w:rsidRPr="00DF5D9A">
        <w:rPr>
          <w:rFonts w:ascii="Times New Roman" w:hAnsi="Times New Roman" w:cs="Times New Roman"/>
          <w:sz w:val="24"/>
          <w:szCs w:val="24"/>
        </w:rPr>
        <w:t>results show</w:t>
      </w:r>
      <w:r w:rsidR="005C2531" w:rsidRPr="00DF5D9A">
        <w:rPr>
          <w:rFonts w:ascii="Times New Roman" w:hAnsi="Times New Roman" w:cs="Times New Roman"/>
          <w:sz w:val="24"/>
          <w:szCs w:val="24"/>
        </w:rPr>
        <w:t xml:space="preserve"> </w:t>
      </w:r>
      <w:r w:rsidR="00C72C8E" w:rsidRPr="00DF5D9A">
        <w:rPr>
          <w:rFonts w:ascii="Times New Roman" w:hAnsi="Times New Roman" w:cs="Times New Roman"/>
          <w:sz w:val="24"/>
          <w:szCs w:val="24"/>
        </w:rPr>
        <w:t xml:space="preserve">that </w:t>
      </w:r>
      <w:r w:rsidR="00E961F7" w:rsidRPr="00DF5D9A">
        <w:rPr>
          <w:rFonts w:ascii="Times New Roman" w:hAnsi="Times New Roman" w:cs="Times New Roman"/>
          <w:sz w:val="24"/>
          <w:szCs w:val="24"/>
        </w:rPr>
        <w:t xml:space="preserve">the tendency to </w:t>
      </w:r>
      <w:r w:rsidR="00E2199B" w:rsidRPr="00DF5D9A">
        <w:rPr>
          <w:rFonts w:ascii="Times New Roman" w:hAnsi="Times New Roman" w:cs="Times New Roman"/>
          <w:sz w:val="24"/>
          <w:szCs w:val="24"/>
        </w:rPr>
        <w:t>emphasiz</w:t>
      </w:r>
      <w:r w:rsidR="00E961F7" w:rsidRPr="00DF5D9A">
        <w:rPr>
          <w:rFonts w:ascii="Times New Roman" w:hAnsi="Times New Roman" w:cs="Times New Roman"/>
          <w:sz w:val="24"/>
          <w:szCs w:val="24"/>
        </w:rPr>
        <w:t>e</w:t>
      </w:r>
      <w:r w:rsidR="00245774" w:rsidRPr="00DF5D9A">
        <w:rPr>
          <w:rFonts w:ascii="Times New Roman" w:hAnsi="Times New Roman" w:cs="Times New Roman"/>
          <w:sz w:val="24"/>
          <w:szCs w:val="24"/>
        </w:rPr>
        <w:t xml:space="preserve"> agentic traits </w:t>
      </w:r>
      <w:r w:rsidR="00C72C8E" w:rsidRPr="00DF5D9A">
        <w:rPr>
          <w:rFonts w:ascii="Times New Roman" w:hAnsi="Times New Roman" w:cs="Times New Roman"/>
          <w:sz w:val="24"/>
          <w:szCs w:val="24"/>
        </w:rPr>
        <w:t>and</w:t>
      </w:r>
      <w:r w:rsidR="00245774" w:rsidRPr="00DF5D9A">
        <w:rPr>
          <w:rFonts w:ascii="Times New Roman" w:hAnsi="Times New Roman" w:cs="Times New Roman"/>
          <w:sz w:val="24"/>
          <w:szCs w:val="24"/>
        </w:rPr>
        <w:t xml:space="preserve"> simultaneously </w:t>
      </w:r>
      <w:r w:rsidR="00E2199B" w:rsidRPr="00DF5D9A">
        <w:rPr>
          <w:rFonts w:ascii="Times New Roman" w:hAnsi="Times New Roman" w:cs="Times New Roman"/>
          <w:sz w:val="24"/>
          <w:szCs w:val="24"/>
        </w:rPr>
        <w:t>deemphasiz</w:t>
      </w:r>
      <w:r w:rsidR="00C72C8E" w:rsidRPr="00DF5D9A">
        <w:rPr>
          <w:rFonts w:ascii="Times New Roman" w:hAnsi="Times New Roman" w:cs="Times New Roman"/>
          <w:sz w:val="24"/>
          <w:szCs w:val="24"/>
        </w:rPr>
        <w:t>e</w:t>
      </w:r>
      <w:r w:rsidR="00245774" w:rsidRPr="00DF5D9A">
        <w:rPr>
          <w:rFonts w:ascii="Times New Roman" w:hAnsi="Times New Roman" w:cs="Times New Roman"/>
          <w:sz w:val="24"/>
          <w:szCs w:val="24"/>
        </w:rPr>
        <w:t xml:space="preserve"> communal traits</w:t>
      </w:r>
      <w:r w:rsidR="005D3A7E" w:rsidRPr="00DF5D9A">
        <w:rPr>
          <w:rFonts w:ascii="Times New Roman" w:hAnsi="Times New Roman" w:cs="Times New Roman"/>
          <w:sz w:val="24"/>
          <w:szCs w:val="24"/>
        </w:rPr>
        <w:t xml:space="preserve"> might</w:t>
      </w:r>
      <w:r w:rsidR="00245774" w:rsidRPr="00DF5D9A">
        <w:rPr>
          <w:rFonts w:ascii="Times New Roman" w:hAnsi="Times New Roman" w:cs="Times New Roman"/>
          <w:sz w:val="24"/>
          <w:szCs w:val="24"/>
        </w:rPr>
        <w:t xml:space="preserve"> be a conscious life strategy </w:t>
      </w:r>
      <w:r w:rsidR="000A43DA" w:rsidRPr="00DF5D9A">
        <w:rPr>
          <w:rFonts w:ascii="Times New Roman" w:hAnsi="Times New Roman" w:cs="Times New Roman"/>
          <w:sz w:val="24"/>
          <w:szCs w:val="24"/>
        </w:rPr>
        <w:t>employed by</w:t>
      </w:r>
      <w:r w:rsidR="005D3A7E" w:rsidRPr="00DF5D9A">
        <w:rPr>
          <w:rFonts w:ascii="Times New Roman" w:hAnsi="Times New Roman" w:cs="Times New Roman"/>
          <w:sz w:val="24"/>
          <w:szCs w:val="24"/>
        </w:rPr>
        <w:t xml:space="preserve"> narcissists that is </w:t>
      </w:r>
      <w:r w:rsidR="00245774" w:rsidRPr="00DF5D9A">
        <w:rPr>
          <w:rFonts w:ascii="Times New Roman" w:hAnsi="Times New Roman" w:cs="Times New Roman"/>
          <w:sz w:val="24"/>
          <w:szCs w:val="24"/>
        </w:rPr>
        <w:t>focused on maximizing personal gain</w:t>
      </w:r>
      <w:r w:rsidR="00E75744" w:rsidRPr="00DF5D9A">
        <w:rPr>
          <w:rFonts w:ascii="Times New Roman" w:hAnsi="Times New Roman" w:cs="Times New Roman"/>
          <w:sz w:val="24"/>
          <w:szCs w:val="24"/>
        </w:rPr>
        <w:t xml:space="preserve"> (Jonason, Li, &amp; Teicher, 2010)</w:t>
      </w:r>
      <w:r w:rsidR="005D2076" w:rsidRPr="00DF5D9A">
        <w:rPr>
          <w:rFonts w:ascii="Times New Roman" w:hAnsi="Times New Roman" w:cs="Times New Roman"/>
          <w:sz w:val="24"/>
          <w:szCs w:val="24"/>
        </w:rPr>
        <w:t>. Interestingly, n</w:t>
      </w:r>
      <w:r w:rsidR="00C72C8E" w:rsidRPr="00DF5D9A">
        <w:rPr>
          <w:rFonts w:ascii="Times New Roman" w:hAnsi="Times New Roman" w:cs="Times New Roman"/>
          <w:sz w:val="24"/>
          <w:szCs w:val="24"/>
        </w:rPr>
        <w:t xml:space="preserve">arcissists </w:t>
      </w:r>
      <w:r w:rsidR="005D2076" w:rsidRPr="00DF5D9A">
        <w:rPr>
          <w:rFonts w:ascii="Times New Roman" w:hAnsi="Times New Roman" w:cs="Times New Roman"/>
          <w:sz w:val="24"/>
          <w:szCs w:val="24"/>
        </w:rPr>
        <w:t xml:space="preserve">appear to </w:t>
      </w:r>
      <w:r w:rsidR="00C72C8E" w:rsidRPr="00DF5D9A">
        <w:rPr>
          <w:rFonts w:ascii="Times New Roman" w:hAnsi="Times New Roman" w:cs="Times New Roman"/>
          <w:sz w:val="24"/>
          <w:szCs w:val="24"/>
        </w:rPr>
        <w:t xml:space="preserve">know </w:t>
      </w:r>
      <w:r w:rsidR="00BB2FC2" w:rsidRPr="00DF5D9A">
        <w:rPr>
          <w:rFonts w:ascii="Times New Roman" w:hAnsi="Times New Roman" w:cs="Times New Roman"/>
          <w:sz w:val="24"/>
          <w:szCs w:val="24"/>
        </w:rPr>
        <w:t>full well</w:t>
      </w:r>
      <w:r w:rsidR="00392998" w:rsidRPr="00DF5D9A">
        <w:rPr>
          <w:rFonts w:ascii="Times New Roman" w:hAnsi="Times New Roman" w:cs="Times New Roman"/>
          <w:sz w:val="24"/>
          <w:szCs w:val="24"/>
        </w:rPr>
        <w:t xml:space="preserve"> </w:t>
      </w:r>
      <w:r w:rsidR="00E961F7" w:rsidRPr="00DF5D9A">
        <w:rPr>
          <w:rFonts w:ascii="Times New Roman" w:hAnsi="Times New Roman" w:cs="Times New Roman"/>
          <w:sz w:val="24"/>
          <w:szCs w:val="24"/>
        </w:rPr>
        <w:t xml:space="preserve">that </w:t>
      </w:r>
      <w:r w:rsidR="00392998" w:rsidRPr="00DF5D9A">
        <w:rPr>
          <w:rFonts w:ascii="Times New Roman" w:hAnsi="Times New Roman" w:cs="Times New Roman"/>
          <w:sz w:val="24"/>
          <w:szCs w:val="24"/>
        </w:rPr>
        <w:t xml:space="preserve">this </w:t>
      </w:r>
      <w:r w:rsidR="00392998" w:rsidRPr="00DF5D9A">
        <w:rPr>
          <w:rFonts w:ascii="Times New Roman" w:hAnsi="Times New Roman" w:cs="Times New Roman"/>
          <w:sz w:val="24"/>
          <w:szCs w:val="24"/>
        </w:rPr>
        <w:lastRenderedPageBreak/>
        <w:t>personal</w:t>
      </w:r>
      <w:r w:rsidR="00E2199B" w:rsidRPr="00DF5D9A">
        <w:rPr>
          <w:rFonts w:ascii="Times New Roman" w:hAnsi="Times New Roman" w:cs="Times New Roman"/>
          <w:sz w:val="24"/>
          <w:szCs w:val="24"/>
        </w:rPr>
        <w:t xml:space="preserve"> gain </w:t>
      </w:r>
      <w:r w:rsidR="005D3A7E" w:rsidRPr="00DF5D9A">
        <w:rPr>
          <w:rFonts w:ascii="Times New Roman" w:hAnsi="Times New Roman" w:cs="Times New Roman"/>
          <w:sz w:val="24"/>
          <w:szCs w:val="24"/>
        </w:rPr>
        <w:t xml:space="preserve">often </w:t>
      </w:r>
      <w:r w:rsidR="00E2199B" w:rsidRPr="00DF5D9A">
        <w:rPr>
          <w:rFonts w:ascii="Times New Roman" w:hAnsi="Times New Roman" w:cs="Times New Roman"/>
          <w:sz w:val="24"/>
          <w:szCs w:val="24"/>
        </w:rPr>
        <w:t>occurs at</w:t>
      </w:r>
      <w:r w:rsidR="008712F9" w:rsidRPr="00DF5D9A">
        <w:rPr>
          <w:rFonts w:ascii="Times New Roman" w:hAnsi="Times New Roman" w:cs="Times New Roman"/>
          <w:sz w:val="24"/>
          <w:szCs w:val="24"/>
        </w:rPr>
        <w:t xml:space="preserve"> others’ expense</w:t>
      </w:r>
      <w:r w:rsidR="00382622" w:rsidRPr="00DF5D9A">
        <w:rPr>
          <w:rFonts w:ascii="Times New Roman" w:hAnsi="Times New Roman" w:cs="Times New Roman"/>
          <w:sz w:val="24"/>
          <w:szCs w:val="24"/>
        </w:rPr>
        <w:t xml:space="preserve"> (Jonason</w:t>
      </w:r>
      <w:r w:rsidR="00E75744" w:rsidRPr="00DF5D9A">
        <w:rPr>
          <w:rFonts w:ascii="Times New Roman" w:hAnsi="Times New Roman" w:cs="Times New Roman"/>
          <w:sz w:val="24"/>
          <w:szCs w:val="24"/>
        </w:rPr>
        <w:t xml:space="preserve"> et al.,</w:t>
      </w:r>
      <w:r w:rsidR="00382622" w:rsidRPr="00DF5D9A">
        <w:rPr>
          <w:rFonts w:ascii="Times New Roman" w:hAnsi="Times New Roman" w:cs="Times New Roman"/>
          <w:sz w:val="24"/>
          <w:szCs w:val="24"/>
        </w:rPr>
        <w:t xml:space="preserve"> 2010)</w:t>
      </w:r>
      <w:r w:rsidR="00245774" w:rsidRPr="00DF5D9A">
        <w:rPr>
          <w:rFonts w:ascii="Times New Roman" w:hAnsi="Times New Roman" w:cs="Times New Roman"/>
          <w:sz w:val="24"/>
          <w:szCs w:val="24"/>
        </w:rPr>
        <w:t xml:space="preserve">. </w:t>
      </w:r>
      <w:r w:rsidR="00125489" w:rsidRPr="00DF5D9A">
        <w:rPr>
          <w:rFonts w:ascii="Times New Roman" w:hAnsi="Times New Roman" w:cs="Times New Roman"/>
          <w:sz w:val="24"/>
          <w:szCs w:val="24"/>
        </w:rPr>
        <w:t xml:space="preserve">Carlson (2013) found that narcissists are not only aware </w:t>
      </w:r>
      <w:r w:rsidR="005D3A7E" w:rsidRPr="00DF5D9A">
        <w:rPr>
          <w:rFonts w:ascii="Times New Roman" w:hAnsi="Times New Roman" w:cs="Times New Roman"/>
          <w:sz w:val="24"/>
          <w:szCs w:val="24"/>
        </w:rPr>
        <w:t xml:space="preserve">that </w:t>
      </w:r>
      <w:r w:rsidR="00125489" w:rsidRPr="00DF5D9A">
        <w:rPr>
          <w:rFonts w:ascii="Times New Roman" w:hAnsi="Times New Roman" w:cs="Times New Roman"/>
          <w:sz w:val="24"/>
          <w:szCs w:val="24"/>
        </w:rPr>
        <w:t>they are narcissistic</w:t>
      </w:r>
      <w:r w:rsidR="00070B4D" w:rsidRPr="00DF5D9A">
        <w:rPr>
          <w:rFonts w:ascii="Times New Roman" w:hAnsi="Times New Roman" w:cs="Times New Roman"/>
          <w:sz w:val="24"/>
          <w:szCs w:val="24"/>
        </w:rPr>
        <w:t xml:space="preserve"> (i.e., they admit to bragging and acting condescending)</w:t>
      </w:r>
      <w:r w:rsidR="00125489" w:rsidRPr="00DF5D9A">
        <w:rPr>
          <w:rFonts w:ascii="Times New Roman" w:hAnsi="Times New Roman" w:cs="Times New Roman"/>
          <w:sz w:val="24"/>
          <w:szCs w:val="24"/>
        </w:rPr>
        <w:t xml:space="preserve">, </w:t>
      </w:r>
      <w:r w:rsidR="00070B4D" w:rsidRPr="00DF5D9A">
        <w:rPr>
          <w:rFonts w:ascii="Times New Roman" w:hAnsi="Times New Roman" w:cs="Times New Roman"/>
          <w:sz w:val="24"/>
          <w:szCs w:val="24"/>
        </w:rPr>
        <w:t>but</w:t>
      </w:r>
      <w:r w:rsidR="005D3A7E" w:rsidRPr="00DF5D9A">
        <w:rPr>
          <w:rFonts w:ascii="Times New Roman" w:hAnsi="Times New Roman" w:cs="Times New Roman"/>
          <w:sz w:val="24"/>
          <w:szCs w:val="24"/>
        </w:rPr>
        <w:t xml:space="preserve"> </w:t>
      </w:r>
      <w:r w:rsidR="00070B4D" w:rsidRPr="00DF5D9A">
        <w:rPr>
          <w:rFonts w:ascii="Times New Roman" w:hAnsi="Times New Roman" w:cs="Times New Roman"/>
          <w:sz w:val="24"/>
          <w:szCs w:val="24"/>
        </w:rPr>
        <w:t xml:space="preserve">with surprising self-insight, </w:t>
      </w:r>
      <w:r w:rsidR="005D3A7E" w:rsidRPr="00DF5D9A">
        <w:rPr>
          <w:rFonts w:ascii="Times New Roman" w:hAnsi="Times New Roman" w:cs="Times New Roman"/>
          <w:sz w:val="24"/>
          <w:szCs w:val="24"/>
        </w:rPr>
        <w:t>individuals high in narcissism</w:t>
      </w:r>
      <w:r w:rsidR="00070B4D" w:rsidRPr="00DF5D9A">
        <w:rPr>
          <w:rFonts w:ascii="Times New Roman" w:hAnsi="Times New Roman" w:cs="Times New Roman"/>
          <w:sz w:val="24"/>
          <w:szCs w:val="24"/>
        </w:rPr>
        <w:t xml:space="preserve"> </w:t>
      </w:r>
      <w:r w:rsidR="00125489" w:rsidRPr="00DF5D9A">
        <w:rPr>
          <w:rFonts w:ascii="Times New Roman" w:hAnsi="Times New Roman" w:cs="Times New Roman"/>
          <w:sz w:val="24"/>
          <w:szCs w:val="24"/>
        </w:rPr>
        <w:t>also acknowledge</w:t>
      </w:r>
      <w:r w:rsidR="00070B4D" w:rsidRPr="00DF5D9A">
        <w:rPr>
          <w:rFonts w:ascii="Times New Roman" w:hAnsi="Times New Roman" w:cs="Times New Roman"/>
          <w:sz w:val="24"/>
          <w:szCs w:val="24"/>
        </w:rPr>
        <w:t>d</w:t>
      </w:r>
      <w:r w:rsidR="00125489" w:rsidRPr="00DF5D9A">
        <w:rPr>
          <w:rFonts w:ascii="Times New Roman" w:hAnsi="Times New Roman" w:cs="Times New Roman"/>
          <w:sz w:val="24"/>
          <w:szCs w:val="24"/>
        </w:rPr>
        <w:t xml:space="preserve"> that narcissism </w:t>
      </w:r>
      <w:r w:rsidR="00C458E1" w:rsidRPr="00DF5D9A">
        <w:rPr>
          <w:rFonts w:ascii="Times New Roman" w:hAnsi="Times New Roman" w:cs="Times New Roman"/>
          <w:sz w:val="24"/>
          <w:szCs w:val="24"/>
        </w:rPr>
        <w:t>produce</w:t>
      </w:r>
      <w:r w:rsidR="00A624B3" w:rsidRPr="00DF5D9A">
        <w:rPr>
          <w:rFonts w:ascii="Times New Roman" w:hAnsi="Times New Roman" w:cs="Times New Roman"/>
          <w:sz w:val="24"/>
          <w:szCs w:val="24"/>
        </w:rPr>
        <w:t>d</w:t>
      </w:r>
      <w:r w:rsidR="00125489" w:rsidRPr="00DF5D9A">
        <w:rPr>
          <w:rFonts w:ascii="Times New Roman" w:hAnsi="Times New Roman" w:cs="Times New Roman"/>
          <w:sz w:val="24"/>
          <w:szCs w:val="24"/>
        </w:rPr>
        <w:t xml:space="preserve"> positive consequences</w:t>
      </w:r>
      <w:r w:rsidR="00C458E1" w:rsidRPr="00DF5D9A">
        <w:rPr>
          <w:rFonts w:ascii="Times New Roman" w:hAnsi="Times New Roman" w:cs="Times New Roman"/>
          <w:sz w:val="24"/>
          <w:szCs w:val="24"/>
        </w:rPr>
        <w:t xml:space="preserve"> for themselves that were</w:t>
      </w:r>
      <w:r w:rsidR="00070B4D" w:rsidRPr="00DF5D9A">
        <w:rPr>
          <w:rFonts w:ascii="Times New Roman" w:hAnsi="Times New Roman" w:cs="Times New Roman"/>
          <w:sz w:val="24"/>
          <w:szCs w:val="24"/>
        </w:rPr>
        <w:t xml:space="preserve"> accompanied by</w:t>
      </w:r>
      <w:r w:rsidR="00125489" w:rsidRPr="00DF5D9A">
        <w:rPr>
          <w:rFonts w:ascii="Times New Roman" w:hAnsi="Times New Roman" w:cs="Times New Roman"/>
          <w:sz w:val="24"/>
          <w:szCs w:val="24"/>
        </w:rPr>
        <w:t xml:space="preserve"> a </w:t>
      </w:r>
      <w:r w:rsidR="00070B4D" w:rsidRPr="00DF5D9A">
        <w:rPr>
          <w:rFonts w:ascii="Times New Roman" w:hAnsi="Times New Roman" w:cs="Times New Roman"/>
          <w:sz w:val="24"/>
          <w:szCs w:val="24"/>
        </w:rPr>
        <w:t xml:space="preserve">fairly </w:t>
      </w:r>
      <w:r w:rsidR="00125489" w:rsidRPr="00DF5D9A">
        <w:rPr>
          <w:rFonts w:ascii="Times New Roman" w:hAnsi="Times New Roman" w:cs="Times New Roman"/>
          <w:sz w:val="24"/>
          <w:szCs w:val="24"/>
        </w:rPr>
        <w:t>negative impact on others</w:t>
      </w:r>
      <w:r w:rsidR="005360B0" w:rsidRPr="00DF5D9A">
        <w:rPr>
          <w:rFonts w:ascii="Times New Roman" w:hAnsi="Times New Roman" w:cs="Times New Roman"/>
          <w:sz w:val="24"/>
          <w:szCs w:val="24"/>
        </w:rPr>
        <w:t>. A negative impact the</w:t>
      </w:r>
      <w:r w:rsidR="00382622" w:rsidRPr="00DF5D9A">
        <w:rPr>
          <w:rFonts w:ascii="Times New Roman" w:hAnsi="Times New Roman" w:cs="Times New Roman"/>
          <w:sz w:val="24"/>
          <w:szCs w:val="24"/>
        </w:rPr>
        <w:t>se narcissists</w:t>
      </w:r>
      <w:r w:rsidR="005360B0" w:rsidRPr="00DF5D9A">
        <w:rPr>
          <w:rFonts w:ascii="Times New Roman" w:hAnsi="Times New Roman" w:cs="Times New Roman"/>
          <w:sz w:val="24"/>
          <w:szCs w:val="24"/>
        </w:rPr>
        <w:t xml:space="preserve"> appear</w:t>
      </w:r>
      <w:r w:rsidR="00A624B3" w:rsidRPr="00DF5D9A">
        <w:rPr>
          <w:rFonts w:ascii="Times New Roman" w:hAnsi="Times New Roman" w:cs="Times New Roman"/>
          <w:sz w:val="24"/>
          <w:szCs w:val="24"/>
        </w:rPr>
        <w:t>ed</w:t>
      </w:r>
      <w:r w:rsidR="005360B0" w:rsidRPr="00DF5D9A">
        <w:rPr>
          <w:rFonts w:ascii="Times New Roman" w:hAnsi="Times New Roman" w:cs="Times New Roman"/>
          <w:sz w:val="24"/>
          <w:szCs w:val="24"/>
        </w:rPr>
        <w:t xml:space="preserve"> to find acceptable, as they also </w:t>
      </w:r>
      <w:r w:rsidR="00C458E1" w:rsidRPr="00DF5D9A">
        <w:rPr>
          <w:rFonts w:ascii="Times New Roman" w:hAnsi="Times New Roman" w:cs="Times New Roman"/>
          <w:sz w:val="24"/>
          <w:szCs w:val="24"/>
        </w:rPr>
        <w:t>reported a desire to become more narcissistic in the future</w:t>
      </w:r>
      <w:r w:rsidR="005360B0" w:rsidRPr="00DF5D9A">
        <w:rPr>
          <w:rFonts w:ascii="Times New Roman" w:hAnsi="Times New Roman" w:cs="Times New Roman"/>
          <w:sz w:val="24"/>
          <w:szCs w:val="24"/>
        </w:rPr>
        <w:t xml:space="preserve"> (Carlson, 2013)</w:t>
      </w:r>
      <w:r w:rsidR="00C458E1" w:rsidRPr="00DF5D9A">
        <w:rPr>
          <w:rFonts w:ascii="Times New Roman" w:hAnsi="Times New Roman" w:cs="Times New Roman"/>
          <w:sz w:val="24"/>
          <w:szCs w:val="24"/>
        </w:rPr>
        <w:t>.</w:t>
      </w:r>
      <w:r w:rsidR="003D1DF8" w:rsidRPr="00DF5D9A">
        <w:rPr>
          <w:rFonts w:ascii="Times New Roman" w:hAnsi="Times New Roman" w:cs="Times New Roman"/>
          <w:sz w:val="24"/>
          <w:szCs w:val="24"/>
        </w:rPr>
        <w:t xml:space="preserve"> </w:t>
      </w:r>
      <w:r w:rsidR="00AD6169" w:rsidRPr="00DF5D9A">
        <w:rPr>
          <w:rFonts w:ascii="Times New Roman" w:hAnsi="Times New Roman" w:cs="Times New Roman"/>
          <w:sz w:val="24"/>
          <w:szCs w:val="24"/>
        </w:rPr>
        <w:t>Jones and Brunell (201</w:t>
      </w:r>
      <w:r w:rsidR="00A16B96" w:rsidRPr="00DF5D9A">
        <w:rPr>
          <w:rFonts w:ascii="Times New Roman" w:hAnsi="Times New Roman" w:cs="Times New Roman"/>
          <w:sz w:val="24"/>
          <w:szCs w:val="24"/>
        </w:rPr>
        <w:t>4</w:t>
      </w:r>
      <w:r w:rsidR="00AD6169" w:rsidRPr="00DF5D9A">
        <w:rPr>
          <w:rFonts w:ascii="Times New Roman" w:hAnsi="Times New Roman" w:cs="Times New Roman"/>
          <w:sz w:val="24"/>
          <w:szCs w:val="24"/>
        </w:rPr>
        <w:t>)</w:t>
      </w:r>
      <w:r w:rsidR="00BD23F1" w:rsidRPr="00DF5D9A">
        <w:rPr>
          <w:rFonts w:ascii="Times New Roman" w:hAnsi="Times New Roman" w:cs="Times New Roman"/>
          <w:sz w:val="24"/>
          <w:szCs w:val="24"/>
        </w:rPr>
        <w:t xml:space="preserve"> </w:t>
      </w:r>
      <w:r w:rsidR="003D1DF8" w:rsidRPr="00DF5D9A">
        <w:rPr>
          <w:rFonts w:ascii="Times New Roman" w:hAnsi="Times New Roman" w:cs="Times New Roman"/>
          <w:sz w:val="24"/>
          <w:szCs w:val="24"/>
        </w:rPr>
        <w:t xml:space="preserve">likewise </w:t>
      </w:r>
      <w:r w:rsidR="00AD6169" w:rsidRPr="00DF5D9A">
        <w:rPr>
          <w:rFonts w:ascii="Times New Roman" w:hAnsi="Times New Roman" w:cs="Times New Roman"/>
          <w:sz w:val="24"/>
          <w:szCs w:val="24"/>
        </w:rPr>
        <w:t xml:space="preserve">found that narcissists were willing to admit to having negative communal attributes (e.g., </w:t>
      </w:r>
      <w:r w:rsidR="00BD23F1" w:rsidRPr="00DF5D9A">
        <w:rPr>
          <w:rFonts w:ascii="Times New Roman" w:hAnsi="Times New Roman" w:cs="Times New Roman"/>
          <w:sz w:val="24"/>
          <w:szCs w:val="24"/>
        </w:rPr>
        <w:t>jealous</w:t>
      </w:r>
      <w:r w:rsidR="00AD6169" w:rsidRPr="00DF5D9A">
        <w:rPr>
          <w:rFonts w:ascii="Times New Roman" w:hAnsi="Times New Roman" w:cs="Times New Roman"/>
          <w:sz w:val="24"/>
          <w:szCs w:val="24"/>
        </w:rPr>
        <w:t xml:space="preserve">, crude, insulting), </w:t>
      </w:r>
      <w:r w:rsidR="00B17D95" w:rsidRPr="00DF5D9A">
        <w:rPr>
          <w:rFonts w:ascii="Times New Roman" w:hAnsi="Times New Roman" w:cs="Times New Roman"/>
          <w:sz w:val="24"/>
          <w:szCs w:val="24"/>
        </w:rPr>
        <w:t>but had trouble remembering these self-reported communal attributes</w:t>
      </w:r>
      <w:r w:rsidR="00E55F78" w:rsidRPr="00DF5D9A">
        <w:rPr>
          <w:rFonts w:ascii="Times New Roman" w:hAnsi="Times New Roman" w:cs="Times New Roman"/>
          <w:sz w:val="24"/>
          <w:szCs w:val="24"/>
        </w:rPr>
        <w:t xml:space="preserve"> to a greater degree than self-reported agentic attributes</w:t>
      </w:r>
      <w:r w:rsidR="00B17D95" w:rsidRPr="00DF5D9A">
        <w:rPr>
          <w:rFonts w:ascii="Times New Roman" w:hAnsi="Times New Roman" w:cs="Times New Roman"/>
          <w:sz w:val="24"/>
          <w:szCs w:val="24"/>
        </w:rPr>
        <w:t xml:space="preserve"> in a </w:t>
      </w:r>
      <w:r w:rsidR="00994BFC" w:rsidRPr="00DF5D9A">
        <w:rPr>
          <w:rFonts w:ascii="Times New Roman" w:hAnsi="Times New Roman" w:cs="Times New Roman"/>
          <w:sz w:val="24"/>
          <w:szCs w:val="24"/>
        </w:rPr>
        <w:t xml:space="preserve">later </w:t>
      </w:r>
      <w:r w:rsidR="00B17D95" w:rsidRPr="00DF5D9A">
        <w:rPr>
          <w:rFonts w:ascii="Times New Roman" w:hAnsi="Times New Roman" w:cs="Times New Roman"/>
          <w:sz w:val="24"/>
          <w:szCs w:val="24"/>
        </w:rPr>
        <w:t>surprise recall task</w:t>
      </w:r>
      <w:r w:rsidR="00AD6169" w:rsidRPr="00DF5D9A">
        <w:rPr>
          <w:rFonts w:ascii="Times New Roman" w:hAnsi="Times New Roman" w:cs="Times New Roman"/>
          <w:sz w:val="24"/>
          <w:szCs w:val="24"/>
        </w:rPr>
        <w:t>.</w:t>
      </w:r>
      <w:r w:rsidR="001445DC" w:rsidRPr="00DF5D9A">
        <w:rPr>
          <w:rFonts w:ascii="Times New Roman" w:hAnsi="Times New Roman" w:cs="Times New Roman"/>
          <w:sz w:val="24"/>
          <w:szCs w:val="24"/>
        </w:rPr>
        <w:t xml:space="preserve"> The authors speculated that a failure to encode self-relevant negative-communal traits could reflect (a) a</w:t>
      </w:r>
      <w:r w:rsidR="00B77956" w:rsidRPr="00DF5D9A">
        <w:rPr>
          <w:rFonts w:ascii="Times New Roman" w:hAnsi="Times New Roman" w:cs="Times New Roman"/>
          <w:sz w:val="24"/>
          <w:szCs w:val="24"/>
        </w:rPr>
        <w:t xml:space="preserve">n indication of a </w:t>
      </w:r>
      <w:r w:rsidR="001445DC" w:rsidRPr="00DF5D9A">
        <w:rPr>
          <w:rFonts w:ascii="Times New Roman" w:hAnsi="Times New Roman" w:cs="Times New Roman"/>
          <w:sz w:val="24"/>
          <w:szCs w:val="24"/>
        </w:rPr>
        <w:t xml:space="preserve">weak avoidance motivation whereby narcissists </w:t>
      </w:r>
      <w:r w:rsidR="008712F9" w:rsidRPr="00DF5D9A">
        <w:rPr>
          <w:rFonts w:ascii="Times New Roman" w:hAnsi="Times New Roman" w:cs="Times New Roman"/>
          <w:sz w:val="24"/>
          <w:szCs w:val="24"/>
        </w:rPr>
        <w:t xml:space="preserve">strategically </w:t>
      </w:r>
      <w:r w:rsidR="003A5825" w:rsidRPr="00DF5D9A">
        <w:rPr>
          <w:rFonts w:ascii="Times New Roman" w:hAnsi="Times New Roman" w:cs="Times New Roman"/>
          <w:sz w:val="24"/>
          <w:szCs w:val="24"/>
        </w:rPr>
        <w:t>fail to encode</w:t>
      </w:r>
      <w:r w:rsidR="001445DC" w:rsidRPr="00DF5D9A">
        <w:rPr>
          <w:rFonts w:ascii="Times New Roman" w:hAnsi="Times New Roman" w:cs="Times New Roman"/>
          <w:sz w:val="24"/>
          <w:szCs w:val="24"/>
        </w:rPr>
        <w:t xml:space="preserve"> </w:t>
      </w:r>
      <w:r w:rsidR="00B77956" w:rsidRPr="00DF5D9A">
        <w:rPr>
          <w:rFonts w:ascii="Times New Roman" w:hAnsi="Times New Roman" w:cs="Times New Roman"/>
          <w:sz w:val="24"/>
          <w:szCs w:val="24"/>
        </w:rPr>
        <w:t>information about</w:t>
      </w:r>
      <w:r w:rsidR="001445DC" w:rsidRPr="00DF5D9A">
        <w:rPr>
          <w:rFonts w:ascii="Times New Roman" w:hAnsi="Times New Roman" w:cs="Times New Roman"/>
          <w:sz w:val="24"/>
          <w:szCs w:val="24"/>
        </w:rPr>
        <w:t xml:space="preserve"> their negative</w:t>
      </w:r>
      <w:r w:rsidR="00B77956" w:rsidRPr="00DF5D9A">
        <w:rPr>
          <w:rFonts w:ascii="Times New Roman" w:hAnsi="Times New Roman" w:cs="Times New Roman"/>
          <w:sz w:val="24"/>
          <w:szCs w:val="24"/>
        </w:rPr>
        <w:t xml:space="preserve"> </w:t>
      </w:r>
      <w:r w:rsidR="001445DC" w:rsidRPr="00DF5D9A">
        <w:rPr>
          <w:rFonts w:ascii="Times New Roman" w:hAnsi="Times New Roman" w:cs="Times New Roman"/>
          <w:sz w:val="24"/>
          <w:szCs w:val="24"/>
        </w:rPr>
        <w:t>traits or (b) “it may simply be that narcissists view negative-communal traits…as more neutral than negative, less important, or possibly experience less ego-</w:t>
      </w:r>
      <w:proofErr w:type="spellStart"/>
      <w:r w:rsidR="001445DC" w:rsidRPr="00DF5D9A">
        <w:rPr>
          <w:rFonts w:ascii="Times New Roman" w:hAnsi="Times New Roman" w:cs="Times New Roman"/>
          <w:sz w:val="24"/>
          <w:szCs w:val="24"/>
        </w:rPr>
        <w:t>defence</w:t>
      </w:r>
      <w:proofErr w:type="spellEnd"/>
      <w:r w:rsidR="001445DC" w:rsidRPr="00DF5D9A">
        <w:rPr>
          <w:rFonts w:ascii="Times New Roman" w:hAnsi="Times New Roman" w:cs="Times New Roman"/>
          <w:sz w:val="24"/>
          <w:szCs w:val="24"/>
        </w:rPr>
        <w:t xml:space="preserve"> concerning their negative-communal qualities than other qualities” (Jones &amp; Brunell, 201</w:t>
      </w:r>
      <w:r w:rsidR="00A16B96" w:rsidRPr="00DF5D9A">
        <w:rPr>
          <w:rFonts w:ascii="Times New Roman" w:hAnsi="Times New Roman" w:cs="Times New Roman"/>
          <w:sz w:val="24"/>
          <w:szCs w:val="24"/>
        </w:rPr>
        <w:t>4</w:t>
      </w:r>
      <w:r w:rsidR="001445DC" w:rsidRPr="00DF5D9A">
        <w:rPr>
          <w:rFonts w:ascii="Times New Roman" w:hAnsi="Times New Roman" w:cs="Times New Roman"/>
          <w:sz w:val="24"/>
          <w:szCs w:val="24"/>
        </w:rPr>
        <w:t>, p. 11).</w:t>
      </w:r>
    </w:p>
    <w:p w14:paraId="379F759E" w14:textId="677520DF" w:rsidR="00E762BA" w:rsidRPr="00DF5D9A" w:rsidRDefault="00E762BA"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In sum, narcissists appear to enhance agentic c</w:t>
      </w:r>
      <w:r w:rsidR="00F9242A" w:rsidRPr="00DF5D9A">
        <w:rPr>
          <w:rFonts w:ascii="Times New Roman" w:hAnsi="Times New Roman" w:cs="Times New Roman"/>
          <w:sz w:val="24"/>
          <w:szCs w:val="24"/>
        </w:rPr>
        <w:t xml:space="preserve">haracteristics more than </w:t>
      </w:r>
      <w:r w:rsidR="00201FE6" w:rsidRPr="00DF5D9A">
        <w:rPr>
          <w:rFonts w:ascii="Times New Roman" w:hAnsi="Times New Roman" w:cs="Times New Roman"/>
          <w:sz w:val="24"/>
          <w:szCs w:val="24"/>
        </w:rPr>
        <w:t>c</w:t>
      </w:r>
      <w:r w:rsidR="004A7D93" w:rsidRPr="00DF5D9A">
        <w:rPr>
          <w:rFonts w:ascii="Times New Roman" w:hAnsi="Times New Roman" w:cs="Times New Roman"/>
          <w:sz w:val="24"/>
          <w:szCs w:val="24"/>
        </w:rPr>
        <w:t xml:space="preserve">ommunal characteristics, but it </w:t>
      </w:r>
      <w:r w:rsidRPr="00DF5D9A">
        <w:rPr>
          <w:rFonts w:ascii="Times New Roman" w:hAnsi="Times New Roman" w:cs="Times New Roman"/>
          <w:sz w:val="24"/>
          <w:szCs w:val="24"/>
        </w:rPr>
        <w:t>is unclear by exactly how mu</w:t>
      </w:r>
      <w:r w:rsidR="004C4B42" w:rsidRPr="00DF5D9A">
        <w:rPr>
          <w:rFonts w:ascii="Times New Roman" w:hAnsi="Times New Roman" w:cs="Times New Roman"/>
          <w:sz w:val="24"/>
          <w:szCs w:val="24"/>
        </w:rPr>
        <w:t xml:space="preserve">ch. </w:t>
      </w:r>
      <w:r w:rsidR="00146FD5" w:rsidRPr="00DF5D9A">
        <w:rPr>
          <w:rFonts w:ascii="Times New Roman" w:hAnsi="Times New Roman" w:cs="Times New Roman"/>
          <w:sz w:val="24"/>
          <w:szCs w:val="24"/>
        </w:rPr>
        <w:t>On average, across studies</w:t>
      </w:r>
      <w:r w:rsidR="000910A4" w:rsidRPr="00DF5D9A">
        <w:rPr>
          <w:rFonts w:ascii="Times New Roman" w:hAnsi="Times New Roman" w:cs="Times New Roman"/>
          <w:sz w:val="24"/>
          <w:szCs w:val="24"/>
        </w:rPr>
        <w:t>,</w:t>
      </w:r>
      <w:r w:rsidR="00146FD5" w:rsidRPr="00DF5D9A">
        <w:rPr>
          <w:rFonts w:ascii="Times New Roman" w:hAnsi="Times New Roman" w:cs="Times New Roman"/>
          <w:sz w:val="24"/>
          <w:szCs w:val="24"/>
        </w:rPr>
        <w:t xml:space="preserve"> d</w:t>
      </w:r>
      <w:r w:rsidR="008E1D6D" w:rsidRPr="00DF5D9A">
        <w:rPr>
          <w:rFonts w:ascii="Times New Roman" w:hAnsi="Times New Roman" w:cs="Times New Roman"/>
          <w:sz w:val="24"/>
          <w:szCs w:val="24"/>
        </w:rPr>
        <w:t xml:space="preserve">o narcissists continue to enhance communal characteristics just to a lesser degree? </w:t>
      </w:r>
      <w:r w:rsidR="004C4B42" w:rsidRPr="00DF5D9A">
        <w:rPr>
          <w:rFonts w:ascii="Times New Roman" w:hAnsi="Times New Roman" w:cs="Times New Roman"/>
          <w:sz w:val="24"/>
          <w:szCs w:val="24"/>
        </w:rPr>
        <w:t>The current work aims to estimate</w:t>
      </w:r>
      <w:r w:rsidRPr="00DF5D9A">
        <w:rPr>
          <w:rFonts w:ascii="Times New Roman" w:hAnsi="Times New Roman" w:cs="Times New Roman"/>
          <w:sz w:val="24"/>
          <w:szCs w:val="24"/>
        </w:rPr>
        <w:t xml:space="preserve"> t</w:t>
      </w:r>
      <w:r w:rsidR="008E1D6D" w:rsidRPr="00DF5D9A">
        <w:rPr>
          <w:rFonts w:ascii="Times New Roman" w:hAnsi="Times New Roman" w:cs="Times New Roman"/>
          <w:sz w:val="24"/>
          <w:szCs w:val="24"/>
        </w:rPr>
        <w:t xml:space="preserve">he magnitude of </w:t>
      </w:r>
      <w:r w:rsidR="004A7D93" w:rsidRPr="00DF5D9A">
        <w:rPr>
          <w:rFonts w:ascii="Times New Roman" w:hAnsi="Times New Roman" w:cs="Times New Roman"/>
          <w:sz w:val="24"/>
          <w:szCs w:val="24"/>
        </w:rPr>
        <w:t>the self-enhancement effect</w:t>
      </w:r>
      <w:r w:rsidR="00501C0F" w:rsidRPr="00DF5D9A">
        <w:rPr>
          <w:rFonts w:ascii="Times New Roman" w:hAnsi="Times New Roman" w:cs="Times New Roman"/>
          <w:sz w:val="24"/>
          <w:szCs w:val="24"/>
        </w:rPr>
        <w:t xml:space="preserve"> for both agency and communion</w:t>
      </w:r>
      <w:r w:rsidR="000910A4" w:rsidRPr="00DF5D9A">
        <w:rPr>
          <w:rFonts w:ascii="Times New Roman" w:hAnsi="Times New Roman" w:cs="Times New Roman"/>
          <w:sz w:val="24"/>
          <w:szCs w:val="24"/>
        </w:rPr>
        <w:t>,</w:t>
      </w:r>
      <w:r w:rsidR="00501C0F" w:rsidRPr="00DF5D9A">
        <w:rPr>
          <w:rFonts w:ascii="Times New Roman" w:hAnsi="Times New Roman" w:cs="Times New Roman"/>
          <w:sz w:val="24"/>
          <w:szCs w:val="24"/>
        </w:rPr>
        <w:t xml:space="preserve"> </w:t>
      </w:r>
      <w:r w:rsidR="004A7D93" w:rsidRPr="00DF5D9A">
        <w:rPr>
          <w:rFonts w:ascii="Times New Roman" w:hAnsi="Times New Roman" w:cs="Times New Roman"/>
          <w:sz w:val="24"/>
          <w:szCs w:val="24"/>
        </w:rPr>
        <w:t xml:space="preserve">as well as </w:t>
      </w:r>
      <w:r w:rsidR="00C10F74" w:rsidRPr="00DF5D9A">
        <w:rPr>
          <w:rFonts w:ascii="Times New Roman" w:hAnsi="Times New Roman" w:cs="Times New Roman"/>
          <w:sz w:val="24"/>
          <w:szCs w:val="24"/>
        </w:rPr>
        <w:t>compare</w:t>
      </w:r>
      <w:r w:rsidR="00F85BA1" w:rsidRPr="00DF5D9A">
        <w:rPr>
          <w:rFonts w:ascii="Times New Roman" w:hAnsi="Times New Roman" w:cs="Times New Roman"/>
          <w:sz w:val="24"/>
          <w:szCs w:val="24"/>
        </w:rPr>
        <w:t xml:space="preserve"> the two.</w:t>
      </w:r>
    </w:p>
    <w:p w14:paraId="423B20A6" w14:textId="14ADBD26" w:rsidR="00D25BFA" w:rsidRPr="00DF5D9A" w:rsidRDefault="00561AD8" w:rsidP="00DF29E0">
      <w:pPr>
        <w:spacing w:after="0" w:line="480" w:lineRule="auto"/>
        <w:ind w:left="720"/>
        <w:rPr>
          <w:rFonts w:ascii="Times New Roman" w:hAnsi="Times New Roman" w:cs="Times New Roman"/>
          <w:sz w:val="24"/>
          <w:szCs w:val="24"/>
        </w:rPr>
      </w:pPr>
      <w:r w:rsidRPr="00DF5D9A">
        <w:rPr>
          <w:rFonts w:ascii="Times New Roman" w:hAnsi="Times New Roman" w:cs="Times New Roman"/>
          <w:i/>
          <w:sz w:val="24"/>
          <w:szCs w:val="24"/>
        </w:rPr>
        <w:t xml:space="preserve">Hypothesis 2: </w:t>
      </w:r>
      <w:r w:rsidRPr="00DF5D9A">
        <w:rPr>
          <w:rFonts w:ascii="Times New Roman" w:hAnsi="Times New Roman" w:cs="Times New Roman"/>
          <w:sz w:val="24"/>
          <w:szCs w:val="24"/>
        </w:rPr>
        <w:t xml:space="preserve">Narcissists will self-enhance their agentic characteristics to a greater extent than they </w:t>
      </w:r>
      <w:r w:rsidR="00352B20" w:rsidRPr="00DF5D9A">
        <w:rPr>
          <w:rFonts w:ascii="Times New Roman" w:hAnsi="Times New Roman" w:cs="Times New Roman"/>
          <w:sz w:val="24"/>
          <w:szCs w:val="24"/>
        </w:rPr>
        <w:t xml:space="preserve">will </w:t>
      </w:r>
      <w:r w:rsidRPr="00DF5D9A">
        <w:rPr>
          <w:rFonts w:ascii="Times New Roman" w:hAnsi="Times New Roman" w:cs="Times New Roman"/>
          <w:sz w:val="24"/>
          <w:szCs w:val="24"/>
        </w:rPr>
        <w:t>self-enhance their communal characteristics.</w:t>
      </w:r>
    </w:p>
    <w:p w14:paraId="370BB09D" w14:textId="77777777" w:rsidR="003944BE" w:rsidRPr="00DF5D9A" w:rsidRDefault="003944BE" w:rsidP="00DF29E0">
      <w:pPr>
        <w:spacing w:after="0" w:line="480" w:lineRule="auto"/>
        <w:jc w:val="center"/>
        <w:rPr>
          <w:rFonts w:ascii="Times New Roman" w:hAnsi="Times New Roman" w:cs="Times New Roman"/>
          <w:b/>
          <w:sz w:val="24"/>
          <w:szCs w:val="24"/>
        </w:rPr>
      </w:pPr>
    </w:p>
    <w:p w14:paraId="68853A6E" w14:textId="1C2EBAC1" w:rsidR="00FE5524" w:rsidRPr="00DF5D9A" w:rsidRDefault="00374540"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Acquaintanceship</w:t>
      </w:r>
    </w:p>
    <w:p w14:paraId="5A1F8193" w14:textId="018716E7" w:rsidR="002B4F2B" w:rsidRPr="00DF5D9A" w:rsidRDefault="0015318F" w:rsidP="00523904">
      <w:pPr>
        <w:spacing w:after="0" w:line="480" w:lineRule="auto"/>
        <w:rPr>
          <w:rFonts w:ascii="Times New Roman" w:hAnsi="Times New Roman" w:cs="Times New Roman"/>
          <w:sz w:val="24"/>
          <w:szCs w:val="24"/>
        </w:rPr>
      </w:pPr>
      <w:r w:rsidRPr="00DF5D9A">
        <w:rPr>
          <w:rFonts w:ascii="Times New Roman" w:hAnsi="Times New Roman" w:cs="Times New Roman"/>
          <w:sz w:val="24"/>
          <w:szCs w:val="24"/>
        </w:rPr>
        <w:tab/>
      </w:r>
      <w:r w:rsidR="005755D7" w:rsidRPr="00DF5D9A">
        <w:rPr>
          <w:rFonts w:ascii="Times New Roman" w:hAnsi="Times New Roman" w:cs="Times New Roman"/>
          <w:sz w:val="24"/>
          <w:szCs w:val="24"/>
        </w:rPr>
        <w:t>As observer-ratings are often the</w:t>
      </w:r>
      <w:r w:rsidRPr="00DF5D9A">
        <w:rPr>
          <w:rFonts w:ascii="Times New Roman" w:hAnsi="Times New Roman" w:cs="Times New Roman"/>
          <w:sz w:val="24"/>
          <w:szCs w:val="24"/>
        </w:rPr>
        <w:t xml:space="preserve"> external criteri</w:t>
      </w:r>
      <w:r w:rsidR="000325C4" w:rsidRPr="00DF5D9A">
        <w:rPr>
          <w:rFonts w:ascii="Times New Roman" w:hAnsi="Times New Roman" w:cs="Times New Roman"/>
          <w:sz w:val="24"/>
          <w:szCs w:val="24"/>
        </w:rPr>
        <w:t>on</w:t>
      </w:r>
      <w:r w:rsidRPr="00DF5D9A">
        <w:rPr>
          <w:rFonts w:ascii="Times New Roman" w:hAnsi="Times New Roman" w:cs="Times New Roman"/>
          <w:sz w:val="24"/>
          <w:szCs w:val="24"/>
        </w:rPr>
        <w:t xml:space="preserve"> used to establish </w:t>
      </w:r>
      <w:r w:rsidR="005755D7" w:rsidRPr="00DF5D9A">
        <w:rPr>
          <w:rFonts w:ascii="Times New Roman" w:hAnsi="Times New Roman" w:cs="Times New Roman"/>
          <w:sz w:val="24"/>
          <w:szCs w:val="24"/>
        </w:rPr>
        <w:t xml:space="preserve">the magnitude of </w:t>
      </w:r>
      <w:r w:rsidRPr="00DF5D9A">
        <w:rPr>
          <w:rFonts w:ascii="Times New Roman" w:hAnsi="Times New Roman" w:cs="Times New Roman"/>
          <w:sz w:val="24"/>
          <w:szCs w:val="24"/>
        </w:rPr>
        <w:t>narcissists’ self-enhancement, we w</w:t>
      </w:r>
      <w:r w:rsidR="00352B20" w:rsidRPr="00DF5D9A">
        <w:rPr>
          <w:rFonts w:ascii="Times New Roman" w:hAnsi="Times New Roman" w:cs="Times New Roman"/>
          <w:sz w:val="24"/>
          <w:szCs w:val="24"/>
        </w:rPr>
        <w:t xml:space="preserve">ill also be examining how </w:t>
      </w:r>
      <w:r w:rsidR="005755D7" w:rsidRPr="00DF5D9A">
        <w:rPr>
          <w:rFonts w:ascii="Times New Roman" w:hAnsi="Times New Roman" w:cs="Times New Roman"/>
          <w:sz w:val="24"/>
          <w:szCs w:val="24"/>
        </w:rPr>
        <w:t>observer characteristics</w:t>
      </w:r>
      <w:r w:rsidRPr="00DF5D9A">
        <w:rPr>
          <w:rFonts w:ascii="Times New Roman" w:hAnsi="Times New Roman" w:cs="Times New Roman"/>
          <w:sz w:val="24"/>
          <w:szCs w:val="24"/>
        </w:rPr>
        <w:t xml:space="preserve"> systematically vary across studies. Specifically</w:t>
      </w:r>
      <w:r w:rsidR="000A5285" w:rsidRPr="00DF5D9A">
        <w:rPr>
          <w:rFonts w:ascii="Times New Roman" w:hAnsi="Times New Roman" w:cs="Times New Roman"/>
          <w:sz w:val="24"/>
          <w:szCs w:val="24"/>
        </w:rPr>
        <w:t>,</w:t>
      </w:r>
      <w:r w:rsidR="008868E0" w:rsidRPr="00DF5D9A">
        <w:rPr>
          <w:rFonts w:ascii="Times New Roman" w:hAnsi="Times New Roman" w:cs="Times New Roman"/>
          <w:sz w:val="24"/>
          <w:szCs w:val="24"/>
        </w:rPr>
        <w:t xml:space="preserve"> we are interested in whether length of acquaintance</w:t>
      </w:r>
      <w:r w:rsidRPr="00DF5D9A">
        <w:rPr>
          <w:rFonts w:ascii="Times New Roman" w:hAnsi="Times New Roman" w:cs="Times New Roman"/>
          <w:sz w:val="24"/>
          <w:szCs w:val="24"/>
        </w:rPr>
        <w:t xml:space="preserve"> </w:t>
      </w:r>
      <w:r w:rsidR="00456889" w:rsidRPr="00DF5D9A">
        <w:rPr>
          <w:rFonts w:ascii="Times New Roman" w:hAnsi="Times New Roman" w:cs="Times New Roman"/>
          <w:sz w:val="24"/>
          <w:szCs w:val="24"/>
        </w:rPr>
        <w:t>affect</w:t>
      </w:r>
      <w:r w:rsidR="00352B20" w:rsidRPr="00DF5D9A">
        <w:rPr>
          <w:rFonts w:ascii="Times New Roman" w:hAnsi="Times New Roman" w:cs="Times New Roman"/>
          <w:sz w:val="24"/>
          <w:szCs w:val="24"/>
        </w:rPr>
        <w:t>s</w:t>
      </w:r>
      <w:r w:rsidR="00456889" w:rsidRPr="00DF5D9A">
        <w:rPr>
          <w:rFonts w:ascii="Times New Roman" w:hAnsi="Times New Roman" w:cs="Times New Roman"/>
          <w:sz w:val="24"/>
          <w:szCs w:val="24"/>
        </w:rPr>
        <w:t xml:space="preserve"> the magnitude of the discrepancy between narcissists’ self-reports and observer-reports. </w:t>
      </w:r>
      <w:r w:rsidR="00847778" w:rsidRPr="00DF5D9A">
        <w:rPr>
          <w:rFonts w:ascii="Times New Roman" w:hAnsi="Times New Roman" w:cs="Times New Roman"/>
          <w:sz w:val="24"/>
          <w:szCs w:val="24"/>
        </w:rPr>
        <w:t>Taking into consideration h</w:t>
      </w:r>
      <w:r w:rsidR="00F51576" w:rsidRPr="00DF5D9A">
        <w:rPr>
          <w:rFonts w:ascii="Times New Roman" w:hAnsi="Times New Roman" w:cs="Times New Roman"/>
          <w:sz w:val="24"/>
          <w:szCs w:val="24"/>
        </w:rPr>
        <w:t xml:space="preserve">ow well </w:t>
      </w:r>
      <w:r w:rsidR="0085155E" w:rsidRPr="00DF5D9A">
        <w:rPr>
          <w:rFonts w:ascii="Times New Roman" w:hAnsi="Times New Roman" w:cs="Times New Roman"/>
          <w:sz w:val="24"/>
          <w:szCs w:val="24"/>
        </w:rPr>
        <w:t>observers</w:t>
      </w:r>
      <w:r w:rsidR="00F51576" w:rsidRPr="00DF5D9A">
        <w:rPr>
          <w:rFonts w:ascii="Times New Roman" w:hAnsi="Times New Roman" w:cs="Times New Roman"/>
          <w:sz w:val="24"/>
          <w:szCs w:val="24"/>
        </w:rPr>
        <w:t xml:space="preserve"> know </w:t>
      </w:r>
      <w:r w:rsidR="00EC7060" w:rsidRPr="00DF5D9A">
        <w:rPr>
          <w:rFonts w:ascii="Times New Roman" w:hAnsi="Times New Roman" w:cs="Times New Roman"/>
          <w:sz w:val="24"/>
          <w:szCs w:val="24"/>
        </w:rPr>
        <w:t>participants</w:t>
      </w:r>
      <w:r w:rsidR="00F51576" w:rsidRPr="00DF5D9A">
        <w:rPr>
          <w:rFonts w:ascii="Times New Roman" w:hAnsi="Times New Roman" w:cs="Times New Roman"/>
          <w:sz w:val="24"/>
          <w:szCs w:val="24"/>
        </w:rPr>
        <w:t xml:space="preserve"> is </w:t>
      </w:r>
      <w:r w:rsidR="00F9242A" w:rsidRPr="00DF5D9A">
        <w:rPr>
          <w:rFonts w:ascii="Times New Roman" w:hAnsi="Times New Roman" w:cs="Times New Roman"/>
          <w:sz w:val="24"/>
          <w:szCs w:val="24"/>
        </w:rPr>
        <w:t>vital</w:t>
      </w:r>
      <w:r w:rsidR="00B3520E" w:rsidRPr="00DF5D9A">
        <w:rPr>
          <w:rFonts w:ascii="Times New Roman" w:hAnsi="Times New Roman" w:cs="Times New Roman"/>
          <w:sz w:val="24"/>
          <w:szCs w:val="24"/>
        </w:rPr>
        <w:t>,</w:t>
      </w:r>
      <w:r w:rsidR="00F51576" w:rsidRPr="00DF5D9A">
        <w:rPr>
          <w:rFonts w:ascii="Times New Roman" w:hAnsi="Times New Roman" w:cs="Times New Roman"/>
          <w:sz w:val="24"/>
          <w:szCs w:val="24"/>
        </w:rPr>
        <w:t xml:space="preserve"> because peoples’ impressions of narcissists tend to change over time </w:t>
      </w:r>
      <w:r w:rsidR="00E01A61" w:rsidRPr="00DF5D9A">
        <w:rPr>
          <w:rFonts w:ascii="Times New Roman" w:hAnsi="Times New Roman" w:cs="Times New Roman"/>
          <w:sz w:val="24"/>
          <w:szCs w:val="24"/>
        </w:rPr>
        <w:t xml:space="preserve">(i.e., </w:t>
      </w:r>
      <w:r w:rsidR="00F51576" w:rsidRPr="00DF5D9A">
        <w:rPr>
          <w:rFonts w:ascii="Times New Roman" w:hAnsi="Times New Roman" w:cs="Times New Roman"/>
          <w:sz w:val="24"/>
          <w:szCs w:val="24"/>
        </w:rPr>
        <w:t xml:space="preserve">narcissists make positive first impressions that deteriorate </w:t>
      </w:r>
      <w:r w:rsidR="00BB7798" w:rsidRPr="00DF5D9A">
        <w:rPr>
          <w:rFonts w:ascii="Times New Roman" w:hAnsi="Times New Roman" w:cs="Times New Roman"/>
          <w:sz w:val="24"/>
          <w:szCs w:val="24"/>
        </w:rPr>
        <w:t>as people get to know them better</w:t>
      </w:r>
      <w:r w:rsidR="00E01A61" w:rsidRPr="00DF5D9A">
        <w:rPr>
          <w:rFonts w:ascii="Times New Roman" w:hAnsi="Times New Roman" w:cs="Times New Roman"/>
          <w:sz w:val="24"/>
          <w:szCs w:val="24"/>
        </w:rPr>
        <w:t xml:space="preserve">; </w:t>
      </w:r>
      <w:r w:rsidR="00FC3CD1" w:rsidRPr="00DF5D9A">
        <w:rPr>
          <w:rFonts w:ascii="Times New Roman" w:hAnsi="Times New Roman" w:cs="Times New Roman"/>
          <w:sz w:val="24"/>
          <w:szCs w:val="24"/>
        </w:rPr>
        <w:t xml:space="preserve">Back, Schmukle, &amp; Egloff, 2010; </w:t>
      </w:r>
      <w:r w:rsidR="00F51576" w:rsidRPr="00DF5D9A">
        <w:rPr>
          <w:rFonts w:ascii="Times New Roman" w:hAnsi="Times New Roman" w:cs="Times New Roman"/>
          <w:sz w:val="24"/>
          <w:szCs w:val="24"/>
        </w:rPr>
        <w:t>Carlson</w:t>
      </w:r>
      <w:r w:rsidR="00DD1BCE" w:rsidRPr="00DF5D9A">
        <w:rPr>
          <w:rFonts w:ascii="Times New Roman" w:hAnsi="Times New Roman" w:cs="Times New Roman"/>
          <w:sz w:val="24"/>
          <w:szCs w:val="24"/>
        </w:rPr>
        <w:t xml:space="preserve"> et al., 2011</w:t>
      </w:r>
      <w:r w:rsidR="00421AF6" w:rsidRPr="00DF5D9A">
        <w:rPr>
          <w:rFonts w:ascii="Times New Roman" w:hAnsi="Times New Roman" w:cs="Times New Roman"/>
          <w:sz w:val="24"/>
          <w:szCs w:val="24"/>
        </w:rPr>
        <w:t>a</w:t>
      </w:r>
      <w:r w:rsidR="00F51576" w:rsidRPr="00DF5D9A">
        <w:rPr>
          <w:rFonts w:ascii="Times New Roman" w:hAnsi="Times New Roman" w:cs="Times New Roman"/>
          <w:sz w:val="24"/>
          <w:szCs w:val="24"/>
        </w:rPr>
        <w:t xml:space="preserve">). </w:t>
      </w:r>
      <w:r w:rsidR="00E232E0" w:rsidRPr="00DF5D9A">
        <w:rPr>
          <w:rFonts w:ascii="Times New Roman" w:hAnsi="Times New Roman" w:cs="Times New Roman"/>
          <w:sz w:val="24"/>
          <w:szCs w:val="24"/>
        </w:rPr>
        <w:t xml:space="preserve">For example, </w:t>
      </w:r>
      <w:r w:rsidR="00B04C8E" w:rsidRPr="00DF5D9A">
        <w:rPr>
          <w:rFonts w:ascii="Times New Roman" w:hAnsi="Times New Roman" w:cs="Times New Roman"/>
          <w:sz w:val="24"/>
          <w:szCs w:val="24"/>
        </w:rPr>
        <w:t>Paulhus (1998) found that</w:t>
      </w:r>
      <w:r w:rsidR="00B3520E" w:rsidRPr="00DF5D9A">
        <w:rPr>
          <w:rFonts w:ascii="Times New Roman" w:hAnsi="Times New Roman" w:cs="Times New Roman"/>
          <w:sz w:val="24"/>
          <w:szCs w:val="24"/>
        </w:rPr>
        <w:t>,</w:t>
      </w:r>
      <w:r w:rsidR="00B04C8E" w:rsidRPr="00DF5D9A">
        <w:rPr>
          <w:rFonts w:ascii="Times New Roman" w:hAnsi="Times New Roman" w:cs="Times New Roman"/>
          <w:sz w:val="24"/>
          <w:szCs w:val="24"/>
        </w:rPr>
        <w:t xml:space="preserve"> over the course of two months</w:t>
      </w:r>
      <w:r w:rsidR="00B3520E" w:rsidRPr="00DF5D9A">
        <w:rPr>
          <w:rFonts w:ascii="Times New Roman" w:hAnsi="Times New Roman" w:cs="Times New Roman"/>
          <w:sz w:val="24"/>
          <w:szCs w:val="24"/>
        </w:rPr>
        <w:t>,</w:t>
      </w:r>
      <w:r w:rsidR="00B04C8E" w:rsidRPr="00DF5D9A">
        <w:rPr>
          <w:rFonts w:ascii="Times New Roman" w:hAnsi="Times New Roman" w:cs="Times New Roman"/>
          <w:sz w:val="24"/>
          <w:szCs w:val="24"/>
        </w:rPr>
        <w:t xml:space="preserve"> narcissist</w:t>
      </w:r>
      <w:r w:rsidR="009E5990" w:rsidRPr="00DF5D9A">
        <w:rPr>
          <w:rFonts w:ascii="Times New Roman" w:hAnsi="Times New Roman" w:cs="Times New Roman"/>
          <w:sz w:val="24"/>
          <w:szCs w:val="24"/>
        </w:rPr>
        <w:t>s went from being described as “confident, entertaining, and intelligent”</w:t>
      </w:r>
      <w:r w:rsidR="00B04C8E" w:rsidRPr="00DF5D9A">
        <w:rPr>
          <w:rFonts w:ascii="Times New Roman" w:hAnsi="Times New Roman" w:cs="Times New Roman"/>
          <w:sz w:val="24"/>
          <w:szCs w:val="24"/>
        </w:rPr>
        <w:t xml:space="preserve"> by new acquaintances to </w:t>
      </w:r>
      <w:r w:rsidR="009E5990" w:rsidRPr="00DF5D9A">
        <w:rPr>
          <w:rFonts w:ascii="Times New Roman" w:hAnsi="Times New Roman" w:cs="Times New Roman"/>
          <w:sz w:val="24"/>
          <w:szCs w:val="24"/>
        </w:rPr>
        <w:t>being described as “arrogant, tends to brag, and overestimates abilities”</w:t>
      </w:r>
      <w:r w:rsidR="00FC724E" w:rsidRPr="00DF5D9A">
        <w:rPr>
          <w:rFonts w:ascii="Times New Roman" w:hAnsi="Times New Roman" w:cs="Times New Roman"/>
          <w:sz w:val="24"/>
          <w:szCs w:val="24"/>
        </w:rPr>
        <w:t>,</w:t>
      </w:r>
      <w:r w:rsidR="00B04C8E" w:rsidRPr="00DF5D9A">
        <w:rPr>
          <w:rFonts w:ascii="Times New Roman" w:hAnsi="Times New Roman" w:cs="Times New Roman"/>
          <w:sz w:val="24"/>
          <w:szCs w:val="24"/>
        </w:rPr>
        <w:t xml:space="preserve"> as </w:t>
      </w:r>
      <w:r w:rsidR="00F9242A" w:rsidRPr="00DF5D9A">
        <w:rPr>
          <w:rFonts w:ascii="Times New Roman" w:hAnsi="Times New Roman" w:cs="Times New Roman"/>
          <w:sz w:val="24"/>
          <w:szCs w:val="24"/>
        </w:rPr>
        <w:t>acquaintances</w:t>
      </w:r>
      <w:r w:rsidR="00B04C8E" w:rsidRPr="00DF5D9A">
        <w:rPr>
          <w:rFonts w:ascii="Times New Roman" w:hAnsi="Times New Roman" w:cs="Times New Roman"/>
          <w:sz w:val="24"/>
          <w:szCs w:val="24"/>
        </w:rPr>
        <w:t xml:space="preserve"> became familiar with </w:t>
      </w:r>
      <w:r w:rsidR="00F9242A" w:rsidRPr="00DF5D9A">
        <w:rPr>
          <w:rFonts w:ascii="Times New Roman" w:hAnsi="Times New Roman" w:cs="Times New Roman"/>
          <w:sz w:val="24"/>
          <w:szCs w:val="24"/>
        </w:rPr>
        <w:t>a broader range of their</w:t>
      </w:r>
      <w:r w:rsidR="00B04C8E" w:rsidRPr="00DF5D9A">
        <w:rPr>
          <w:rFonts w:ascii="Times New Roman" w:hAnsi="Times New Roman" w:cs="Times New Roman"/>
          <w:sz w:val="24"/>
          <w:szCs w:val="24"/>
        </w:rPr>
        <w:t xml:space="preserve"> behavior</w:t>
      </w:r>
      <w:r w:rsidR="003D1DF8" w:rsidRPr="00DF5D9A">
        <w:rPr>
          <w:rFonts w:ascii="Times New Roman" w:hAnsi="Times New Roman" w:cs="Times New Roman"/>
          <w:sz w:val="24"/>
          <w:szCs w:val="24"/>
        </w:rPr>
        <w:t>s</w:t>
      </w:r>
      <w:r w:rsidR="009E5990" w:rsidRPr="00DF5D9A">
        <w:rPr>
          <w:rFonts w:ascii="Times New Roman" w:hAnsi="Times New Roman" w:cs="Times New Roman"/>
          <w:sz w:val="24"/>
          <w:szCs w:val="24"/>
        </w:rPr>
        <w:t xml:space="preserve"> (p. 1204)</w:t>
      </w:r>
      <w:r w:rsidR="00B04C8E" w:rsidRPr="00DF5D9A">
        <w:rPr>
          <w:rFonts w:ascii="Times New Roman" w:hAnsi="Times New Roman" w:cs="Times New Roman"/>
          <w:sz w:val="24"/>
          <w:szCs w:val="24"/>
        </w:rPr>
        <w:t xml:space="preserve">. Similarly, Carlson and colleagues </w:t>
      </w:r>
      <w:r w:rsidR="009E5990" w:rsidRPr="00DF5D9A">
        <w:rPr>
          <w:rFonts w:ascii="Times New Roman" w:hAnsi="Times New Roman" w:cs="Times New Roman"/>
          <w:sz w:val="24"/>
          <w:szCs w:val="24"/>
        </w:rPr>
        <w:t>(2011</w:t>
      </w:r>
      <w:r w:rsidR="00DD1BCE" w:rsidRPr="00DF5D9A">
        <w:rPr>
          <w:rFonts w:ascii="Times New Roman" w:hAnsi="Times New Roman" w:cs="Times New Roman"/>
          <w:sz w:val="24"/>
          <w:szCs w:val="24"/>
        </w:rPr>
        <w:t>b</w:t>
      </w:r>
      <w:r w:rsidR="009E5990" w:rsidRPr="00DF5D9A">
        <w:rPr>
          <w:rFonts w:ascii="Times New Roman" w:hAnsi="Times New Roman" w:cs="Times New Roman"/>
          <w:sz w:val="24"/>
          <w:szCs w:val="24"/>
        </w:rPr>
        <w:t xml:space="preserve">) </w:t>
      </w:r>
      <w:r w:rsidR="00B04C8E" w:rsidRPr="00DF5D9A">
        <w:rPr>
          <w:rFonts w:ascii="Times New Roman" w:hAnsi="Times New Roman" w:cs="Times New Roman"/>
          <w:sz w:val="24"/>
          <w:szCs w:val="24"/>
        </w:rPr>
        <w:t xml:space="preserve">found that </w:t>
      </w:r>
      <w:r w:rsidR="009E5990" w:rsidRPr="00DF5D9A">
        <w:rPr>
          <w:rFonts w:ascii="Times New Roman" w:hAnsi="Times New Roman" w:cs="Times New Roman"/>
          <w:sz w:val="24"/>
          <w:szCs w:val="24"/>
        </w:rPr>
        <w:t>new acquaintances perceived narcissists more positively than k</w:t>
      </w:r>
      <w:r w:rsidR="00E54EEE" w:rsidRPr="00DF5D9A">
        <w:rPr>
          <w:rFonts w:ascii="Times New Roman" w:hAnsi="Times New Roman" w:cs="Times New Roman"/>
          <w:sz w:val="24"/>
          <w:szCs w:val="24"/>
        </w:rPr>
        <w:t xml:space="preserve">nowledgeable informants, and that </w:t>
      </w:r>
      <w:r w:rsidR="0093213D" w:rsidRPr="00DF5D9A">
        <w:rPr>
          <w:rFonts w:ascii="Times New Roman" w:hAnsi="Times New Roman" w:cs="Times New Roman"/>
          <w:sz w:val="24"/>
          <w:szCs w:val="24"/>
        </w:rPr>
        <w:t xml:space="preserve">even </w:t>
      </w:r>
      <w:r w:rsidR="00E54EEE" w:rsidRPr="00DF5D9A">
        <w:rPr>
          <w:rFonts w:ascii="Times New Roman" w:hAnsi="Times New Roman" w:cs="Times New Roman"/>
          <w:sz w:val="24"/>
          <w:szCs w:val="24"/>
        </w:rPr>
        <w:t>n</w:t>
      </w:r>
      <w:r w:rsidR="001D0EA9" w:rsidRPr="00DF5D9A">
        <w:rPr>
          <w:rFonts w:ascii="Times New Roman" w:hAnsi="Times New Roman" w:cs="Times New Roman"/>
          <w:sz w:val="24"/>
          <w:szCs w:val="24"/>
        </w:rPr>
        <w:t xml:space="preserve">arcissists </w:t>
      </w:r>
      <w:r w:rsidR="0093213D" w:rsidRPr="00DF5D9A">
        <w:rPr>
          <w:rFonts w:ascii="Times New Roman" w:hAnsi="Times New Roman" w:cs="Times New Roman"/>
          <w:sz w:val="24"/>
          <w:szCs w:val="24"/>
        </w:rPr>
        <w:t xml:space="preserve">themselves </w:t>
      </w:r>
      <w:r w:rsidR="001D0EA9" w:rsidRPr="00DF5D9A">
        <w:rPr>
          <w:rFonts w:ascii="Times New Roman" w:hAnsi="Times New Roman" w:cs="Times New Roman"/>
          <w:sz w:val="24"/>
          <w:szCs w:val="24"/>
        </w:rPr>
        <w:t xml:space="preserve">were aware of how </w:t>
      </w:r>
      <w:r w:rsidR="0093213D" w:rsidRPr="00DF5D9A">
        <w:rPr>
          <w:rFonts w:ascii="Times New Roman" w:hAnsi="Times New Roman" w:cs="Times New Roman"/>
          <w:sz w:val="24"/>
          <w:szCs w:val="24"/>
        </w:rPr>
        <w:t>others’</w:t>
      </w:r>
      <w:r w:rsidR="00FE6E07" w:rsidRPr="00DF5D9A">
        <w:rPr>
          <w:rFonts w:ascii="Times New Roman" w:hAnsi="Times New Roman" w:cs="Times New Roman"/>
          <w:sz w:val="24"/>
          <w:szCs w:val="24"/>
        </w:rPr>
        <w:t xml:space="preserve"> perceptions of them </w:t>
      </w:r>
      <w:r w:rsidR="008040A3" w:rsidRPr="00DF5D9A">
        <w:rPr>
          <w:rFonts w:ascii="Times New Roman" w:hAnsi="Times New Roman" w:cs="Times New Roman"/>
          <w:sz w:val="24"/>
          <w:szCs w:val="24"/>
        </w:rPr>
        <w:t>became more negative</w:t>
      </w:r>
      <w:r w:rsidR="00FE6E07" w:rsidRPr="00DF5D9A">
        <w:rPr>
          <w:rFonts w:ascii="Times New Roman" w:hAnsi="Times New Roman" w:cs="Times New Roman"/>
          <w:sz w:val="24"/>
          <w:szCs w:val="24"/>
        </w:rPr>
        <w:t xml:space="preserve"> over time (Carlson et al., 2011</w:t>
      </w:r>
      <w:r w:rsidR="00DD1BCE" w:rsidRPr="00DF5D9A">
        <w:rPr>
          <w:rFonts w:ascii="Times New Roman" w:hAnsi="Times New Roman" w:cs="Times New Roman"/>
          <w:sz w:val="24"/>
          <w:szCs w:val="24"/>
        </w:rPr>
        <w:t>b</w:t>
      </w:r>
      <w:r w:rsidR="00FE6E07" w:rsidRPr="00DF5D9A">
        <w:rPr>
          <w:rFonts w:ascii="Times New Roman" w:hAnsi="Times New Roman" w:cs="Times New Roman"/>
          <w:sz w:val="24"/>
          <w:szCs w:val="24"/>
        </w:rPr>
        <w:t xml:space="preserve">). Thus, </w:t>
      </w:r>
      <w:r w:rsidR="008040A3" w:rsidRPr="00DF5D9A">
        <w:rPr>
          <w:rFonts w:ascii="Times New Roman" w:hAnsi="Times New Roman" w:cs="Times New Roman"/>
          <w:sz w:val="24"/>
          <w:szCs w:val="24"/>
        </w:rPr>
        <w:t xml:space="preserve">we predict that narcissists’ self-enhancement bias will be larger </w:t>
      </w:r>
      <w:r w:rsidR="00B61293" w:rsidRPr="00DF5D9A">
        <w:rPr>
          <w:rFonts w:ascii="Times New Roman" w:hAnsi="Times New Roman" w:cs="Times New Roman"/>
          <w:sz w:val="24"/>
          <w:szCs w:val="24"/>
        </w:rPr>
        <w:t xml:space="preserve">in magnitude </w:t>
      </w:r>
      <w:r w:rsidR="008040A3" w:rsidRPr="00DF5D9A">
        <w:rPr>
          <w:rFonts w:ascii="Times New Roman" w:hAnsi="Times New Roman" w:cs="Times New Roman"/>
          <w:sz w:val="24"/>
          <w:szCs w:val="24"/>
        </w:rPr>
        <w:t>when based on (the more negative) ratings from close others than (the more positive</w:t>
      </w:r>
      <w:r w:rsidR="003E1458" w:rsidRPr="00DF5D9A">
        <w:rPr>
          <w:rFonts w:ascii="Times New Roman" w:hAnsi="Times New Roman" w:cs="Times New Roman"/>
          <w:sz w:val="24"/>
          <w:szCs w:val="24"/>
        </w:rPr>
        <w:t xml:space="preserve"> and thus more similar</w:t>
      </w:r>
      <w:r w:rsidR="008040A3" w:rsidRPr="00DF5D9A">
        <w:rPr>
          <w:rFonts w:ascii="Times New Roman" w:hAnsi="Times New Roman" w:cs="Times New Roman"/>
          <w:sz w:val="24"/>
          <w:szCs w:val="24"/>
        </w:rPr>
        <w:t>) ratings from new acquaintances.</w:t>
      </w:r>
    </w:p>
    <w:p w14:paraId="33D36DBE" w14:textId="707AC3E0" w:rsidR="00E762BA" w:rsidRPr="00DF5D9A" w:rsidRDefault="00FE6E07" w:rsidP="00DF29E0">
      <w:pPr>
        <w:spacing w:after="0" w:line="480" w:lineRule="auto"/>
        <w:ind w:left="720"/>
        <w:rPr>
          <w:rFonts w:ascii="Times New Roman" w:hAnsi="Times New Roman" w:cs="Times New Roman"/>
          <w:sz w:val="24"/>
          <w:szCs w:val="24"/>
        </w:rPr>
      </w:pPr>
      <w:r w:rsidRPr="00DF5D9A">
        <w:rPr>
          <w:rFonts w:ascii="Times New Roman" w:hAnsi="Times New Roman" w:cs="Times New Roman"/>
          <w:i/>
          <w:sz w:val="24"/>
          <w:szCs w:val="24"/>
        </w:rPr>
        <w:t>Hypothesis 3</w:t>
      </w:r>
      <w:r w:rsidRPr="00DF5D9A">
        <w:rPr>
          <w:rFonts w:ascii="Times New Roman" w:hAnsi="Times New Roman" w:cs="Times New Roman"/>
          <w:sz w:val="24"/>
          <w:szCs w:val="24"/>
        </w:rPr>
        <w:t xml:space="preserve">: </w:t>
      </w:r>
      <w:r w:rsidR="008040A3" w:rsidRPr="00DF5D9A">
        <w:rPr>
          <w:rFonts w:ascii="Times New Roman" w:hAnsi="Times New Roman" w:cs="Times New Roman"/>
          <w:sz w:val="24"/>
          <w:szCs w:val="24"/>
        </w:rPr>
        <w:t xml:space="preserve">Narcissists’ self-enhancement bias will be larger </w:t>
      </w:r>
      <w:r w:rsidR="005E11A1" w:rsidRPr="00DF5D9A">
        <w:rPr>
          <w:rFonts w:ascii="Times New Roman" w:hAnsi="Times New Roman" w:cs="Times New Roman"/>
          <w:sz w:val="24"/>
          <w:szCs w:val="24"/>
        </w:rPr>
        <w:t xml:space="preserve">in magnitude </w:t>
      </w:r>
      <w:r w:rsidR="008040A3" w:rsidRPr="00DF5D9A">
        <w:rPr>
          <w:rFonts w:ascii="Times New Roman" w:hAnsi="Times New Roman" w:cs="Times New Roman"/>
          <w:sz w:val="24"/>
          <w:szCs w:val="24"/>
        </w:rPr>
        <w:t xml:space="preserve">when </w:t>
      </w:r>
      <w:r w:rsidR="005802F3" w:rsidRPr="00DF5D9A">
        <w:rPr>
          <w:rFonts w:ascii="Times New Roman" w:hAnsi="Times New Roman" w:cs="Times New Roman"/>
          <w:sz w:val="24"/>
          <w:szCs w:val="24"/>
        </w:rPr>
        <w:t xml:space="preserve">the criterion measure is </w:t>
      </w:r>
      <w:r w:rsidR="008040A3" w:rsidRPr="00DF5D9A">
        <w:rPr>
          <w:rFonts w:ascii="Times New Roman" w:hAnsi="Times New Roman" w:cs="Times New Roman"/>
          <w:sz w:val="24"/>
          <w:szCs w:val="24"/>
        </w:rPr>
        <w:t>based on ratings from close others than when based on ratings from new acquaintances.</w:t>
      </w:r>
    </w:p>
    <w:p w14:paraId="56833A65" w14:textId="77777777" w:rsidR="003944BE" w:rsidRPr="00DF5D9A" w:rsidRDefault="003944BE" w:rsidP="00DF29E0">
      <w:pPr>
        <w:spacing w:after="0" w:line="480" w:lineRule="auto"/>
        <w:jc w:val="center"/>
        <w:rPr>
          <w:rFonts w:ascii="Times New Roman" w:hAnsi="Times New Roman" w:cs="Times New Roman"/>
          <w:b/>
          <w:sz w:val="24"/>
          <w:szCs w:val="24"/>
        </w:rPr>
      </w:pPr>
    </w:p>
    <w:p w14:paraId="036419D9" w14:textId="77777777" w:rsidR="003944BE" w:rsidRPr="00DF5D9A" w:rsidRDefault="003944BE" w:rsidP="00DF29E0">
      <w:pPr>
        <w:spacing w:after="0" w:line="480" w:lineRule="auto"/>
        <w:jc w:val="center"/>
        <w:rPr>
          <w:rFonts w:ascii="Times New Roman" w:hAnsi="Times New Roman" w:cs="Times New Roman"/>
          <w:b/>
          <w:sz w:val="24"/>
          <w:szCs w:val="24"/>
        </w:rPr>
      </w:pPr>
    </w:p>
    <w:p w14:paraId="05BAC8A9" w14:textId="45D16BB9" w:rsidR="002B4F2B" w:rsidRPr="00DF5D9A" w:rsidRDefault="00067D8C"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Difference Scores versus</w:t>
      </w:r>
      <w:r w:rsidR="002B4F2B" w:rsidRPr="00DF5D9A">
        <w:rPr>
          <w:rFonts w:ascii="Times New Roman" w:hAnsi="Times New Roman" w:cs="Times New Roman"/>
          <w:b/>
          <w:sz w:val="24"/>
          <w:szCs w:val="24"/>
        </w:rPr>
        <w:t xml:space="preserve"> </w:t>
      </w:r>
      <w:r w:rsidRPr="00DF5D9A">
        <w:rPr>
          <w:rFonts w:ascii="Times New Roman" w:hAnsi="Times New Roman" w:cs="Times New Roman"/>
          <w:b/>
          <w:sz w:val="24"/>
          <w:szCs w:val="24"/>
        </w:rPr>
        <w:t>the Self-Criterion Residual Method</w:t>
      </w:r>
    </w:p>
    <w:p w14:paraId="781EF711" w14:textId="1A90A4D6" w:rsidR="006C5D06" w:rsidRPr="00DF5D9A" w:rsidRDefault="007A10A8"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We also investigate a methodological moderator that allow</w:t>
      </w:r>
      <w:r w:rsidR="00FC724E" w:rsidRPr="00DF5D9A">
        <w:rPr>
          <w:rFonts w:ascii="Times New Roman" w:hAnsi="Times New Roman" w:cs="Times New Roman"/>
          <w:sz w:val="24"/>
          <w:szCs w:val="24"/>
        </w:rPr>
        <w:t>s</w:t>
      </w:r>
      <w:r w:rsidRPr="00DF5D9A">
        <w:rPr>
          <w:rFonts w:ascii="Times New Roman" w:hAnsi="Times New Roman" w:cs="Times New Roman"/>
          <w:sz w:val="24"/>
          <w:szCs w:val="24"/>
        </w:rPr>
        <w:t xml:space="preserve"> us to compare and contrast different methods of measuring self-enhancement. </w:t>
      </w:r>
      <w:r w:rsidR="0061218C" w:rsidRPr="00DF5D9A">
        <w:rPr>
          <w:rFonts w:ascii="Times New Roman" w:hAnsi="Times New Roman" w:cs="Times New Roman"/>
          <w:sz w:val="24"/>
          <w:szCs w:val="24"/>
        </w:rPr>
        <w:t>To calculate self-enhancement</w:t>
      </w:r>
      <w:r w:rsidR="005E11A1" w:rsidRPr="00DF5D9A">
        <w:rPr>
          <w:rFonts w:ascii="Times New Roman" w:hAnsi="Times New Roman" w:cs="Times New Roman"/>
          <w:sz w:val="24"/>
          <w:szCs w:val="24"/>
        </w:rPr>
        <w:t>,</w:t>
      </w:r>
      <w:r w:rsidR="0061218C" w:rsidRPr="00DF5D9A">
        <w:rPr>
          <w:rFonts w:ascii="Times New Roman" w:hAnsi="Times New Roman" w:cs="Times New Roman"/>
          <w:sz w:val="24"/>
          <w:szCs w:val="24"/>
        </w:rPr>
        <w:t xml:space="preserve"> researchers </w:t>
      </w:r>
      <w:r w:rsidR="001D06B1" w:rsidRPr="00DF5D9A">
        <w:rPr>
          <w:rFonts w:ascii="Times New Roman" w:hAnsi="Times New Roman" w:cs="Times New Roman"/>
          <w:sz w:val="24"/>
          <w:szCs w:val="24"/>
        </w:rPr>
        <w:t xml:space="preserve">tend to </w:t>
      </w:r>
      <w:r w:rsidR="0061218C" w:rsidRPr="00DF5D9A">
        <w:rPr>
          <w:rFonts w:ascii="Times New Roman" w:hAnsi="Times New Roman" w:cs="Times New Roman"/>
          <w:sz w:val="24"/>
          <w:szCs w:val="24"/>
        </w:rPr>
        <w:t>use one of two methods</w:t>
      </w:r>
      <w:r w:rsidR="004611C9" w:rsidRPr="00DF5D9A">
        <w:rPr>
          <w:rFonts w:ascii="Times New Roman" w:hAnsi="Times New Roman" w:cs="Times New Roman"/>
          <w:sz w:val="24"/>
          <w:szCs w:val="24"/>
        </w:rPr>
        <w:t xml:space="preserve">: </w:t>
      </w:r>
      <w:r w:rsidR="00E17D74" w:rsidRPr="00DF5D9A">
        <w:rPr>
          <w:rFonts w:ascii="Times New Roman" w:hAnsi="Times New Roman" w:cs="Times New Roman"/>
          <w:sz w:val="24"/>
          <w:szCs w:val="24"/>
        </w:rPr>
        <w:t xml:space="preserve">(1) </w:t>
      </w:r>
      <w:r w:rsidR="006D625C" w:rsidRPr="00DF5D9A">
        <w:rPr>
          <w:rFonts w:ascii="Times New Roman" w:hAnsi="Times New Roman" w:cs="Times New Roman"/>
          <w:sz w:val="24"/>
          <w:szCs w:val="24"/>
        </w:rPr>
        <w:t>difference score</w:t>
      </w:r>
      <w:r w:rsidR="003034F8" w:rsidRPr="00DF5D9A">
        <w:rPr>
          <w:rFonts w:ascii="Times New Roman" w:hAnsi="Times New Roman" w:cs="Times New Roman"/>
          <w:sz w:val="24"/>
          <w:szCs w:val="24"/>
        </w:rPr>
        <w:t>s that are calculated</w:t>
      </w:r>
      <w:r w:rsidR="00045314" w:rsidRPr="00DF5D9A">
        <w:rPr>
          <w:rFonts w:ascii="Times New Roman" w:hAnsi="Times New Roman" w:cs="Times New Roman"/>
          <w:sz w:val="24"/>
          <w:szCs w:val="24"/>
        </w:rPr>
        <w:t xml:space="preserve"> by subtracting external-ratings from self-ratings</w:t>
      </w:r>
      <w:r w:rsidR="00A37F57" w:rsidRPr="00DF5D9A">
        <w:rPr>
          <w:rFonts w:ascii="Times New Roman" w:hAnsi="Times New Roman" w:cs="Times New Roman"/>
          <w:sz w:val="24"/>
          <w:szCs w:val="24"/>
        </w:rPr>
        <w:t xml:space="preserve"> or </w:t>
      </w:r>
      <w:r w:rsidR="00E17D74" w:rsidRPr="00DF5D9A">
        <w:rPr>
          <w:rFonts w:ascii="Times New Roman" w:hAnsi="Times New Roman" w:cs="Times New Roman"/>
          <w:sz w:val="24"/>
          <w:szCs w:val="24"/>
        </w:rPr>
        <w:t xml:space="preserve">(2) </w:t>
      </w:r>
      <w:r w:rsidR="00A37F57" w:rsidRPr="00DF5D9A">
        <w:rPr>
          <w:rFonts w:ascii="Times New Roman" w:hAnsi="Times New Roman" w:cs="Times New Roman"/>
          <w:sz w:val="24"/>
          <w:szCs w:val="24"/>
        </w:rPr>
        <w:t>the self-criterion residual method (John &amp; Robins, 1994; Paulhus &amp; John, 1998)</w:t>
      </w:r>
      <w:r w:rsidR="0061218C" w:rsidRPr="00DF5D9A">
        <w:rPr>
          <w:rFonts w:ascii="Times New Roman" w:hAnsi="Times New Roman" w:cs="Times New Roman"/>
          <w:sz w:val="24"/>
          <w:szCs w:val="24"/>
        </w:rPr>
        <w:t xml:space="preserve">. </w:t>
      </w:r>
      <w:r w:rsidR="006C5D06" w:rsidRPr="00DF5D9A">
        <w:rPr>
          <w:rFonts w:ascii="Times New Roman" w:hAnsi="Times New Roman" w:cs="Times New Roman"/>
          <w:sz w:val="24"/>
          <w:szCs w:val="24"/>
        </w:rPr>
        <w:t>The self-criterion residual is calculated by regressing self-reports on</w:t>
      </w:r>
      <w:r w:rsidR="00A37F57" w:rsidRPr="00DF5D9A">
        <w:rPr>
          <w:rFonts w:ascii="Times New Roman" w:hAnsi="Times New Roman" w:cs="Times New Roman"/>
          <w:sz w:val="24"/>
          <w:szCs w:val="24"/>
        </w:rPr>
        <w:t>to</w:t>
      </w:r>
      <w:r w:rsidR="006C5D06" w:rsidRPr="00DF5D9A">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sidRPr="00DF5D9A">
        <w:rPr>
          <w:rFonts w:ascii="Times New Roman" w:hAnsi="Times New Roman" w:cs="Times New Roman"/>
          <w:sz w:val="24"/>
          <w:szCs w:val="24"/>
        </w:rPr>
        <w:t>ort was lower than the observer-</w:t>
      </w:r>
      <w:r w:rsidR="006C5D06" w:rsidRPr="00DF5D9A">
        <w:rPr>
          <w:rFonts w:ascii="Times New Roman" w:hAnsi="Times New Roman" w:cs="Times New Roman"/>
          <w:sz w:val="24"/>
          <w:szCs w:val="24"/>
        </w:rPr>
        <w:t>report). These residuals can be correlated with narcissism scores</w:t>
      </w:r>
      <w:r w:rsidR="00A37F57" w:rsidRPr="00DF5D9A">
        <w:rPr>
          <w:rFonts w:ascii="Times New Roman" w:hAnsi="Times New Roman" w:cs="Times New Roman"/>
          <w:sz w:val="24"/>
          <w:szCs w:val="24"/>
        </w:rPr>
        <w:t xml:space="preserve">, </w:t>
      </w:r>
      <w:r w:rsidR="006C5D06" w:rsidRPr="00DF5D9A">
        <w:rPr>
          <w:rFonts w:ascii="Times New Roman" w:hAnsi="Times New Roman" w:cs="Times New Roman"/>
          <w:sz w:val="24"/>
          <w:szCs w:val="24"/>
        </w:rPr>
        <w:t>or any other variable</w:t>
      </w:r>
      <w:r w:rsidR="00A37F57" w:rsidRPr="00DF5D9A">
        <w:rPr>
          <w:rFonts w:ascii="Times New Roman" w:hAnsi="Times New Roman" w:cs="Times New Roman"/>
          <w:sz w:val="24"/>
          <w:szCs w:val="24"/>
        </w:rPr>
        <w:t>,</w:t>
      </w:r>
      <w:r w:rsidR="006C5D06" w:rsidRPr="00DF5D9A">
        <w:rPr>
          <w:rFonts w:ascii="Times New Roman" w:hAnsi="Times New Roman" w:cs="Times New Roman"/>
          <w:sz w:val="24"/>
          <w:szCs w:val="24"/>
        </w:rPr>
        <w:t xml:space="preserve"> to calculate its relationship with self-enhancement.</w:t>
      </w:r>
    </w:p>
    <w:p w14:paraId="52F27FD3" w14:textId="1DC86219" w:rsidR="00696711" w:rsidRPr="00DF5D9A" w:rsidRDefault="00A37F57" w:rsidP="00472614">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Of these two approaches, d</w:t>
      </w:r>
      <w:r w:rsidR="005E11A1" w:rsidRPr="00DF5D9A">
        <w:rPr>
          <w:rFonts w:ascii="Times New Roman" w:hAnsi="Times New Roman" w:cs="Times New Roman"/>
          <w:sz w:val="24"/>
          <w:szCs w:val="24"/>
        </w:rPr>
        <w:t>ifference scores</w:t>
      </w:r>
      <w:r w:rsidR="006D14FB" w:rsidRPr="00DF5D9A">
        <w:rPr>
          <w:rFonts w:ascii="Times New Roman" w:hAnsi="Times New Roman" w:cs="Times New Roman"/>
          <w:sz w:val="24"/>
          <w:szCs w:val="24"/>
        </w:rPr>
        <w:t xml:space="preserve"> have been criticized </w:t>
      </w:r>
      <w:r w:rsidR="00CE6E75" w:rsidRPr="00DF5D9A">
        <w:rPr>
          <w:rFonts w:ascii="Times New Roman" w:hAnsi="Times New Roman" w:cs="Times New Roman"/>
          <w:sz w:val="24"/>
          <w:szCs w:val="24"/>
        </w:rPr>
        <w:t xml:space="preserve">more frequently </w:t>
      </w:r>
      <w:r w:rsidR="006D14FB" w:rsidRPr="00DF5D9A">
        <w:rPr>
          <w:rFonts w:ascii="Times New Roman" w:hAnsi="Times New Roman" w:cs="Times New Roman"/>
          <w:sz w:val="24"/>
          <w:szCs w:val="24"/>
        </w:rPr>
        <w:t xml:space="preserve">for their methodological weaknesses </w:t>
      </w:r>
      <w:r w:rsidR="00064536" w:rsidRPr="00DF5D9A">
        <w:rPr>
          <w:rFonts w:ascii="Times New Roman" w:hAnsi="Times New Roman" w:cs="Times New Roman"/>
          <w:sz w:val="24"/>
          <w:szCs w:val="24"/>
        </w:rPr>
        <w:t xml:space="preserve">(Cronbach, 1958; </w:t>
      </w:r>
      <w:r w:rsidR="00032537" w:rsidRPr="00DF5D9A">
        <w:rPr>
          <w:rFonts w:ascii="Times New Roman" w:hAnsi="Times New Roman" w:cs="Times New Roman"/>
          <w:sz w:val="24"/>
          <w:szCs w:val="24"/>
        </w:rPr>
        <w:t>Edwards, 1995</w:t>
      </w:r>
      <w:r w:rsidR="00803F1C" w:rsidRPr="00DF5D9A">
        <w:rPr>
          <w:rFonts w:ascii="Times New Roman" w:hAnsi="Times New Roman" w:cs="Times New Roman"/>
          <w:sz w:val="24"/>
          <w:szCs w:val="24"/>
        </w:rPr>
        <w:t>).</w:t>
      </w:r>
      <w:r w:rsidR="00032537" w:rsidRPr="00DF5D9A">
        <w:rPr>
          <w:rFonts w:ascii="Times New Roman" w:hAnsi="Times New Roman" w:cs="Times New Roman"/>
          <w:sz w:val="24"/>
          <w:szCs w:val="24"/>
        </w:rPr>
        <w:t xml:space="preserve"> These criticisms have been discussed at length elsewhere, but </w:t>
      </w:r>
      <w:r w:rsidR="00D14B4C" w:rsidRPr="00DF5D9A">
        <w:rPr>
          <w:rFonts w:ascii="Times New Roman" w:hAnsi="Times New Roman" w:cs="Times New Roman"/>
          <w:sz w:val="24"/>
          <w:szCs w:val="24"/>
        </w:rPr>
        <w:t>one</w:t>
      </w:r>
      <w:r w:rsidR="00032537" w:rsidRPr="00DF5D9A">
        <w:rPr>
          <w:rFonts w:ascii="Times New Roman" w:hAnsi="Times New Roman" w:cs="Times New Roman"/>
          <w:sz w:val="24"/>
          <w:szCs w:val="24"/>
        </w:rPr>
        <w:t xml:space="preserve"> concern</w:t>
      </w:r>
      <w:r w:rsidR="00B519D0" w:rsidRPr="00DF5D9A">
        <w:rPr>
          <w:rFonts w:ascii="Times New Roman" w:hAnsi="Times New Roman" w:cs="Times New Roman"/>
          <w:sz w:val="24"/>
          <w:szCs w:val="24"/>
        </w:rPr>
        <w:t xml:space="preserve"> </w:t>
      </w:r>
      <w:r w:rsidR="00EB604B" w:rsidRPr="00DF5D9A">
        <w:rPr>
          <w:rFonts w:ascii="Times New Roman" w:hAnsi="Times New Roman" w:cs="Times New Roman"/>
          <w:sz w:val="24"/>
          <w:szCs w:val="24"/>
        </w:rPr>
        <w:t xml:space="preserve">is </w:t>
      </w:r>
      <w:r w:rsidR="00032537" w:rsidRPr="00DF5D9A">
        <w:rPr>
          <w:rFonts w:ascii="Times New Roman" w:hAnsi="Times New Roman" w:cs="Times New Roman"/>
          <w:sz w:val="24"/>
          <w:szCs w:val="24"/>
        </w:rPr>
        <w:t xml:space="preserve">that the difference score is less reliable than either of its </w:t>
      </w:r>
      <w:r w:rsidR="00B519D0" w:rsidRPr="00DF5D9A">
        <w:rPr>
          <w:rFonts w:ascii="Times New Roman" w:hAnsi="Times New Roman" w:cs="Times New Roman"/>
          <w:sz w:val="24"/>
          <w:szCs w:val="24"/>
        </w:rPr>
        <w:t xml:space="preserve">two </w:t>
      </w:r>
      <w:r w:rsidR="004611C9" w:rsidRPr="00DF5D9A">
        <w:rPr>
          <w:rFonts w:ascii="Times New Roman" w:hAnsi="Times New Roman" w:cs="Times New Roman"/>
          <w:sz w:val="24"/>
          <w:szCs w:val="24"/>
        </w:rPr>
        <w:t>component</w:t>
      </w:r>
      <w:r w:rsidR="00B519D0" w:rsidRPr="00DF5D9A">
        <w:rPr>
          <w:rFonts w:ascii="Times New Roman" w:hAnsi="Times New Roman" w:cs="Times New Roman"/>
          <w:sz w:val="24"/>
          <w:szCs w:val="24"/>
        </w:rPr>
        <w:t>s</w:t>
      </w:r>
      <w:r w:rsidR="0075370E" w:rsidRPr="00DF5D9A">
        <w:rPr>
          <w:rFonts w:ascii="Times New Roman" w:hAnsi="Times New Roman" w:cs="Times New Roman"/>
          <w:sz w:val="24"/>
          <w:szCs w:val="24"/>
        </w:rPr>
        <w:t>,</w:t>
      </w:r>
      <w:r w:rsidR="004611C9" w:rsidRPr="00DF5D9A">
        <w:rPr>
          <w:rFonts w:ascii="Times New Roman" w:hAnsi="Times New Roman" w:cs="Times New Roman"/>
          <w:sz w:val="24"/>
          <w:szCs w:val="24"/>
        </w:rPr>
        <w:t xml:space="preserve"> </w:t>
      </w:r>
      <w:r w:rsidR="00064536" w:rsidRPr="00DF5D9A">
        <w:rPr>
          <w:rFonts w:ascii="Times New Roman" w:hAnsi="Times New Roman" w:cs="Times New Roman"/>
          <w:sz w:val="24"/>
          <w:szCs w:val="24"/>
        </w:rPr>
        <w:t>when the individual components are co</w:t>
      </w:r>
      <w:r w:rsidR="000274C9" w:rsidRPr="00DF5D9A">
        <w:rPr>
          <w:rFonts w:ascii="Times New Roman" w:hAnsi="Times New Roman" w:cs="Times New Roman"/>
          <w:sz w:val="24"/>
          <w:szCs w:val="24"/>
        </w:rPr>
        <w:t xml:space="preserve">rrelated, </w:t>
      </w:r>
      <w:r w:rsidR="00B61293" w:rsidRPr="00DF5D9A">
        <w:rPr>
          <w:rFonts w:ascii="Times New Roman" w:hAnsi="Times New Roman" w:cs="Times New Roman"/>
          <w:sz w:val="24"/>
          <w:szCs w:val="24"/>
        </w:rPr>
        <w:t xml:space="preserve">as will most </w:t>
      </w:r>
      <w:r w:rsidR="00C7482B" w:rsidRPr="00DF5D9A">
        <w:rPr>
          <w:rFonts w:ascii="Times New Roman" w:hAnsi="Times New Roman" w:cs="Times New Roman"/>
          <w:sz w:val="24"/>
          <w:szCs w:val="24"/>
        </w:rPr>
        <w:t>likely</w:t>
      </w:r>
      <w:r w:rsidR="00B61293" w:rsidRPr="00DF5D9A">
        <w:rPr>
          <w:rFonts w:ascii="Times New Roman" w:hAnsi="Times New Roman" w:cs="Times New Roman"/>
          <w:sz w:val="24"/>
          <w:szCs w:val="24"/>
        </w:rPr>
        <w:t xml:space="preserve"> be the case when comparing self-report</w:t>
      </w:r>
      <w:r w:rsidR="00C7482B" w:rsidRPr="00DF5D9A">
        <w:rPr>
          <w:rFonts w:ascii="Times New Roman" w:hAnsi="Times New Roman" w:cs="Times New Roman"/>
          <w:sz w:val="24"/>
          <w:szCs w:val="24"/>
        </w:rPr>
        <w:t>s</w:t>
      </w:r>
      <w:r w:rsidR="00B61293" w:rsidRPr="00DF5D9A">
        <w:rPr>
          <w:rFonts w:ascii="Times New Roman" w:hAnsi="Times New Roman" w:cs="Times New Roman"/>
          <w:sz w:val="24"/>
          <w:szCs w:val="24"/>
        </w:rPr>
        <w:t xml:space="preserve"> and observer-report</w:t>
      </w:r>
      <w:r w:rsidR="00C7482B" w:rsidRPr="00DF5D9A">
        <w:rPr>
          <w:rFonts w:ascii="Times New Roman" w:hAnsi="Times New Roman" w:cs="Times New Roman"/>
          <w:sz w:val="24"/>
          <w:szCs w:val="24"/>
        </w:rPr>
        <w:t>s</w:t>
      </w:r>
      <w:r w:rsidR="00064536" w:rsidRPr="00DF5D9A">
        <w:rPr>
          <w:rFonts w:ascii="Times New Roman" w:hAnsi="Times New Roman" w:cs="Times New Roman"/>
          <w:sz w:val="24"/>
          <w:szCs w:val="24"/>
        </w:rPr>
        <w:t>.</w:t>
      </w:r>
      <w:r w:rsidR="00B519D0" w:rsidRPr="00DF5D9A">
        <w:rPr>
          <w:rFonts w:ascii="Times New Roman" w:hAnsi="Times New Roman" w:cs="Times New Roman"/>
          <w:sz w:val="24"/>
          <w:szCs w:val="24"/>
        </w:rPr>
        <w:t xml:space="preserve"> </w:t>
      </w:r>
      <w:r w:rsidR="00954BAE" w:rsidRPr="00DF5D9A">
        <w:rPr>
          <w:rFonts w:ascii="Times New Roman" w:hAnsi="Times New Roman" w:cs="Times New Roman"/>
          <w:sz w:val="24"/>
          <w:szCs w:val="24"/>
        </w:rPr>
        <w:t>B</w:t>
      </w:r>
      <w:r w:rsidR="00B519D0" w:rsidRPr="00DF5D9A">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F5D9A">
        <w:rPr>
          <w:rFonts w:ascii="Times New Roman" w:hAnsi="Times New Roman" w:cs="Times New Roman"/>
          <w:sz w:val="24"/>
          <w:szCs w:val="24"/>
        </w:rPr>
        <w:t xml:space="preserve">. </w:t>
      </w:r>
      <w:r w:rsidR="00472614" w:rsidRPr="00DF5D9A">
        <w:rPr>
          <w:rFonts w:ascii="Times New Roman" w:hAnsi="Times New Roman" w:cs="Times New Roman"/>
          <w:sz w:val="24"/>
          <w:szCs w:val="24"/>
        </w:rPr>
        <w:t>Given the criticisms of difference scores, the self-criterion residual method has become the preferred approach to calculating self-enhancement bias</w:t>
      </w:r>
      <w:r w:rsidR="00F24B28" w:rsidRPr="00DF5D9A">
        <w:rPr>
          <w:rFonts w:ascii="Times New Roman" w:hAnsi="Times New Roman" w:cs="Times New Roman"/>
          <w:sz w:val="24"/>
          <w:szCs w:val="24"/>
        </w:rPr>
        <w:t xml:space="preserve">. </w:t>
      </w:r>
      <w:r w:rsidR="00893D1D" w:rsidRPr="00DF5D9A">
        <w:rPr>
          <w:rFonts w:ascii="Times New Roman" w:hAnsi="Times New Roman" w:cs="Times New Roman"/>
          <w:sz w:val="24"/>
          <w:szCs w:val="24"/>
        </w:rPr>
        <w:t xml:space="preserve">At the same time, it remains unclear </w:t>
      </w:r>
      <w:r w:rsidR="0075370E" w:rsidRPr="00DF5D9A">
        <w:rPr>
          <w:rFonts w:ascii="Times New Roman" w:hAnsi="Times New Roman" w:cs="Times New Roman"/>
          <w:sz w:val="24"/>
          <w:szCs w:val="24"/>
        </w:rPr>
        <w:t>how much, on average, the</w:t>
      </w:r>
      <w:r w:rsidR="00893D1D" w:rsidRPr="00DF5D9A">
        <w:rPr>
          <w:rFonts w:ascii="Times New Roman" w:hAnsi="Times New Roman" w:cs="Times New Roman"/>
          <w:sz w:val="24"/>
          <w:szCs w:val="24"/>
        </w:rPr>
        <w:t xml:space="preserve"> results produced using the self-criterion residual method </w:t>
      </w:r>
      <w:r w:rsidR="0075370E" w:rsidRPr="00DF5D9A">
        <w:rPr>
          <w:rFonts w:ascii="Times New Roman" w:hAnsi="Times New Roman" w:cs="Times New Roman"/>
          <w:sz w:val="24"/>
          <w:szCs w:val="24"/>
        </w:rPr>
        <w:t>will differ</w:t>
      </w:r>
      <w:r w:rsidR="00893D1D" w:rsidRPr="00DF5D9A">
        <w:rPr>
          <w:rFonts w:ascii="Times New Roman" w:hAnsi="Times New Roman" w:cs="Times New Roman"/>
          <w:sz w:val="24"/>
          <w:szCs w:val="24"/>
        </w:rPr>
        <w:t xml:space="preserve"> from those produced using difference scores</w:t>
      </w:r>
      <w:r w:rsidR="00472614" w:rsidRPr="00DF5D9A">
        <w:rPr>
          <w:rFonts w:ascii="Times New Roman" w:hAnsi="Times New Roman" w:cs="Times New Roman"/>
          <w:sz w:val="24"/>
          <w:szCs w:val="24"/>
        </w:rPr>
        <w:t xml:space="preserve">—scholars tend to report their results using only one </w:t>
      </w:r>
      <w:r w:rsidRPr="00DF5D9A">
        <w:rPr>
          <w:rFonts w:ascii="Times New Roman" w:hAnsi="Times New Roman" w:cs="Times New Roman"/>
          <w:sz w:val="24"/>
          <w:szCs w:val="24"/>
        </w:rPr>
        <w:t>of the two methods</w:t>
      </w:r>
      <w:r w:rsidR="00893D1D" w:rsidRPr="00DF5D9A">
        <w:rPr>
          <w:rFonts w:ascii="Times New Roman" w:hAnsi="Times New Roman" w:cs="Times New Roman"/>
          <w:sz w:val="24"/>
          <w:szCs w:val="24"/>
        </w:rPr>
        <w:t xml:space="preserve">. </w:t>
      </w:r>
      <w:r w:rsidR="00696711" w:rsidRPr="00DF5D9A">
        <w:rPr>
          <w:rFonts w:ascii="Times New Roman" w:hAnsi="Times New Roman" w:cs="Times New Roman"/>
          <w:sz w:val="24"/>
          <w:szCs w:val="24"/>
        </w:rPr>
        <w:t>T</w:t>
      </w:r>
      <w:r w:rsidR="00472614" w:rsidRPr="00DF5D9A">
        <w:rPr>
          <w:rFonts w:ascii="Times New Roman" w:hAnsi="Times New Roman" w:cs="Times New Roman"/>
          <w:sz w:val="24"/>
          <w:szCs w:val="24"/>
        </w:rPr>
        <w:t>herefore, t</w:t>
      </w:r>
      <w:r w:rsidR="00696711" w:rsidRPr="00DF5D9A">
        <w:rPr>
          <w:rFonts w:ascii="Times New Roman" w:hAnsi="Times New Roman" w:cs="Times New Roman"/>
          <w:sz w:val="24"/>
          <w:szCs w:val="24"/>
        </w:rPr>
        <w:t>he current meta-</w:t>
      </w:r>
      <w:r w:rsidR="00893D1D" w:rsidRPr="00DF5D9A">
        <w:rPr>
          <w:rFonts w:ascii="Times New Roman" w:hAnsi="Times New Roman" w:cs="Times New Roman"/>
          <w:sz w:val="24"/>
          <w:szCs w:val="24"/>
        </w:rPr>
        <w:lastRenderedPageBreak/>
        <w:t>analysis</w:t>
      </w:r>
      <w:r w:rsidR="00696711" w:rsidRPr="00DF5D9A">
        <w:rPr>
          <w:rFonts w:ascii="Times New Roman" w:hAnsi="Times New Roman" w:cs="Times New Roman"/>
          <w:sz w:val="24"/>
          <w:szCs w:val="24"/>
        </w:rPr>
        <w:t xml:space="preserve"> </w:t>
      </w:r>
      <w:r w:rsidR="004A7648" w:rsidRPr="00DF5D9A">
        <w:rPr>
          <w:rFonts w:ascii="Times New Roman" w:hAnsi="Times New Roman" w:cs="Times New Roman"/>
          <w:sz w:val="24"/>
          <w:szCs w:val="24"/>
        </w:rPr>
        <w:t>will examine</w:t>
      </w:r>
      <w:r w:rsidR="00757620" w:rsidRPr="00DF5D9A">
        <w:rPr>
          <w:rFonts w:ascii="Times New Roman" w:hAnsi="Times New Roman" w:cs="Times New Roman"/>
          <w:sz w:val="24"/>
          <w:szCs w:val="24"/>
        </w:rPr>
        <w:t xml:space="preserve"> the effect of the two different methods of calculating self-enhancement bias on the magnitude and direction of the </w:t>
      </w:r>
      <w:r w:rsidR="0009269E" w:rsidRPr="00DF5D9A">
        <w:rPr>
          <w:rFonts w:ascii="Times New Roman" w:hAnsi="Times New Roman" w:cs="Times New Roman"/>
          <w:sz w:val="24"/>
          <w:szCs w:val="24"/>
        </w:rPr>
        <w:t>narcissism</w:t>
      </w:r>
      <w:r w:rsidR="00B34C35" w:rsidRPr="00DF5D9A">
        <w:rPr>
          <w:rFonts w:ascii="Times New Roman" w:hAnsi="Times New Roman" w:cs="Times New Roman"/>
          <w:sz w:val="24"/>
          <w:szCs w:val="24"/>
        </w:rPr>
        <w:t>-</w:t>
      </w:r>
      <w:r w:rsidR="00193CB3" w:rsidRPr="00DF5D9A">
        <w:rPr>
          <w:rFonts w:ascii="Times New Roman" w:hAnsi="Times New Roman" w:cs="Times New Roman"/>
          <w:sz w:val="24"/>
          <w:szCs w:val="24"/>
        </w:rPr>
        <w:t>self-enhancement relationship</w:t>
      </w:r>
      <w:r w:rsidR="001E6D00" w:rsidRPr="00DF5D9A">
        <w:rPr>
          <w:rFonts w:ascii="Times New Roman" w:hAnsi="Times New Roman" w:cs="Times New Roman"/>
          <w:sz w:val="24"/>
          <w:szCs w:val="24"/>
        </w:rPr>
        <w:t xml:space="preserve">. </w:t>
      </w:r>
    </w:p>
    <w:p w14:paraId="0BC6751C" w14:textId="7047E174" w:rsidR="00237520" w:rsidRPr="00DF5D9A" w:rsidRDefault="00DB53D6" w:rsidP="00DF29E0">
      <w:pPr>
        <w:spacing w:after="0" w:line="480" w:lineRule="auto"/>
        <w:ind w:left="720"/>
        <w:rPr>
          <w:rFonts w:ascii="Times New Roman" w:hAnsi="Times New Roman" w:cs="Times New Roman"/>
          <w:sz w:val="24"/>
          <w:szCs w:val="24"/>
        </w:rPr>
      </w:pPr>
      <w:r w:rsidRPr="00DF5D9A">
        <w:rPr>
          <w:rFonts w:ascii="Times New Roman" w:hAnsi="Times New Roman" w:cs="Times New Roman"/>
          <w:i/>
          <w:sz w:val="24"/>
          <w:szCs w:val="24"/>
        </w:rPr>
        <w:t>Research Question 1</w:t>
      </w:r>
      <w:r w:rsidR="009F228E" w:rsidRPr="00DF5D9A">
        <w:rPr>
          <w:rFonts w:ascii="Times New Roman" w:hAnsi="Times New Roman" w:cs="Times New Roman"/>
          <w:sz w:val="24"/>
          <w:szCs w:val="24"/>
        </w:rPr>
        <w:t xml:space="preserve">: </w:t>
      </w:r>
      <w:r w:rsidR="009C14D8" w:rsidRPr="00DF5D9A">
        <w:rPr>
          <w:rFonts w:ascii="Times New Roman" w:hAnsi="Times New Roman" w:cs="Times New Roman"/>
          <w:sz w:val="24"/>
          <w:szCs w:val="24"/>
        </w:rPr>
        <w:t>Do</w:t>
      </w:r>
      <w:r w:rsidR="005A6710" w:rsidRPr="00DF5D9A">
        <w:rPr>
          <w:rFonts w:ascii="Times New Roman" w:hAnsi="Times New Roman" w:cs="Times New Roman"/>
          <w:sz w:val="24"/>
          <w:szCs w:val="24"/>
        </w:rPr>
        <w:t xml:space="preserve"> </w:t>
      </w:r>
      <w:r w:rsidR="009C14D8" w:rsidRPr="00DF5D9A">
        <w:rPr>
          <w:rFonts w:ascii="Times New Roman" w:hAnsi="Times New Roman" w:cs="Times New Roman"/>
          <w:sz w:val="24"/>
          <w:szCs w:val="24"/>
        </w:rPr>
        <w:t xml:space="preserve">meta-analytic </w:t>
      </w:r>
      <w:r w:rsidR="005A6710" w:rsidRPr="00DF5D9A">
        <w:rPr>
          <w:rFonts w:ascii="Times New Roman" w:hAnsi="Times New Roman" w:cs="Times New Roman"/>
          <w:sz w:val="24"/>
          <w:szCs w:val="24"/>
        </w:rPr>
        <w:t>effect size</w:t>
      </w:r>
      <w:r w:rsidR="00C636B6" w:rsidRPr="00DF5D9A">
        <w:rPr>
          <w:rFonts w:ascii="Times New Roman" w:hAnsi="Times New Roman" w:cs="Times New Roman"/>
          <w:sz w:val="24"/>
          <w:szCs w:val="24"/>
        </w:rPr>
        <w:t>s</w:t>
      </w:r>
      <w:r w:rsidR="005A6710" w:rsidRPr="00DF5D9A">
        <w:rPr>
          <w:rFonts w:ascii="Times New Roman" w:hAnsi="Times New Roman" w:cs="Times New Roman"/>
          <w:sz w:val="24"/>
          <w:szCs w:val="24"/>
        </w:rPr>
        <w:t xml:space="preserve"> </w:t>
      </w:r>
      <w:r w:rsidR="00C636B6" w:rsidRPr="00DF5D9A">
        <w:rPr>
          <w:rFonts w:ascii="Times New Roman" w:hAnsi="Times New Roman" w:cs="Times New Roman"/>
          <w:sz w:val="24"/>
          <w:szCs w:val="24"/>
        </w:rPr>
        <w:t>based on</w:t>
      </w:r>
      <w:r w:rsidR="009C14D8" w:rsidRPr="00DF5D9A">
        <w:rPr>
          <w:rFonts w:ascii="Times New Roman" w:hAnsi="Times New Roman" w:cs="Times New Roman"/>
          <w:sz w:val="24"/>
          <w:szCs w:val="24"/>
        </w:rPr>
        <w:t xml:space="preserve"> the</w:t>
      </w:r>
      <w:r w:rsidR="005A6710" w:rsidRPr="00DF5D9A">
        <w:rPr>
          <w:rFonts w:ascii="Times New Roman" w:hAnsi="Times New Roman" w:cs="Times New Roman"/>
          <w:sz w:val="24"/>
          <w:szCs w:val="24"/>
        </w:rPr>
        <w:t xml:space="preserve"> self-criterion residual method </w:t>
      </w:r>
      <w:r w:rsidR="009C14D8" w:rsidRPr="00DF5D9A">
        <w:rPr>
          <w:rFonts w:ascii="Times New Roman" w:hAnsi="Times New Roman" w:cs="Times New Roman"/>
          <w:sz w:val="24"/>
          <w:szCs w:val="24"/>
        </w:rPr>
        <w:t xml:space="preserve">differ from </w:t>
      </w:r>
      <w:r w:rsidR="00C636B6" w:rsidRPr="00DF5D9A">
        <w:rPr>
          <w:rFonts w:ascii="Times New Roman" w:hAnsi="Times New Roman" w:cs="Times New Roman"/>
          <w:sz w:val="24"/>
          <w:szCs w:val="24"/>
        </w:rPr>
        <w:t xml:space="preserve">those </w:t>
      </w:r>
      <w:r w:rsidR="005A6710" w:rsidRPr="00DF5D9A">
        <w:rPr>
          <w:rFonts w:ascii="Times New Roman" w:hAnsi="Times New Roman" w:cs="Times New Roman"/>
          <w:sz w:val="24"/>
          <w:szCs w:val="24"/>
        </w:rPr>
        <w:t xml:space="preserve">using </w:t>
      </w:r>
      <w:r w:rsidR="00C636B6" w:rsidRPr="00DF5D9A">
        <w:rPr>
          <w:rFonts w:ascii="Times New Roman" w:hAnsi="Times New Roman" w:cs="Times New Roman"/>
          <w:sz w:val="24"/>
          <w:szCs w:val="24"/>
        </w:rPr>
        <w:t xml:space="preserve">the </w:t>
      </w:r>
      <w:r w:rsidR="005A6710" w:rsidRPr="00DF5D9A">
        <w:rPr>
          <w:rFonts w:ascii="Times New Roman" w:hAnsi="Times New Roman" w:cs="Times New Roman"/>
          <w:sz w:val="24"/>
          <w:szCs w:val="24"/>
        </w:rPr>
        <w:t>difference score</w:t>
      </w:r>
      <w:r w:rsidR="00C636B6" w:rsidRPr="00DF5D9A">
        <w:rPr>
          <w:rFonts w:ascii="Times New Roman" w:hAnsi="Times New Roman" w:cs="Times New Roman"/>
          <w:sz w:val="24"/>
          <w:szCs w:val="24"/>
        </w:rPr>
        <w:t xml:space="preserve"> method</w:t>
      </w:r>
      <w:r w:rsidR="005A6710" w:rsidRPr="00DF5D9A">
        <w:rPr>
          <w:rFonts w:ascii="Times New Roman" w:hAnsi="Times New Roman" w:cs="Times New Roman"/>
          <w:sz w:val="24"/>
          <w:szCs w:val="24"/>
        </w:rPr>
        <w:t>?</w:t>
      </w:r>
    </w:p>
    <w:p w14:paraId="69B0B037" w14:textId="0BB0192C" w:rsidR="0069655D" w:rsidRPr="00DF5D9A" w:rsidRDefault="00237520" w:rsidP="00DC637E">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Individual Self-Enhancement Criteria</w:t>
      </w:r>
    </w:p>
    <w:p w14:paraId="3CA0C07F" w14:textId="2350422A" w:rsidR="00BE298C" w:rsidRPr="00DF5D9A" w:rsidRDefault="00BE298C" w:rsidP="00DF29E0">
      <w:pPr>
        <w:pStyle w:val="CommentText"/>
        <w:spacing w:after="0" w:line="480" w:lineRule="auto"/>
        <w:ind w:firstLine="360"/>
        <w:rPr>
          <w:rFonts w:ascii="Times New Roman" w:hAnsi="Times New Roman" w:cs="Times New Roman"/>
          <w:sz w:val="24"/>
          <w:szCs w:val="24"/>
        </w:rPr>
      </w:pPr>
      <w:r w:rsidRPr="00DF5D9A">
        <w:rPr>
          <w:rFonts w:ascii="Times New Roman" w:hAnsi="Times New Roman"/>
          <w:sz w:val="24"/>
          <w:szCs w:val="24"/>
        </w:rPr>
        <w:t>In addition to the</w:t>
      </w:r>
      <w:r w:rsidR="00793F03" w:rsidRPr="00DF5D9A">
        <w:rPr>
          <w:rFonts w:ascii="Times New Roman" w:hAnsi="Times New Roman"/>
          <w:sz w:val="24"/>
          <w:szCs w:val="24"/>
        </w:rPr>
        <w:t xml:space="preserve"> previously described</w:t>
      </w:r>
      <w:r w:rsidRPr="00DF5D9A">
        <w:rPr>
          <w:rFonts w:ascii="Times New Roman" w:hAnsi="Times New Roman"/>
          <w:sz w:val="24"/>
          <w:szCs w:val="24"/>
        </w:rPr>
        <w:t xml:space="preserve"> </w:t>
      </w:r>
      <w:r w:rsidR="00793F03" w:rsidRPr="00DF5D9A">
        <w:rPr>
          <w:rFonts w:ascii="Times New Roman" w:hAnsi="Times New Roman"/>
          <w:sz w:val="24"/>
          <w:szCs w:val="24"/>
        </w:rPr>
        <w:t>hypotheses</w:t>
      </w:r>
      <w:r w:rsidR="00D5068F" w:rsidRPr="00DF5D9A">
        <w:rPr>
          <w:rFonts w:ascii="Times New Roman" w:hAnsi="Times New Roman"/>
          <w:sz w:val="24"/>
          <w:szCs w:val="24"/>
        </w:rPr>
        <w:t xml:space="preserve"> and research question</w:t>
      </w:r>
      <w:r w:rsidRPr="00DF5D9A">
        <w:rPr>
          <w:rFonts w:ascii="Times New Roman" w:hAnsi="Times New Roman"/>
          <w:sz w:val="24"/>
          <w:szCs w:val="24"/>
        </w:rPr>
        <w:t xml:space="preserve">, we will also </w:t>
      </w:r>
      <w:r w:rsidR="00A620D7" w:rsidRPr="00DF5D9A">
        <w:rPr>
          <w:rFonts w:ascii="Times New Roman" w:hAnsi="Times New Roman"/>
          <w:sz w:val="24"/>
          <w:szCs w:val="24"/>
        </w:rPr>
        <w:t xml:space="preserve">examine </w:t>
      </w:r>
      <w:r w:rsidR="0009269E" w:rsidRPr="00DF5D9A">
        <w:rPr>
          <w:rFonts w:ascii="Times New Roman" w:hAnsi="Times New Roman"/>
          <w:sz w:val="24"/>
          <w:szCs w:val="24"/>
        </w:rPr>
        <w:t>narcissism</w:t>
      </w:r>
      <w:r w:rsidR="00067D8C" w:rsidRPr="00DF5D9A">
        <w:rPr>
          <w:rFonts w:ascii="Times New Roman" w:hAnsi="Times New Roman"/>
          <w:sz w:val="24"/>
          <w:szCs w:val="24"/>
        </w:rPr>
        <w:t xml:space="preserve">’s relationship with </w:t>
      </w:r>
      <w:r w:rsidRPr="00DF5D9A">
        <w:rPr>
          <w:rFonts w:ascii="Times New Roman" w:hAnsi="Times New Roman"/>
          <w:sz w:val="24"/>
          <w:szCs w:val="24"/>
        </w:rPr>
        <w:t>individual self-enhancement criteria (e.g., intelligence, attractiveness, and leadership). These additional analyses will be performed in an exploratory manner</w:t>
      </w:r>
      <w:r w:rsidR="004D6D05" w:rsidRPr="00DF5D9A">
        <w:rPr>
          <w:rFonts w:ascii="Times New Roman" w:hAnsi="Times New Roman"/>
          <w:sz w:val="24"/>
          <w:szCs w:val="24"/>
        </w:rPr>
        <w:t>,</w:t>
      </w:r>
      <w:r w:rsidRPr="00DF5D9A">
        <w:rPr>
          <w:rFonts w:ascii="Times New Roman" w:hAnsi="Times New Roman"/>
          <w:sz w:val="24"/>
          <w:szCs w:val="24"/>
        </w:rPr>
        <w:t xml:space="preserve"> as they are contingent on effect size availability, which makes it difficult to formulate specific </w:t>
      </w:r>
      <w:r w:rsidR="00146339" w:rsidRPr="00DF5D9A">
        <w:rPr>
          <w:rFonts w:ascii="Times New Roman" w:hAnsi="Times New Roman"/>
          <w:sz w:val="24"/>
          <w:szCs w:val="24"/>
        </w:rPr>
        <w:t>a</w:t>
      </w:r>
      <w:r w:rsidR="000F35C3" w:rsidRPr="00DF5D9A">
        <w:rPr>
          <w:rFonts w:ascii="Times New Roman" w:hAnsi="Times New Roman"/>
          <w:sz w:val="24"/>
          <w:szCs w:val="24"/>
        </w:rPr>
        <w:t xml:space="preserve"> </w:t>
      </w:r>
      <w:r w:rsidR="00146339" w:rsidRPr="00DF5D9A">
        <w:rPr>
          <w:rFonts w:ascii="Times New Roman" w:hAnsi="Times New Roman"/>
          <w:sz w:val="24"/>
          <w:szCs w:val="24"/>
        </w:rPr>
        <w:t>priori hypotheses.</w:t>
      </w:r>
    </w:p>
    <w:p w14:paraId="56FCEEFF" w14:textId="77777777" w:rsidR="0069655D" w:rsidRPr="00DF5D9A" w:rsidRDefault="0069655D"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Method</w:t>
      </w:r>
    </w:p>
    <w:p w14:paraId="044FF419" w14:textId="77777777" w:rsidR="003C2FE9" w:rsidRPr="00DF5D9A" w:rsidRDefault="003C2FE9"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Literature Search</w:t>
      </w:r>
    </w:p>
    <w:p w14:paraId="0C7028AE" w14:textId="02FDAB23" w:rsidR="00D33F94" w:rsidRPr="00DF5D9A" w:rsidRDefault="001F599B" w:rsidP="00DC637E">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First, </w:t>
      </w:r>
      <w:r w:rsidR="00FC724E" w:rsidRPr="00DF5D9A">
        <w:rPr>
          <w:rFonts w:ascii="Times New Roman" w:hAnsi="Times New Roman" w:cs="Times New Roman"/>
          <w:sz w:val="24"/>
          <w:szCs w:val="24"/>
        </w:rPr>
        <w:t>k</w:t>
      </w:r>
      <w:r w:rsidR="003C2FE9" w:rsidRPr="00DF5D9A">
        <w:rPr>
          <w:rFonts w:ascii="Times New Roman" w:hAnsi="Times New Roman" w:cs="Times New Roman"/>
          <w:sz w:val="24"/>
          <w:szCs w:val="24"/>
        </w:rPr>
        <w:t>eyword searches in PsycINFO, Google Scholar, Web of Science, and Dissertation Abstracts International were</w:t>
      </w:r>
      <w:r w:rsidR="002F6440" w:rsidRPr="00DF5D9A">
        <w:rPr>
          <w:rFonts w:ascii="Times New Roman" w:hAnsi="Times New Roman" w:cs="Times New Roman"/>
          <w:sz w:val="24"/>
          <w:szCs w:val="24"/>
        </w:rPr>
        <w:t xml:space="preserve"> perform</w:t>
      </w:r>
      <w:r w:rsidR="009851FA" w:rsidRPr="00DF5D9A">
        <w:rPr>
          <w:rFonts w:ascii="Times New Roman" w:hAnsi="Times New Roman" w:cs="Times New Roman"/>
          <w:sz w:val="24"/>
          <w:szCs w:val="24"/>
        </w:rPr>
        <w:t xml:space="preserve">ed using the following keywords: </w:t>
      </w:r>
      <w:r w:rsidR="0009269E" w:rsidRPr="00DF5D9A">
        <w:rPr>
          <w:rFonts w:ascii="Times New Roman" w:hAnsi="Times New Roman" w:cs="Times New Roman"/>
          <w:sz w:val="24"/>
          <w:szCs w:val="24"/>
        </w:rPr>
        <w:t>narcissism</w:t>
      </w:r>
      <w:r w:rsidR="003C2FE9" w:rsidRPr="00DF5D9A">
        <w:rPr>
          <w:rFonts w:ascii="Times New Roman" w:hAnsi="Times New Roman" w:cs="Times New Roman"/>
          <w:sz w:val="24"/>
          <w:szCs w:val="24"/>
        </w:rPr>
        <w:t xml:space="preserve">, </w:t>
      </w:r>
      <w:r w:rsidR="002F6440" w:rsidRPr="00DF5D9A">
        <w:rPr>
          <w:rFonts w:ascii="Times New Roman" w:hAnsi="Times New Roman" w:cs="Times New Roman"/>
          <w:sz w:val="24"/>
          <w:szCs w:val="24"/>
        </w:rPr>
        <w:t xml:space="preserve">narcissist, </w:t>
      </w:r>
      <w:r w:rsidR="003C2FE9" w:rsidRPr="00DF5D9A">
        <w:rPr>
          <w:rFonts w:ascii="Times New Roman" w:hAnsi="Times New Roman" w:cs="Times New Roman"/>
          <w:sz w:val="24"/>
          <w:szCs w:val="24"/>
        </w:rPr>
        <w:t xml:space="preserve">self-enhancement, positive illusion, self-report, self-perception, other-report, peer-report, </w:t>
      </w:r>
      <w:r w:rsidR="004F1247" w:rsidRPr="00DF5D9A">
        <w:rPr>
          <w:rFonts w:ascii="Times New Roman" w:hAnsi="Times New Roman" w:cs="Times New Roman"/>
          <w:sz w:val="24"/>
          <w:szCs w:val="24"/>
        </w:rPr>
        <w:t xml:space="preserve">informant-report, </w:t>
      </w:r>
      <w:r w:rsidR="003C2FE9" w:rsidRPr="00DF5D9A">
        <w:rPr>
          <w:rFonts w:ascii="Times New Roman" w:hAnsi="Times New Roman" w:cs="Times New Roman"/>
          <w:sz w:val="24"/>
          <w:szCs w:val="24"/>
        </w:rPr>
        <w:t>observer-report, self-evaluation, self-assessment, self-other discrepancy</w:t>
      </w:r>
      <w:r w:rsidR="002F6440" w:rsidRPr="00DF5D9A">
        <w:rPr>
          <w:rFonts w:ascii="Times New Roman" w:hAnsi="Times New Roman" w:cs="Times New Roman"/>
          <w:sz w:val="24"/>
          <w:szCs w:val="24"/>
        </w:rPr>
        <w:t>.</w:t>
      </w:r>
      <w:r w:rsidR="0037420C" w:rsidRPr="00DF5D9A">
        <w:rPr>
          <w:rFonts w:ascii="Times New Roman" w:hAnsi="Times New Roman" w:cs="Times New Roman"/>
          <w:sz w:val="24"/>
          <w:szCs w:val="24"/>
        </w:rPr>
        <w:t xml:space="preserve"> Second, </w:t>
      </w:r>
      <w:r w:rsidR="00B73666" w:rsidRPr="00DF5D9A">
        <w:rPr>
          <w:rFonts w:ascii="Times New Roman" w:hAnsi="Times New Roman" w:cs="Times New Roman"/>
          <w:sz w:val="24"/>
          <w:szCs w:val="24"/>
        </w:rPr>
        <w:t>we searched</w:t>
      </w:r>
      <w:r w:rsidR="003C2FE9" w:rsidRPr="00DF5D9A">
        <w:rPr>
          <w:rFonts w:ascii="Times New Roman" w:hAnsi="Times New Roman" w:cs="Times New Roman"/>
          <w:sz w:val="24"/>
          <w:szCs w:val="24"/>
        </w:rPr>
        <w:t xml:space="preserve"> the </w:t>
      </w:r>
      <w:r w:rsidR="00316860" w:rsidRPr="00DF5D9A">
        <w:rPr>
          <w:rFonts w:ascii="Times New Roman" w:hAnsi="Times New Roman" w:cs="Times New Roman"/>
          <w:sz w:val="24"/>
          <w:szCs w:val="24"/>
        </w:rPr>
        <w:t xml:space="preserve">available </w:t>
      </w:r>
      <w:r w:rsidR="0037420C" w:rsidRPr="00DF5D9A">
        <w:rPr>
          <w:rFonts w:ascii="Times New Roman" w:hAnsi="Times New Roman" w:cs="Times New Roman"/>
          <w:sz w:val="24"/>
          <w:szCs w:val="24"/>
        </w:rPr>
        <w:t>conference programs for</w:t>
      </w:r>
      <w:r w:rsidR="002F6440" w:rsidRPr="00DF5D9A">
        <w:rPr>
          <w:rFonts w:ascii="Times New Roman" w:hAnsi="Times New Roman" w:cs="Times New Roman"/>
          <w:sz w:val="24"/>
          <w:szCs w:val="24"/>
        </w:rPr>
        <w:t xml:space="preserve"> the </w:t>
      </w:r>
      <w:r w:rsidR="009851FA" w:rsidRPr="00DF5D9A">
        <w:rPr>
          <w:rFonts w:ascii="Times New Roman" w:hAnsi="Times New Roman" w:cs="Times New Roman"/>
          <w:sz w:val="24"/>
          <w:szCs w:val="24"/>
        </w:rPr>
        <w:t xml:space="preserve">Society for Personality and Social Psychology (SPSP), </w:t>
      </w:r>
      <w:r w:rsidR="006D3EAB" w:rsidRPr="00DF5D9A">
        <w:rPr>
          <w:rFonts w:ascii="Times New Roman" w:hAnsi="Times New Roman" w:cs="Times New Roman"/>
          <w:sz w:val="24"/>
          <w:szCs w:val="24"/>
        </w:rPr>
        <w:t>Association for Re</w:t>
      </w:r>
      <w:r w:rsidR="009851FA" w:rsidRPr="00DF5D9A">
        <w:rPr>
          <w:rFonts w:ascii="Times New Roman" w:hAnsi="Times New Roman" w:cs="Times New Roman"/>
          <w:sz w:val="24"/>
          <w:szCs w:val="24"/>
        </w:rPr>
        <w:t>search in Personality (ARP),</w:t>
      </w:r>
      <w:r w:rsidR="00D20EA2" w:rsidRPr="00DF5D9A">
        <w:rPr>
          <w:rFonts w:ascii="Times New Roman" w:hAnsi="Times New Roman" w:cs="Times New Roman"/>
          <w:sz w:val="24"/>
          <w:szCs w:val="24"/>
        </w:rPr>
        <w:t xml:space="preserve"> the American Psychological Association (APA)</w:t>
      </w:r>
      <w:r w:rsidR="009851FA" w:rsidRPr="00DF5D9A">
        <w:rPr>
          <w:rFonts w:ascii="Times New Roman" w:hAnsi="Times New Roman" w:cs="Times New Roman"/>
          <w:sz w:val="24"/>
          <w:szCs w:val="24"/>
        </w:rPr>
        <w:t>, Society of Industrial and Organizational Psychology (SIOP), and Academy of Management (AOM)</w:t>
      </w:r>
      <w:r w:rsidR="003C2FE9" w:rsidRPr="00DF5D9A">
        <w:rPr>
          <w:rFonts w:ascii="Times New Roman" w:hAnsi="Times New Roman" w:cs="Times New Roman"/>
          <w:sz w:val="24"/>
          <w:szCs w:val="24"/>
        </w:rPr>
        <w:t xml:space="preserve">. Third, </w:t>
      </w:r>
      <w:r w:rsidR="005575C2" w:rsidRPr="00DF5D9A">
        <w:rPr>
          <w:rFonts w:ascii="Times New Roman" w:hAnsi="Times New Roman" w:cs="Times New Roman"/>
          <w:sz w:val="24"/>
          <w:szCs w:val="24"/>
        </w:rPr>
        <w:t xml:space="preserve">a snowball approach was used where </w:t>
      </w:r>
      <w:r w:rsidR="007D4FA3" w:rsidRPr="00DF5D9A">
        <w:rPr>
          <w:rFonts w:ascii="Times New Roman" w:hAnsi="Times New Roman" w:cs="Times New Roman"/>
          <w:sz w:val="24"/>
          <w:szCs w:val="24"/>
        </w:rPr>
        <w:t>reference</w:t>
      </w:r>
      <w:r w:rsidR="003C2FE9" w:rsidRPr="00DF5D9A">
        <w:rPr>
          <w:rFonts w:ascii="Times New Roman" w:hAnsi="Times New Roman" w:cs="Times New Roman"/>
          <w:sz w:val="24"/>
          <w:szCs w:val="24"/>
        </w:rPr>
        <w:t xml:space="preserve"> sections of </w:t>
      </w:r>
      <w:r w:rsidR="00E54EEE" w:rsidRPr="00DF5D9A">
        <w:rPr>
          <w:rFonts w:ascii="Times New Roman" w:hAnsi="Times New Roman" w:cs="Times New Roman"/>
          <w:sz w:val="24"/>
          <w:szCs w:val="24"/>
        </w:rPr>
        <w:t xml:space="preserve">articles already </w:t>
      </w:r>
      <w:r w:rsidR="004D6D05" w:rsidRPr="00DF5D9A">
        <w:rPr>
          <w:rFonts w:ascii="Times New Roman" w:hAnsi="Times New Roman" w:cs="Times New Roman"/>
          <w:sz w:val="24"/>
          <w:szCs w:val="24"/>
        </w:rPr>
        <w:t>included in the meta-analysis</w:t>
      </w:r>
      <w:r w:rsidR="003C2FE9" w:rsidRPr="00DF5D9A">
        <w:rPr>
          <w:rFonts w:ascii="Times New Roman" w:hAnsi="Times New Roman" w:cs="Times New Roman"/>
          <w:sz w:val="24"/>
          <w:szCs w:val="24"/>
        </w:rPr>
        <w:t xml:space="preserve"> were examined. Fourth, </w:t>
      </w:r>
      <w:r w:rsidR="00CC6FB0" w:rsidRPr="00DF5D9A">
        <w:rPr>
          <w:rFonts w:ascii="Times New Roman" w:hAnsi="Times New Roman" w:cs="Times New Roman"/>
          <w:sz w:val="24"/>
          <w:szCs w:val="24"/>
        </w:rPr>
        <w:t xml:space="preserve">we performed a forward search </w:t>
      </w:r>
      <w:r w:rsidR="00CC6FB0" w:rsidRPr="00DF5D9A">
        <w:rPr>
          <w:rFonts w:ascii="Times New Roman" w:hAnsi="Times New Roman"/>
          <w:color w:val="222222"/>
          <w:sz w:val="24"/>
          <w:szCs w:val="24"/>
        </w:rPr>
        <w:t xml:space="preserve">of all articles that met our inclusion criteria for the meta-analysis by looking for more recent papers that cited </w:t>
      </w:r>
      <w:r w:rsidR="00531EBA" w:rsidRPr="00DF5D9A">
        <w:rPr>
          <w:rFonts w:ascii="Times New Roman" w:hAnsi="Times New Roman"/>
          <w:color w:val="222222"/>
          <w:sz w:val="24"/>
          <w:szCs w:val="24"/>
        </w:rPr>
        <w:t>our included</w:t>
      </w:r>
      <w:r w:rsidR="00CC6FB0" w:rsidRPr="00DF5D9A">
        <w:rPr>
          <w:rFonts w:ascii="Times New Roman" w:hAnsi="Times New Roman"/>
          <w:color w:val="222222"/>
          <w:sz w:val="24"/>
          <w:szCs w:val="24"/>
        </w:rPr>
        <w:t xml:space="preserve"> papers. Fifth, </w:t>
      </w:r>
      <w:r w:rsidR="002F6440" w:rsidRPr="00DF5D9A">
        <w:rPr>
          <w:rFonts w:ascii="Times New Roman" w:hAnsi="Times New Roman" w:cs="Times New Roman"/>
          <w:sz w:val="24"/>
          <w:szCs w:val="24"/>
        </w:rPr>
        <w:t>unpublished data w</w:t>
      </w:r>
      <w:r w:rsidR="0050438E" w:rsidRPr="00DF5D9A">
        <w:rPr>
          <w:rFonts w:ascii="Times New Roman" w:hAnsi="Times New Roman" w:cs="Times New Roman"/>
          <w:sz w:val="24"/>
          <w:szCs w:val="24"/>
        </w:rPr>
        <w:t>ere</w:t>
      </w:r>
      <w:r w:rsidR="00EE1E66" w:rsidRPr="00DF5D9A">
        <w:rPr>
          <w:rFonts w:ascii="Times New Roman" w:hAnsi="Times New Roman" w:cs="Times New Roman"/>
          <w:sz w:val="24"/>
          <w:szCs w:val="24"/>
        </w:rPr>
        <w:t xml:space="preserve"> </w:t>
      </w:r>
      <w:r w:rsidR="002F6440" w:rsidRPr="00DF5D9A">
        <w:rPr>
          <w:rFonts w:ascii="Times New Roman" w:hAnsi="Times New Roman" w:cs="Times New Roman"/>
          <w:sz w:val="24"/>
          <w:szCs w:val="24"/>
        </w:rPr>
        <w:t xml:space="preserve">requested </w:t>
      </w:r>
      <w:r w:rsidR="00FC724E" w:rsidRPr="00DF5D9A">
        <w:rPr>
          <w:rFonts w:ascii="Times New Roman" w:hAnsi="Times New Roman" w:cs="Times New Roman"/>
          <w:sz w:val="24"/>
          <w:szCs w:val="24"/>
        </w:rPr>
        <w:t xml:space="preserve">from </w:t>
      </w:r>
      <w:r w:rsidR="00FC724E" w:rsidRPr="00DF5D9A">
        <w:rPr>
          <w:rFonts w:ascii="Times New Roman" w:hAnsi="Times New Roman" w:cs="Times New Roman"/>
          <w:sz w:val="24"/>
          <w:szCs w:val="24"/>
        </w:rPr>
        <w:lastRenderedPageBreak/>
        <w:t xml:space="preserve">key scholars in the field, and </w:t>
      </w:r>
      <w:r w:rsidR="002F6440" w:rsidRPr="00DF5D9A">
        <w:rPr>
          <w:rFonts w:ascii="Times New Roman" w:hAnsi="Times New Roman" w:cs="Times New Roman"/>
          <w:sz w:val="24"/>
          <w:szCs w:val="24"/>
        </w:rPr>
        <w:t xml:space="preserve">researchers were specifically contacted if their published or unpublished papers did not provide </w:t>
      </w:r>
      <w:r w:rsidR="005575C2" w:rsidRPr="00DF5D9A">
        <w:rPr>
          <w:rFonts w:ascii="Times New Roman" w:hAnsi="Times New Roman" w:cs="Times New Roman"/>
          <w:sz w:val="24"/>
          <w:szCs w:val="24"/>
        </w:rPr>
        <w:t>necessary information</w:t>
      </w:r>
      <w:r w:rsidR="003C2FE9" w:rsidRPr="00DF5D9A">
        <w:rPr>
          <w:rFonts w:ascii="Times New Roman" w:hAnsi="Times New Roman" w:cs="Times New Roman"/>
          <w:sz w:val="24"/>
          <w:szCs w:val="24"/>
        </w:rPr>
        <w:t xml:space="preserve">. </w:t>
      </w:r>
      <w:r w:rsidR="00D60123" w:rsidRPr="00DF5D9A">
        <w:rPr>
          <w:rFonts w:ascii="Times New Roman" w:hAnsi="Times New Roman" w:cs="Times New Roman"/>
          <w:sz w:val="24"/>
          <w:szCs w:val="24"/>
        </w:rPr>
        <w:t xml:space="preserve">Sixth, we </w:t>
      </w:r>
      <w:r w:rsidR="007F0497" w:rsidRPr="00DF5D9A">
        <w:rPr>
          <w:rFonts w:ascii="Times New Roman" w:hAnsi="Times New Roman" w:cs="Times New Roman"/>
          <w:sz w:val="24"/>
          <w:szCs w:val="24"/>
        </w:rPr>
        <w:t>searched for papers that mentioned</w:t>
      </w:r>
      <w:r w:rsidR="0098506F" w:rsidRPr="00DF5D9A">
        <w:rPr>
          <w:rFonts w:ascii="Times New Roman" w:hAnsi="Times New Roman" w:cs="Times New Roman"/>
          <w:sz w:val="24"/>
          <w:szCs w:val="24"/>
        </w:rPr>
        <w:t xml:space="preserve"> common measures of narcissism </w:t>
      </w:r>
      <w:r w:rsidR="00BA2B72" w:rsidRPr="00DF5D9A">
        <w:rPr>
          <w:rFonts w:ascii="Times New Roman" w:hAnsi="Times New Roman" w:cs="Times New Roman"/>
          <w:sz w:val="24"/>
          <w:szCs w:val="24"/>
        </w:rPr>
        <w:t xml:space="preserve">identified from two chapters in the </w:t>
      </w:r>
      <w:r w:rsidR="00BA2B72" w:rsidRPr="00DF5D9A">
        <w:rPr>
          <w:rFonts w:ascii="Times New Roman" w:hAnsi="Times New Roman" w:cs="Times New Roman"/>
          <w:i/>
          <w:sz w:val="24"/>
          <w:szCs w:val="24"/>
        </w:rPr>
        <w:t>Handbook of Narcissism and Narcissistic Personality</w:t>
      </w:r>
      <w:r w:rsidR="00BA2B72" w:rsidRPr="00DF5D9A">
        <w:rPr>
          <w:rFonts w:ascii="Times New Roman" w:hAnsi="Times New Roman" w:cs="Times New Roman"/>
          <w:sz w:val="24"/>
          <w:szCs w:val="24"/>
        </w:rPr>
        <w:t xml:space="preserve"> that focus</w:t>
      </w:r>
      <w:r w:rsidR="008B7F2D" w:rsidRPr="00DF5D9A">
        <w:rPr>
          <w:rFonts w:ascii="Times New Roman" w:hAnsi="Times New Roman" w:cs="Times New Roman"/>
          <w:sz w:val="24"/>
          <w:szCs w:val="24"/>
        </w:rPr>
        <w:t>ed</w:t>
      </w:r>
      <w:r w:rsidR="00BA2B72" w:rsidRPr="00DF5D9A">
        <w:rPr>
          <w:rFonts w:ascii="Times New Roman" w:hAnsi="Times New Roman" w:cs="Times New Roman"/>
          <w:sz w:val="24"/>
          <w:szCs w:val="24"/>
        </w:rPr>
        <w:t xml:space="preserve"> on the measurement of narcissism (i.e., </w:t>
      </w:r>
      <w:r w:rsidR="00BA2B72" w:rsidRPr="00DF5D9A">
        <w:rPr>
          <w:rFonts w:ascii="Times New Roman" w:hAnsi="Times New Roman"/>
          <w:sz w:val="24"/>
          <w:szCs w:val="24"/>
        </w:rPr>
        <w:t xml:space="preserve">Tamborski &amp; Brown, 2011; Watson &amp; Bagby, 2011). </w:t>
      </w:r>
    </w:p>
    <w:p w14:paraId="21331EE4" w14:textId="7B0AEDF6" w:rsidR="00D33F94" w:rsidRPr="00DF5D9A" w:rsidRDefault="00D33F94"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Inclusion Criteria</w:t>
      </w:r>
    </w:p>
    <w:p w14:paraId="52E99EC6" w14:textId="15C8F5FC" w:rsidR="002406F2" w:rsidRPr="00DF5D9A" w:rsidRDefault="005F2AE2" w:rsidP="00DF29E0">
      <w:pPr>
        <w:spacing w:after="0" w:line="480" w:lineRule="auto"/>
        <w:ind w:firstLine="360"/>
        <w:rPr>
          <w:rFonts w:ascii="Times New Roman" w:hAnsi="Times New Roman" w:cs="Times New Roman"/>
          <w:sz w:val="24"/>
          <w:szCs w:val="24"/>
        </w:rPr>
      </w:pPr>
      <w:r w:rsidRPr="00DF5D9A">
        <w:rPr>
          <w:rFonts w:ascii="Times New Roman" w:hAnsi="Times New Roman" w:cs="Times New Roman"/>
          <w:sz w:val="24"/>
          <w:szCs w:val="24"/>
        </w:rPr>
        <w:t>No restrictions wer</w:t>
      </w:r>
      <w:r w:rsidR="009851FA" w:rsidRPr="00DF5D9A">
        <w:rPr>
          <w:rFonts w:ascii="Times New Roman" w:hAnsi="Times New Roman" w:cs="Times New Roman"/>
          <w:sz w:val="24"/>
          <w:szCs w:val="24"/>
        </w:rPr>
        <w:t>e placed on the potentially self-enhanced</w:t>
      </w:r>
      <w:r w:rsidRPr="00DF5D9A">
        <w:rPr>
          <w:rFonts w:ascii="Times New Roman" w:hAnsi="Times New Roman" w:cs="Times New Roman"/>
          <w:sz w:val="24"/>
          <w:szCs w:val="24"/>
        </w:rPr>
        <w:t xml:space="preserve"> </w:t>
      </w:r>
      <w:r w:rsidR="00146339" w:rsidRPr="00DF5D9A">
        <w:rPr>
          <w:rFonts w:ascii="Times New Roman" w:hAnsi="Times New Roman" w:cs="Times New Roman"/>
          <w:sz w:val="24"/>
          <w:szCs w:val="24"/>
        </w:rPr>
        <w:t>variables</w:t>
      </w:r>
      <w:r w:rsidRPr="00DF5D9A">
        <w:rPr>
          <w:rFonts w:ascii="Times New Roman" w:hAnsi="Times New Roman" w:cs="Times New Roman"/>
          <w:sz w:val="24"/>
          <w:szCs w:val="24"/>
        </w:rPr>
        <w:t xml:space="preserve"> included in the meta-analysis (see Table 1 for a list </w:t>
      </w:r>
      <w:r w:rsidR="009851FA" w:rsidRPr="00DF5D9A">
        <w:rPr>
          <w:rFonts w:ascii="Times New Roman" w:hAnsi="Times New Roman" w:cs="Times New Roman"/>
          <w:sz w:val="24"/>
          <w:szCs w:val="24"/>
        </w:rPr>
        <w:t>of potentially self-enhanced construct domains</w:t>
      </w:r>
      <w:r w:rsidRPr="00DF5D9A">
        <w:rPr>
          <w:rFonts w:ascii="Times New Roman" w:hAnsi="Times New Roman" w:cs="Times New Roman"/>
          <w:sz w:val="24"/>
          <w:szCs w:val="24"/>
        </w:rPr>
        <w:t xml:space="preserve"> </w:t>
      </w:r>
      <w:r w:rsidR="009851FA" w:rsidRPr="00DF5D9A">
        <w:rPr>
          <w:rFonts w:ascii="Times New Roman" w:hAnsi="Times New Roman" w:cs="Times New Roman"/>
          <w:sz w:val="24"/>
          <w:szCs w:val="24"/>
        </w:rPr>
        <w:t>investigated in</w:t>
      </w:r>
      <w:r w:rsidRPr="00DF5D9A">
        <w:rPr>
          <w:rFonts w:ascii="Times New Roman" w:hAnsi="Times New Roman" w:cs="Times New Roman"/>
          <w:sz w:val="24"/>
          <w:szCs w:val="24"/>
        </w:rPr>
        <w:t xml:space="preserve"> the</w:t>
      </w:r>
      <w:r w:rsidR="009E04AE" w:rsidRPr="00DF5D9A">
        <w:rPr>
          <w:rFonts w:ascii="Times New Roman" w:hAnsi="Times New Roman" w:cs="Times New Roman"/>
          <w:sz w:val="24"/>
          <w:szCs w:val="24"/>
        </w:rPr>
        <w:t xml:space="preserve"> current</w:t>
      </w:r>
      <w:r w:rsidRPr="00DF5D9A">
        <w:rPr>
          <w:rFonts w:ascii="Times New Roman" w:hAnsi="Times New Roman" w:cs="Times New Roman"/>
          <w:sz w:val="24"/>
          <w:szCs w:val="24"/>
        </w:rPr>
        <w:t xml:space="preserve"> </w:t>
      </w:r>
      <w:r w:rsidR="00904A06" w:rsidRPr="00DF5D9A">
        <w:rPr>
          <w:rFonts w:ascii="Times New Roman" w:hAnsi="Times New Roman" w:cs="Times New Roman"/>
          <w:sz w:val="24"/>
          <w:szCs w:val="24"/>
        </w:rPr>
        <w:t>work</w:t>
      </w:r>
      <w:r w:rsidRPr="00DF5D9A">
        <w:rPr>
          <w:rFonts w:ascii="Times New Roman" w:hAnsi="Times New Roman" w:cs="Times New Roman"/>
          <w:sz w:val="24"/>
          <w:szCs w:val="24"/>
        </w:rPr>
        <w:t>)</w:t>
      </w:r>
      <w:r w:rsidR="009851FA" w:rsidRPr="00DF5D9A">
        <w:rPr>
          <w:rFonts w:ascii="Times New Roman" w:hAnsi="Times New Roman" w:cs="Times New Roman"/>
          <w:sz w:val="24"/>
          <w:szCs w:val="24"/>
        </w:rPr>
        <w:t>. The first criterion</w:t>
      </w:r>
      <w:r w:rsidRPr="00DF5D9A">
        <w:rPr>
          <w:rFonts w:ascii="Times New Roman" w:hAnsi="Times New Roman" w:cs="Times New Roman"/>
          <w:sz w:val="24"/>
          <w:szCs w:val="24"/>
        </w:rPr>
        <w:t xml:space="preserve"> for inclusion concerned the type of self-enhancement </w:t>
      </w:r>
      <w:r w:rsidR="009851FA" w:rsidRPr="00DF5D9A">
        <w:rPr>
          <w:rFonts w:ascii="Times New Roman" w:hAnsi="Times New Roman" w:cs="Times New Roman"/>
          <w:sz w:val="24"/>
          <w:szCs w:val="24"/>
        </w:rPr>
        <w:t>index</w:t>
      </w:r>
      <w:r w:rsidRPr="00DF5D9A">
        <w:rPr>
          <w:rFonts w:ascii="Times New Roman" w:hAnsi="Times New Roman" w:cs="Times New Roman"/>
          <w:sz w:val="24"/>
          <w:szCs w:val="24"/>
        </w:rPr>
        <w:t xml:space="preserve">. </w:t>
      </w:r>
      <w:r w:rsidR="00573C94" w:rsidRPr="00DF5D9A">
        <w:rPr>
          <w:rFonts w:ascii="Times New Roman" w:hAnsi="Times New Roman" w:cs="Times New Roman"/>
          <w:sz w:val="24"/>
          <w:szCs w:val="24"/>
        </w:rPr>
        <w:t>W</w:t>
      </w:r>
      <w:r w:rsidRPr="00DF5D9A">
        <w:rPr>
          <w:rFonts w:ascii="Times New Roman" w:hAnsi="Times New Roman" w:cs="Times New Roman"/>
          <w:sz w:val="24"/>
          <w:szCs w:val="24"/>
        </w:rPr>
        <w:t xml:space="preserve">e only included those primary studies </w:t>
      </w:r>
      <w:r w:rsidR="00603696" w:rsidRPr="00DF5D9A">
        <w:rPr>
          <w:rFonts w:ascii="Times New Roman" w:hAnsi="Times New Roman" w:cs="Times New Roman"/>
          <w:sz w:val="24"/>
          <w:szCs w:val="24"/>
        </w:rPr>
        <w:t>that compared</w:t>
      </w:r>
      <w:r w:rsidR="00E9370D" w:rsidRPr="00DF5D9A">
        <w:rPr>
          <w:rFonts w:ascii="Times New Roman" w:hAnsi="Times New Roman" w:cs="Times New Roman"/>
          <w:sz w:val="24"/>
          <w:szCs w:val="24"/>
        </w:rPr>
        <w:t xml:space="preserve"> narcissists</w:t>
      </w:r>
      <w:r w:rsidR="00865361" w:rsidRPr="00DF5D9A">
        <w:rPr>
          <w:rFonts w:ascii="Times New Roman" w:hAnsi="Times New Roman" w:cs="Times New Roman"/>
          <w:sz w:val="24"/>
          <w:szCs w:val="24"/>
        </w:rPr>
        <w:t xml:space="preserve">’ self-reports </w:t>
      </w:r>
      <w:r w:rsidR="009851FA" w:rsidRPr="00DF5D9A">
        <w:rPr>
          <w:rFonts w:ascii="Times New Roman" w:hAnsi="Times New Roman" w:cs="Times New Roman"/>
          <w:sz w:val="24"/>
          <w:szCs w:val="24"/>
        </w:rPr>
        <w:t>with</w:t>
      </w:r>
      <w:r w:rsidR="00E9370D" w:rsidRPr="00DF5D9A">
        <w:rPr>
          <w:rFonts w:ascii="Times New Roman" w:hAnsi="Times New Roman" w:cs="Times New Roman"/>
          <w:sz w:val="24"/>
          <w:szCs w:val="24"/>
        </w:rPr>
        <w:t xml:space="preserve"> observer-reports </w:t>
      </w:r>
      <w:r w:rsidR="00603696" w:rsidRPr="00DF5D9A">
        <w:rPr>
          <w:rFonts w:ascii="Times New Roman" w:hAnsi="Times New Roman" w:cs="Times New Roman"/>
          <w:sz w:val="24"/>
          <w:szCs w:val="24"/>
        </w:rPr>
        <w:t>(e.g., friend</w:t>
      </w:r>
      <w:r w:rsidR="006A103B" w:rsidRPr="00DF5D9A">
        <w:rPr>
          <w:rFonts w:ascii="Times New Roman" w:hAnsi="Times New Roman" w:cs="Times New Roman"/>
          <w:sz w:val="24"/>
          <w:szCs w:val="24"/>
        </w:rPr>
        <w:t xml:space="preserve">, family member, co-worker, </w:t>
      </w:r>
      <w:r w:rsidR="00603696" w:rsidRPr="00DF5D9A">
        <w:rPr>
          <w:rFonts w:ascii="Times New Roman" w:hAnsi="Times New Roman" w:cs="Times New Roman"/>
          <w:sz w:val="24"/>
          <w:szCs w:val="24"/>
        </w:rPr>
        <w:t>supervisor</w:t>
      </w:r>
      <w:r w:rsidR="006A103B" w:rsidRPr="00DF5D9A">
        <w:rPr>
          <w:rFonts w:ascii="Times New Roman" w:hAnsi="Times New Roman" w:cs="Times New Roman"/>
          <w:sz w:val="24"/>
          <w:szCs w:val="24"/>
        </w:rPr>
        <w:t>, etc.</w:t>
      </w:r>
      <w:r w:rsidR="00603696" w:rsidRPr="00DF5D9A">
        <w:rPr>
          <w:rFonts w:ascii="Times New Roman" w:hAnsi="Times New Roman" w:cs="Times New Roman"/>
          <w:sz w:val="24"/>
          <w:szCs w:val="24"/>
        </w:rPr>
        <w:t xml:space="preserve">) </w:t>
      </w:r>
      <w:r w:rsidR="00E9370D" w:rsidRPr="00DF5D9A">
        <w:rPr>
          <w:rFonts w:ascii="Times New Roman" w:hAnsi="Times New Roman" w:cs="Times New Roman"/>
          <w:sz w:val="24"/>
          <w:szCs w:val="24"/>
        </w:rPr>
        <w:t>or objective rating</w:t>
      </w:r>
      <w:r w:rsidR="00603696" w:rsidRPr="00DF5D9A">
        <w:rPr>
          <w:rFonts w:ascii="Times New Roman" w:hAnsi="Times New Roman" w:cs="Times New Roman"/>
          <w:sz w:val="24"/>
          <w:szCs w:val="24"/>
        </w:rPr>
        <w:t xml:space="preserve">s (e.g., </w:t>
      </w:r>
      <w:r w:rsidR="006A103B" w:rsidRPr="00DF5D9A">
        <w:rPr>
          <w:rFonts w:ascii="Times New Roman" w:hAnsi="Times New Roman" w:cs="Times New Roman"/>
          <w:sz w:val="24"/>
          <w:szCs w:val="24"/>
        </w:rPr>
        <w:t xml:space="preserve">high school GPA, </w:t>
      </w:r>
      <w:r w:rsidRPr="00DF5D9A">
        <w:rPr>
          <w:rFonts w:ascii="Times New Roman" w:hAnsi="Times New Roman" w:cs="Times New Roman"/>
          <w:sz w:val="24"/>
          <w:szCs w:val="24"/>
        </w:rPr>
        <w:t xml:space="preserve">SAT scores). Second, </w:t>
      </w:r>
      <w:r w:rsidR="00531EBA" w:rsidRPr="00DF5D9A">
        <w:rPr>
          <w:rFonts w:ascii="Times New Roman" w:hAnsi="Times New Roman" w:cs="Times New Roman"/>
          <w:sz w:val="24"/>
          <w:szCs w:val="24"/>
        </w:rPr>
        <w:t xml:space="preserve">we excluded </w:t>
      </w:r>
      <w:r w:rsidR="00992CBD" w:rsidRPr="00DF5D9A">
        <w:rPr>
          <w:rFonts w:ascii="Times New Roman" w:hAnsi="Times New Roman" w:cs="Times New Roman"/>
          <w:sz w:val="24"/>
          <w:szCs w:val="24"/>
        </w:rPr>
        <w:t xml:space="preserve">samples that used </w:t>
      </w:r>
      <w:r w:rsidR="00531EBA" w:rsidRPr="00DF5D9A">
        <w:rPr>
          <w:rFonts w:ascii="Times New Roman" w:hAnsi="Times New Roman" w:cs="Times New Roman"/>
          <w:sz w:val="24"/>
          <w:szCs w:val="24"/>
        </w:rPr>
        <w:t>measures of vulnerable narcissism because vulnerable narcissism is a different construct</w:t>
      </w:r>
      <w:r w:rsidR="00573C94" w:rsidRPr="00DF5D9A">
        <w:rPr>
          <w:rFonts w:ascii="Times New Roman" w:hAnsi="Times New Roman" w:cs="Times New Roman"/>
          <w:sz w:val="24"/>
          <w:szCs w:val="24"/>
        </w:rPr>
        <w:t xml:space="preserve"> with</w:t>
      </w:r>
      <w:r w:rsidR="00531EBA" w:rsidRPr="00DF5D9A">
        <w:rPr>
          <w:rFonts w:ascii="Times New Roman" w:hAnsi="Times New Roman" w:cs="Times New Roman"/>
          <w:sz w:val="24"/>
          <w:szCs w:val="24"/>
        </w:rPr>
        <w:t xml:space="preserve"> different correlates than the more commonly researched type of narcissism</w:t>
      </w:r>
      <w:r w:rsidR="003E44BD" w:rsidRPr="00DF5D9A">
        <w:rPr>
          <w:rFonts w:ascii="Times New Roman" w:hAnsi="Times New Roman" w:cs="Times New Roman"/>
          <w:sz w:val="24"/>
          <w:szCs w:val="24"/>
        </w:rPr>
        <w:t xml:space="preserve"> (</w:t>
      </w:r>
      <w:r w:rsidR="00BD3C83" w:rsidRPr="00DF5D9A">
        <w:rPr>
          <w:rFonts w:ascii="Times New Roman" w:hAnsi="Times New Roman" w:cs="Times New Roman"/>
          <w:sz w:val="24"/>
          <w:szCs w:val="24"/>
        </w:rPr>
        <w:t>titled</w:t>
      </w:r>
      <w:r w:rsidR="003E44BD" w:rsidRPr="00DF5D9A">
        <w:rPr>
          <w:rFonts w:ascii="Times New Roman" w:hAnsi="Times New Roman" w:cs="Times New Roman"/>
          <w:sz w:val="24"/>
          <w:szCs w:val="24"/>
        </w:rPr>
        <w:t xml:space="preserve"> grandiose narcissism) </w:t>
      </w:r>
      <w:r w:rsidR="00531EBA" w:rsidRPr="00DF5D9A">
        <w:rPr>
          <w:rFonts w:ascii="Times New Roman" w:hAnsi="Times New Roman" w:cs="Times New Roman"/>
          <w:sz w:val="24"/>
          <w:szCs w:val="24"/>
        </w:rPr>
        <w:t xml:space="preserve">that is the </w:t>
      </w:r>
      <w:r w:rsidR="00D31A42" w:rsidRPr="00DF5D9A">
        <w:rPr>
          <w:rFonts w:ascii="Times New Roman" w:hAnsi="Times New Roman" w:cs="Times New Roman"/>
          <w:sz w:val="24"/>
          <w:szCs w:val="24"/>
        </w:rPr>
        <w:t xml:space="preserve">focus of the </w:t>
      </w:r>
      <w:r w:rsidR="00531EBA" w:rsidRPr="00DF5D9A">
        <w:rPr>
          <w:rFonts w:ascii="Times New Roman" w:hAnsi="Times New Roman" w:cs="Times New Roman"/>
          <w:sz w:val="24"/>
          <w:szCs w:val="24"/>
        </w:rPr>
        <w:t>current paper (e.g., Pincus</w:t>
      </w:r>
      <w:r w:rsidR="00525472" w:rsidRPr="00DF5D9A">
        <w:rPr>
          <w:rFonts w:ascii="Times New Roman" w:hAnsi="Times New Roman" w:cs="Times New Roman"/>
          <w:sz w:val="24"/>
          <w:szCs w:val="24"/>
        </w:rPr>
        <w:t xml:space="preserve"> et al., </w:t>
      </w:r>
      <w:r w:rsidR="00531EBA" w:rsidRPr="00DF5D9A">
        <w:rPr>
          <w:rFonts w:ascii="Times New Roman" w:hAnsi="Times New Roman" w:cs="Times New Roman"/>
          <w:sz w:val="24"/>
          <w:szCs w:val="24"/>
        </w:rPr>
        <w:t xml:space="preserve">2009). Notably, many </w:t>
      </w:r>
      <w:r w:rsidR="00D31A42" w:rsidRPr="00DF5D9A">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in Grijalva et al. </w:t>
      </w:r>
      <w:r w:rsidR="003F757B" w:rsidRPr="00DF5D9A">
        <w:rPr>
          <w:rFonts w:ascii="Times New Roman" w:hAnsi="Times New Roman" w:cs="Times New Roman"/>
          <w:sz w:val="24"/>
          <w:szCs w:val="24"/>
        </w:rPr>
        <w:t>(</w:t>
      </w:r>
      <w:r w:rsidR="00D31A42" w:rsidRPr="00DF5D9A">
        <w:rPr>
          <w:rFonts w:ascii="Times New Roman" w:hAnsi="Times New Roman" w:cs="Times New Roman"/>
          <w:sz w:val="24"/>
          <w:szCs w:val="24"/>
        </w:rPr>
        <w:t>2015</w:t>
      </w:r>
      <w:r w:rsidR="008B2554" w:rsidRPr="00DF5D9A">
        <w:rPr>
          <w:rFonts w:ascii="Times New Roman" w:hAnsi="Times New Roman" w:cs="Times New Roman"/>
          <w:sz w:val="24"/>
          <w:szCs w:val="24"/>
        </w:rPr>
        <w:t>b</w:t>
      </w:r>
      <w:r w:rsidR="003F757B" w:rsidRPr="00DF5D9A">
        <w:rPr>
          <w:rFonts w:ascii="Times New Roman" w:hAnsi="Times New Roman" w:cs="Times New Roman"/>
          <w:sz w:val="24"/>
          <w:szCs w:val="24"/>
        </w:rPr>
        <w:t>)</w:t>
      </w:r>
      <w:r w:rsidR="00D31A42" w:rsidRPr="00DF5D9A">
        <w:rPr>
          <w:rFonts w:ascii="Times New Roman" w:hAnsi="Times New Roman" w:cs="Times New Roman"/>
          <w:sz w:val="24"/>
          <w:szCs w:val="24"/>
        </w:rPr>
        <w:t xml:space="preserve"> to determine whether to include specific measures in the current meta-analysis</w:t>
      </w:r>
      <w:r w:rsidR="00531EBA" w:rsidRPr="00DF5D9A">
        <w:rPr>
          <w:rFonts w:ascii="Times New Roman" w:hAnsi="Times New Roman" w:cs="Times New Roman"/>
          <w:sz w:val="24"/>
          <w:szCs w:val="24"/>
        </w:rPr>
        <w:t xml:space="preserve">. </w:t>
      </w:r>
      <w:r w:rsidR="00D31A42" w:rsidRPr="00DF5D9A">
        <w:rPr>
          <w:rFonts w:ascii="Times New Roman" w:hAnsi="Times New Roman" w:cs="Times New Roman"/>
          <w:sz w:val="24"/>
          <w:szCs w:val="24"/>
        </w:rPr>
        <w:t>In the end, we include</w:t>
      </w:r>
      <w:r w:rsidR="00DF07E0" w:rsidRPr="00DF5D9A">
        <w:rPr>
          <w:rFonts w:ascii="Times New Roman" w:hAnsi="Times New Roman" w:cs="Times New Roman"/>
          <w:sz w:val="24"/>
          <w:szCs w:val="24"/>
        </w:rPr>
        <w:t xml:space="preserve">d </w:t>
      </w:r>
      <w:r w:rsidR="00992CBD" w:rsidRPr="00DF5D9A">
        <w:rPr>
          <w:rFonts w:ascii="Times New Roman" w:hAnsi="Times New Roman" w:cs="Times New Roman"/>
          <w:sz w:val="24"/>
          <w:szCs w:val="24"/>
        </w:rPr>
        <w:t xml:space="preserve">samples that used </w:t>
      </w:r>
      <w:r w:rsidR="00D31A42" w:rsidRPr="00DF5D9A">
        <w:rPr>
          <w:rFonts w:ascii="Times New Roman" w:hAnsi="Times New Roman" w:cs="Times New Roman"/>
          <w:sz w:val="24"/>
          <w:szCs w:val="24"/>
        </w:rPr>
        <w:t>the following narcissism measures</w:t>
      </w:r>
      <w:r w:rsidRPr="00DF5D9A">
        <w:rPr>
          <w:rFonts w:ascii="Times New Roman" w:hAnsi="Times New Roman" w:cs="Times New Roman"/>
          <w:sz w:val="24"/>
          <w:szCs w:val="24"/>
        </w:rPr>
        <w:t xml:space="preserve">: </w:t>
      </w:r>
      <w:r w:rsidR="00603696" w:rsidRPr="00DF5D9A">
        <w:rPr>
          <w:rFonts w:ascii="Times New Roman" w:hAnsi="Times New Roman" w:cs="Times New Roman"/>
          <w:sz w:val="24"/>
          <w:szCs w:val="24"/>
        </w:rPr>
        <w:t>the Narcissistic Personality Inventory (</w:t>
      </w:r>
      <w:r w:rsidR="003E34A1" w:rsidRPr="00DF5D9A">
        <w:rPr>
          <w:rFonts w:ascii="Times New Roman" w:hAnsi="Times New Roman" w:cs="Times New Roman"/>
          <w:sz w:val="24"/>
          <w:szCs w:val="24"/>
        </w:rPr>
        <w:t xml:space="preserve">NPI; </w:t>
      </w:r>
      <w:r w:rsidR="00603696" w:rsidRPr="00DF5D9A">
        <w:rPr>
          <w:rFonts w:ascii="Times New Roman" w:hAnsi="Times New Roman" w:cs="Times New Roman"/>
          <w:sz w:val="24"/>
          <w:szCs w:val="24"/>
        </w:rPr>
        <w:t xml:space="preserve">Raskin &amp; Terry, 1988), </w:t>
      </w:r>
      <w:r w:rsidR="003E34A1" w:rsidRPr="00DF5D9A">
        <w:rPr>
          <w:rFonts w:ascii="Times New Roman" w:hAnsi="Times New Roman" w:cs="Times New Roman"/>
          <w:sz w:val="24"/>
          <w:szCs w:val="24"/>
        </w:rPr>
        <w:t>the shortened NPI-16 (</w:t>
      </w:r>
      <w:r w:rsidR="003E34A1" w:rsidRPr="00DF5D9A">
        <w:rPr>
          <w:rFonts w:ascii="Times New Roman" w:hAnsi="Times New Roman"/>
          <w:sz w:val="24"/>
          <w:szCs w:val="24"/>
        </w:rPr>
        <w:t>Ames, Rose, &amp; Anderson, 2006), the</w:t>
      </w:r>
      <w:r w:rsidR="003E34A1" w:rsidRPr="00DF5D9A">
        <w:rPr>
          <w:rFonts w:ascii="Times New Roman" w:hAnsi="Times New Roman" w:cs="Times New Roman"/>
          <w:sz w:val="24"/>
          <w:szCs w:val="24"/>
        </w:rPr>
        <w:t xml:space="preserve"> </w:t>
      </w:r>
      <w:r w:rsidR="003E34A1" w:rsidRPr="00DF5D9A">
        <w:rPr>
          <w:rFonts w:ascii="Times New Roman" w:hAnsi="Times New Roman"/>
          <w:sz w:val="24"/>
          <w:szCs w:val="24"/>
        </w:rPr>
        <w:t xml:space="preserve">California Personality Inventory (CPI; Gough &amp; Bradley, </w:t>
      </w:r>
      <w:r w:rsidR="00FA448F" w:rsidRPr="00DF5D9A">
        <w:rPr>
          <w:rFonts w:ascii="Times New Roman" w:hAnsi="Times New Roman"/>
          <w:sz w:val="24"/>
          <w:szCs w:val="24"/>
        </w:rPr>
        <w:t xml:space="preserve">1996, </w:t>
      </w:r>
      <w:r w:rsidR="003E34A1" w:rsidRPr="00DF5D9A">
        <w:rPr>
          <w:rFonts w:ascii="Times New Roman" w:hAnsi="Times New Roman"/>
          <w:sz w:val="24"/>
          <w:szCs w:val="24"/>
        </w:rPr>
        <w:t xml:space="preserve">2002), the Bold scale of the Hogan Development Survey (HDS-Bold; Hogan &amp; Hogan, 2009), </w:t>
      </w:r>
      <w:r w:rsidR="008A7E44" w:rsidRPr="00DF5D9A">
        <w:rPr>
          <w:rFonts w:ascii="Times New Roman" w:hAnsi="Times New Roman"/>
          <w:sz w:val="24"/>
          <w:szCs w:val="24"/>
        </w:rPr>
        <w:t xml:space="preserve">a </w:t>
      </w:r>
      <w:r w:rsidR="0009269E" w:rsidRPr="00DF5D9A">
        <w:rPr>
          <w:rFonts w:ascii="Times New Roman" w:hAnsi="Times New Roman"/>
          <w:sz w:val="24"/>
          <w:szCs w:val="24"/>
        </w:rPr>
        <w:t>narcissism</w:t>
      </w:r>
      <w:r w:rsidR="008A7E44" w:rsidRPr="00DF5D9A">
        <w:rPr>
          <w:rFonts w:ascii="Times New Roman" w:hAnsi="Times New Roman"/>
          <w:sz w:val="24"/>
          <w:szCs w:val="24"/>
        </w:rPr>
        <w:t xml:space="preserve"> measure derived from </w:t>
      </w:r>
      <w:r w:rsidR="003E34A1" w:rsidRPr="00DF5D9A">
        <w:rPr>
          <w:rFonts w:ascii="Times New Roman" w:hAnsi="Times New Roman"/>
          <w:sz w:val="24"/>
          <w:szCs w:val="24"/>
        </w:rPr>
        <w:t xml:space="preserve">the </w:t>
      </w:r>
      <w:r w:rsidR="0067121E" w:rsidRPr="00DF5D9A">
        <w:rPr>
          <w:rFonts w:ascii="Times New Roman" w:hAnsi="Times New Roman"/>
          <w:sz w:val="24"/>
          <w:szCs w:val="24"/>
        </w:rPr>
        <w:t xml:space="preserve">California Adult Q-set (CAQ; Block, 1961/1978), an observational </w:t>
      </w:r>
      <w:r w:rsidR="0009269E" w:rsidRPr="00DF5D9A">
        <w:rPr>
          <w:rFonts w:ascii="Times New Roman" w:hAnsi="Times New Roman"/>
          <w:sz w:val="24"/>
          <w:szCs w:val="24"/>
        </w:rPr>
        <w:t>narcissism</w:t>
      </w:r>
      <w:r w:rsidR="0067121E" w:rsidRPr="00DF5D9A">
        <w:rPr>
          <w:rFonts w:ascii="Times New Roman" w:hAnsi="Times New Roman"/>
          <w:sz w:val="24"/>
          <w:szCs w:val="24"/>
        </w:rPr>
        <w:t xml:space="preserve"> measure developed from </w:t>
      </w:r>
      <w:r w:rsidR="009851FA" w:rsidRPr="00DF5D9A">
        <w:rPr>
          <w:rFonts w:ascii="Times New Roman" w:hAnsi="Times New Roman"/>
          <w:sz w:val="24"/>
          <w:szCs w:val="24"/>
        </w:rPr>
        <w:t xml:space="preserve">the </w:t>
      </w:r>
      <w:r w:rsidR="0067121E" w:rsidRPr="00DF5D9A">
        <w:rPr>
          <w:rFonts w:ascii="Times New Roman" w:hAnsi="Times New Roman"/>
          <w:i/>
          <w:sz w:val="24"/>
          <w:szCs w:val="24"/>
        </w:rPr>
        <w:lastRenderedPageBreak/>
        <w:t>DSM</w:t>
      </w:r>
      <w:r w:rsidR="0067121E" w:rsidRPr="00DF5D9A">
        <w:rPr>
          <w:rFonts w:ascii="Times New Roman" w:hAnsi="Times New Roman"/>
          <w:sz w:val="24"/>
          <w:szCs w:val="24"/>
        </w:rPr>
        <w:t>-</w:t>
      </w:r>
      <w:r w:rsidR="0067121E" w:rsidRPr="00DF5D9A">
        <w:rPr>
          <w:rFonts w:ascii="Times New Roman" w:hAnsi="Times New Roman"/>
          <w:i/>
          <w:sz w:val="24"/>
          <w:szCs w:val="24"/>
        </w:rPr>
        <w:t>III-R</w:t>
      </w:r>
      <w:r w:rsidR="0067121E" w:rsidRPr="00DF5D9A">
        <w:rPr>
          <w:rFonts w:ascii="Times New Roman" w:hAnsi="Times New Roman"/>
          <w:sz w:val="24"/>
          <w:szCs w:val="24"/>
        </w:rPr>
        <w:t xml:space="preserve"> definition of Narcissistic Personality Disorder (</w:t>
      </w:r>
      <w:r w:rsidR="00B40549" w:rsidRPr="00DF5D9A">
        <w:rPr>
          <w:rFonts w:ascii="Times New Roman" w:hAnsi="Times New Roman"/>
          <w:sz w:val="24"/>
          <w:szCs w:val="24"/>
        </w:rPr>
        <w:t>e.g.,</w:t>
      </w:r>
      <w:r w:rsidR="003034F8" w:rsidRPr="00DF5D9A">
        <w:rPr>
          <w:rFonts w:ascii="Times New Roman" w:hAnsi="Times New Roman"/>
          <w:sz w:val="24"/>
          <w:szCs w:val="24"/>
        </w:rPr>
        <w:t xml:space="preserve"> </w:t>
      </w:r>
      <w:r w:rsidR="0067121E" w:rsidRPr="00DF5D9A">
        <w:rPr>
          <w:rFonts w:ascii="Times New Roman" w:hAnsi="Times New Roman"/>
          <w:sz w:val="24"/>
          <w:szCs w:val="24"/>
        </w:rPr>
        <w:t xml:space="preserve">John &amp; Robins, 1994), a 10-item adjective-based measure of </w:t>
      </w:r>
      <w:r w:rsidR="0009269E" w:rsidRPr="00DF5D9A">
        <w:rPr>
          <w:rFonts w:ascii="Times New Roman" w:hAnsi="Times New Roman"/>
          <w:sz w:val="24"/>
          <w:szCs w:val="24"/>
        </w:rPr>
        <w:t>narcissism</w:t>
      </w:r>
      <w:r w:rsidR="0067121E" w:rsidRPr="00DF5D9A">
        <w:rPr>
          <w:rFonts w:ascii="Times New Roman" w:hAnsi="Times New Roman"/>
          <w:sz w:val="24"/>
          <w:szCs w:val="24"/>
        </w:rPr>
        <w:t xml:space="preserve"> </w:t>
      </w:r>
      <w:r w:rsidR="003E34A1" w:rsidRPr="00DF5D9A">
        <w:rPr>
          <w:rFonts w:ascii="Times New Roman" w:hAnsi="Times New Roman"/>
          <w:sz w:val="24"/>
          <w:szCs w:val="24"/>
        </w:rPr>
        <w:t xml:space="preserve">(Harms, </w:t>
      </w:r>
      <w:r w:rsidR="0067121E" w:rsidRPr="00DF5D9A">
        <w:rPr>
          <w:rFonts w:ascii="Times New Roman" w:hAnsi="Times New Roman"/>
          <w:sz w:val="24"/>
          <w:szCs w:val="24"/>
        </w:rPr>
        <w:t>Roberts, Wood, &amp; Brummel, 2006</w:t>
      </w:r>
      <w:r w:rsidR="003E34A1" w:rsidRPr="00DF5D9A">
        <w:rPr>
          <w:rFonts w:ascii="Times New Roman" w:hAnsi="Times New Roman"/>
          <w:sz w:val="24"/>
          <w:szCs w:val="24"/>
        </w:rPr>
        <w:t xml:space="preserve">), </w:t>
      </w:r>
      <w:r w:rsidR="00BB508D" w:rsidRPr="00DF5D9A">
        <w:rPr>
          <w:rFonts w:ascii="Times New Roman" w:hAnsi="Times New Roman"/>
          <w:sz w:val="24"/>
          <w:szCs w:val="24"/>
        </w:rPr>
        <w:t xml:space="preserve">the 10-item Childhood Narcissism Scale (Thomaes, Stegge, Bushman, Olthof, &amp; Denissen, 2008), </w:t>
      </w:r>
      <w:r w:rsidR="00982DC1" w:rsidRPr="00DF5D9A">
        <w:rPr>
          <w:rFonts w:ascii="Times New Roman" w:hAnsi="Times New Roman"/>
          <w:sz w:val="24"/>
          <w:szCs w:val="24"/>
        </w:rPr>
        <w:t xml:space="preserve">and </w:t>
      </w:r>
      <w:r w:rsidR="006B7950" w:rsidRPr="00DF5D9A">
        <w:rPr>
          <w:rFonts w:ascii="Times New Roman" w:hAnsi="Times New Roman"/>
          <w:sz w:val="24"/>
          <w:szCs w:val="24"/>
        </w:rPr>
        <w:t>a short dark-triad measure (Paulhus &amp; Jones, 2011)</w:t>
      </w:r>
      <w:r w:rsidR="00D258C2" w:rsidRPr="00DF5D9A">
        <w:rPr>
          <w:rFonts w:ascii="Times New Roman" w:hAnsi="Times New Roman" w:cs="Times New Roman"/>
          <w:sz w:val="24"/>
          <w:szCs w:val="24"/>
        </w:rPr>
        <w:t xml:space="preserve">. </w:t>
      </w:r>
      <w:r w:rsidR="008B7F2D" w:rsidRPr="00DF5D9A">
        <w:rPr>
          <w:rFonts w:ascii="Times New Roman" w:hAnsi="Times New Roman" w:cs="Times New Roman"/>
          <w:sz w:val="24"/>
          <w:szCs w:val="24"/>
        </w:rPr>
        <w:t>We</w:t>
      </w:r>
      <w:r w:rsidR="00C609FC" w:rsidRPr="00DF5D9A">
        <w:rPr>
          <w:rFonts w:ascii="Times New Roman" w:hAnsi="Times New Roman" w:cs="Times New Roman"/>
          <w:sz w:val="24"/>
          <w:szCs w:val="24"/>
        </w:rPr>
        <w:t xml:space="preserve"> </w:t>
      </w:r>
      <w:r w:rsidR="003E44BD" w:rsidRPr="00DF5D9A">
        <w:rPr>
          <w:rFonts w:ascii="Times New Roman" w:hAnsi="Times New Roman" w:cs="Times New Roman"/>
          <w:sz w:val="24"/>
          <w:szCs w:val="24"/>
        </w:rPr>
        <w:t xml:space="preserve">excluded a sample that measured entitlement using five items from the exploitative/entitlement facet of the NPI because the Cronbach’s alpha reliability for this measure was </w:t>
      </w:r>
      <w:r w:rsidR="0011287E" w:rsidRPr="00DF5D9A">
        <w:rPr>
          <w:rFonts w:ascii="Times New Roman" w:hAnsi="Times New Roman" w:cs="Times New Roman"/>
          <w:sz w:val="24"/>
          <w:szCs w:val="24"/>
        </w:rPr>
        <w:t>.</w:t>
      </w:r>
      <w:r w:rsidR="003E44BD" w:rsidRPr="00DF5D9A">
        <w:rPr>
          <w:rFonts w:ascii="Times New Roman" w:hAnsi="Times New Roman" w:cs="Times New Roman"/>
          <w:sz w:val="24"/>
          <w:szCs w:val="24"/>
        </w:rPr>
        <w:t>0</w:t>
      </w:r>
      <w:r w:rsidR="00573C94" w:rsidRPr="00DF5D9A">
        <w:rPr>
          <w:rFonts w:ascii="Times New Roman" w:hAnsi="Times New Roman" w:cs="Times New Roman"/>
          <w:sz w:val="24"/>
          <w:szCs w:val="24"/>
        </w:rPr>
        <w:t>7</w:t>
      </w:r>
      <w:r w:rsidR="00BB6FA0" w:rsidRPr="00DF5D9A">
        <w:rPr>
          <w:rFonts w:ascii="Times New Roman" w:hAnsi="Times New Roman" w:cs="Times New Roman"/>
          <w:sz w:val="24"/>
          <w:szCs w:val="24"/>
        </w:rPr>
        <w:t xml:space="preserve"> (</w:t>
      </w:r>
      <w:r w:rsidR="00BC1DF4" w:rsidRPr="00DF5D9A">
        <w:rPr>
          <w:rFonts w:ascii="Times New Roman" w:hAnsi="Times New Roman" w:cs="Times New Roman"/>
          <w:sz w:val="24"/>
          <w:szCs w:val="24"/>
        </w:rPr>
        <w:t xml:space="preserve">i.e., Cohen, </w:t>
      </w:r>
      <w:proofErr w:type="spellStart"/>
      <w:r w:rsidR="00BC1DF4" w:rsidRPr="00DF5D9A">
        <w:rPr>
          <w:rFonts w:ascii="Times New Roman" w:hAnsi="Times New Roman" w:cs="Times New Roman"/>
          <w:sz w:val="24"/>
          <w:szCs w:val="24"/>
        </w:rPr>
        <w:t>Panter</w:t>
      </w:r>
      <w:proofErr w:type="spellEnd"/>
      <w:r w:rsidR="00BC1DF4" w:rsidRPr="00DF5D9A">
        <w:rPr>
          <w:rFonts w:ascii="Times New Roman" w:hAnsi="Times New Roman" w:cs="Times New Roman"/>
          <w:sz w:val="24"/>
          <w:szCs w:val="24"/>
        </w:rPr>
        <w:t xml:space="preserve">, </w:t>
      </w:r>
      <w:proofErr w:type="spellStart"/>
      <w:r w:rsidR="00BC1DF4" w:rsidRPr="00DF5D9A">
        <w:rPr>
          <w:rFonts w:ascii="Times New Roman" w:hAnsi="Times New Roman" w:cs="Times New Roman"/>
          <w:sz w:val="24"/>
          <w:szCs w:val="24"/>
        </w:rPr>
        <w:t>Turan</w:t>
      </w:r>
      <w:proofErr w:type="spellEnd"/>
      <w:r w:rsidR="00BC1DF4" w:rsidRPr="00DF5D9A">
        <w:rPr>
          <w:rFonts w:ascii="Times New Roman" w:hAnsi="Times New Roman" w:cs="Times New Roman"/>
          <w:sz w:val="24"/>
          <w:szCs w:val="24"/>
        </w:rPr>
        <w:t>, Morse, &amp; Kim, 2014)</w:t>
      </w:r>
      <w:r w:rsidR="003E44BD" w:rsidRPr="00DF5D9A">
        <w:rPr>
          <w:rFonts w:ascii="Times New Roman" w:hAnsi="Times New Roman" w:cs="Times New Roman"/>
          <w:sz w:val="24"/>
          <w:szCs w:val="24"/>
        </w:rPr>
        <w:t>.</w:t>
      </w:r>
    </w:p>
    <w:p w14:paraId="39243D6A" w14:textId="677CF103" w:rsidR="00D30698" w:rsidRPr="00DF5D9A" w:rsidRDefault="00D30698"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Coding of Primary Studies</w:t>
      </w:r>
    </w:p>
    <w:p w14:paraId="081C51C6" w14:textId="7A1C73CB" w:rsidR="00EC74F5" w:rsidRPr="00DF5D9A" w:rsidRDefault="002406F2" w:rsidP="00DF29E0">
      <w:pPr>
        <w:spacing w:after="0" w:line="480" w:lineRule="auto"/>
        <w:ind w:firstLine="360"/>
        <w:rPr>
          <w:rFonts w:ascii="Times New Roman" w:hAnsi="Times New Roman" w:cs="Times New Roman"/>
          <w:sz w:val="24"/>
          <w:szCs w:val="24"/>
        </w:rPr>
      </w:pPr>
      <w:r w:rsidRPr="00DF5D9A">
        <w:rPr>
          <w:rFonts w:ascii="Times New Roman" w:hAnsi="Times New Roman" w:cs="Times New Roman"/>
          <w:sz w:val="24"/>
          <w:szCs w:val="24"/>
        </w:rPr>
        <w:t xml:space="preserve">All effect sizes were coded </w:t>
      </w:r>
      <w:r w:rsidR="00E74EBA" w:rsidRPr="00DF5D9A">
        <w:rPr>
          <w:rFonts w:ascii="Times New Roman" w:hAnsi="Times New Roman" w:cs="Times New Roman"/>
          <w:sz w:val="24"/>
          <w:szCs w:val="24"/>
        </w:rPr>
        <w:t>so that</w:t>
      </w:r>
      <w:r w:rsidR="00F435C2" w:rsidRPr="00DF5D9A">
        <w:rPr>
          <w:rFonts w:ascii="Times New Roman" w:hAnsi="Times New Roman" w:cs="Times New Roman"/>
          <w:sz w:val="24"/>
          <w:szCs w:val="24"/>
        </w:rPr>
        <w:t xml:space="preserve"> positive scores indicate </w:t>
      </w:r>
      <w:r w:rsidRPr="00DF5D9A">
        <w:rPr>
          <w:rFonts w:ascii="Times New Roman" w:hAnsi="Times New Roman" w:cs="Times New Roman"/>
          <w:sz w:val="24"/>
          <w:szCs w:val="24"/>
        </w:rPr>
        <w:t>self-enhancement and negative scores indicate self-effacement.</w:t>
      </w:r>
      <w:r w:rsidR="00F63A18" w:rsidRPr="00DF5D9A">
        <w:rPr>
          <w:rFonts w:ascii="Times New Roman" w:hAnsi="Times New Roman" w:cs="Times New Roman"/>
          <w:sz w:val="24"/>
          <w:szCs w:val="24"/>
        </w:rPr>
        <w:t xml:space="preserve"> Studies were coded for sample size, the demographic makeup of the sample,</w:t>
      </w:r>
      <w:r w:rsidR="00F47179" w:rsidRPr="00DF5D9A">
        <w:rPr>
          <w:rFonts w:ascii="Times New Roman" w:hAnsi="Times New Roman" w:cs="Times New Roman"/>
          <w:sz w:val="24"/>
          <w:szCs w:val="24"/>
        </w:rPr>
        <w:t xml:space="preserve"> </w:t>
      </w:r>
      <w:r w:rsidR="00160E7B" w:rsidRPr="00DF5D9A">
        <w:rPr>
          <w:rFonts w:ascii="Times New Roman" w:hAnsi="Times New Roman" w:cs="Times New Roman"/>
          <w:sz w:val="24"/>
          <w:szCs w:val="24"/>
        </w:rPr>
        <w:t>publication type</w:t>
      </w:r>
      <w:r w:rsidR="00BC2563" w:rsidRPr="00DF5D9A">
        <w:rPr>
          <w:rFonts w:ascii="Times New Roman" w:hAnsi="Times New Roman" w:cs="Times New Roman"/>
          <w:sz w:val="24"/>
          <w:szCs w:val="24"/>
        </w:rPr>
        <w:t xml:space="preserve"> (</w:t>
      </w:r>
      <w:r w:rsidR="00AD3A16" w:rsidRPr="00DF5D9A">
        <w:rPr>
          <w:rFonts w:ascii="Times New Roman" w:hAnsi="Times New Roman" w:cs="Times New Roman"/>
          <w:sz w:val="24"/>
          <w:szCs w:val="24"/>
        </w:rPr>
        <w:t>i.e., published paper</w:t>
      </w:r>
      <w:r w:rsidR="007F0497" w:rsidRPr="00DF5D9A">
        <w:rPr>
          <w:rFonts w:ascii="Times New Roman" w:hAnsi="Times New Roman" w:cs="Times New Roman"/>
          <w:sz w:val="24"/>
          <w:szCs w:val="24"/>
        </w:rPr>
        <w:t xml:space="preserve"> vs. unpublished paper</w:t>
      </w:r>
      <w:r w:rsidR="00BC2563" w:rsidRPr="00DF5D9A">
        <w:rPr>
          <w:rFonts w:ascii="Times New Roman" w:hAnsi="Times New Roman" w:cs="Times New Roman"/>
          <w:sz w:val="24"/>
          <w:szCs w:val="24"/>
        </w:rPr>
        <w:t>)</w:t>
      </w:r>
      <w:r w:rsidR="00656294" w:rsidRPr="00DF5D9A">
        <w:rPr>
          <w:rFonts w:ascii="Times New Roman" w:hAnsi="Times New Roman" w:cs="Times New Roman"/>
          <w:sz w:val="24"/>
          <w:szCs w:val="24"/>
        </w:rPr>
        <w:t xml:space="preserve">, </w:t>
      </w:r>
      <w:r w:rsidR="007E1F96" w:rsidRPr="00DF5D9A">
        <w:rPr>
          <w:rFonts w:ascii="Times New Roman" w:hAnsi="Times New Roman" w:cs="Times New Roman"/>
          <w:sz w:val="24"/>
          <w:szCs w:val="24"/>
        </w:rPr>
        <w:t>the source</w:t>
      </w:r>
      <w:r w:rsidR="00FD7CEF" w:rsidRPr="00DF5D9A">
        <w:rPr>
          <w:rFonts w:ascii="Times New Roman" w:hAnsi="Times New Roman" w:cs="Times New Roman"/>
          <w:sz w:val="24"/>
          <w:szCs w:val="24"/>
        </w:rPr>
        <w:t xml:space="preserve"> of </w:t>
      </w:r>
      <w:r w:rsidR="00656294" w:rsidRPr="00DF5D9A">
        <w:rPr>
          <w:rFonts w:ascii="Times New Roman" w:hAnsi="Times New Roman" w:cs="Times New Roman"/>
          <w:sz w:val="24"/>
          <w:szCs w:val="24"/>
        </w:rPr>
        <w:t>self-enha</w:t>
      </w:r>
      <w:r w:rsidR="00ED155D" w:rsidRPr="00DF5D9A">
        <w:rPr>
          <w:rFonts w:ascii="Times New Roman" w:hAnsi="Times New Roman" w:cs="Times New Roman"/>
          <w:sz w:val="24"/>
          <w:szCs w:val="24"/>
        </w:rPr>
        <w:t>ncement ratings (i.e., observer-</w:t>
      </w:r>
      <w:r w:rsidR="00656294" w:rsidRPr="00DF5D9A">
        <w:rPr>
          <w:rFonts w:ascii="Times New Roman" w:hAnsi="Times New Roman" w:cs="Times New Roman"/>
          <w:sz w:val="24"/>
          <w:szCs w:val="24"/>
        </w:rPr>
        <w:t>report vs. objective measures)</w:t>
      </w:r>
      <w:r w:rsidR="00F47179" w:rsidRPr="00DF5D9A">
        <w:rPr>
          <w:rFonts w:ascii="Times New Roman" w:hAnsi="Times New Roman" w:cs="Times New Roman"/>
          <w:sz w:val="24"/>
          <w:szCs w:val="24"/>
        </w:rPr>
        <w:t>,</w:t>
      </w:r>
      <w:r w:rsidR="00FD7CEF" w:rsidRPr="00DF5D9A">
        <w:rPr>
          <w:rFonts w:ascii="Times New Roman" w:hAnsi="Times New Roman" w:cs="Times New Roman"/>
          <w:sz w:val="24"/>
          <w:szCs w:val="24"/>
        </w:rPr>
        <w:t xml:space="preserve"> type</w:t>
      </w:r>
      <w:r w:rsidR="00B23E90" w:rsidRPr="00DF5D9A">
        <w:rPr>
          <w:rFonts w:ascii="Times New Roman" w:hAnsi="Times New Roman" w:cs="Times New Roman"/>
          <w:sz w:val="24"/>
          <w:szCs w:val="24"/>
        </w:rPr>
        <w:t xml:space="preserve"> of sample (i.e., students</w:t>
      </w:r>
      <w:r w:rsidR="007F0497" w:rsidRPr="00DF5D9A">
        <w:rPr>
          <w:rFonts w:ascii="Times New Roman" w:hAnsi="Times New Roman" w:cs="Times New Roman"/>
          <w:sz w:val="24"/>
          <w:szCs w:val="24"/>
        </w:rPr>
        <w:t xml:space="preserve"> vs. non-students</w:t>
      </w:r>
      <w:r w:rsidR="00FD7CEF" w:rsidRPr="00DF5D9A">
        <w:rPr>
          <w:rFonts w:ascii="Times New Roman" w:hAnsi="Times New Roman" w:cs="Times New Roman"/>
          <w:sz w:val="24"/>
          <w:szCs w:val="24"/>
        </w:rPr>
        <w:t>)</w:t>
      </w:r>
      <w:r w:rsidR="00B23E90" w:rsidRPr="00DF5D9A">
        <w:rPr>
          <w:rFonts w:ascii="Times New Roman" w:hAnsi="Times New Roman" w:cs="Times New Roman"/>
          <w:sz w:val="24"/>
          <w:szCs w:val="24"/>
        </w:rPr>
        <w:t xml:space="preserve">, and type of self-enhancement </w:t>
      </w:r>
      <w:r w:rsidR="00AB7B95" w:rsidRPr="00DF5D9A">
        <w:rPr>
          <w:rFonts w:ascii="Times New Roman" w:hAnsi="Times New Roman" w:cs="Times New Roman"/>
          <w:sz w:val="24"/>
          <w:szCs w:val="24"/>
        </w:rPr>
        <w:t>index</w:t>
      </w:r>
      <w:r w:rsidR="00B23E90" w:rsidRPr="00DF5D9A">
        <w:rPr>
          <w:rFonts w:ascii="Times New Roman" w:hAnsi="Times New Roman" w:cs="Times New Roman"/>
          <w:sz w:val="24"/>
          <w:szCs w:val="24"/>
        </w:rPr>
        <w:t xml:space="preserve"> (i.e., regression residual vs. difference score)</w:t>
      </w:r>
      <w:r w:rsidR="00FD7CEF" w:rsidRPr="00DF5D9A">
        <w:rPr>
          <w:rFonts w:ascii="Times New Roman" w:hAnsi="Times New Roman" w:cs="Times New Roman"/>
          <w:sz w:val="24"/>
          <w:szCs w:val="24"/>
        </w:rPr>
        <w:t xml:space="preserve">. Further, we coded the </w:t>
      </w:r>
      <w:r w:rsidR="002D7519" w:rsidRPr="00DF5D9A">
        <w:rPr>
          <w:rFonts w:ascii="Times New Roman" w:hAnsi="Times New Roman" w:cs="Times New Roman"/>
          <w:sz w:val="24"/>
          <w:szCs w:val="24"/>
        </w:rPr>
        <w:t xml:space="preserve">length of </w:t>
      </w:r>
      <w:r w:rsidR="00FD7CEF" w:rsidRPr="00DF5D9A">
        <w:rPr>
          <w:rFonts w:ascii="Times New Roman" w:hAnsi="Times New Roman" w:cs="Times New Roman"/>
          <w:sz w:val="24"/>
          <w:szCs w:val="24"/>
        </w:rPr>
        <w:t xml:space="preserve">raters’ </w:t>
      </w:r>
      <w:r w:rsidR="00BC2563" w:rsidRPr="00DF5D9A">
        <w:rPr>
          <w:rFonts w:ascii="Times New Roman" w:hAnsi="Times New Roman" w:cs="Times New Roman"/>
          <w:sz w:val="24"/>
          <w:szCs w:val="24"/>
        </w:rPr>
        <w:t>relationship</w:t>
      </w:r>
      <w:r w:rsidR="00F47179" w:rsidRPr="00DF5D9A">
        <w:rPr>
          <w:rFonts w:ascii="Times New Roman" w:hAnsi="Times New Roman" w:cs="Times New Roman"/>
          <w:sz w:val="24"/>
          <w:szCs w:val="24"/>
        </w:rPr>
        <w:t>s</w:t>
      </w:r>
      <w:r w:rsidR="00FD7CEF" w:rsidRPr="00DF5D9A">
        <w:rPr>
          <w:rFonts w:ascii="Times New Roman" w:hAnsi="Times New Roman" w:cs="Times New Roman"/>
          <w:sz w:val="24"/>
          <w:szCs w:val="24"/>
        </w:rPr>
        <w:t xml:space="preserve"> with the focal participant</w:t>
      </w:r>
      <w:r w:rsidR="002D7519" w:rsidRPr="00DF5D9A">
        <w:rPr>
          <w:rFonts w:ascii="Times New Roman" w:hAnsi="Times New Roman" w:cs="Times New Roman"/>
          <w:sz w:val="24"/>
          <w:szCs w:val="24"/>
        </w:rPr>
        <w:t xml:space="preserve"> using three categories: </w:t>
      </w:r>
      <w:r w:rsidR="0078234C" w:rsidRPr="00DF5D9A">
        <w:rPr>
          <w:rFonts w:ascii="Times New Roman" w:hAnsi="Times New Roman" w:cs="Times New Roman"/>
          <w:sz w:val="24"/>
          <w:szCs w:val="24"/>
        </w:rPr>
        <w:t xml:space="preserve">(1) </w:t>
      </w:r>
      <w:r w:rsidR="007E1F96" w:rsidRPr="00DF5D9A">
        <w:rPr>
          <w:rFonts w:ascii="Times New Roman" w:hAnsi="Times New Roman" w:cs="Times New Roman"/>
          <w:i/>
          <w:sz w:val="24"/>
          <w:szCs w:val="24"/>
        </w:rPr>
        <w:t>zero acquaintance</w:t>
      </w:r>
      <w:r w:rsidR="00851AB7" w:rsidRPr="00DF5D9A">
        <w:rPr>
          <w:rFonts w:ascii="Times New Roman" w:hAnsi="Times New Roman" w:cs="Times New Roman"/>
          <w:sz w:val="24"/>
          <w:szCs w:val="24"/>
        </w:rPr>
        <w:t>—</w:t>
      </w:r>
      <w:r w:rsidR="00CC611E" w:rsidRPr="00DF5D9A">
        <w:rPr>
          <w:rFonts w:ascii="Times New Roman" w:hAnsi="Times New Roman" w:cs="Times New Roman"/>
          <w:sz w:val="24"/>
          <w:szCs w:val="24"/>
        </w:rPr>
        <w:t xml:space="preserve">the </w:t>
      </w:r>
      <w:r w:rsidR="002B71D5" w:rsidRPr="00DF5D9A">
        <w:rPr>
          <w:rFonts w:ascii="Times New Roman" w:hAnsi="Times New Roman" w:cs="Times New Roman"/>
          <w:sz w:val="24"/>
          <w:szCs w:val="24"/>
        </w:rPr>
        <w:t>rater</w:t>
      </w:r>
      <w:r w:rsidR="00CC611E" w:rsidRPr="00DF5D9A">
        <w:rPr>
          <w:rFonts w:ascii="Times New Roman" w:hAnsi="Times New Roman" w:cs="Times New Roman"/>
          <w:sz w:val="24"/>
          <w:szCs w:val="24"/>
        </w:rPr>
        <w:t xml:space="preserve"> and target </w:t>
      </w:r>
      <w:r w:rsidR="00BD3C83" w:rsidRPr="00DF5D9A">
        <w:rPr>
          <w:rFonts w:ascii="Times New Roman" w:hAnsi="Times New Roman" w:cs="Times New Roman"/>
          <w:sz w:val="24"/>
          <w:szCs w:val="24"/>
        </w:rPr>
        <w:t>were</w:t>
      </w:r>
      <w:r w:rsidR="00CC611E" w:rsidRPr="00DF5D9A">
        <w:rPr>
          <w:rFonts w:ascii="Times New Roman" w:hAnsi="Times New Roman" w:cs="Times New Roman"/>
          <w:sz w:val="24"/>
          <w:szCs w:val="24"/>
        </w:rPr>
        <w:t xml:space="preserve"> strangers who ha</w:t>
      </w:r>
      <w:r w:rsidR="00BD3C83" w:rsidRPr="00DF5D9A">
        <w:rPr>
          <w:rFonts w:ascii="Times New Roman" w:hAnsi="Times New Roman" w:cs="Times New Roman"/>
          <w:sz w:val="24"/>
          <w:szCs w:val="24"/>
        </w:rPr>
        <w:t>d</w:t>
      </w:r>
      <w:r w:rsidR="00CC611E" w:rsidRPr="00DF5D9A">
        <w:rPr>
          <w:rFonts w:ascii="Times New Roman" w:hAnsi="Times New Roman" w:cs="Times New Roman"/>
          <w:sz w:val="24"/>
          <w:szCs w:val="24"/>
        </w:rPr>
        <w:t xml:space="preserve"> not interacted </w:t>
      </w:r>
      <w:r w:rsidR="0035119B" w:rsidRPr="00DF5D9A">
        <w:rPr>
          <w:rFonts w:ascii="Times New Roman" w:hAnsi="Times New Roman" w:cs="Times New Roman"/>
          <w:sz w:val="24"/>
          <w:szCs w:val="24"/>
        </w:rPr>
        <w:t>[</w:t>
      </w:r>
      <w:r w:rsidR="002D7519" w:rsidRPr="00DF5D9A">
        <w:rPr>
          <w:rFonts w:ascii="Times New Roman" w:hAnsi="Times New Roman" w:cs="Times New Roman"/>
          <w:sz w:val="24"/>
          <w:szCs w:val="24"/>
        </w:rPr>
        <w:t xml:space="preserve">e.g., participants’ personalities </w:t>
      </w:r>
      <w:r w:rsidR="002B71D5" w:rsidRPr="00DF5D9A">
        <w:rPr>
          <w:rFonts w:ascii="Times New Roman" w:hAnsi="Times New Roman" w:cs="Times New Roman"/>
          <w:sz w:val="24"/>
          <w:szCs w:val="24"/>
        </w:rPr>
        <w:t xml:space="preserve">were rated </w:t>
      </w:r>
      <w:r w:rsidR="00BD3C83" w:rsidRPr="00DF5D9A">
        <w:rPr>
          <w:rFonts w:ascii="Times New Roman" w:hAnsi="Times New Roman" w:cs="Times New Roman"/>
          <w:sz w:val="24"/>
          <w:szCs w:val="24"/>
        </w:rPr>
        <w:t xml:space="preserve">by strangers </w:t>
      </w:r>
      <w:r w:rsidR="002D7519" w:rsidRPr="00DF5D9A">
        <w:rPr>
          <w:rFonts w:ascii="Times New Roman" w:hAnsi="Times New Roman" w:cs="Times New Roman"/>
          <w:sz w:val="24"/>
          <w:szCs w:val="24"/>
        </w:rPr>
        <w:t>based on their Facebook profile</w:t>
      </w:r>
      <w:r w:rsidR="002B71D5" w:rsidRPr="00DF5D9A">
        <w:rPr>
          <w:rFonts w:ascii="Times New Roman" w:hAnsi="Times New Roman" w:cs="Times New Roman"/>
          <w:sz w:val="24"/>
          <w:szCs w:val="24"/>
        </w:rPr>
        <w:t>s</w:t>
      </w:r>
      <w:r w:rsidR="0035119B" w:rsidRPr="00DF5D9A">
        <w:rPr>
          <w:rFonts w:ascii="Times New Roman" w:hAnsi="Times New Roman" w:cs="Times New Roman"/>
          <w:sz w:val="24"/>
          <w:szCs w:val="24"/>
        </w:rPr>
        <w:t xml:space="preserve"> (</w:t>
      </w:r>
      <w:r w:rsidR="00421AF6" w:rsidRPr="00DF5D9A">
        <w:rPr>
          <w:rFonts w:ascii="Times New Roman" w:hAnsi="Times New Roman" w:cs="Times New Roman"/>
          <w:sz w:val="24"/>
          <w:szCs w:val="24"/>
        </w:rPr>
        <w:t xml:space="preserve">Carlson et al., </w:t>
      </w:r>
      <w:r w:rsidR="0078234C" w:rsidRPr="00DF5D9A">
        <w:rPr>
          <w:rFonts w:ascii="Times New Roman" w:hAnsi="Times New Roman" w:cs="Times New Roman"/>
          <w:sz w:val="24"/>
          <w:szCs w:val="24"/>
        </w:rPr>
        <w:t>2011</w:t>
      </w:r>
      <w:r w:rsidR="00525472" w:rsidRPr="00DF5D9A">
        <w:rPr>
          <w:rFonts w:ascii="Times New Roman" w:hAnsi="Times New Roman" w:cs="Times New Roman"/>
          <w:sz w:val="24"/>
          <w:szCs w:val="24"/>
        </w:rPr>
        <w:t>a</w:t>
      </w:r>
      <w:r w:rsidR="0035119B" w:rsidRPr="00DF5D9A">
        <w:rPr>
          <w:rFonts w:ascii="Times New Roman" w:hAnsi="Times New Roman" w:cs="Times New Roman"/>
          <w:sz w:val="24"/>
          <w:szCs w:val="24"/>
        </w:rPr>
        <w:t xml:space="preserve">); participants’ physical attractiveness was rated </w:t>
      </w:r>
      <w:r w:rsidR="00BD3C83" w:rsidRPr="00DF5D9A">
        <w:rPr>
          <w:rFonts w:ascii="Times New Roman" w:hAnsi="Times New Roman" w:cs="Times New Roman"/>
          <w:sz w:val="24"/>
          <w:szCs w:val="24"/>
        </w:rPr>
        <w:t xml:space="preserve">by strangers </w:t>
      </w:r>
      <w:r w:rsidR="0035119B" w:rsidRPr="00DF5D9A">
        <w:rPr>
          <w:rFonts w:ascii="Times New Roman" w:hAnsi="Times New Roman" w:cs="Times New Roman"/>
          <w:sz w:val="24"/>
          <w:szCs w:val="24"/>
        </w:rPr>
        <w:t>based on photographs (Gabriel et al., 1994)]</w:t>
      </w:r>
      <w:r w:rsidR="002D7519" w:rsidRPr="00DF5D9A">
        <w:rPr>
          <w:rFonts w:ascii="Times New Roman" w:hAnsi="Times New Roman" w:cs="Times New Roman"/>
          <w:sz w:val="24"/>
          <w:szCs w:val="24"/>
        </w:rPr>
        <w:t xml:space="preserve">, </w:t>
      </w:r>
      <w:r w:rsidR="0078234C" w:rsidRPr="00DF5D9A">
        <w:rPr>
          <w:rFonts w:ascii="Times New Roman" w:hAnsi="Times New Roman" w:cs="Times New Roman"/>
          <w:sz w:val="24"/>
          <w:szCs w:val="24"/>
        </w:rPr>
        <w:t xml:space="preserve">(2) </w:t>
      </w:r>
      <w:r w:rsidR="002B71D5" w:rsidRPr="00DF5D9A">
        <w:rPr>
          <w:rFonts w:ascii="Times New Roman" w:hAnsi="Times New Roman" w:cs="Times New Roman"/>
          <w:i/>
          <w:sz w:val="24"/>
          <w:szCs w:val="24"/>
        </w:rPr>
        <w:t>short</w:t>
      </w:r>
      <w:r w:rsidR="007E1F96" w:rsidRPr="00DF5D9A">
        <w:rPr>
          <w:rFonts w:ascii="Times New Roman" w:hAnsi="Times New Roman" w:cs="Times New Roman"/>
          <w:i/>
          <w:sz w:val="24"/>
          <w:szCs w:val="24"/>
        </w:rPr>
        <w:t xml:space="preserve"> acquaintance</w:t>
      </w:r>
      <w:r w:rsidR="00BA2B72" w:rsidRPr="00DF5D9A">
        <w:rPr>
          <w:rFonts w:ascii="Times New Roman" w:hAnsi="Times New Roman" w:cs="Times New Roman"/>
          <w:sz w:val="24"/>
          <w:szCs w:val="24"/>
        </w:rPr>
        <w:t>—w</w:t>
      </w:r>
      <w:r w:rsidR="0078234C" w:rsidRPr="00DF5D9A">
        <w:rPr>
          <w:rFonts w:ascii="Times New Roman" w:hAnsi="Times New Roman" w:cs="Times New Roman"/>
          <w:sz w:val="24"/>
          <w:szCs w:val="24"/>
        </w:rPr>
        <w:t xml:space="preserve">hen the rater and participant </w:t>
      </w:r>
      <w:r w:rsidR="002B71D5" w:rsidRPr="00DF5D9A">
        <w:rPr>
          <w:rFonts w:ascii="Times New Roman" w:hAnsi="Times New Roman" w:cs="Times New Roman"/>
          <w:sz w:val="24"/>
          <w:szCs w:val="24"/>
        </w:rPr>
        <w:t>ha</w:t>
      </w:r>
      <w:r w:rsidR="00BD3C83" w:rsidRPr="00DF5D9A">
        <w:rPr>
          <w:rFonts w:ascii="Times New Roman" w:hAnsi="Times New Roman" w:cs="Times New Roman"/>
          <w:sz w:val="24"/>
          <w:szCs w:val="24"/>
        </w:rPr>
        <w:t>d</w:t>
      </w:r>
      <w:r w:rsidR="002B71D5" w:rsidRPr="00DF5D9A">
        <w:rPr>
          <w:rFonts w:ascii="Times New Roman" w:hAnsi="Times New Roman" w:cs="Times New Roman"/>
          <w:sz w:val="24"/>
          <w:szCs w:val="24"/>
        </w:rPr>
        <w:t xml:space="preserve"> interacted, but </w:t>
      </w:r>
      <w:r w:rsidR="0078234C" w:rsidRPr="00DF5D9A">
        <w:rPr>
          <w:rFonts w:ascii="Times New Roman" w:hAnsi="Times New Roman" w:cs="Times New Roman"/>
          <w:sz w:val="24"/>
          <w:szCs w:val="24"/>
        </w:rPr>
        <w:t xml:space="preserve">known each other for less than one week </w:t>
      </w:r>
      <w:r w:rsidR="0035119B" w:rsidRPr="00DF5D9A">
        <w:rPr>
          <w:rFonts w:ascii="Times New Roman" w:hAnsi="Times New Roman" w:cs="Times New Roman"/>
          <w:sz w:val="24"/>
          <w:szCs w:val="24"/>
        </w:rPr>
        <w:t>[</w:t>
      </w:r>
      <w:r w:rsidR="002D7519" w:rsidRPr="00DF5D9A">
        <w:rPr>
          <w:rFonts w:ascii="Times New Roman" w:hAnsi="Times New Roman" w:cs="Times New Roman"/>
          <w:sz w:val="24"/>
          <w:szCs w:val="24"/>
        </w:rPr>
        <w:t>e.g.,</w:t>
      </w:r>
      <w:r w:rsidR="004C0F00" w:rsidRPr="00DF5D9A">
        <w:rPr>
          <w:rFonts w:ascii="Times New Roman" w:hAnsi="Times New Roman" w:cs="Times New Roman"/>
          <w:sz w:val="24"/>
          <w:szCs w:val="24"/>
        </w:rPr>
        <w:t xml:space="preserve"> without prior interaction, individuals participated in </w:t>
      </w:r>
      <w:r w:rsidR="002D7519" w:rsidRPr="00DF5D9A">
        <w:rPr>
          <w:rFonts w:ascii="Times New Roman" w:hAnsi="Times New Roman" w:cs="Times New Roman"/>
          <w:sz w:val="24"/>
          <w:szCs w:val="24"/>
        </w:rPr>
        <w:t>a leaderless group discussion exercise</w:t>
      </w:r>
      <w:r w:rsidR="004C0F00" w:rsidRPr="00DF5D9A">
        <w:rPr>
          <w:rFonts w:ascii="Times New Roman" w:hAnsi="Times New Roman" w:cs="Times New Roman"/>
          <w:sz w:val="24"/>
          <w:szCs w:val="24"/>
        </w:rPr>
        <w:t xml:space="preserve"> and then rated each group member’s task performance</w:t>
      </w:r>
      <w:r w:rsidR="0035119B" w:rsidRPr="00DF5D9A">
        <w:rPr>
          <w:rFonts w:ascii="Times New Roman" w:hAnsi="Times New Roman" w:cs="Times New Roman"/>
          <w:sz w:val="24"/>
          <w:szCs w:val="24"/>
        </w:rPr>
        <w:t xml:space="preserve"> (</w:t>
      </w:r>
      <w:r w:rsidR="0078234C" w:rsidRPr="00DF5D9A">
        <w:rPr>
          <w:rFonts w:ascii="Times New Roman" w:hAnsi="Times New Roman" w:cs="Times New Roman"/>
          <w:sz w:val="24"/>
          <w:szCs w:val="24"/>
        </w:rPr>
        <w:t>Robins &amp; Beer, 2001</w:t>
      </w:r>
      <w:r w:rsidR="002D7519" w:rsidRPr="00DF5D9A">
        <w:rPr>
          <w:rFonts w:ascii="Times New Roman" w:hAnsi="Times New Roman" w:cs="Times New Roman"/>
          <w:sz w:val="24"/>
          <w:szCs w:val="24"/>
        </w:rPr>
        <w:t>)</w:t>
      </w:r>
      <w:r w:rsidR="0035119B" w:rsidRPr="00DF5D9A">
        <w:rPr>
          <w:rFonts w:ascii="Times New Roman" w:hAnsi="Times New Roman" w:cs="Times New Roman"/>
          <w:sz w:val="24"/>
          <w:szCs w:val="24"/>
        </w:rPr>
        <w:t>; without prior interaction, pairs of participants talked for five minutes and then rated their partner’s personality (Carlson</w:t>
      </w:r>
      <w:r w:rsidR="00525472" w:rsidRPr="00DF5D9A">
        <w:rPr>
          <w:rFonts w:ascii="Times New Roman" w:hAnsi="Times New Roman" w:cs="Times New Roman"/>
          <w:sz w:val="24"/>
          <w:szCs w:val="24"/>
        </w:rPr>
        <w:t xml:space="preserve"> et al., </w:t>
      </w:r>
      <w:r w:rsidR="0035119B" w:rsidRPr="00DF5D9A">
        <w:rPr>
          <w:rFonts w:ascii="Times New Roman" w:hAnsi="Times New Roman" w:cs="Times New Roman"/>
          <w:sz w:val="24"/>
          <w:szCs w:val="24"/>
        </w:rPr>
        <w:t>2011</w:t>
      </w:r>
      <w:r w:rsidR="00525472" w:rsidRPr="00DF5D9A">
        <w:rPr>
          <w:rFonts w:ascii="Times New Roman" w:hAnsi="Times New Roman" w:cs="Times New Roman"/>
          <w:sz w:val="24"/>
          <w:szCs w:val="24"/>
        </w:rPr>
        <w:t>b</w:t>
      </w:r>
      <w:r w:rsidR="0035119B" w:rsidRPr="00DF5D9A">
        <w:rPr>
          <w:rFonts w:ascii="Times New Roman" w:hAnsi="Times New Roman" w:cs="Times New Roman"/>
          <w:sz w:val="24"/>
          <w:szCs w:val="24"/>
        </w:rPr>
        <w:t>)]</w:t>
      </w:r>
      <w:r w:rsidR="002D7519" w:rsidRPr="00DF5D9A">
        <w:rPr>
          <w:rFonts w:ascii="Times New Roman" w:hAnsi="Times New Roman" w:cs="Times New Roman"/>
          <w:sz w:val="24"/>
          <w:szCs w:val="24"/>
        </w:rPr>
        <w:t xml:space="preserve">, and </w:t>
      </w:r>
      <w:r w:rsidR="0078234C" w:rsidRPr="00DF5D9A">
        <w:rPr>
          <w:rFonts w:ascii="Times New Roman" w:hAnsi="Times New Roman" w:cs="Times New Roman"/>
          <w:sz w:val="24"/>
          <w:szCs w:val="24"/>
        </w:rPr>
        <w:t xml:space="preserve">(3) </w:t>
      </w:r>
      <w:r w:rsidR="00EF5B60" w:rsidRPr="00DF5D9A">
        <w:rPr>
          <w:rFonts w:ascii="Times New Roman" w:hAnsi="Times New Roman" w:cs="Times New Roman"/>
          <w:i/>
          <w:sz w:val="24"/>
          <w:szCs w:val="24"/>
        </w:rPr>
        <w:t>long</w:t>
      </w:r>
      <w:r w:rsidR="007E1F96" w:rsidRPr="00DF5D9A">
        <w:rPr>
          <w:rFonts w:ascii="Times New Roman" w:hAnsi="Times New Roman" w:cs="Times New Roman"/>
          <w:i/>
          <w:sz w:val="24"/>
          <w:szCs w:val="24"/>
        </w:rPr>
        <w:t xml:space="preserve"> acquaintance</w:t>
      </w:r>
      <w:r w:rsidR="00BA2B72" w:rsidRPr="00DF5D9A">
        <w:rPr>
          <w:rFonts w:ascii="Times New Roman" w:hAnsi="Times New Roman" w:cs="Times New Roman"/>
          <w:sz w:val="24"/>
          <w:szCs w:val="24"/>
        </w:rPr>
        <w:t>—</w:t>
      </w:r>
      <w:r w:rsidR="006374BD" w:rsidRPr="00DF5D9A">
        <w:rPr>
          <w:rFonts w:ascii="Times New Roman" w:hAnsi="Times New Roman" w:cs="Times New Roman"/>
          <w:sz w:val="24"/>
          <w:szCs w:val="24"/>
        </w:rPr>
        <w:t>when the rater and participant ha</w:t>
      </w:r>
      <w:r w:rsidR="00BD3C83" w:rsidRPr="00DF5D9A">
        <w:rPr>
          <w:rFonts w:ascii="Times New Roman" w:hAnsi="Times New Roman" w:cs="Times New Roman"/>
          <w:sz w:val="24"/>
          <w:szCs w:val="24"/>
        </w:rPr>
        <w:t>d</w:t>
      </w:r>
      <w:r w:rsidR="006374BD" w:rsidRPr="00DF5D9A">
        <w:rPr>
          <w:rFonts w:ascii="Times New Roman" w:hAnsi="Times New Roman" w:cs="Times New Roman"/>
          <w:sz w:val="24"/>
          <w:szCs w:val="24"/>
        </w:rPr>
        <w:t xml:space="preserve"> known each other longer </w:t>
      </w:r>
      <w:r w:rsidR="006374BD" w:rsidRPr="00DF5D9A">
        <w:rPr>
          <w:rFonts w:ascii="Times New Roman" w:hAnsi="Times New Roman" w:cs="Times New Roman"/>
          <w:sz w:val="24"/>
          <w:szCs w:val="24"/>
        </w:rPr>
        <w:lastRenderedPageBreak/>
        <w:t xml:space="preserve">than one week </w:t>
      </w:r>
      <w:r w:rsidR="002D7519" w:rsidRPr="00DF5D9A">
        <w:rPr>
          <w:rFonts w:ascii="Times New Roman" w:hAnsi="Times New Roman" w:cs="Times New Roman"/>
          <w:sz w:val="24"/>
          <w:szCs w:val="24"/>
        </w:rPr>
        <w:t>(e.g., friend, family member, and coworker ratings).</w:t>
      </w:r>
      <w:r w:rsidR="0078234C" w:rsidRPr="00DF5D9A">
        <w:rPr>
          <w:rFonts w:ascii="Times New Roman" w:hAnsi="Times New Roman" w:cs="Times New Roman"/>
          <w:sz w:val="24"/>
          <w:szCs w:val="24"/>
        </w:rPr>
        <w:t xml:space="preserve"> If an observer rater was nominated by a participant, then we assumed that </w:t>
      </w:r>
      <w:r w:rsidR="002B6276" w:rsidRPr="00DF5D9A">
        <w:rPr>
          <w:rFonts w:ascii="Times New Roman" w:hAnsi="Times New Roman" w:cs="Times New Roman"/>
          <w:sz w:val="24"/>
          <w:szCs w:val="24"/>
        </w:rPr>
        <w:t>person</w:t>
      </w:r>
      <w:r w:rsidR="0078234C" w:rsidRPr="00DF5D9A">
        <w:rPr>
          <w:rFonts w:ascii="Times New Roman" w:hAnsi="Times New Roman" w:cs="Times New Roman"/>
          <w:sz w:val="24"/>
          <w:szCs w:val="24"/>
        </w:rPr>
        <w:t xml:space="preserve"> was a friend, family member, or </w:t>
      </w:r>
      <w:r w:rsidR="00EF5B60" w:rsidRPr="00DF5D9A">
        <w:rPr>
          <w:rFonts w:ascii="Times New Roman" w:hAnsi="Times New Roman" w:cs="Times New Roman"/>
          <w:sz w:val="24"/>
          <w:szCs w:val="24"/>
        </w:rPr>
        <w:t xml:space="preserve">coworker and thus in the long </w:t>
      </w:r>
      <w:r w:rsidR="00722E7B" w:rsidRPr="00DF5D9A">
        <w:rPr>
          <w:rFonts w:ascii="Times New Roman" w:hAnsi="Times New Roman" w:cs="Times New Roman"/>
          <w:sz w:val="24"/>
          <w:szCs w:val="24"/>
        </w:rPr>
        <w:t>acquaintance</w:t>
      </w:r>
      <w:r w:rsidR="0078234C" w:rsidRPr="00DF5D9A">
        <w:rPr>
          <w:rFonts w:ascii="Times New Roman" w:hAnsi="Times New Roman" w:cs="Times New Roman"/>
          <w:sz w:val="24"/>
          <w:szCs w:val="24"/>
        </w:rPr>
        <w:t xml:space="preserve"> category. </w:t>
      </w:r>
      <w:r w:rsidR="00FD7CEF" w:rsidRPr="00DF5D9A">
        <w:rPr>
          <w:rFonts w:ascii="Times New Roman" w:hAnsi="Times New Roman" w:cs="Times New Roman"/>
          <w:sz w:val="24"/>
          <w:szCs w:val="24"/>
        </w:rPr>
        <w:t>In addition, w</w:t>
      </w:r>
      <w:r w:rsidR="00F9220A" w:rsidRPr="00DF5D9A">
        <w:rPr>
          <w:rFonts w:ascii="Times New Roman" w:hAnsi="Times New Roman" w:cs="Times New Roman"/>
          <w:sz w:val="24"/>
          <w:szCs w:val="24"/>
        </w:rPr>
        <w:t xml:space="preserve">e coded whether each </w:t>
      </w:r>
      <w:r w:rsidR="00F47179" w:rsidRPr="00DF5D9A">
        <w:rPr>
          <w:rFonts w:ascii="Times New Roman" w:hAnsi="Times New Roman" w:cs="Times New Roman"/>
          <w:sz w:val="24"/>
          <w:szCs w:val="24"/>
        </w:rPr>
        <w:t>potentially self-enhanced</w:t>
      </w:r>
      <w:r w:rsidR="00F9220A" w:rsidRPr="00DF5D9A">
        <w:rPr>
          <w:rFonts w:ascii="Times New Roman" w:hAnsi="Times New Roman" w:cs="Times New Roman"/>
          <w:sz w:val="24"/>
          <w:szCs w:val="24"/>
        </w:rPr>
        <w:t xml:space="preserve"> construct was an indicator of agency, communion, or neither (the neither category was chosen if it was decided that the </w:t>
      </w:r>
      <w:r w:rsidR="00F47179" w:rsidRPr="00DF5D9A">
        <w:rPr>
          <w:rFonts w:ascii="Times New Roman" w:hAnsi="Times New Roman" w:cs="Times New Roman"/>
          <w:sz w:val="24"/>
          <w:szCs w:val="24"/>
        </w:rPr>
        <w:t>construct w</w:t>
      </w:r>
      <w:r w:rsidR="00F9220A" w:rsidRPr="00DF5D9A">
        <w:rPr>
          <w:rFonts w:ascii="Times New Roman" w:hAnsi="Times New Roman" w:cs="Times New Roman"/>
          <w:sz w:val="24"/>
          <w:szCs w:val="24"/>
        </w:rPr>
        <w:t xml:space="preserve">as neither </w:t>
      </w:r>
      <w:r w:rsidR="00F63A18" w:rsidRPr="00DF5D9A">
        <w:rPr>
          <w:rFonts w:ascii="Times New Roman" w:hAnsi="Times New Roman" w:cs="Times New Roman"/>
          <w:sz w:val="24"/>
          <w:szCs w:val="24"/>
        </w:rPr>
        <w:t xml:space="preserve">consistent with </w:t>
      </w:r>
      <w:r w:rsidR="00F9220A" w:rsidRPr="00DF5D9A">
        <w:rPr>
          <w:rFonts w:ascii="Times New Roman" w:hAnsi="Times New Roman" w:cs="Times New Roman"/>
          <w:sz w:val="24"/>
          <w:szCs w:val="24"/>
        </w:rPr>
        <w:t>agency nor communion</w:t>
      </w:r>
      <w:r w:rsidR="00F47179" w:rsidRPr="00DF5D9A">
        <w:rPr>
          <w:rFonts w:ascii="Times New Roman" w:hAnsi="Times New Roman" w:cs="Times New Roman"/>
          <w:sz w:val="24"/>
          <w:szCs w:val="24"/>
        </w:rPr>
        <w:t>,</w:t>
      </w:r>
      <w:r w:rsidR="00F9220A" w:rsidRPr="00DF5D9A">
        <w:rPr>
          <w:rFonts w:ascii="Times New Roman" w:hAnsi="Times New Roman" w:cs="Times New Roman"/>
          <w:sz w:val="24"/>
          <w:szCs w:val="24"/>
        </w:rPr>
        <w:t xml:space="preserve"> or if it was an i</w:t>
      </w:r>
      <w:r w:rsidR="00F47179" w:rsidRPr="00DF5D9A">
        <w:rPr>
          <w:rFonts w:ascii="Times New Roman" w:hAnsi="Times New Roman" w:cs="Times New Roman"/>
          <w:sz w:val="24"/>
          <w:szCs w:val="24"/>
        </w:rPr>
        <w:t>ndeterminate combination of the two</w:t>
      </w:r>
      <w:r w:rsidR="00F9220A" w:rsidRPr="00DF5D9A">
        <w:rPr>
          <w:rFonts w:ascii="Times New Roman" w:hAnsi="Times New Roman" w:cs="Times New Roman"/>
          <w:sz w:val="24"/>
          <w:szCs w:val="24"/>
        </w:rPr>
        <w:t>). Our coding decisions were based on the definitions of agency and communion provided by Wiggins (1991)—which can</w:t>
      </w:r>
      <w:r w:rsidR="00B23E90" w:rsidRPr="00DF5D9A">
        <w:rPr>
          <w:rFonts w:ascii="Times New Roman" w:hAnsi="Times New Roman" w:cs="Times New Roman"/>
          <w:sz w:val="24"/>
          <w:szCs w:val="24"/>
        </w:rPr>
        <w:t xml:space="preserve"> be found in our introduction. For a</w:t>
      </w:r>
      <w:r w:rsidR="00F9220A" w:rsidRPr="00DF5D9A">
        <w:rPr>
          <w:rFonts w:ascii="Times New Roman" w:hAnsi="Times New Roman" w:cs="Times New Roman"/>
          <w:sz w:val="24"/>
          <w:szCs w:val="24"/>
        </w:rPr>
        <w:t xml:space="preserve"> summary of the agency/communion/neither categorization </w:t>
      </w:r>
      <w:r w:rsidR="009A5CC8" w:rsidRPr="00DF5D9A">
        <w:rPr>
          <w:rFonts w:ascii="Times New Roman" w:hAnsi="Times New Roman" w:cs="Times New Roman"/>
          <w:sz w:val="24"/>
          <w:szCs w:val="24"/>
        </w:rPr>
        <w:t>by construct</w:t>
      </w:r>
      <w:r w:rsidR="00E63AFB" w:rsidRPr="00DF5D9A">
        <w:rPr>
          <w:rFonts w:ascii="Times New Roman" w:hAnsi="Times New Roman" w:cs="Times New Roman"/>
          <w:sz w:val="24"/>
          <w:szCs w:val="24"/>
        </w:rPr>
        <w:t>,</w:t>
      </w:r>
      <w:r w:rsidR="009A5CC8" w:rsidRPr="00DF5D9A">
        <w:rPr>
          <w:rFonts w:ascii="Times New Roman" w:hAnsi="Times New Roman" w:cs="Times New Roman"/>
          <w:sz w:val="24"/>
          <w:szCs w:val="24"/>
        </w:rPr>
        <w:t xml:space="preserve"> </w:t>
      </w:r>
      <w:r w:rsidR="00B23E90" w:rsidRPr="00DF5D9A">
        <w:rPr>
          <w:rFonts w:ascii="Times New Roman" w:hAnsi="Times New Roman" w:cs="Times New Roman"/>
          <w:sz w:val="24"/>
          <w:szCs w:val="24"/>
        </w:rPr>
        <w:t>see</w:t>
      </w:r>
      <w:r w:rsidR="00F9220A" w:rsidRPr="00DF5D9A">
        <w:rPr>
          <w:rFonts w:ascii="Times New Roman" w:hAnsi="Times New Roman" w:cs="Times New Roman"/>
          <w:sz w:val="24"/>
          <w:szCs w:val="24"/>
        </w:rPr>
        <w:t xml:space="preserve"> Table 1. Agreement between the first and second aut</w:t>
      </w:r>
      <w:r w:rsidR="00AD3A16" w:rsidRPr="00DF5D9A">
        <w:rPr>
          <w:rFonts w:ascii="Times New Roman" w:hAnsi="Times New Roman" w:cs="Times New Roman"/>
          <w:sz w:val="24"/>
          <w:szCs w:val="24"/>
        </w:rPr>
        <w:t>hor</w:t>
      </w:r>
      <w:r w:rsidR="00E63AFB" w:rsidRPr="00DF5D9A">
        <w:rPr>
          <w:rFonts w:ascii="Times New Roman" w:hAnsi="Times New Roman" w:cs="Times New Roman"/>
          <w:sz w:val="24"/>
          <w:szCs w:val="24"/>
        </w:rPr>
        <w:t>s</w:t>
      </w:r>
      <w:r w:rsidR="00F9220A" w:rsidRPr="00DF5D9A">
        <w:rPr>
          <w:rFonts w:ascii="Times New Roman" w:hAnsi="Times New Roman" w:cs="Times New Roman"/>
          <w:sz w:val="24"/>
          <w:szCs w:val="24"/>
        </w:rPr>
        <w:t xml:space="preserve"> </w:t>
      </w:r>
      <w:r w:rsidR="00E63AFB" w:rsidRPr="00DF5D9A">
        <w:rPr>
          <w:rFonts w:ascii="Times New Roman" w:hAnsi="Times New Roman" w:cs="Times New Roman"/>
          <w:sz w:val="24"/>
          <w:szCs w:val="24"/>
        </w:rPr>
        <w:t>on the coded</w:t>
      </w:r>
      <w:r w:rsidR="008A7E44" w:rsidRPr="00DF5D9A">
        <w:rPr>
          <w:rFonts w:ascii="Times New Roman" w:hAnsi="Times New Roman" w:cs="Times New Roman"/>
          <w:sz w:val="24"/>
          <w:szCs w:val="24"/>
        </w:rPr>
        <w:t xml:space="preserve"> effect sizes </w:t>
      </w:r>
      <w:r w:rsidR="00F13810" w:rsidRPr="00DF5D9A">
        <w:rPr>
          <w:rFonts w:ascii="Times New Roman" w:hAnsi="Times New Roman" w:cs="Times New Roman"/>
          <w:sz w:val="24"/>
          <w:szCs w:val="24"/>
        </w:rPr>
        <w:t xml:space="preserve">were </w:t>
      </w:r>
      <w:r w:rsidR="00B40549" w:rsidRPr="00DF5D9A">
        <w:rPr>
          <w:rFonts w:ascii="Times New Roman" w:hAnsi="Times New Roman" w:cs="Times New Roman"/>
          <w:sz w:val="24"/>
          <w:szCs w:val="24"/>
        </w:rPr>
        <w:t xml:space="preserve">as follows: </w:t>
      </w:r>
      <w:r w:rsidR="00160E7B" w:rsidRPr="00DF5D9A">
        <w:rPr>
          <w:rFonts w:ascii="Times New Roman" w:hAnsi="Times New Roman" w:cs="Times New Roman"/>
          <w:sz w:val="24"/>
          <w:szCs w:val="24"/>
        </w:rPr>
        <w:t>publication type</w:t>
      </w:r>
      <w:r w:rsidR="00AD3A16" w:rsidRPr="00DF5D9A">
        <w:rPr>
          <w:rFonts w:ascii="Times New Roman" w:hAnsi="Times New Roman" w:cs="Times New Roman"/>
          <w:sz w:val="24"/>
          <w:szCs w:val="24"/>
        </w:rPr>
        <w:t xml:space="preserve"> (</w:t>
      </w:r>
      <w:r w:rsidR="00A36682" w:rsidRPr="00DF5D9A">
        <w:rPr>
          <w:rFonts w:ascii="Times New Roman" w:hAnsi="Times New Roman" w:cs="Times New Roman"/>
          <w:sz w:val="24"/>
          <w:szCs w:val="24"/>
        </w:rPr>
        <w:t>100</w:t>
      </w:r>
      <w:r w:rsidR="00AD3A16" w:rsidRPr="00DF5D9A">
        <w:rPr>
          <w:rFonts w:ascii="Times New Roman" w:hAnsi="Times New Roman" w:cs="Times New Roman"/>
          <w:sz w:val="24"/>
          <w:szCs w:val="24"/>
        </w:rPr>
        <w:t>%), type of self-enhancement ratings (</w:t>
      </w:r>
      <w:r w:rsidR="00A36682" w:rsidRPr="00DF5D9A">
        <w:rPr>
          <w:rFonts w:ascii="Times New Roman" w:hAnsi="Times New Roman" w:cs="Times New Roman"/>
          <w:sz w:val="24"/>
          <w:szCs w:val="24"/>
        </w:rPr>
        <w:t>100</w:t>
      </w:r>
      <w:r w:rsidR="00401FC4" w:rsidRPr="00DF5D9A">
        <w:rPr>
          <w:rFonts w:ascii="Times New Roman" w:hAnsi="Times New Roman" w:cs="Times New Roman"/>
          <w:sz w:val="24"/>
          <w:szCs w:val="24"/>
        </w:rPr>
        <w:t>%)</w:t>
      </w:r>
      <w:r w:rsidR="00AD3A16" w:rsidRPr="00DF5D9A">
        <w:rPr>
          <w:rFonts w:ascii="Times New Roman" w:hAnsi="Times New Roman" w:cs="Times New Roman"/>
          <w:sz w:val="24"/>
          <w:szCs w:val="24"/>
        </w:rPr>
        <w:t>, type of sample (</w:t>
      </w:r>
      <w:r w:rsidR="00146339" w:rsidRPr="00DF5D9A">
        <w:rPr>
          <w:rFonts w:ascii="Times New Roman" w:hAnsi="Times New Roman" w:cs="Times New Roman"/>
          <w:sz w:val="24"/>
          <w:szCs w:val="24"/>
        </w:rPr>
        <w:t>100</w:t>
      </w:r>
      <w:r w:rsidR="00AD3A16" w:rsidRPr="00DF5D9A">
        <w:rPr>
          <w:rFonts w:ascii="Times New Roman" w:hAnsi="Times New Roman" w:cs="Times New Roman"/>
          <w:sz w:val="24"/>
          <w:szCs w:val="24"/>
        </w:rPr>
        <w:t xml:space="preserve">%), </w:t>
      </w:r>
      <w:proofErr w:type="gramStart"/>
      <w:r w:rsidR="00AD3A16" w:rsidRPr="00DF5D9A">
        <w:rPr>
          <w:rFonts w:ascii="Times New Roman" w:hAnsi="Times New Roman" w:cs="Times New Roman"/>
          <w:sz w:val="24"/>
          <w:szCs w:val="24"/>
        </w:rPr>
        <w:t>length</w:t>
      </w:r>
      <w:proofErr w:type="gramEnd"/>
      <w:r w:rsidR="00B23E90" w:rsidRPr="00DF5D9A">
        <w:rPr>
          <w:rFonts w:ascii="Times New Roman" w:hAnsi="Times New Roman" w:cs="Times New Roman"/>
          <w:sz w:val="24"/>
          <w:szCs w:val="24"/>
        </w:rPr>
        <w:t xml:space="preserve"> of </w:t>
      </w:r>
      <w:r w:rsidR="00160E7B" w:rsidRPr="00DF5D9A">
        <w:rPr>
          <w:rFonts w:ascii="Times New Roman" w:hAnsi="Times New Roman" w:cs="Times New Roman"/>
          <w:sz w:val="24"/>
          <w:szCs w:val="24"/>
        </w:rPr>
        <w:t>relationship</w:t>
      </w:r>
      <w:r w:rsidR="00B23E90" w:rsidRPr="00DF5D9A">
        <w:rPr>
          <w:rFonts w:ascii="Times New Roman" w:hAnsi="Times New Roman" w:cs="Times New Roman"/>
          <w:sz w:val="24"/>
          <w:szCs w:val="24"/>
        </w:rPr>
        <w:t xml:space="preserve"> (</w:t>
      </w:r>
      <w:r w:rsidR="00146339" w:rsidRPr="00DF5D9A">
        <w:rPr>
          <w:rFonts w:ascii="Times New Roman" w:hAnsi="Times New Roman" w:cs="Times New Roman"/>
          <w:sz w:val="24"/>
          <w:szCs w:val="24"/>
        </w:rPr>
        <w:t>9</w:t>
      </w:r>
      <w:r w:rsidR="003151E7" w:rsidRPr="00DF5D9A">
        <w:rPr>
          <w:rFonts w:ascii="Times New Roman" w:hAnsi="Times New Roman" w:cs="Times New Roman" w:hint="eastAsia"/>
          <w:sz w:val="24"/>
          <w:szCs w:val="24"/>
          <w:lang w:eastAsia="zh-CN"/>
        </w:rPr>
        <w:t>5</w:t>
      </w:r>
      <w:r w:rsidR="00B23E90" w:rsidRPr="00DF5D9A">
        <w:rPr>
          <w:rFonts w:ascii="Times New Roman" w:hAnsi="Times New Roman" w:cs="Times New Roman"/>
          <w:sz w:val="24"/>
          <w:szCs w:val="24"/>
        </w:rPr>
        <w:t xml:space="preserve">%), </w:t>
      </w:r>
      <w:r w:rsidR="00AD3A16" w:rsidRPr="00DF5D9A">
        <w:rPr>
          <w:rFonts w:ascii="Times New Roman" w:hAnsi="Times New Roman" w:cs="Times New Roman"/>
          <w:sz w:val="24"/>
          <w:szCs w:val="24"/>
        </w:rPr>
        <w:t>agency/communion (</w:t>
      </w:r>
      <w:r w:rsidR="000E3AEA" w:rsidRPr="00DF5D9A">
        <w:rPr>
          <w:rFonts w:ascii="Times New Roman" w:hAnsi="Times New Roman" w:cs="Times New Roman"/>
          <w:sz w:val="24"/>
          <w:szCs w:val="24"/>
        </w:rPr>
        <w:t>9</w:t>
      </w:r>
      <w:r w:rsidR="003151E7" w:rsidRPr="00DF5D9A">
        <w:rPr>
          <w:rFonts w:ascii="Times New Roman" w:hAnsi="Times New Roman" w:cs="Times New Roman" w:hint="eastAsia"/>
          <w:sz w:val="24"/>
          <w:szCs w:val="24"/>
          <w:lang w:eastAsia="zh-CN"/>
        </w:rPr>
        <w:t>3</w:t>
      </w:r>
      <w:r w:rsidR="00AD3A16" w:rsidRPr="00DF5D9A">
        <w:rPr>
          <w:rFonts w:ascii="Times New Roman" w:hAnsi="Times New Roman" w:cs="Times New Roman"/>
          <w:sz w:val="24"/>
          <w:szCs w:val="24"/>
        </w:rPr>
        <w:t>%)</w:t>
      </w:r>
      <w:r w:rsidR="00B23E90" w:rsidRPr="00DF5D9A">
        <w:rPr>
          <w:rFonts w:ascii="Times New Roman" w:hAnsi="Times New Roman" w:cs="Times New Roman"/>
          <w:sz w:val="24"/>
          <w:szCs w:val="24"/>
        </w:rPr>
        <w:t>, and type</w:t>
      </w:r>
      <w:r w:rsidR="00AB7B95" w:rsidRPr="00DF5D9A">
        <w:rPr>
          <w:rFonts w:ascii="Times New Roman" w:hAnsi="Times New Roman" w:cs="Times New Roman"/>
          <w:sz w:val="24"/>
          <w:szCs w:val="24"/>
        </w:rPr>
        <w:t xml:space="preserve"> of self-enhancement index</w:t>
      </w:r>
      <w:r w:rsidR="00B23E90" w:rsidRPr="00DF5D9A">
        <w:rPr>
          <w:rFonts w:ascii="Times New Roman" w:hAnsi="Times New Roman" w:cs="Times New Roman"/>
          <w:sz w:val="24"/>
          <w:szCs w:val="24"/>
        </w:rPr>
        <w:t xml:space="preserve"> (</w:t>
      </w:r>
      <w:r w:rsidR="00A36682" w:rsidRPr="00DF5D9A">
        <w:rPr>
          <w:rFonts w:ascii="Times New Roman" w:hAnsi="Times New Roman" w:cs="Times New Roman"/>
          <w:sz w:val="24"/>
          <w:szCs w:val="24"/>
        </w:rPr>
        <w:t>100</w:t>
      </w:r>
      <w:r w:rsidR="00B23E90" w:rsidRPr="00DF5D9A">
        <w:rPr>
          <w:rFonts w:ascii="Times New Roman" w:hAnsi="Times New Roman" w:cs="Times New Roman"/>
          <w:sz w:val="24"/>
          <w:szCs w:val="24"/>
        </w:rPr>
        <w:t>%)</w:t>
      </w:r>
      <w:r w:rsidR="00F9220A" w:rsidRPr="00DF5D9A">
        <w:rPr>
          <w:rFonts w:ascii="Times New Roman" w:hAnsi="Times New Roman" w:cs="Times New Roman"/>
          <w:sz w:val="24"/>
          <w:szCs w:val="24"/>
        </w:rPr>
        <w:t>.</w:t>
      </w:r>
      <w:r w:rsidR="001F687E" w:rsidRPr="00DF5D9A">
        <w:rPr>
          <w:rFonts w:ascii="Times New Roman" w:hAnsi="Times New Roman" w:cs="Times New Roman"/>
          <w:sz w:val="24"/>
          <w:szCs w:val="24"/>
        </w:rPr>
        <w:t xml:space="preserve"> Divergent ratings were discussed until agreement was reached.</w:t>
      </w:r>
      <w:r w:rsidR="00CD6761" w:rsidRPr="00DF5D9A">
        <w:rPr>
          <w:rFonts w:ascii="Times New Roman" w:hAnsi="Times New Roman" w:cs="Times New Roman"/>
          <w:sz w:val="24"/>
          <w:szCs w:val="24"/>
        </w:rPr>
        <w:t xml:space="preserve"> T</w:t>
      </w:r>
      <w:r w:rsidR="00CD6761" w:rsidRPr="00DF5D9A">
        <w:rPr>
          <w:rFonts w:ascii="Times New Roman" w:hAnsi="Times New Roman"/>
          <w:sz w:val="24"/>
          <w:szCs w:val="24"/>
        </w:rPr>
        <w:t>he main codes and input values for all of the effect sizes included in the meta-analysis can be found in Appendix A.</w:t>
      </w:r>
    </w:p>
    <w:p w14:paraId="77B61C67" w14:textId="29B6B098" w:rsidR="002F3A4A" w:rsidRPr="00DF5D9A" w:rsidRDefault="00B27F69"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Analysis</w:t>
      </w:r>
    </w:p>
    <w:p w14:paraId="69642827" w14:textId="164511FF" w:rsidR="00B3520E" w:rsidRPr="00DF5D9A" w:rsidRDefault="00E53914"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Many of the samples included in the present meta-analysis reported multiple correlations for the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Pr="00DF5D9A">
        <w:rPr>
          <w:rFonts w:ascii="Times New Roman" w:hAnsi="Times New Roman" w:cs="Times New Roman"/>
          <w:sz w:val="24"/>
          <w:szCs w:val="24"/>
        </w:rPr>
        <w:t xml:space="preserve">self-enhancement relationship (e.g., </w:t>
      </w:r>
      <w:r w:rsidR="00210B63" w:rsidRPr="00DF5D9A">
        <w:rPr>
          <w:rFonts w:ascii="Times New Roman" w:hAnsi="Times New Roman" w:cs="Times New Roman"/>
          <w:sz w:val="24"/>
          <w:szCs w:val="24"/>
        </w:rPr>
        <w:t>reporting narcissists’ self-enhancement across multiple constructs</w:t>
      </w:r>
      <w:r w:rsidR="001351DA" w:rsidRPr="00DF5D9A">
        <w:rPr>
          <w:rFonts w:ascii="Times New Roman" w:hAnsi="Times New Roman" w:cs="Times New Roman"/>
          <w:sz w:val="24"/>
          <w:szCs w:val="24"/>
        </w:rPr>
        <w:t xml:space="preserve">, </w:t>
      </w:r>
      <w:r w:rsidR="00814884" w:rsidRPr="00DF5D9A">
        <w:rPr>
          <w:rFonts w:ascii="Times New Roman" w:hAnsi="Times New Roman" w:cs="Times New Roman"/>
          <w:sz w:val="24"/>
          <w:szCs w:val="24"/>
        </w:rPr>
        <w:t>across multiple</w:t>
      </w:r>
      <w:r w:rsidR="00B40549" w:rsidRPr="00DF5D9A">
        <w:rPr>
          <w:rFonts w:ascii="Times New Roman" w:hAnsi="Times New Roman" w:cs="Times New Roman"/>
          <w:sz w:val="24"/>
          <w:szCs w:val="24"/>
        </w:rPr>
        <w:t xml:space="preserve"> time points</w:t>
      </w:r>
      <w:r w:rsidR="001351DA" w:rsidRPr="00DF5D9A">
        <w:rPr>
          <w:rFonts w:ascii="Times New Roman" w:hAnsi="Times New Roman" w:cs="Times New Roman"/>
          <w:sz w:val="24"/>
          <w:szCs w:val="24"/>
        </w:rPr>
        <w:t>, or across multiple observers</w:t>
      </w:r>
      <w:r w:rsidR="00210B63" w:rsidRPr="00DF5D9A">
        <w:rPr>
          <w:rFonts w:ascii="Times New Roman" w:hAnsi="Times New Roman" w:cs="Times New Roman"/>
          <w:sz w:val="24"/>
          <w:szCs w:val="24"/>
        </w:rPr>
        <w:t>). To control for the nested nature of the data</w:t>
      </w:r>
      <w:r w:rsidR="0046370A" w:rsidRPr="00DF5D9A">
        <w:rPr>
          <w:rFonts w:ascii="Times New Roman" w:hAnsi="Times New Roman" w:cs="Times New Roman"/>
          <w:sz w:val="24"/>
          <w:szCs w:val="24"/>
        </w:rPr>
        <w:t>,</w:t>
      </w:r>
      <w:r w:rsidR="00210B63" w:rsidRPr="00DF5D9A">
        <w:rPr>
          <w:rFonts w:ascii="Times New Roman" w:hAnsi="Times New Roman" w:cs="Times New Roman"/>
          <w:sz w:val="24"/>
          <w:szCs w:val="24"/>
        </w:rPr>
        <w:t xml:space="preserve"> we used a multilevel analysis technique</w:t>
      </w:r>
      <w:r w:rsidR="00B75A31" w:rsidRPr="00DF5D9A">
        <w:rPr>
          <w:rFonts w:ascii="Times New Roman" w:hAnsi="Times New Roman" w:cs="Times New Roman"/>
          <w:sz w:val="24"/>
          <w:szCs w:val="24"/>
        </w:rPr>
        <w:t xml:space="preserve"> that allowed us to include dependent observations, thus incorporating all of the available information into our analyses. </w:t>
      </w:r>
      <w:r w:rsidR="00B3520E" w:rsidRPr="00DF5D9A">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sidRPr="00DF5D9A">
        <w:rPr>
          <w:rFonts w:ascii="Times New Roman" w:hAnsi="Times New Roman" w:cs="Times New Roman"/>
          <w:sz w:val="24"/>
          <w:szCs w:val="24"/>
        </w:rPr>
        <w:t xml:space="preserve"> would </w:t>
      </w:r>
      <w:r w:rsidR="0087139A" w:rsidRPr="00DF5D9A">
        <w:rPr>
          <w:rFonts w:ascii="Times New Roman" w:hAnsi="Times New Roman" w:cs="Times New Roman"/>
          <w:sz w:val="24"/>
          <w:szCs w:val="24"/>
        </w:rPr>
        <w:t xml:space="preserve">have </w:t>
      </w:r>
      <w:r w:rsidR="002D3454" w:rsidRPr="00DF5D9A">
        <w:rPr>
          <w:rFonts w:ascii="Times New Roman" w:hAnsi="Times New Roman" w:cs="Times New Roman"/>
          <w:sz w:val="24"/>
          <w:szCs w:val="24"/>
        </w:rPr>
        <w:t>require</w:t>
      </w:r>
      <w:r w:rsidR="0087139A" w:rsidRPr="00DF5D9A">
        <w:rPr>
          <w:rFonts w:ascii="Times New Roman" w:hAnsi="Times New Roman" w:cs="Times New Roman"/>
          <w:sz w:val="24"/>
          <w:szCs w:val="24"/>
        </w:rPr>
        <w:t>d</w:t>
      </w:r>
      <w:r w:rsidR="002D3454" w:rsidRPr="00DF5D9A">
        <w:rPr>
          <w:rFonts w:ascii="Times New Roman" w:hAnsi="Times New Roman" w:cs="Times New Roman"/>
          <w:sz w:val="24"/>
          <w:szCs w:val="24"/>
        </w:rPr>
        <w:t xml:space="preserve"> creating a</w:t>
      </w:r>
      <w:r w:rsidR="00B3520E" w:rsidRPr="00DF5D9A">
        <w:rPr>
          <w:rFonts w:ascii="Times New Roman" w:hAnsi="Times New Roman" w:cs="Times New Roman"/>
          <w:sz w:val="24"/>
          <w:szCs w:val="24"/>
        </w:rPr>
        <w:t xml:space="preserve"> </w:t>
      </w:r>
      <w:r w:rsidR="002D3454" w:rsidRPr="00DF5D9A">
        <w:rPr>
          <w:rFonts w:ascii="Times New Roman" w:hAnsi="Times New Roman" w:cs="Times New Roman"/>
          <w:sz w:val="24"/>
          <w:szCs w:val="24"/>
        </w:rPr>
        <w:t xml:space="preserve">composite or average </w:t>
      </w:r>
      <w:r w:rsidR="0087139A" w:rsidRPr="00DF5D9A">
        <w:rPr>
          <w:rFonts w:ascii="Times New Roman" w:hAnsi="Times New Roman" w:cs="Times New Roman"/>
          <w:sz w:val="24"/>
          <w:szCs w:val="24"/>
        </w:rPr>
        <w:t>when there were</w:t>
      </w:r>
      <w:r w:rsidR="00B3520E" w:rsidRPr="00DF5D9A">
        <w:rPr>
          <w:rFonts w:ascii="Times New Roman" w:hAnsi="Times New Roman" w:cs="Times New Roman"/>
          <w:sz w:val="24"/>
          <w:szCs w:val="24"/>
        </w:rPr>
        <w:t xml:space="preserve"> multiple effect sizes </w:t>
      </w:r>
      <w:r w:rsidR="00B3520E" w:rsidRPr="00DF5D9A">
        <w:rPr>
          <w:rFonts w:ascii="Times New Roman" w:hAnsi="Times New Roman" w:cs="Times New Roman"/>
          <w:sz w:val="24"/>
          <w:szCs w:val="24"/>
        </w:rPr>
        <w:lastRenderedPageBreak/>
        <w:t>from a single sample</w:t>
      </w:r>
      <w:r w:rsidR="002D3454" w:rsidRPr="00DF5D9A">
        <w:rPr>
          <w:rFonts w:ascii="Times New Roman" w:hAnsi="Times New Roman" w:cs="Times New Roman"/>
          <w:sz w:val="24"/>
          <w:szCs w:val="24"/>
        </w:rPr>
        <w:t xml:space="preserve"> t</w:t>
      </w:r>
      <w:r w:rsidR="003F5FDE" w:rsidRPr="00DF5D9A">
        <w:rPr>
          <w:rFonts w:ascii="Times New Roman" w:hAnsi="Times New Roman" w:cs="Times New Roman"/>
          <w:sz w:val="24"/>
          <w:szCs w:val="24"/>
        </w:rPr>
        <w:t>o adhere to the standard statistical assumption of independent observations</w:t>
      </w:r>
      <w:r w:rsidR="00B3520E" w:rsidRPr="00DF5D9A">
        <w:rPr>
          <w:rFonts w:ascii="Times New Roman" w:hAnsi="Times New Roman" w:cs="Times New Roman"/>
          <w:sz w:val="24"/>
          <w:szCs w:val="24"/>
        </w:rPr>
        <w:t xml:space="preserve">. However, in the current study, this would often </w:t>
      </w:r>
      <w:r w:rsidR="0087139A" w:rsidRPr="00DF5D9A">
        <w:rPr>
          <w:rFonts w:ascii="Times New Roman" w:hAnsi="Times New Roman" w:cs="Times New Roman"/>
          <w:sz w:val="24"/>
          <w:szCs w:val="24"/>
        </w:rPr>
        <w:t>have meant</w:t>
      </w:r>
      <w:r w:rsidR="00B3520E" w:rsidRPr="00DF5D9A">
        <w:rPr>
          <w:rFonts w:ascii="Times New Roman" w:hAnsi="Times New Roman" w:cs="Times New Roman"/>
          <w:sz w:val="24"/>
          <w:szCs w:val="24"/>
        </w:rPr>
        <w:t xml:space="preserve"> averaging across different c</w:t>
      </w:r>
      <w:r w:rsidR="009A1905" w:rsidRPr="00DF5D9A">
        <w:rPr>
          <w:rFonts w:ascii="Times New Roman" w:hAnsi="Times New Roman" w:cs="Times New Roman"/>
          <w:sz w:val="24"/>
          <w:szCs w:val="24"/>
        </w:rPr>
        <w:t xml:space="preserve">onstructs–such </w:t>
      </w:r>
      <w:r w:rsidR="00B3520E" w:rsidRPr="00DF5D9A">
        <w:rPr>
          <w:rFonts w:ascii="Times New Roman" w:hAnsi="Times New Roman" w:cs="Times New Roman"/>
          <w:sz w:val="24"/>
          <w:szCs w:val="24"/>
        </w:rPr>
        <w:t>as attractiveness, a</w:t>
      </w:r>
      <w:r w:rsidR="0087139A" w:rsidRPr="00DF5D9A">
        <w:rPr>
          <w:rFonts w:ascii="Times New Roman" w:hAnsi="Times New Roman" w:cs="Times New Roman"/>
          <w:sz w:val="24"/>
          <w:szCs w:val="24"/>
        </w:rPr>
        <w:t>greeableness, and intelligence</w:t>
      </w:r>
      <w:r w:rsidR="003F5FDE" w:rsidRPr="00DF5D9A">
        <w:rPr>
          <w:rFonts w:ascii="Times New Roman" w:hAnsi="Times New Roman" w:cs="Times New Roman"/>
          <w:sz w:val="24"/>
          <w:szCs w:val="24"/>
        </w:rPr>
        <w:t xml:space="preserve">. Recently, researchers have instead been using a </w:t>
      </w:r>
      <w:r w:rsidR="0087139A" w:rsidRPr="00DF5D9A">
        <w:rPr>
          <w:rFonts w:ascii="Times New Roman" w:hAnsi="Times New Roman" w:cs="Times New Roman"/>
          <w:sz w:val="24"/>
          <w:szCs w:val="24"/>
        </w:rPr>
        <w:t>multilevel</w:t>
      </w:r>
      <w:r w:rsidR="003F5FDE" w:rsidRPr="00DF5D9A">
        <w:rPr>
          <w:rFonts w:ascii="Times New Roman" w:hAnsi="Times New Roman" w:cs="Times New Roman"/>
          <w:sz w:val="24"/>
          <w:szCs w:val="24"/>
        </w:rPr>
        <w:t xml:space="preserve"> approach that allows one to incorporate multiple effect sizes from a single sample (e.g., </w:t>
      </w:r>
      <w:r w:rsidR="00515418" w:rsidRPr="00DF5D9A">
        <w:rPr>
          <w:rFonts w:ascii="Times New Roman" w:hAnsi="Times New Roman" w:cs="Times New Roman"/>
          <w:sz w:val="24"/>
          <w:szCs w:val="24"/>
        </w:rPr>
        <w:t xml:space="preserve">Nye, Su, Rounds, &amp; Drasgow, 2012; </w:t>
      </w:r>
      <w:r w:rsidR="003F5FDE" w:rsidRPr="00DF5D9A">
        <w:rPr>
          <w:rFonts w:ascii="Times New Roman" w:hAnsi="Times New Roman" w:cs="Times New Roman"/>
          <w:sz w:val="24"/>
          <w:szCs w:val="24"/>
        </w:rPr>
        <w:t>Podsakoff, Whiting, Welsh, &amp; Mai, 2013).</w:t>
      </w:r>
    </w:p>
    <w:p w14:paraId="292FB26B" w14:textId="08AA5501" w:rsidR="00B27F69" w:rsidRPr="00DF5D9A" w:rsidRDefault="003F5FDE"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In the current paper, t</w:t>
      </w:r>
      <w:r w:rsidR="00210B63" w:rsidRPr="00DF5D9A">
        <w:rPr>
          <w:rFonts w:ascii="Times New Roman" w:hAnsi="Times New Roman" w:cs="Times New Roman"/>
          <w:sz w:val="24"/>
          <w:szCs w:val="24"/>
        </w:rPr>
        <w:t xml:space="preserve">he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00210B63" w:rsidRPr="00DF5D9A">
        <w:rPr>
          <w:rFonts w:ascii="Times New Roman" w:hAnsi="Times New Roman" w:cs="Times New Roman"/>
          <w:sz w:val="24"/>
          <w:szCs w:val="24"/>
        </w:rPr>
        <w:t xml:space="preserve">self-enhancement relationship </w:t>
      </w:r>
      <w:r w:rsidR="00B75A31" w:rsidRPr="00DF5D9A">
        <w:rPr>
          <w:rFonts w:ascii="Times New Roman" w:hAnsi="Times New Roman" w:cs="Times New Roman"/>
          <w:sz w:val="24"/>
          <w:szCs w:val="24"/>
        </w:rPr>
        <w:t xml:space="preserve">(effect size) </w:t>
      </w:r>
      <w:r w:rsidR="00210B63" w:rsidRPr="00DF5D9A">
        <w:rPr>
          <w:rFonts w:ascii="Times New Roman" w:hAnsi="Times New Roman" w:cs="Times New Roman"/>
          <w:sz w:val="24"/>
          <w:szCs w:val="24"/>
        </w:rPr>
        <w:t>was conceptualized as</w:t>
      </w:r>
      <w:r w:rsidR="0087139A" w:rsidRPr="00DF5D9A">
        <w:rPr>
          <w:rFonts w:ascii="Times New Roman" w:hAnsi="Times New Roman" w:cs="Times New Roman"/>
          <w:sz w:val="24"/>
          <w:szCs w:val="24"/>
        </w:rPr>
        <w:t xml:space="preserve"> a</w:t>
      </w:r>
      <w:r w:rsidR="00210B63" w:rsidRPr="00DF5D9A">
        <w:rPr>
          <w:rFonts w:ascii="Times New Roman" w:hAnsi="Times New Roman" w:cs="Times New Roman"/>
          <w:sz w:val="24"/>
          <w:szCs w:val="24"/>
        </w:rPr>
        <w:t xml:space="preserve"> Level 1 </w:t>
      </w:r>
      <w:r w:rsidR="0087139A" w:rsidRPr="00DF5D9A">
        <w:rPr>
          <w:rFonts w:ascii="Times New Roman" w:hAnsi="Times New Roman" w:cs="Times New Roman"/>
          <w:sz w:val="24"/>
          <w:szCs w:val="24"/>
        </w:rPr>
        <w:t xml:space="preserve">variable, </w:t>
      </w:r>
      <w:r w:rsidR="00210B63" w:rsidRPr="00DF5D9A">
        <w:rPr>
          <w:rFonts w:ascii="Times New Roman" w:hAnsi="Times New Roman" w:cs="Times New Roman"/>
          <w:sz w:val="24"/>
          <w:szCs w:val="24"/>
        </w:rPr>
        <w:t xml:space="preserve">and the sample was conceptualized as </w:t>
      </w:r>
      <w:r w:rsidR="0087139A" w:rsidRPr="00DF5D9A">
        <w:rPr>
          <w:rFonts w:ascii="Times New Roman" w:hAnsi="Times New Roman" w:cs="Times New Roman"/>
          <w:sz w:val="24"/>
          <w:szCs w:val="24"/>
        </w:rPr>
        <w:t xml:space="preserve">a </w:t>
      </w:r>
      <w:r w:rsidR="00210B63" w:rsidRPr="00DF5D9A">
        <w:rPr>
          <w:rFonts w:ascii="Times New Roman" w:hAnsi="Times New Roman" w:cs="Times New Roman"/>
          <w:sz w:val="24"/>
          <w:szCs w:val="24"/>
        </w:rPr>
        <w:t>Level 2</w:t>
      </w:r>
      <w:r w:rsidR="0087139A" w:rsidRPr="00DF5D9A">
        <w:rPr>
          <w:rFonts w:ascii="Times New Roman" w:hAnsi="Times New Roman" w:cs="Times New Roman"/>
          <w:sz w:val="24"/>
          <w:szCs w:val="24"/>
        </w:rPr>
        <w:t xml:space="preserve"> variable</w:t>
      </w:r>
      <w:r w:rsidR="00210B63" w:rsidRPr="00DF5D9A">
        <w:rPr>
          <w:rFonts w:ascii="Times New Roman" w:hAnsi="Times New Roman" w:cs="Times New Roman"/>
          <w:sz w:val="24"/>
          <w:szCs w:val="24"/>
        </w:rPr>
        <w:t xml:space="preserve">. </w:t>
      </w:r>
      <w:r w:rsidR="0087139A" w:rsidRPr="00DF5D9A">
        <w:rPr>
          <w:rFonts w:ascii="Times New Roman" w:hAnsi="Times New Roman" w:cs="Times New Roman"/>
          <w:sz w:val="24"/>
          <w:szCs w:val="24"/>
        </w:rPr>
        <w:t>W</w:t>
      </w:r>
      <w:r w:rsidR="0046370A" w:rsidRPr="00DF5D9A">
        <w:rPr>
          <w:rFonts w:ascii="Times New Roman" w:hAnsi="Times New Roman" w:cs="Times New Roman"/>
          <w:sz w:val="24"/>
          <w:szCs w:val="24"/>
        </w:rPr>
        <w:t>e identified</w:t>
      </w:r>
      <w:r w:rsidR="0087139A" w:rsidRPr="00DF5D9A">
        <w:rPr>
          <w:rFonts w:ascii="Times New Roman" w:hAnsi="Times New Roman" w:cs="Times New Roman"/>
          <w:sz w:val="24"/>
          <w:szCs w:val="24"/>
        </w:rPr>
        <w:t xml:space="preserve"> 1</w:t>
      </w:r>
      <w:r w:rsidR="00480908" w:rsidRPr="00DF5D9A">
        <w:rPr>
          <w:rFonts w:ascii="Times New Roman" w:hAnsi="Times New Roman" w:cs="Times New Roman"/>
          <w:sz w:val="24"/>
          <w:szCs w:val="24"/>
        </w:rPr>
        <w:t>71</w:t>
      </w:r>
      <w:r w:rsidR="0087139A" w:rsidRPr="00DF5D9A">
        <w:rPr>
          <w:rFonts w:ascii="Times New Roman" w:hAnsi="Times New Roman" w:cs="Times New Roman"/>
          <w:sz w:val="24"/>
          <w:szCs w:val="24"/>
        </w:rPr>
        <w:t xml:space="preserve"> effect sizes (Level 1) from</w:t>
      </w:r>
      <w:r w:rsidR="002A58D8" w:rsidRPr="00DF5D9A">
        <w:rPr>
          <w:rFonts w:ascii="Times New Roman" w:hAnsi="Times New Roman" w:cs="Times New Roman"/>
          <w:sz w:val="24"/>
          <w:szCs w:val="24"/>
        </w:rPr>
        <w:t xml:space="preserve"> </w:t>
      </w:r>
      <w:r w:rsidR="00420D28" w:rsidRPr="00DF5D9A">
        <w:rPr>
          <w:rFonts w:ascii="Times New Roman" w:hAnsi="Times New Roman" w:cs="Times New Roman"/>
          <w:sz w:val="24"/>
          <w:szCs w:val="24"/>
        </w:rPr>
        <w:t>3</w:t>
      </w:r>
      <w:r w:rsidR="000E083D" w:rsidRPr="00DF5D9A">
        <w:rPr>
          <w:rFonts w:ascii="Times New Roman" w:hAnsi="Times New Roman" w:cs="Times New Roman"/>
          <w:sz w:val="24"/>
          <w:szCs w:val="24"/>
        </w:rPr>
        <w:t>6</w:t>
      </w:r>
      <w:r w:rsidR="002A58D8" w:rsidRPr="00DF5D9A">
        <w:rPr>
          <w:rFonts w:ascii="Times New Roman" w:hAnsi="Times New Roman" w:cs="Times New Roman"/>
          <w:sz w:val="24"/>
          <w:szCs w:val="24"/>
        </w:rPr>
        <w:t xml:space="preserve"> independent samples (Level 2). </w:t>
      </w:r>
      <w:r w:rsidR="00210B63" w:rsidRPr="00DF5D9A">
        <w:rPr>
          <w:rFonts w:ascii="Times New Roman" w:hAnsi="Times New Roman" w:cs="Times New Roman"/>
          <w:sz w:val="24"/>
          <w:szCs w:val="24"/>
        </w:rPr>
        <w:t xml:space="preserve">Consistent with past research, the </w:t>
      </w:r>
      <w:r w:rsidR="00B75A31" w:rsidRPr="00DF5D9A">
        <w:rPr>
          <w:rFonts w:ascii="Times New Roman" w:hAnsi="Times New Roman" w:cs="Times New Roman"/>
          <w:sz w:val="24"/>
          <w:szCs w:val="24"/>
        </w:rPr>
        <w:t xml:space="preserve">multilevel meta-regression </w:t>
      </w:r>
      <w:r w:rsidR="0087139A" w:rsidRPr="00DF5D9A">
        <w:rPr>
          <w:rFonts w:ascii="Times New Roman" w:hAnsi="Times New Roman" w:cs="Times New Roman"/>
          <w:sz w:val="24"/>
          <w:szCs w:val="24"/>
        </w:rPr>
        <w:t xml:space="preserve">analyses were performed </w:t>
      </w:r>
      <w:r w:rsidR="00BE12B1" w:rsidRPr="00DF5D9A">
        <w:rPr>
          <w:rFonts w:ascii="Times New Roman" w:hAnsi="Times New Roman" w:cs="Times New Roman"/>
          <w:sz w:val="24"/>
          <w:szCs w:val="24"/>
        </w:rPr>
        <w:t>with</w:t>
      </w:r>
      <w:r w:rsidR="00210B63" w:rsidRPr="00DF5D9A">
        <w:rPr>
          <w:rFonts w:ascii="Times New Roman" w:hAnsi="Times New Roman" w:cs="Times New Roman"/>
          <w:sz w:val="24"/>
          <w:szCs w:val="24"/>
        </w:rPr>
        <w:t xml:space="preserve"> SAS using PROC MIXED (e.g., </w:t>
      </w:r>
      <w:r w:rsidRPr="00DF5D9A">
        <w:rPr>
          <w:rFonts w:ascii="Times New Roman" w:hAnsi="Times New Roman" w:cs="Times New Roman"/>
          <w:sz w:val="24"/>
          <w:szCs w:val="24"/>
        </w:rPr>
        <w:t xml:space="preserve">Podsakoff et al., </w:t>
      </w:r>
      <w:r w:rsidR="00210B63" w:rsidRPr="00DF5D9A">
        <w:rPr>
          <w:rFonts w:ascii="Times New Roman" w:hAnsi="Times New Roman" w:cs="Times New Roman"/>
          <w:sz w:val="24"/>
          <w:szCs w:val="24"/>
        </w:rPr>
        <w:t>2013)</w:t>
      </w:r>
      <w:r w:rsidR="0046370A" w:rsidRPr="00DF5D9A">
        <w:rPr>
          <w:rFonts w:ascii="Times New Roman" w:hAnsi="Times New Roman" w:cs="Times New Roman"/>
          <w:sz w:val="24"/>
          <w:szCs w:val="24"/>
        </w:rPr>
        <w:t>, and weighted by sample size, which is best practice for moderator analyses</w:t>
      </w:r>
      <w:r w:rsidR="0087139A" w:rsidRPr="00DF5D9A">
        <w:rPr>
          <w:rFonts w:ascii="Times New Roman" w:hAnsi="Times New Roman" w:cs="Times New Roman"/>
          <w:sz w:val="24"/>
          <w:szCs w:val="24"/>
        </w:rPr>
        <w:t>,</w:t>
      </w:r>
      <w:r w:rsidR="0046370A" w:rsidRPr="00DF5D9A">
        <w:rPr>
          <w:rFonts w:ascii="Times New Roman" w:hAnsi="Times New Roman" w:cs="Times New Roman"/>
          <w:sz w:val="24"/>
          <w:szCs w:val="24"/>
        </w:rPr>
        <w:t xml:space="preserve"> according to Steel and Kammeyer-Mueller (</w:t>
      </w:r>
      <w:r w:rsidR="002A58D8" w:rsidRPr="00DF5D9A">
        <w:rPr>
          <w:rFonts w:ascii="Times New Roman" w:hAnsi="Times New Roman" w:cs="Times New Roman"/>
          <w:sz w:val="24"/>
          <w:szCs w:val="24"/>
        </w:rPr>
        <w:t xml:space="preserve">2002). </w:t>
      </w:r>
      <w:r w:rsidR="00420D28" w:rsidRPr="00DF5D9A">
        <w:rPr>
          <w:rFonts w:ascii="Times New Roman" w:hAnsi="Times New Roman" w:cs="Times New Roman"/>
          <w:sz w:val="24"/>
          <w:szCs w:val="24"/>
        </w:rPr>
        <w:t>Finally,</w:t>
      </w:r>
      <w:r w:rsidR="00985E07" w:rsidRPr="00DF5D9A">
        <w:rPr>
          <w:rFonts w:ascii="Times New Roman" w:hAnsi="Times New Roman" w:cs="Times New Roman"/>
          <w:sz w:val="24"/>
          <w:szCs w:val="24"/>
        </w:rPr>
        <w:t xml:space="preserve"> </w:t>
      </w:r>
      <w:r w:rsidR="00420D28" w:rsidRPr="00DF5D9A">
        <w:rPr>
          <w:rFonts w:ascii="Times New Roman" w:hAnsi="Times New Roman" w:cs="Times New Roman"/>
          <w:sz w:val="24"/>
          <w:szCs w:val="24"/>
        </w:rPr>
        <w:t>we corrected the effect sizes for unreliability in narcissism.</w:t>
      </w:r>
      <w:r w:rsidR="0000546C" w:rsidRPr="00DF5D9A">
        <w:rPr>
          <w:rFonts w:ascii="Times New Roman" w:hAnsi="Times New Roman" w:cs="Times New Roman"/>
          <w:sz w:val="24"/>
          <w:szCs w:val="24"/>
        </w:rPr>
        <w:t xml:space="preserve"> For studies missing reliability information, we used </w:t>
      </w:r>
      <w:r w:rsidR="009010E6" w:rsidRPr="00DF5D9A">
        <w:rPr>
          <w:rFonts w:ascii="Times New Roman" w:hAnsi="Times New Roman" w:cs="Times New Roman"/>
          <w:sz w:val="24"/>
          <w:szCs w:val="24"/>
        </w:rPr>
        <w:t xml:space="preserve">the following: </w:t>
      </w:r>
      <w:r w:rsidR="0000546C" w:rsidRPr="00DF5D9A">
        <w:rPr>
          <w:rFonts w:ascii="Times New Roman" w:hAnsi="Times New Roman" w:cs="Times New Roman"/>
          <w:sz w:val="24"/>
          <w:szCs w:val="24"/>
        </w:rPr>
        <w:t xml:space="preserve">the average of available </w:t>
      </w:r>
      <w:r w:rsidR="009010E6" w:rsidRPr="00DF5D9A">
        <w:rPr>
          <w:rFonts w:ascii="Times New Roman" w:hAnsi="Times New Roman" w:cs="Times New Roman"/>
          <w:sz w:val="24"/>
          <w:szCs w:val="24"/>
        </w:rPr>
        <w:t xml:space="preserve">NPI </w:t>
      </w:r>
      <w:r w:rsidR="0000546C" w:rsidRPr="00DF5D9A">
        <w:rPr>
          <w:rFonts w:ascii="Times New Roman" w:hAnsi="Times New Roman" w:cs="Times New Roman"/>
          <w:sz w:val="24"/>
          <w:szCs w:val="24"/>
        </w:rPr>
        <w:t>reliabilities (reliability for NPI = .82), the reliability for the HDS-Bold came from its technical manual (reliability for HDS-Bold = .67), and the reliability for the CAQ was obtained from Wink (1992) (reliability for CAQ = .91).</w:t>
      </w:r>
      <w:r w:rsidR="00076174" w:rsidRPr="00DF5D9A">
        <w:rPr>
          <w:rStyle w:val="FootnoteReference"/>
          <w:rFonts w:ascii="Times New Roman" w:hAnsi="Times New Roman" w:cs="Times New Roman"/>
          <w:sz w:val="24"/>
          <w:szCs w:val="24"/>
        </w:rPr>
        <w:footnoteReference w:id="1"/>
      </w:r>
    </w:p>
    <w:p w14:paraId="1153BE4C" w14:textId="159A6E49" w:rsidR="002B0DCF" w:rsidRPr="00DF5D9A" w:rsidRDefault="00782406" w:rsidP="00C074CE">
      <w:pPr>
        <w:spacing w:after="0" w:line="480" w:lineRule="auto"/>
        <w:ind w:firstLine="720"/>
        <w:rPr>
          <w:rFonts w:ascii="Times New Roman" w:hAnsi="Times New Roman" w:cs="Times New Roman"/>
          <w:sz w:val="24"/>
          <w:szCs w:val="24"/>
        </w:rPr>
      </w:pPr>
      <w:proofErr w:type="gramStart"/>
      <w:r w:rsidRPr="00DF5D9A">
        <w:rPr>
          <w:rFonts w:ascii="Times New Roman" w:hAnsi="Times New Roman" w:cs="Times New Roman"/>
          <w:b/>
          <w:i/>
          <w:sz w:val="24"/>
          <w:szCs w:val="24"/>
        </w:rPr>
        <w:t>Publication Bias.</w:t>
      </w:r>
      <w:proofErr w:type="gramEnd"/>
      <w:r w:rsidRPr="00DF5D9A">
        <w:rPr>
          <w:rFonts w:ascii="Times New Roman" w:hAnsi="Times New Roman" w:cs="Times New Roman"/>
          <w:b/>
          <w:i/>
          <w:sz w:val="24"/>
          <w:szCs w:val="24"/>
        </w:rPr>
        <w:t xml:space="preserve"> </w:t>
      </w:r>
      <w:r w:rsidR="006A46EA" w:rsidRPr="00DF5D9A">
        <w:rPr>
          <w:rFonts w:ascii="Times New Roman" w:hAnsi="Times New Roman" w:cs="Times New Roman"/>
          <w:sz w:val="24"/>
          <w:szCs w:val="24"/>
        </w:rPr>
        <w:t xml:space="preserve">We performed our </w:t>
      </w:r>
      <w:r w:rsidR="00E6375C" w:rsidRPr="00DF5D9A">
        <w:rPr>
          <w:rFonts w:ascii="Times New Roman" w:hAnsi="Times New Roman" w:cs="Times New Roman"/>
          <w:sz w:val="24"/>
          <w:szCs w:val="24"/>
        </w:rPr>
        <w:t xml:space="preserve">publication bias </w:t>
      </w:r>
      <w:r w:rsidR="00997A26" w:rsidRPr="00DF5D9A">
        <w:rPr>
          <w:rFonts w:ascii="Times New Roman" w:hAnsi="Times New Roman" w:cs="Times New Roman"/>
          <w:sz w:val="24"/>
          <w:szCs w:val="24"/>
        </w:rPr>
        <w:t>analyses</w:t>
      </w:r>
      <w:r w:rsidR="00E6375C" w:rsidRPr="00DF5D9A">
        <w:rPr>
          <w:rFonts w:ascii="Times New Roman" w:hAnsi="Times New Roman" w:cs="Times New Roman"/>
          <w:sz w:val="24"/>
          <w:szCs w:val="24"/>
        </w:rPr>
        <w:t xml:space="preserve"> using the Compr</w:t>
      </w:r>
      <w:r w:rsidR="00997A26" w:rsidRPr="00DF5D9A">
        <w:rPr>
          <w:rFonts w:ascii="Times New Roman" w:hAnsi="Times New Roman" w:cs="Times New Roman"/>
          <w:sz w:val="24"/>
          <w:szCs w:val="24"/>
        </w:rPr>
        <w:t>ehensive Meta-Analysis software with</w:t>
      </w:r>
      <w:r w:rsidR="00E6375C" w:rsidRPr="00DF5D9A">
        <w:rPr>
          <w:rFonts w:ascii="Times New Roman" w:hAnsi="Times New Roman" w:cs="Times New Roman"/>
          <w:sz w:val="24"/>
          <w:szCs w:val="24"/>
        </w:rPr>
        <w:t xml:space="preserve"> random effects models</w:t>
      </w:r>
      <w:r w:rsidR="006A46EA" w:rsidRPr="00DF5D9A">
        <w:rPr>
          <w:rFonts w:ascii="Times New Roman" w:hAnsi="Times New Roman" w:cs="Times New Roman"/>
          <w:sz w:val="24"/>
          <w:szCs w:val="24"/>
        </w:rPr>
        <w:t xml:space="preserve">. </w:t>
      </w:r>
      <w:r w:rsidR="005529AB" w:rsidRPr="00DF5D9A">
        <w:rPr>
          <w:rFonts w:ascii="Times New Roman" w:hAnsi="Times New Roman" w:cs="Times New Roman"/>
          <w:sz w:val="24"/>
          <w:szCs w:val="24"/>
        </w:rPr>
        <w:t>In addition, we</w:t>
      </w:r>
      <w:r w:rsidR="006A46EA" w:rsidRPr="00DF5D9A">
        <w:rPr>
          <w:rFonts w:ascii="Times New Roman" w:hAnsi="Times New Roman" w:cs="Times New Roman"/>
          <w:sz w:val="24"/>
          <w:szCs w:val="24"/>
        </w:rPr>
        <w:t xml:space="preserve"> carried out </w:t>
      </w:r>
      <w:r w:rsidR="006A46EA" w:rsidRPr="00DF5D9A">
        <w:rPr>
          <w:rFonts w:ascii="Times New Roman" w:hAnsi="Times New Roman" w:cs="Times New Roman"/>
          <w:i/>
          <w:sz w:val="24"/>
          <w:szCs w:val="24"/>
        </w:rPr>
        <w:t>p-curve</w:t>
      </w:r>
      <w:r w:rsidR="006A46EA" w:rsidRPr="00DF5D9A">
        <w:rPr>
          <w:rFonts w:ascii="Times New Roman" w:hAnsi="Times New Roman" w:cs="Times New Roman"/>
          <w:sz w:val="24"/>
          <w:szCs w:val="24"/>
        </w:rPr>
        <w:t xml:space="preserve"> analyses based on Simonsohn, Nelson, and Simmons (2014). </w:t>
      </w:r>
      <w:r w:rsidR="002B0DCF" w:rsidRPr="00DF5D9A">
        <w:rPr>
          <w:rFonts w:ascii="Times New Roman" w:hAnsi="Times New Roman" w:cs="Times New Roman"/>
          <w:sz w:val="24"/>
          <w:szCs w:val="24"/>
        </w:rPr>
        <w:t xml:space="preserve">The </w:t>
      </w:r>
      <w:r w:rsidR="002B0DCF" w:rsidRPr="00DF5D9A">
        <w:rPr>
          <w:rFonts w:ascii="Times New Roman" w:hAnsi="Times New Roman" w:cs="Times New Roman"/>
          <w:i/>
          <w:sz w:val="24"/>
          <w:szCs w:val="24"/>
        </w:rPr>
        <w:t>p-curve</w:t>
      </w:r>
      <w:r w:rsidR="002B0DCF" w:rsidRPr="00DF5D9A">
        <w:rPr>
          <w:rFonts w:ascii="Times New Roman" w:hAnsi="Times New Roman" w:cs="Times New Roman"/>
          <w:sz w:val="24"/>
          <w:szCs w:val="24"/>
        </w:rPr>
        <w:t xml:space="preserve"> analyses were conducted via the online APP 3.0 (</w:t>
      </w:r>
      <w:hyperlink r:id="rId9" w:history="1">
        <w:r w:rsidR="005529AB" w:rsidRPr="00DF5D9A">
          <w:rPr>
            <w:rStyle w:val="Hyperlink"/>
            <w:rFonts w:ascii="Times New Roman" w:hAnsi="Times New Roman" w:cs="Times New Roman"/>
            <w:sz w:val="24"/>
            <w:szCs w:val="24"/>
          </w:rPr>
          <w:t>http://www.p-curve.com/app3/</w:t>
        </w:r>
      </w:hyperlink>
      <w:r w:rsidR="005529AB" w:rsidRPr="00DF5D9A">
        <w:rPr>
          <w:rFonts w:ascii="Times New Roman" w:hAnsi="Times New Roman" w:cs="Times New Roman"/>
          <w:sz w:val="24"/>
          <w:szCs w:val="24"/>
        </w:rPr>
        <w:t>) developed by Simonsohn and colleagues.</w:t>
      </w:r>
      <w:r w:rsidR="00997A26" w:rsidRPr="00DF5D9A">
        <w:rPr>
          <w:rFonts w:ascii="Times New Roman" w:hAnsi="Times New Roman" w:cs="Times New Roman"/>
          <w:sz w:val="24"/>
          <w:szCs w:val="24"/>
        </w:rPr>
        <w:t xml:space="preserve"> In </w:t>
      </w:r>
      <w:r w:rsidR="00997A26" w:rsidRPr="00DF5D9A">
        <w:rPr>
          <w:rFonts w:ascii="Times New Roman" w:hAnsi="Times New Roman" w:cs="Times New Roman"/>
          <w:sz w:val="24"/>
          <w:szCs w:val="24"/>
        </w:rPr>
        <w:lastRenderedPageBreak/>
        <w:t>order to meet the independence assumptions of all of the publication bias analyses, we averaged/composited the effect sizes such that there was only one effect size per sample.</w:t>
      </w:r>
    </w:p>
    <w:p w14:paraId="5EC83A2D" w14:textId="2563CB11" w:rsidR="003862EB" w:rsidRPr="00DF5D9A" w:rsidRDefault="003862EB"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Results</w:t>
      </w:r>
    </w:p>
    <w:p w14:paraId="6A018562" w14:textId="54F81AB5" w:rsidR="009E700D" w:rsidRPr="00DF5D9A" w:rsidRDefault="00EC01A9" w:rsidP="00BC75AB">
      <w:pPr>
        <w:spacing w:after="0" w:line="480" w:lineRule="auto"/>
        <w:rPr>
          <w:rFonts w:ascii="Times New Roman" w:hAnsi="Times New Roman" w:cs="Times New Roman"/>
          <w:sz w:val="24"/>
          <w:szCs w:val="24"/>
        </w:rPr>
      </w:pPr>
      <w:r w:rsidRPr="00DF5D9A">
        <w:rPr>
          <w:rFonts w:ascii="Times New Roman" w:hAnsi="Times New Roman" w:cs="Times New Roman"/>
          <w:sz w:val="24"/>
          <w:szCs w:val="24"/>
        </w:rPr>
        <w:tab/>
      </w:r>
      <w:r w:rsidR="003C0FCB" w:rsidRPr="00DF5D9A">
        <w:rPr>
          <w:rFonts w:ascii="Times New Roman" w:hAnsi="Times New Roman" w:cs="Times New Roman"/>
          <w:sz w:val="24"/>
          <w:szCs w:val="24"/>
        </w:rPr>
        <w:t xml:space="preserve">Table 2 </w:t>
      </w:r>
      <w:r w:rsidR="00793DE7" w:rsidRPr="00DF5D9A">
        <w:rPr>
          <w:rFonts w:ascii="Times New Roman" w:hAnsi="Times New Roman" w:cs="Times New Roman"/>
          <w:sz w:val="24"/>
          <w:szCs w:val="24"/>
        </w:rPr>
        <w:t xml:space="preserve">displays the means, </w:t>
      </w:r>
      <w:r w:rsidR="0087139A" w:rsidRPr="00DF5D9A">
        <w:rPr>
          <w:rFonts w:ascii="Times New Roman" w:hAnsi="Times New Roman" w:cs="Times New Roman"/>
          <w:sz w:val="24"/>
          <w:szCs w:val="24"/>
        </w:rPr>
        <w:t xml:space="preserve">standard deviations, </w:t>
      </w:r>
      <w:r w:rsidR="00793DE7" w:rsidRPr="00DF5D9A">
        <w:rPr>
          <w:rFonts w:ascii="Times New Roman" w:hAnsi="Times New Roman" w:cs="Times New Roman"/>
          <w:sz w:val="24"/>
          <w:szCs w:val="24"/>
        </w:rPr>
        <w:t>and correlat</w:t>
      </w:r>
      <w:r w:rsidR="0087139A" w:rsidRPr="00DF5D9A">
        <w:rPr>
          <w:rFonts w:ascii="Times New Roman" w:hAnsi="Times New Roman" w:cs="Times New Roman"/>
          <w:sz w:val="24"/>
          <w:szCs w:val="24"/>
        </w:rPr>
        <w:t xml:space="preserve">ions </w:t>
      </w:r>
      <w:r w:rsidR="00005E0F" w:rsidRPr="00DF5D9A">
        <w:rPr>
          <w:rFonts w:ascii="Times New Roman" w:hAnsi="Times New Roman" w:cs="Times New Roman"/>
          <w:sz w:val="24"/>
          <w:szCs w:val="24"/>
        </w:rPr>
        <w:t xml:space="preserve">among </w:t>
      </w:r>
      <w:r w:rsidR="0087139A" w:rsidRPr="00DF5D9A">
        <w:rPr>
          <w:rFonts w:ascii="Times New Roman" w:hAnsi="Times New Roman" w:cs="Times New Roman"/>
          <w:sz w:val="24"/>
          <w:szCs w:val="24"/>
        </w:rPr>
        <w:t xml:space="preserve">the study </w:t>
      </w:r>
      <w:r w:rsidR="006117AF" w:rsidRPr="00DF5D9A">
        <w:rPr>
          <w:rFonts w:ascii="Times New Roman" w:hAnsi="Times New Roman" w:cs="Times New Roman"/>
          <w:sz w:val="24"/>
          <w:szCs w:val="24"/>
        </w:rPr>
        <w:t xml:space="preserve">moderator </w:t>
      </w:r>
      <w:r w:rsidR="0087139A" w:rsidRPr="00DF5D9A">
        <w:rPr>
          <w:rFonts w:ascii="Times New Roman" w:hAnsi="Times New Roman" w:cs="Times New Roman"/>
          <w:sz w:val="24"/>
          <w:szCs w:val="24"/>
        </w:rPr>
        <w:t>variables. B</w:t>
      </w:r>
      <w:r w:rsidR="0007034A" w:rsidRPr="00DF5D9A">
        <w:rPr>
          <w:rFonts w:ascii="Times New Roman" w:hAnsi="Times New Roman" w:cs="Times New Roman"/>
          <w:sz w:val="24"/>
          <w:szCs w:val="24"/>
        </w:rPr>
        <w:t>ecause the correlations were</w:t>
      </w:r>
      <w:r w:rsidR="00520A7F" w:rsidRPr="00DF5D9A">
        <w:rPr>
          <w:rFonts w:ascii="Times New Roman" w:hAnsi="Times New Roman" w:cs="Times New Roman"/>
          <w:sz w:val="24"/>
          <w:szCs w:val="24"/>
        </w:rPr>
        <w:t xml:space="preserve"> between dichotomous </w:t>
      </w:r>
      <w:r w:rsidR="006117AF" w:rsidRPr="00DF5D9A">
        <w:rPr>
          <w:rFonts w:ascii="Times New Roman" w:hAnsi="Times New Roman" w:cs="Times New Roman"/>
          <w:sz w:val="24"/>
          <w:szCs w:val="24"/>
        </w:rPr>
        <w:t xml:space="preserve">moderator </w:t>
      </w:r>
      <w:r w:rsidR="00520A7F" w:rsidRPr="00DF5D9A">
        <w:rPr>
          <w:rFonts w:ascii="Times New Roman" w:hAnsi="Times New Roman" w:cs="Times New Roman"/>
          <w:sz w:val="24"/>
          <w:szCs w:val="24"/>
        </w:rPr>
        <w:t>variables</w:t>
      </w:r>
      <w:r w:rsidR="00440FAF" w:rsidRPr="00DF5D9A">
        <w:rPr>
          <w:rFonts w:ascii="Times New Roman" w:hAnsi="Times New Roman" w:cs="Times New Roman"/>
          <w:sz w:val="24"/>
          <w:szCs w:val="24"/>
        </w:rPr>
        <w:t>,</w:t>
      </w:r>
      <w:r w:rsidR="003B01DD" w:rsidRPr="00DF5D9A">
        <w:rPr>
          <w:rFonts w:ascii="Times New Roman" w:hAnsi="Times New Roman" w:cs="Times New Roman"/>
          <w:sz w:val="24"/>
          <w:szCs w:val="24"/>
        </w:rPr>
        <w:t xml:space="preserve"> </w:t>
      </w:r>
      <w:r w:rsidR="00151AD6" w:rsidRPr="00DF5D9A">
        <w:rPr>
          <w:rFonts w:ascii="Times New Roman" w:hAnsi="Times New Roman" w:cs="Times New Roman"/>
          <w:sz w:val="24"/>
          <w:szCs w:val="24"/>
        </w:rPr>
        <w:t xml:space="preserve">we </w:t>
      </w:r>
      <w:r w:rsidR="002A11EB" w:rsidRPr="00DF5D9A">
        <w:rPr>
          <w:rFonts w:ascii="Times New Roman" w:hAnsi="Times New Roman" w:cs="Times New Roman"/>
          <w:sz w:val="24"/>
          <w:szCs w:val="24"/>
        </w:rPr>
        <w:t xml:space="preserve">calculated </w:t>
      </w:r>
      <w:r w:rsidR="003B01DD" w:rsidRPr="00DF5D9A">
        <w:rPr>
          <w:rFonts w:ascii="Times New Roman" w:hAnsi="Times New Roman" w:cs="Times New Roman"/>
          <w:sz w:val="24"/>
          <w:szCs w:val="24"/>
        </w:rPr>
        <w:t xml:space="preserve">tetrachoric correlations. </w:t>
      </w:r>
      <w:r w:rsidR="002D648B" w:rsidRPr="00DF5D9A">
        <w:rPr>
          <w:rFonts w:ascii="Times New Roman" w:hAnsi="Times New Roman" w:cs="Times New Roman"/>
          <w:sz w:val="24"/>
          <w:szCs w:val="24"/>
        </w:rPr>
        <w:t>A few</w:t>
      </w:r>
      <w:r w:rsidR="0007034A" w:rsidRPr="00DF5D9A">
        <w:rPr>
          <w:rFonts w:ascii="Times New Roman" w:hAnsi="Times New Roman" w:cs="Times New Roman"/>
          <w:sz w:val="24"/>
          <w:szCs w:val="24"/>
        </w:rPr>
        <w:t xml:space="preserve"> of the relationships in Table </w:t>
      </w:r>
      <w:r w:rsidR="0050269C" w:rsidRPr="00DF5D9A">
        <w:rPr>
          <w:rFonts w:ascii="Times New Roman" w:hAnsi="Times New Roman" w:cs="Times New Roman"/>
          <w:sz w:val="24"/>
          <w:szCs w:val="24"/>
        </w:rPr>
        <w:t>2</w:t>
      </w:r>
      <w:r w:rsidR="0007034A" w:rsidRPr="00DF5D9A">
        <w:rPr>
          <w:rFonts w:ascii="Times New Roman" w:hAnsi="Times New Roman" w:cs="Times New Roman"/>
          <w:sz w:val="24"/>
          <w:szCs w:val="24"/>
        </w:rPr>
        <w:t xml:space="preserve"> could not be estimated</w:t>
      </w:r>
      <w:r w:rsidR="0087139A" w:rsidRPr="00DF5D9A">
        <w:rPr>
          <w:rFonts w:ascii="Times New Roman" w:hAnsi="Times New Roman" w:cs="Times New Roman"/>
          <w:sz w:val="24"/>
          <w:szCs w:val="24"/>
        </w:rPr>
        <w:t>,</w:t>
      </w:r>
      <w:r w:rsidR="0007034A" w:rsidRPr="00DF5D9A">
        <w:rPr>
          <w:rFonts w:ascii="Times New Roman" w:hAnsi="Times New Roman" w:cs="Times New Roman"/>
          <w:sz w:val="24"/>
          <w:szCs w:val="24"/>
        </w:rPr>
        <w:t xml:space="preserve"> because </w:t>
      </w:r>
      <w:r w:rsidR="00C83A5D" w:rsidRPr="00DF5D9A">
        <w:rPr>
          <w:rFonts w:ascii="Times New Roman" w:hAnsi="Times New Roman" w:cs="Times New Roman"/>
          <w:sz w:val="24"/>
          <w:szCs w:val="24"/>
        </w:rPr>
        <w:t xml:space="preserve">there were </w:t>
      </w:r>
      <w:r w:rsidR="0007034A" w:rsidRPr="00DF5D9A">
        <w:rPr>
          <w:rFonts w:ascii="Times New Roman" w:hAnsi="Times New Roman" w:cs="Times New Roman"/>
          <w:sz w:val="24"/>
          <w:szCs w:val="24"/>
        </w:rPr>
        <w:t xml:space="preserve">no studies in our data set </w:t>
      </w:r>
      <w:r w:rsidR="00C83A5D" w:rsidRPr="00DF5D9A">
        <w:rPr>
          <w:rFonts w:ascii="Times New Roman" w:hAnsi="Times New Roman" w:cs="Times New Roman"/>
          <w:sz w:val="24"/>
          <w:szCs w:val="24"/>
        </w:rPr>
        <w:t xml:space="preserve">that </w:t>
      </w:r>
      <w:r w:rsidR="0007034A" w:rsidRPr="00DF5D9A">
        <w:rPr>
          <w:rFonts w:ascii="Times New Roman" w:hAnsi="Times New Roman" w:cs="Times New Roman"/>
          <w:sz w:val="24"/>
          <w:szCs w:val="24"/>
        </w:rPr>
        <w:t xml:space="preserve">used a particular combination of </w:t>
      </w:r>
      <w:r w:rsidR="006117AF" w:rsidRPr="00DF5D9A">
        <w:rPr>
          <w:rFonts w:ascii="Times New Roman" w:hAnsi="Times New Roman" w:cs="Times New Roman"/>
          <w:sz w:val="24"/>
          <w:szCs w:val="24"/>
        </w:rPr>
        <w:t>moderator categories</w:t>
      </w:r>
      <w:r w:rsidR="00C83A5D" w:rsidRPr="00DF5D9A">
        <w:rPr>
          <w:rFonts w:ascii="Times New Roman" w:hAnsi="Times New Roman" w:cs="Times New Roman"/>
          <w:sz w:val="24"/>
          <w:szCs w:val="24"/>
        </w:rPr>
        <w:t xml:space="preserve">. </w:t>
      </w:r>
      <w:r w:rsidR="00793DE7" w:rsidRPr="00DF5D9A">
        <w:rPr>
          <w:rFonts w:ascii="Times New Roman" w:hAnsi="Times New Roman" w:cs="Times New Roman"/>
          <w:sz w:val="24"/>
          <w:szCs w:val="24"/>
        </w:rPr>
        <w:t>As c</w:t>
      </w:r>
      <w:r w:rsidR="00520A7F" w:rsidRPr="00DF5D9A">
        <w:rPr>
          <w:rFonts w:ascii="Times New Roman" w:hAnsi="Times New Roman" w:cs="Times New Roman"/>
          <w:sz w:val="24"/>
          <w:szCs w:val="24"/>
        </w:rPr>
        <w:t xml:space="preserve">an be seen, many of the </w:t>
      </w:r>
      <w:r w:rsidR="00793DE7" w:rsidRPr="00DF5D9A">
        <w:rPr>
          <w:rFonts w:ascii="Times New Roman" w:hAnsi="Times New Roman" w:cs="Times New Roman"/>
          <w:sz w:val="24"/>
          <w:szCs w:val="24"/>
        </w:rPr>
        <w:t xml:space="preserve">variables </w:t>
      </w:r>
      <w:r w:rsidR="000E5455" w:rsidRPr="00DF5D9A">
        <w:rPr>
          <w:rFonts w:ascii="Times New Roman" w:hAnsi="Times New Roman" w:cs="Times New Roman"/>
          <w:sz w:val="24"/>
          <w:szCs w:val="24"/>
        </w:rPr>
        <w:t>were</w:t>
      </w:r>
      <w:r w:rsidR="00793DE7" w:rsidRPr="00DF5D9A">
        <w:rPr>
          <w:rFonts w:ascii="Times New Roman" w:hAnsi="Times New Roman" w:cs="Times New Roman"/>
          <w:sz w:val="24"/>
          <w:szCs w:val="24"/>
        </w:rPr>
        <w:t xml:space="preserve"> moderately to strongly </w:t>
      </w:r>
      <w:proofErr w:type="gramStart"/>
      <w:r w:rsidR="006117AF" w:rsidRPr="00DF5D9A">
        <w:rPr>
          <w:rFonts w:ascii="Times New Roman" w:hAnsi="Times New Roman" w:cs="Times New Roman"/>
          <w:sz w:val="24"/>
          <w:szCs w:val="24"/>
        </w:rPr>
        <w:t>inter</w:t>
      </w:r>
      <w:r w:rsidR="00793DE7" w:rsidRPr="00DF5D9A">
        <w:rPr>
          <w:rFonts w:ascii="Times New Roman" w:hAnsi="Times New Roman" w:cs="Times New Roman"/>
          <w:sz w:val="24"/>
          <w:szCs w:val="24"/>
        </w:rPr>
        <w:t>correlated</w:t>
      </w:r>
      <w:proofErr w:type="gramEnd"/>
      <w:r w:rsidR="00E91B89" w:rsidRPr="00DF5D9A">
        <w:rPr>
          <w:rFonts w:ascii="Times New Roman" w:hAnsi="Times New Roman" w:cs="Times New Roman"/>
          <w:sz w:val="24"/>
          <w:szCs w:val="24"/>
        </w:rPr>
        <w:t xml:space="preserve">. </w:t>
      </w:r>
      <w:r w:rsidR="004B65EF" w:rsidRPr="00DF5D9A">
        <w:rPr>
          <w:rFonts w:ascii="Times New Roman" w:hAnsi="Times New Roman" w:cs="Times New Roman"/>
          <w:sz w:val="24"/>
          <w:szCs w:val="24"/>
        </w:rPr>
        <w:t xml:space="preserve">Before </w:t>
      </w:r>
      <w:r w:rsidR="002F7099" w:rsidRPr="00DF5D9A">
        <w:rPr>
          <w:rFonts w:ascii="Times New Roman" w:hAnsi="Times New Roman" w:cs="Times New Roman"/>
          <w:sz w:val="24"/>
          <w:szCs w:val="24"/>
        </w:rPr>
        <w:t>testing our hypotheses</w:t>
      </w:r>
      <w:r w:rsidR="0090186D" w:rsidRPr="00DF5D9A">
        <w:rPr>
          <w:rFonts w:ascii="Times New Roman" w:hAnsi="Times New Roman" w:cs="Times New Roman"/>
          <w:sz w:val="24"/>
          <w:szCs w:val="24"/>
        </w:rPr>
        <w:t>,</w:t>
      </w:r>
      <w:r w:rsidR="004B65EF" w:rsidRPr="00DF5D9A">
        <w:rPr>
          <w:rFonts w:ascii="Times New Roman" w:hAnsi="Times New Roman" w:cs="Times New Roman"/>
          <w:sz w:val="24"/>
          <w:szCs w:val="24"/>
        </w:rPr>
        <w:t xml:space="preserve"> we </w:t>
      </w:r>
      <w:r w:rsidR="00D163AA" w:rsidRPr="00DF5D9A">
        <w:rPr>
          <w:rFonts w:ascii="Times New Roman" w:hAnsi="Times New Roman" w:cs="Times New Roman"/>
          <w:sz w:val="24"/>
          <w:szCs w:val="24"/>
        </w:rPr>
        <w:t xml:space="preserve">also </w:t>
      </w:r>
      <w:r w:rsidR="00065440" w:rsidRPr="00DF5D9A">
        <w:rPr>
          <w:rFonts w:ascii="Times New Roman" w:hAnsi="Times New Roman" w:cs="Times New Roman"/>
          <w:sz w:val="24"/>
          <w:szCs w:val="24"/>
        </w:rPr>
        <w:t>calculated the</w:t>
      </w:r>
      <w:r w:rsidR="004B65EF" w:rsidRPr="00DF5D9A">
        <w:rPr>
          <w:rFonts w:ascii="Times New Roman" w:hAnsi="Times New Roman" w:cs="Times New Roman"/>
          <w:sz w:val="24"/>
          <w:szCs w:val="24"/>
        </w:rPr>
        <w:t xml:space="preserve"> </w:t>
      </w:r>
      <w:proofErr w:type="spellStart"/>
      <w:r w:rsidR="004C6F73" w:rsidRPr="00DF5D9A">
        <w:rPr>
          <w:rFonts w:ascii="Times New Roman" w:hAnsi="Times New Roman" w:cs="Times New Roman"/>
          <w:sz w:val="24"/>
          <w:szCs w:val="24"/>
        </w:rPr>
        <w:t>intr</w:t>
      </w:r>
      <w:r w:rsidR="00151A6F" w:rsidRPr="00DF5D9A">
        <w:rPr>
          <w:rFonts w:ascii="Times New Roman" w:hAnsi="Times New Roman" w:cs="Times New Roman"/>
          <w:sz w:val="24"/>
          <w:szCs w:val="24"/>
        </w:rPr>
        <w:t>aclass</w:t>
      </w:r>
      <w:proofErr w:type="spellEnd"/>
      <w:r w:rsidR="00151A6F" w:rsidRPr="00DF5D9A">
        <w:rPr>
          <w:rFonts w:ascii="Times New Roman" w:hAnsi="Times New Roman" w:cs="Times New Roman"/>
          <w:sz w:val="24"/>
          <w:szCs w:val="24"/>
        </w:rPr>
        <w:t xml:space="preserve"> correlation coefficient </w:t>
      </w:r>
      <w:r w:rsidR="004B65EF" w:rsidRPr="00DF5D9A">
        <w:rPr>
          <w:rFonts w:ascii="Times New Roman" w:hAnsi="Times New Roman" w:cs="Times New Roman"/>
          <w:sz w:val="24"/>
          <w:szCs w:val="24"/>
        </w:rPr>
        <w:t>ICC</w:t>
      </w:r>
      <w:r w:rsidR="00151A6F" w:rsidRPr="00DF5D9A">
        <w:rPr>
          <w:rFonts w:ascii="Times New Roman" w:hAnsi="Times New Roman" w:cs="Times New Roman"/>
          <w:sz w:val="24"/>
          <w:szCs w:val="24"/>
        </w:rPr>
        <w:t>(1</w:t>
      </w:r>
      <w:r w:rsidR="004C6F73" w:rsidRPr="00DF5D9A">
        <w:rPr>
          <w:rFonts w:ascii="Times New Roman" w:hAnsi="Times New Roman" w:cs="Times New Roman"/>
          <w:sz w:val="24"/>
          <w:szCs w:val="24"/>
        </w:rPr>
        <w:t>)</w:t>
      </w:r>
      <w:r w:rsidR="00065440" w:rsidRPr="00DF5D9A">
        <w:rPr>
          <w:rFonts w:ascii="Times New Roman" w:hAnsi="Times New Roman" w:cs="Times New Roman"/>
          <w:sz w:val="24"/>
          <w:szCs w:val="24"/>
        </w:rPr>
        <w:t xml:space="preserve"> </w:t>
      </w:r>
      <w:r w:rsidR="004C6F73" w:rsidRPr="00DF5D9A">
        <w:rPr>
          <w:rFonts w:ascii="Times New Roman" w:hAnsi="Times New Roman" w:cs="Times New Roman"/>
          <w:sz w:val="24"/>
          <w:szCs w:val="24"/>
        </w:rPr>
        <w:t>(Bliese, 2000)</w:t>
      </w:r>
      <w:r w:rsidR="004B65EF" w:rsidRPr="00DF5D9A">
        <w:rPr>
          <w:rFonts w:ascii="Times New Roman" w:hAnsi="Times New Roman" w:cs="Times New Roman"/>
          <w:sz w:val="24"/>
          <w:szCs w:val="24"/>
        </w:rPr>
        <w:t>, which estimates</w:t>
      </w:r>
      <w:r w:rsidR="00D21330" w:rsidRPr="00DF5D9A">
        <w:rPr>
          <w:rFonts w:ascii="Times New Roman" w:hAnsi="Times New Roman" w:cs="Times New Roman"/>
          <w:sz w:val="24"/>
          <w:szCs w:val="24"/>
        </w:rPr>
        <w:t xml:space="preserve"> the percentage of total variance</w:t>
      </w:r>
      <w:r w:rsidR="006117AF" w:rsidRPr="00DF5D9A">
        <w:rPr>
          <w:rFonts w:ascii="Times New Roman" w:hAnsi="Times New Roman" w:cs="Times New Roman"/>
          <w:sz w:val="24"/>
          <w:szCs w:val="24"/>
        </w:rPr>
        <w:t xml:space="preserve"> </w:t>
      </w:r>
      <w:r w:rsidR="0050269C" w:rsidRPr="00DF5D9A">
        <w:rPr>
          <w:rFonts w:ascii="Times New Roman" w:hAnsi="Times New Roman" w:cs="Times New Roman"/>
          <w:sz w:val="24"/>
          <w:szCs w:val="24"/>
        </w:rPr>
        <w:t xml:space="preserve">in </w:t>
      </w:r>
      <w:r w:rsidR="006117AF" w:rsidRPr="00DF5D9A">
        <w:rPr>
          <w:rFonts w:ascii="Times New Roman" w:hAnsi="Times New Roman" w:cs="Times New Roman"/>
          <w:sz w:val="24"/>
          <w:szCs w:val="24"/>
        </w:rPr>
        <w:t xml:space="preserve">effect sizes </w:t>
      </w:r>
      <w:r w:rsidR="00D21330" w:rsidRPr="00DF5D9A">
        <w:rPr>
          <w:rFonts w:ascii="Times New Roman" w:hAnsi="Times New Roman" w:cs="Times New Roman"/>
          <w:sz w:val="24"/>
          <w:szCs w:val="24"/>
        </w:rPr>
        <w:t>that can be explained by level 2 nesting of effect sizes within sample</w:t>
      </w:r>
      <w:r w:rsidR="00E8266D" w:rsidRPr="00DF5D9A">
        <w:rPr>
          <w:rFonts w:ascii="Times New Roman" w:hAnsi="Times New Roman" w:cs="Times New Roman"/>
          <w:sz w:val="24"/>
          <w:szCs w:val="24"/>
        </w:rPr>
        <w:t xml:space="preserve">. In this case, </w:t>
      </w:r>
      <w:r w:rsidR="0082733E" w:rsidRPr="00DF5D9A">
        <w:rPr>
          <w:rFonts w:ascii="Times New Roman" w:hAnsi="Times New Roman" w:cs="Times New Roman"/>
          <w:sz w:val="24"/>
          <w:szCs w:val="24"/>
        </w:rPr>
        <w:t>1</w:t>
      </w:r>
      <w:r w:rsidR="00480908" w:rsidRPr="00DF5D9A">
        <w:rPr>
          <w:rFonts w:ascii="Times New Roman" w:hAnsi="Times New Roman" w:cs="Times New Roman"/>
          <w:sz w:val="24"/>
          <w:szCs w:val="24"/>
        </w:rPr>
        <w:t>2</w:t>
      </w:r>
      <w:r w:rsidR="00D21330" w:rsidRPr="00DF5D9A">
        <w:rPr>
          <w:rFonts w:ascii="Times New Roman" w:hAnsi="Times New Roman" w:cs="Times New Roman"/>
          <w:sz w:val="24"/>
          <w:szCs w:val="24"/>
        </w:rPr>
        <w:t>% of the total variance</w:t>
      </w:r>
      <w:r w:rsidR="006117AF" w:rsidRPr="00DF5D9A">
        <w:rPr>
          <w:rFonts w:ascii="Times New Roman" w:hAnsi="Times New Roman" w:cs="Times New Roman"/>
          <w:sz w:val="24"/>
          <w:szCs w:val="24"/>
        </w:rPr>
        <w:t xml:space="preserve"> in effect sizes </w:t>
      </w:r>
      <w:r w:rsidR="00D21330" w:rsidRPr="00DF5D9A">
        <w:rPr>
          <w:rFonts w:ascii="Times New Roman" w:hAnsi="Times New Roman" w:cs="Times New Roman"/>
          <w:sz w:val="24"/>
          <w:szCs w:val="24"/>
        </w:rPr>
        <w:t xml:space="preserve">can be attributed to </w:t>
      </w:r>
      <w:r w:rsidR="00F4301D" w:rsidRPr="00DF5D9A">
        <w:rPr>
          <w:rFonts w:ascii="Times New Roman" w:hAnsi="Times New Roman" w:cs="Times New Roman"/>
          <w:sz w:val="24"/>
          <w:szCs w:val="24"/>
        </w:rPr>
        <w:t>group-level</w:t>
      </w:r>
      <w:r w:rsidR="00D21330" w:rsidRPr="00DF5D9A">
        <w:rPr>
          <w:rFonts w:ascii="Times New Roman" w:hAnsi="Times New Roman" w:cs="Times New Roman"/>
          <w:sz w:val="24"/>
          <w:szCs w:val="24"/>
        </w:rPr>
        <w:t xml:space="preserve"> variance</w:t>
      </w:r>
      <w:r w:rsidR="00F4301D" w:rsidRPr="00DF5D9A">
        <w:rPr>
          <w:rFonts w:ascii="Times New Roman" w:hAnsi="Times New Roman" w:cs="Times New Roman"/>
          <w:sz w:val="24"/>
          <w:szCs w:val="24"/>
        </w:rPr>
        <w:t>.</w:t>
      </w:r>
      <w:r w:rsidR="00BC75AB" w:rsidRPr="00DF5D9A">
        <w:rPr>
          <w:rFonts w:ascii="Times New Roman" w:hAnsi="Times New Roman" w:cs="Times New Roman"/>
          <w:sz w:val="24"/>
          <w:szCs w:val="24"/>
        </w:rPr>
        <w:t xml:space="preserve"> </w:t>
      </w:r>
    </w:p>
    <w:p w14:paraId="221D07B1" w14:textId="7F4D3138" w:rsidR="005A05E2" w:rsidRPr="00DF5D9A" w:rsidRDefault="00770860" w:rsidP="009246FD">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Table 3 reports the results of our multilevel </w:t>
      </w:r>
      <w:r w:rsidR="006117AF" w:rsidRPr="00DF5D9A">
        <w:rPr>
          <w:rFonts w:ascii="Times New Roman" w:hAnsi="Times New Roman" w:cs="Times New Roman"/>
          <w:sz w:val="24"/>
          <w:szCs w:val="24"/>
        </w:rPr>
        <w:t xml:space="preserve">weighted least squares </w:t>
      </w:r>
      <w:r w:rsidR="00D163AA" w:rsidRPr="00DF5D9A">
        <w:rPr>
          <w:rFonts w:ascii="Times New Roman" w:hAnsi="Times New Roman" w:cs="Times New Roman"/>
          <w:sz w:val="24"/>
          <w:szCs w:val="24"/>
        </w:rPr>
        <w:t xml:space="preserve">analyses </w:t>
      </w:r>
      <w:r w:rsidR="00DE3EA9" w:rsidRPr="00DF5D9A">
        <w:rPr>
          <w:rFonts w:ascii="Times New Roman" w:hAnsi="Times New Roman" w:cs="Times New Roman"/>
          <w:sz w:val="24"/>
          <w:szCs w:val="24"/>
        </w:rPr>
        <w:t xml:space="preserve">to predict the relationship between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and self-enhancement</w:t>
      </w:r>
      <w:r w:rsidRPr="00DF5D9A">
        <w:rPr>
          <w:rFonts w:ascii="Times New Roman" w:hAnsi="Times New Roman" w:cs="Times New Roman"/>
          <w:sz w:val="24"/>
          <w:szCs w:val="24"/>
        </w:rPr>
        <w:t xml:space="preserve">. Model 1 </w:t>
      </w:r>
      <w:r w:rsidR="00C65FC0" w:rsidRPr="00DF5D9A">
        <w:rPr>
          <w:rFonts w:ascii="Times New Roman" w:hAnsi="Times New Roman" w:cs="Times New Roman"/>
          <w:sz w:val="24"/>
          <w:szCs w:val="24"/>
        </w:rPr>
        <w:t>displays</w:t>
      </w:r>
      <w:r w:rsidR="00DE3EA9" w:rsidRPr="00DF5D9A">
        <w:rPr>
          <w:rFonts w:ascii="Times New Roman" w:hAnsi="Times New Roman" w:cs="Times New Roman"/>
          <w:sz w:val="24"/>
          <w:szCs w:val="24"/>
        </w:rPr>
        <w:t xml:space="preserve"> the relationship between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and self-enhancement</w:t>
      </w:r>
      <w:r w:rsidR="00BB3688" w:rsidRPr="00DF5D9A">
        <w:rPr>
          <w:rFonts w:ascii="Times New Roman" w:hAnsi="Times New Roman" w:cs="Times New Roman"/>
          <w:sz w:val="24"/>
          <w:szCs w:val="24"/>
        </w:rPr>
        <w:t>,</w:t>
      </w:r>
      <w:r w:rsidR="00DE3EA9" w:rsidRPr="00DF5D9A">
        <w:rPr>
          <w:rFonts w:ascii="Times New Roman" w:hAnsi="Times New Roman" w:cs="Times New Roman"/>
          <w:sz w:val="24"/>
          <w:szCs w:val="24"/>
        </w:rPr>
        <w:t xml:space="preserve"> </w:t>
      </w:r>
      <w:r w:rsidR="00DE3EA9" w:rsidRPr="00DF5D9A">
        <w:rPr>
          <w:rFonts w:ascii="Times New Roman" w:hAnsi="Times New Roman" w:cs="Times New Roman"/>
          <w:i/>
          <w:sz w:val="24"/>
          <w:szCs w:val="24"/>
        </w:rPr>
        <w:t>uncorrected</w:t>
      </w:r>
      <w:r w:rsidR="00DE3EA9" w:rsidRPr="00DF5D9A">
        <w:rPr>
          <w:rFonts w:ascii="Times New Roman" w:hAnsi="Times New Roman" w:cs="Times New Roman"/>
          <w:sz w:val="24"/>
          <w:szCs w:val="24"/>
        </w:rPr>
        <w:t xml:space="preserve"> for unreliability in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w:t>
      </w:r>
      <w:r w:rsidR="002C1A35" w:rsidRPr="00DF5D9A">
        <w:rPr>
          <w:rFonts w:ascii="Times New Roman" w:hAnsi="Times New Roman" w:cs="Times New Roman"/>
          <w:i/>
          <w:sz w:val="24"/>
          <w:szCs w:val="24"/>
        </w:rPr>
        <w:t>B</w:t>
      </w:r>
      <w:r w:rsidR="009A1905" w:rsidRPr="00DF5D9A">
        <w:rPr>
          <w:rFonts w:ascii="Times New Roman" w:hAnsi="Times New Roman" w:cs="Times New Roman"/>
          <w:i/>
          <w:sz w:val="24"/>
          <w:szCs w:val="24"/>
        </w:rPr>
        <w:t xml:space="preserve"> </w:t>
      </w:r>
      <w:r w:rsidR="00DE3EA9" w:rsidRPr="00DF5D9A">
        <w:rPr>
          <w:rFonts w:ascii="Times New Roman" w:hAnsi="Times New Roman" w:cs="Times New Roman"/>
          <w:sz w:val="24"/>
          <w:szCs w:val="24"/>
        </w:rPr>
        <w:t>= .1</w:t>
      </w:r>
      <w:r w:rsidR="0082733E" w:rsidRPr="00DF5D9A">
        <w:rPr>
          <w:rFonts w:ascii="Times New Roman" w:hAnsi="Times New Roman" w:cs="Times New Roman"/>
          <w:sz w:val="24"/>
          <w:szCs w:val="24"/>
        </w:rPr>
        <w:t>8</w:t>
      </w:r>
      <w:r w:rsidR="00F366F8" w:rsidRPr="00DF5D9A">
        <w:rPr>
          <w:rFonts w:ascii="Times New Roman" w:hAnsi="Times New Roman" w:cs="Times New Roman"/>
          <w:sz w:val="24"/>
          <w:szCs w:val="24"/>
        </w:rPr>
        <w:t>,</w:t>
      </w:r>
      <w:r w:rsidR="0044353A" w:rsidRPr="00DF5D9A">
        <w:rPr>
          <w:rFonts w:ascii="Times New Roman" w:hAnsi="Times New Roman" w:cs="Times New Roman"/>
          <w:sz w:val="24"/>
          <w:szCs w:val="24"/>
        </w:rPr>
        <w:t xml:space="preserve"> </w:t>
      </w:r>
      <w:r w:rsidR="00480939" w:rsidRPr="00DF5D9A">
        <w:rPr>
          <w:rFonts w:ascii="Times New Roman" w:hAnsi="Times New Roman" w:cs="Times New Roman"/>
          <w:i/>
          <w:sz w:val="24"/>
          <w:szCs w:val="24"/>
        </w:rPr>
        <w:t>k</w:t>
      </w:r>
      <w:r w:rsidR="00480939" w:rsidRPr="00DF5D9A">
        <w:rPr>
          <w:rFonts w:ascii="Times New Roman" w:hAnsi="Times New Roman" w:cs="Times New Roman"/>
          <w:sz w:val="24"/>
          <w:szCs w:val="24"/>
        </w:rPr>
        <w:t xml:space="preserve"> = 1</w:t>
      </w:r>
      <w:r w:rsidR="00CE79C0" w:rsidRPr="00DF5D9A">
        <w:rPr>
          <w:rFonts w:ascii="Times New Roman" w:hAnsi="Times New Roman" w:cs="Times New Roman"/>
          <w:sz w:val="24"/>
          <w:szCs w:val="24"/>
        </w:rPr>
        <w:t>71</w:t>
      </w:r>
      <w:r w:rsidR="00BB3688" w:rsidRPr="00DF5D9A">
        <w:rPr>
          <w:rFonts w:ascii="Times New Roman" w:hAnsi="Times New Roman" w:cs="Times New Roman"/>
          <w:sz w:val="24"/>
          <w:szCs w:val="24"/>
        </w:rPr>
        <w:t xml:space="preserve"> effect sizes</w:t>
      </w:r>
      <w:r w:rsidR="00F366F8" w:rsidRPr="00DF5D9A">
        <w:rPr>
          <w:rFonts w:ascii="Times New Roman" w:hAnsi="Times New Roman" w:cs="Times New Roman"/>
          <w:sz w:val="24"/>
          <w:szCs w:val="24"/>
        </w:rPr>
        <w:t>,</w:t>
      </w:r>
      <w:r w:rsidR="00480939" w:rsidRPr="00DF5D9A">
        <w:rPr>
          <w:rFonts w:ascii="Times New Roman" w:hAnsi="Times New Roman" w:cs="Times New Roman"/>
          <w:sz w:val="24"/>
          <w:szCs w:val="24"/>
        </w:rPr>
        <w:t xml:space="preserve"> </w:t>
      </w:r>
      <w:r w:rsidR="00BB3688" w:rsidRPr="00DF5D9A">
        <w:rPr>
          <w:rFonts w:ascii="Times New Roman" w:hAnsi="Times New Roman" w:cs="Times New Roman"/>
          <w:sz w:val="24"/>
          <w:szCs w:val="24"/>
        </w:rPr>
        <w:t xml:space="preserve">number of </w:t>
      </w:r>
      <w:r w:rsidR="00480939" w:rsidRPr="00DF5D9A">
        <w:rPr>
          <w:rFonts w:ascii="Times New Roman" w:hAnsi="Times New Roman" w:cs="Times New Roman"/>
          <w:sz w:val="24"/>
          <w:szCs w:val="24"/>
        </w:rPr>
        <w:t xml:space="preserve">samples = </w:t>
      </w:r>
      <w:r w:rsidR="0082733E" w:rsidRPr="00DF5D9A">
        <w:rPr>
          <w:rFonts w:ascii="Times New Roman" w:hAnsi="Times New Roman" w:cs="Times New Roman"/>
          <w:sz w:val="24"/>
          <w:szCs w:val="24"/>
        </w:rPr>
        <w:t>3</w:t>
      </w:r>
      <w:r w:rsidR="00B00FE2" w:rsidRPr="00DF5D9A">
        <w:rPr>
          <w:rFonts w:ascii="Times New Roman" w:hAnsi="Times New Roman" w:cs="Times New Roman"/>
          <w:sz w:val="24"/>
          <w:szCs w:val="24"/>
        </w:rPr>
        <w:t>6</w:t>
      </w:r>
      <w:r w:rsidR="00F366F8" w:rsidRPr="00DF5D9A">
        <w:rPr>
          <w:rFonts w:ascii="Times New Roman" w:hAnsi="Times New Roman" w:cs="Times New Roman"/>
          <w:sz w:val="24"/>
          <w:szCs w:val="24"/>
        </w:rPr>
        <w:t>,</w:t>
      </w:r>
      <w:r w:rsidR="00480939" w:rsidRPr="00DF5D9A">
        <w:rPr>
          <w:rFonts w:ascii="Times New Roman" w:hAnsi="Times New Roman" w:cs="Times New Roman"/>
          <w:sz w:val="24"/>
          <w:szCs w:val="24"/>
        </w:rPr>
        <w:t xml:space="preserve"> </w:t>
      </w:r>
      <w:r w:rsidR="0044353A" w:rsidRPr="00DF5D9A">
        <w:rPr>
          <w:rFonts w:ascii="Times New Roman" w:hAnsi="Times New Roman" w:cs="Times New Roman"/>
          <w:sz w:val="24"/>
          <w:szCs w:val="24"/>
        </w:rPr>
        <w:t xml:space="preserve">95% CI = </w:t>
      </w:r>
      <w:r w:rsidR="009D4B29" w:rsidRPr="00DF5D9A">
        <w:rPr>
          <w:rFonts w:ascii="Times New Roman" w:hAnsi="Times New Roman" w:cs="Times New Roman"/>
          <w:sz w:val="24"/>
          <w:szCs w:val="24"/>
        </w:rPr>
        <w:t>[.1</w:t>
      </w:r>
      <w:r w:rsidR="00CE79C0" w:rsidRPr="00DF5D9A">
        <w:rPr>
          <w:rFonts w:ascii="Times New Roman" w:hAnsi="Times New Roman" w:cs="Times New Roman"/>
          <w:sz w:val="24"/>
          <w:szCs w:val="24"/>
        </w:rPr>
        <w:t>5</w:t>
      </w:r>
      <w:r w:rsidR="009D4B29" w:rsidRPr="00DF5D9A">
        <w:rPr>
          <w:rFonts w:ascii="Times New Roman" w:hAnsi="Times New Roman" w:cs="Times New Roman"/>
          <w:sz w:val="24"/>
          <w:szCs w:val="24"/>
        </w:rPr>
        <w:t>, .2</w:t>
      </w:r>
      <w:r w:rsidR="0082733E" w:rsidRPr="00DF5D9A">
        <w:rPr>
          <w:rFonts w:ascii="Times New Roman" w:hAnsi="Times New Roman" w:cs="Times New Roman"/>
          <w:sz w:val="24"/>
          <w:szCs w:val="24"/>
        </w:rPr>
        <w:t>2</w:t>
      </w:r>
      <w:r w:rsidR="009D4B29" w:rsidRPr="00DF5D9A">
        <w:rPr>
          <w:rFonts w:ascii="Times New Roman" w:hAnsi="Times New Roman" w:cs="Times New Roman"/>
          <w:sz w:val="24"/>
          <w:szCs w:val="24"/>
        </w:rPr>
        <w:t>]</w:t>
      </w:r>
      <w:r w:rsidR="00BB3688" w:rsidRPr="00DF5D9A">
        <w:rPr>
          <w:rFonts w:ascii="Times New Roman" w:hAnsi="Times New Roman" w:cs="Times New Roman"/>
          <w:sz w:val="24"/>
          <w:szCs w:val="24"/>
        </w:rPr>
        <w:t>);</w:t>
      </w:r>
      <w:r w:rsidR="00DE3EA9" w:rsidRPr="00DF5D9A">
        <w:rPr>
          <w:rFonts w:ascii="Times New Roman" w:hAnsi="Times New Roman" w:cs="Times New Roman"/>
          <w:sz w:val="24"/>
          <w:szCs w:val="24"/>
        </w:rPr>
        <w:t xml:space="preserve"> and Model 2 estimates the relationship between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and self-enhancement</w:t>
      </w:r>
      <w:r w:rsidR="00BB3688" w:rsidRPr="00DF5D9A">
        <w:rPr>
          <w:rFonts w:ascii="Times New Roman" w:hAnsi="Times New Roman" w:cs="Times New Roman"/>
          <w:sz w:val="24"/>
          <w:szCs w:val="24"/>
        </w:rPr>
        <w:t>,</w:t>
      </w:r>
      <w:r w:rsidR="00DE3EA9" w:rsidRPr="00DF5D9A">
        <w:rPr>
          <w:rFonts w:ascii="Times New Roman" w:hAnsi="Times New Roman" w:cs="Times New Roman"/>
          <w:sz w:val="24"/>
          <w:szCs w:val="24"/>
        </w:rPr>
        <w:t xml:space="preserve"> </w:t>
      </w:r>
      <w:r w:rsidR="00DE3EA9" w:rsidRPr="00DF5D9A">
        <w:rPr>
          <w:rFonts w:ascii="Times New Roman" w:hAnsi="Times New Roman" w:cs="Times New Roman"/>
          <w:i/>
          <w:sz w:val="24"/>
          <w:szCs w:val="24"/>
        </w:rPr>
        <w:t>corrected</w:t>
      </w:r>
      <w:r w:rsidR="00DE3EA9" w:rsidRPr="00DF5D9A">
        <w:rPr>
          <w:rFonts w:ascii="Times New Roman" w:hAnsi="Times New Roman" w:cs="Times New Roman"/>
          <w:sz w:val="24"/>
          <w:szCs w:val="24"/>
        </w:rPr>
        <w:t xml:space="preserve"> for unreliability in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w:t>
      </w:r>
      <w:r w:rsidR="002C1A35" w:rsidRPr="00DF5D9A">
        <w:rPr>
          <w:rFonts w:ascii="Times New Roman" w:hAnsi="Times New Roman" w:cs="Times New Roman"/>
          <w:i/>
          <w:sz w:val="24"/>
          <w:szCs w:val="24"/>
        </w:rPr>
        <w:t>B</w:t>
      </w:r>
      <w:r w:rsidR="009E700D" w:rsidRPr="00DF5D9A">
        <w:rPr>
          <w:rFonts w:ascii="Times New Roman" w:hAnsi="Times New Roman" w:cs="Times New Roman"/>
          <w:sz w:val="24"/>
          <w:szCs w:val="24"/>
        </w:rPr>
        <w:t xml:space="preserve"> = .21</w:t>
      </w:r>
      <w:r w:rsidR="00F366F8" w:rsidRPr="00DF5D9A">
        <w:rPr>
          <w:rFonts w:ascii="Times New Roman" w:hAnsi="Times New Roman" w:cs="Times New Roman"/>
          <w:sz w:val="24"/>
          <w:szCs w:val="24"/>
        </w:rPr>
        <w:t>,</w:t>
      </w:r>
      <w:r w:rsidR="00480939" w:rsidRPr="00DF5D9A">
        <w:rPr>
          <w:rFonts w:ascii="Times New Roman" w:hAnsi="Times New Roman" w:cs="Times New Roman"/>
          <w:sz w:val="24"/>
          <w:szCs w:val="24"/>
        </w:rPr>
        <w:t xml:space="preserve"> </w:t>
      </w:r>
      <w:r w:rsidR="00480939" w:rsidRPr="00DF5D9A">
        <w:rPr>
          <w:rFonts w:ascii="Times New Roman" w:hAnsi="Times New Roman" w:cs="Times New Roman"/>
          <w:i/>
          <w:sz w:val="24"/>
          <w:szCs w:val="24"/>
        </w:rPr>
        <w:t>k</w:t>
      </w:r>
      <w:r w:rsidR="00480939" w:rsidRPr="00DF5D9A">
        <w:rPr>
          <w:rFonts w:ascii="Times New Roman" w:hAnsi="Times New Roman" w:cs="Times New Roman"/>
          <w:sz w:val="24"/>
          <w:szCs w:val="24"/>
        </w:rPr>
        <w:t xml:space="preserve"> = 1</w:t>
      </w:r>
      <w:r w:rsidR="00CE79C0" w:rsidRPr="00DF5D9A">
        <w:rPr>
          <w:rFonts w:ascii="Times New Roman" w:hAnsi="Times New Roman" w:cs="Times New Roman"/>
          <w:sz w:val="24"/>
          <w:szCs w:val="24"/>
        </w:rPr>
        <w:t>71</w:t>
      </w:r>
      <w:r w:rsidR="00BB3688" w:rsidRPr="00DF5D9A">
        <w:rPr>
          <w:rFonts w:ascii="Times New Roman" w:hAnsi="Times New Roman" w:cs="Times New Roman"/>
          <w:sz w:val="24"/>
          <w:szCs w:val="24"/>
        </w:rPr>
        <w:t xml:space="preserve"> effect sizes</w:t>
      </w:r>
      <w:r w:rsidR="00F366F8" w:rsidRPr="00DF5D9A">
        <w:rPr>
          <w:rFonts w:ascii="Times New Roman" w:hAnsi="Times New Roman" w:cs="Times New Roman"/>
          <w:sz w:val="24"/>
          <w:szCs w:val="24"/>
        </w:rPr>
        <w:t>,</w:t>
      </w:r>
      <w:r w:rsidR="00480939" w:rsidRPr="00DF5D9A">
        <w:rPr>
          <w:rFonts w:ascii="Times New Roman" w:hAnsi="Times New Roman" w:cs="Times New Roman"/>
          <w:sz w:val="24"/>
          <w:szCs w:val="24"/>
        </w:rPr>
        <w:t xml:space="preserve"> </w:t>
      </w:r>
      <w:r w:rsidR="00BB3688" w:rsidRPr="00DF5D9A">
        <w:rPr>
          <w:rFonts w:ascii="Times New Roman" w:hAnsi="Times New Roman" w:cs="Times New Roman"/>
          <w:sz w:val="24"/>
          <w:szCs w:val="24"/>
        </w:rPr>
        <w:t xml:space="preserve">number of </w:t>
      </w:r>
      <w:r w:rsidR="00480939" w:rsidRPr="00DF5D9A">
        <w:rPr>
          <w:rFonts w:ascii="Times New Roman" w:hAnsi="Times New Roman" w:cs="Times New Roman"/>
          <w:sz w:val="24"/>
          <w:szCs w:val="24"/>
        </w:rPr>
        <w:t xml:space="preserve">samples = </w:t>
      </w:r>
      <w:r w:rsidR="0082733E" w:rsidRPr="00DF5D9A">
        <w:rPr>
          <w:rFonts w:ascii="Times New Roman" w:hAnsi="Times New Roman" w:cs="Times New Roman"/>
          <w:sz w:val="24"/>
          <w:szCs w:val="24"/>
        </w:rPr>
        <w:t>3</w:t>
      </w:r>
      <w:r w:rsidR="009E700D" w:rsidRPr="00DF5D9A">
        <w:rPr>
          <w:rFonts w:ascii="Times New Roman" w:hAnsi="Times New Roman" w:cs="Times New Roman"/>
          <w:sz w:val="24"/>
          <w:szCs w:val="24"/>
        </w:rPr>
        <w:t>6</w:t>
      </w:r>
      <w:r w:rsidR="00F366F8" w:rsidRPr="00DF5D9A">
        <w:rPr>
          <w:rFonts w:ascii="Times New Roman" w:hAnsi="Times New Roman" w:cs="Times New Roman"/>
          <w:sz w:val="24"/>
          <w:szCs w:val="24"/>
        </w:rPr>
        <w:t>,</w:t>
      </w:r>
      <w:r w:rsidR="009D4B29" w:rsidRPr="00DF5D9A">
        <w:rPr>
          <w:rFonts w:ascii="Times New Roman" w:hAnsi="Times New Roman" w:cs="Times New Roman"/>
          <w:sz w:val="24"/>
          <w:szCs w:val="24"/>
        </w:rPr>
        <w:t xml:space="preserve"> 95% CI = [.1</w:t>
      </w:r>
      <w:r w:rsidR="009E700D" w:rsidRPr="00DF5D9A">
        <w:rPr>
          <w:rFonts w:ascii="Times New Roman" w:hAnsi="Times New Roman" w:cs="Times New Roman"/>
          <w:sz w:val="24"/>
          <w:szCs w:val="24"/>
        </w:rPr>
        <w:t>7</w:t>
      </w:r>
      <w:r w:rsidR="009D4B29" w:rsidRPr="00DF5D9A">
        <w:rPr>
          <w:rFonts w:ascii="Times New Roman" w:hAnsi="Times New Roman" w:cs="Times New Roman"/>
          <w:sz w:val="24"/>
          <w:szCs w:val="24"/>
        </w:rPr>
        <w:t>, .2</w:t>
      </w:r>
      <w:r w:rsidR="00CE79C0" w:rsidRPr="00DF5D9A">
        <w:rPr>
          <w:rFonts w:ascii="Times New Roman" w:hAnsi="Times New Roman" w:cs="Times New Roman"/>
          <w:sz w:val="24"/>
          <w:szCs w:val="24"/>
        </w:rPr>
        <w:t>5</w:t>
      </w:r>
      <w:r w:rsidR="009D4B29" w:rsidRPr="00DF5D9A">
        <w:rPr>
          <w:rFonts w:ascii="Times New Roman" w:hAnsi="Times New Roman" w:cs="Times New Roman"/>
          <w:sz w:val="24"/>
          <w:szCs w:val="24"/>
        </w:rPr>
        <w:t>]</w:t>
      </w:r>
      <w:r w:rsidR="00DE3EA9" w:rsidRPr="00DF5D9A">
        <w:rPr>
          <w:rFonts w:ascii="Times New Roman" w:hAnsi="Times New Roman" w:cs="Times New Roman"/>
          <w:sz w:val="24"/>
          <w:szCs w:val="24"/>
        </w:rPr>
        <w:t xml:space="preserve">). </w:t>
      </w:r>
      <w:r w:rsidR="003679C5" w:rsidRPr="00DF5D9A">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sidRPr="00DF5D9A">
        <w:rPr>
          <w:rFonts w:ascii="Times New Roman" w:hAnsi="Times New Roman" w:cs="Times New Roman"/>
          <w:sz w:val="24"/>
          <w:szCs w:val="24"/>
        </w:rPr>
        <w:t xml:space="preserve">As expected, </w:t>
      </w:r>
      <w:r w:rsidR="0009269E" w:rsidRPr="00DF5D9A">
        <w:rPr>
          <w:rFonts w:ascii="Times New Roman" w:hAnsi="Times New Roman" w:cs="Times New Roman"/>
          <w:sz w:val="24"/>
          <w:szCs w:val="24"/>
        </w:rPr>
        <w:t>narcissism</w:t>
      </w:r>
      <w:r w:rsidR="00DE3EA9" w:rsidRPr="00DF5D9A">
        <w:rPr>
          <w:rFonts w:ascii="Times New Roman" w:hAnsi="Times New Roman" w:cs="Times New Roman"/>
          <w:sz w:val="24"/>
          <w:szCs w:val="24"/>
        </w:rPr>
        <w:t xml:space="preserve"> was positiv</w:t>
      </w:r>
      <w:r w:rsidR="00C65FC0" w:rsidRPr="00DF5D9A">
        <w:rPr>
          <w:rFonts w:ascii="Times New Roman" w:hAnsi="Times New Roman" w:cs="Times New Roman"/>
          <w:sz w:val="24"/>
          <w:szCs w:val="24"/>
        </w:rPr>
        <w:t>ely related to self-enhancement, supporting Hypothesis 1.</w:t>
      </w:r>
      <w:r w:rsidR="00DD3B49" w:rsidRPr="00DF5D9A">
        <w:rPr>
          <w:rFonts w:ascii="Times New Roman" w:hAnsi="Times New Roman" w:cs="Times New Roman"/>
          <w:sz w:val="24"/>
          <w:szCs w:val="24"/>
        </w:rPr>
        <w:t xml:space="preserve"> </w:t>
      </w:r>
      <w:r w:rsidR="003F2F9E" w:rsidRPr="00DF5D9A">
        <w:rPr>
          <w:rFonts w:ascii="Times New Roman" w:hAnsi="Times New Roman" w:cs="Times New Roman"/>
          <w:sz w:val="24"/>
          <w:szCs w:val="24"/>
        </w:rPr>
        <w:t xml:space="preserve">In </w:t>
      </w:r>
      <w:r w:rsidR="002D648B" w:rsidRPr="00DF5D9A">
        <w:rPr>
          <w:rFonts w:ascii="Times New Roman" w:hAnsi="Times New Roman" w:cs="Times New Roman"/>
          <w:sz w:val="24"/>
          <w:szCs w:val="24"/>
        </w:rPr>
        <w:t>Table 3</w:t>
      </w:r>
      <w:r w:rsidR="003F2F9E" w:rsidRPr="00DF5D9A">
        <w:rPr>
          <w:rFonts w:ascii="Times New Roman" w:hAnsi="Times New Roman" w:cs="Times New Roman"/>
          <w:sz w:val="24"/>
          <w:szCs w:val="24"/>
        </w:rPr>
        <w:t xml:space="preserve">, we </w:t>
      </w:r>
      <w:r w:rsidR="002D648B" w:rsidRPr="00DF5D9A">
        <w:rPr>
          <w:rFonts w:ascii="Times New Roman" w:hAnsi="Times New Roman" w:cs="Times New Roman"/>
          <w:sz w:val="24"/>
          <w:szCs w:val="24"/>
        </w:rPr>
        <w:t>also report results from s</w:t>
      </w:r>
      <w:r w:rsidR="003F2F9E" w:rsidRPr="00DF5D9A">
        <w:rPr>
          <w:rFonts w:ascii="Times New Roman" w:hAnsi="Times New Roman" w:cs="Times New Roman"/>
          <w:sz w:val="24"/>
          <w:szCs w:val="24"/>
        </w:rPr>
        <w:t xml:space="preserve">everal methodological moderators of interest. Neither publication status (i.e., published vs. unpublished; </w:t>
      </w:r>
      <w:r w:rsidR="003F2F9E" w:rsidRPr="00DF5D9A">
        <w:rPr>
          <w:rFonts w:ascii="Times New Roman" w:hAnsi="Times New Roman" w:cs="Times New Roman"/>
          <w:i/>
          <w:sz w:val="24"/>
          <w:szCs w:val="24"/>
        </w:rPr>
        <w:t>B</w:t>
      </w:r>
      <w:r w:rsidR="009E700D" w:rsidRPr="00DF5D9A">
        <w:rPr>
          <w:rFonts w:ascii="Times New Roman" w:hAnsi="Times New Roman" w:cs="Times New Roman"/>
          <w:sz w:val="24"/>
          <w:szCs w:val="24"/>
        </w:rPr>
        <w:t xml:space="preserve"> = </w:t>
      </w:r>
      <w:r w:rsidR="00CE79C0" w:rsidRPr="00DF5D9A">
        <w:rPr>
          <w:rFonts w:ascii="Times New Roman" w:hAnsi="Times New Roman" w:cs="Times New Roman"/>
          <w:sz w:val="24"/>
          <w:szCs w:val="24"/>
          <w:lang w:eastAsia="zh-CN"/>
        </w:rPr>
        <w:t>.02</w:t>
      </w:r>
      <w:r w:rsidR="009E700D" w:rsidRPr="00DF5D9A">
        <w:rPr>
          <w:rFonts w:ascii="Times New Roman" w:hAnsi="Times New Roman" w:cs="Times New Roman"/>
          <w:sz w:val="24"/>
          <w:szCs w:val="24"/>
        </w:rPr>
        <w:t>, 95% CI = [-.</w:t>
      </w:r>
      <w:r w:rsidR="00CE79C0" w:rsidRPr="00DF5D9A">
        <w:rPr>
          <w:rFonts w:ascii="Times New Roman" w:hAnsi="Times New Roman" w:cs="Times New Roman"/>
          <w:sz w:val="24"/>
          <w:szCs w:val="24"/>
        </w:rPr>
        <w:t>07</w:t>
      </w:r>
      <w:r w:rsidR="009E700D" w:rsidRPr="00DF5D9A">
        <w:rPr>
          <w:rFonts w:ascii="Times New Roman" w:hAnsi="Times New Roman" w:cs="Times New Roman"/>
          <w:sz w:val="24"/>
          <w:szCs w:val="24"/>
        </w:rPr>
        <w:t>, .1</w:t>
      </w:r>
      <w:r w:rsidR="00CE79C0" w:rsidRPr="00DF5D9A">
        <w:rPr>
          <w:rFonts w:ascii="Times New Roman" w:hAnsi="Times New Roman" w:cs="Times New Roman"/>
          <w:sz w:val="24"/>
          <w:szCs w:val="24"/>
        </w:rPr>
        <w:t>1</w:t>
      </w:r>
      <w:r w:rsidR="003F2F9E" w:rsidRPr="00DF5D9A">
        <w:rPr>
          <w:rFonts w:ascii="Times New Roman" w:hAnsi="Times New Roman" w:cs="Times New Roman"/>
          <w:sz w:val="24"/>
          <w:szCs w:val="24"/>
        </w:rPr>
        <w:t xml:space="preserve">]), the source of the self-enhancement ratings (i.e., </w:t>
      </w:r>
      <w:r w:rsidR="003F2F9E" w:rsidRPr="00DF5D9A">
        <w:rPr>
          <w:rFonts w:ascii="Times New Roman" w:hAnsi="Times New Roman" w:cs="Times New Roman"/>
          <w:sz w:val="24"/>
          <w:szCs w:val="24"/>
        </w:rPr>
        <w:lastRenderedPageBreak/>
        <w:t xml:space="preserve">observer-reports vs. objective measures; </w:t>
      </w:r>
      <w:r w:rsidR="003F2F9E" w:rsidRPr="00DF5D9A">
        <w:rPr>
          <w:rFonts w:ascii="Times New Roman" w:hAnsi="Times New Roman" w:cs="Times New Roman"/>
          <w:i/>
          <w:sz w:val="24"/>
          <w:szCs w:val="24"/>
        </w:rPr>
        <w:t>B</w:t>
      </w:r>
      <w:r w:rsidR="009E700D" w:rsidRPr="00DF5D9A">
        <w:rPr>
          <w:rFonts w:ascii="Times New Roman" w:hAnsi="Times New Roman" w:cs="Times New Roman"/>
          <w:sz w:val="24"/>
          <w:szCs w:val="24"/>
        </w:rPr>
        <w:t xml:space="preserve"> = -.0</w:t>
      </w:r>
      <w:r w:rsidR="00CE79C0" w:rsidRPr="00DF5D9A">
        <w:rPr>
          <w:rFonts w:ascii="Times New Roman" w:hAnsi="Times New Roman" w:cs="Times New Roman"/>
          <w:sz w:val="24"/>
          <w:szCs w:val="24"/>
        </w:rPr>
        <w:t>1</w:t>
      </w:r>
      <w:r w:rsidR="009E700D" w:rsidRPr="00DF5D9A">
        <w:rPr>
          <w:rFonts w:ascii="Times New Roman" w:hAnsi="Times New Roman" w:cs="Times New Roman"/>
          <w:sz w:val="24"/>
          <w:szCs w:val="24"/>
        </w:rPr>
        <w:t>, 95% CI = [-.10, .0</w:t>
      </w:r>
      <w:r w:rsidR="00CE79C0" w:rsidRPr="00DF5D9A">
        <w:rPr>
          <w:rFonts w:ascii="Times New Roman" w:hAnsi="Times New Roman" w:cs="Times New Roman"/>
          <w:sz w:val="24"/>
          <w:szCs w:val="24"/>
        </w:rPr>
        <w:t>8</w:t>
      </w:r>
      <w:r w:rsidR="003F2F9E" w:rsidRPr="00DF5D9A">
        <w:rPr>
          <w:rFonts w:ascii="Times New Roman" w:hAnsi="Times New Roman" w:cs="Times New Roman"/>
          <w:sz w:val="24"/>
          <w:szCs w:val="24"/>
        </w:rPr>
        <w:t xml:space="preserve">]), </w:t>
      </w:r>
      <w:r w:rsidR="009E700D" w:rsidRPr="00DF5D9A">
        <w:rPr>
          <w:rFonts w:ascii="Times New Roman" w:hAnsi="Times New Roman" w:cs="Times New Roman"/>
          <w:sz w:val="24"/>
          <w:szCs w:val="24"/>
        </w:rPr>
        <w:t xml:space="preserve">nor the type of sample (i.e., student vs. non student; </w:t>
      </w:r>
      <w:r w:rsidR="009E700D" w:rsidRPr="00DF5D9A">
        <w:rPr>
          <w:rFonts w:ascii="Times New Roman" w:hAnsi="Times New Roman" w:cs="Times New Roman"/>
          <w:i/>
          <w:sz w:val="24"/>
          <w:szCs w:val="24"/>
        </w:rPr>
        <w:t>B</w:t>
      </w:r>
      <w:r w:rsidR="009E700D" w:rsidRPr="00DF5D9A">
        <w:rPr>
          <w:rFonts w:ascii="Times New Roman" w:hAnsi="Times New Roman" w:cs="Times New Roman"/>
          <w:sz w:val="24"/>
          <w:szCs w:val="24"/>
        </w:rPr>
        <w:t xml:space="preserve"> = -.0</w:t>
      </w:r>
      <w:r w:rsidR="00CE79C0" w:rsidRPr="00DF5D9A">
        <w:rPr>
          <w:rFonts w:ascii="Times New Roman" w:hAnsi="Times New Roman" w:cs="Times New Roman"/>
          <w:sz w:val="24"/>
          <w:szCs w:val="24"/>
        </w:rPr>
        <w:t>5</w:t>
      </w:r>
      <w:r w:rsidR="009E700D" w:rsidRPr="00DF5D9A">
        <w:rPr>
          <w:rFonts w:ascii="Times New Roman" w:hAnsi="Times New Roman" w:cs="Times New Roman"/>
          <w:sz w:val="24"/>
          <w:szCs w:val="24"/>
        </w:rPr>
        <w:t>, 95% CI = [-.1</w:t>
      </w:r>
      <w:r w:rsidR="00CE79C0" w:rsidRPr="00DF5D9A">
        <w:rPr>
          <w:rFonts w:ascii="Times New Roman" w:hAnsi="Times New Roman" w:cs="Times New Roman"/>
          <w:sz w:val="24"/>
          <w:szCs w:val="24"/>
        </w:rPr>
        <w:t>5</w:t>
      </w:r>
      <w:r w:rsidR="009E700D" w:rsidRPr="00DF5D9A">
        <w:rPr>
          <w:rFonts w:ascii="Times New Roman" w:hAnsi="Times New Roman" w:cs="Times New Roman"/>
          <w:sz w:val="24"/>
          <w:szCs w:val="24"/>
        </w:rPr>
        <w:t>, .0</w:t>
      </w:r>
      <w:r w:rsidR="00CE79C0" w:rsidRPr="00DF5D9A">
        <w:rPr>
          <w:rFonts w:ascii="Times New Roman" w:hAnsi="Times New Roman" w:cs="Times New Roman"/>
          <w:sz w:val="24"/>
          <w:szCs w:val="24"/>
        </w:rPr>
        <w:t>6</w:t>
      </w:r>
      <w:r w:rsidR="009E700D" w:rsidRPr="00DF5D9A">
        <w:rPr>
          <w:rFonts w:ascii="Times New Roman" w:hAnsi="Times New Roman" w:cs="Times New Roman"/>
          <w:sz w:val="24"/>
          <w:szCs w:val="24"/>
        </w:rPr>
        <w:t xml:space="preserve">]) </w:t>
      </w:r>
      <w:r w:rsidR="003F2F9E" w:rsidRPr="00DF5D9A">
        <w:rPr>
          <w:rFonts w:ascii="Times New Roman" w:hAnsi="Times New Roman" w:cs="Times New Roman"/>
          <w:sz w:val="24"/>
          <w:szCs w:val="24"/>
        </w:rPr>
        <w:t xml:space="preserve">were statistically significant predictors of the narcissism-self-enhancement relationship. </w:t>
      </w:r>
      <w:r w:rsidR="0056695A" w:rsidRPr="00DF5D9A">
        <w:rPr>
          <w:rFonts w:ascii="Times New Roman" w:hAnsi="Times New Roman" w:cs="Times New Roman"/>
          <w:sz w:val="24"/>
          <w:szCs w:val="24"/>
        </w:rPr>
        <w:t xml:space="preserve">However, the narcissism measure used (i.e., NPI vs. non-NPI; </w:t>
      </w:r>
      <w:r w:rsidR="0056695A" w:rsidRPr="00DF5D9A">
        <w:rPr>
          <w:rFonts w:ascii="Times New Roman" w:hAnsi="Times New Roman" w:cs="Times New Roman"/>
          <w:i/>
          <w:sz w:val="24"/>
          <w:szCs w:val="24"/>
        </w:rPr>
        <w:t>B</w:t>
      </w:r>
      <w:r w:rsidR="003679C5" w:rsidRPr="00DF5D9A">
        <w:rPr>
          <w:rFonts w:ascii="Times New Roman" w:hAnsi="Times New Roman" w:cs="Times New Roman"/>
          <w:sz w:val="24"/>
          <w:szCs w:val="24"/>
        </w:rPr>
        <w:t xml:space="preserve"> = -.</w:t>
      </w:r>
      <w:r w:rsidR="00C11730" w:rsidRPr="00DF5D9A">
        <w:rPr>
          <w:rFonts w:ascii="Times New Roman" w:hAnsi="Times New Roman" w:cs="Times New Roman"/>
          <w:sz w:val="24"/>
          <w:szCs w:val="24"/>
        </w:rPr>
        <w:t>09</w:t>
      </w:r>
      <w:r w:rsidR="003679C5" w:rsidRPr="00DF5D9A">
        <w:rPr>
          <w:rFonts w:ascii="Times New Roman" w:hAnsi="Times New Roman" w:cs="Times New Roman"/>
          <w:sz w:val="24"/>
          <w:szCs w:val="24"/>
        </w:rPr>
        <w:t>, 95% CI = [-.</w:t>
      </w:r>
      <w:r w:rsidR="00C11730" w:rsidRPr="00DF5D9A">
        <w:rPr>
          <w:rFonts w:ascii="Times New Roman" w:hAnsi="Times New Roman" w:cs="Times New Roman"/>
          <w:sz w:val="24"/>
          <w:szCs w:val="24"/>
        </w:rPr>
        <w:t>19</w:t>
      </w:r>
      <w:r w:rsidR="003679C5" w:rsidRPr="00DF5D9A">
        <w:rPr>
          <w:rFonts w:ascii="Times New Roman" w:hAnsi="Times New Roman" w:cs="Times New Roman"/>
          <w:sz w:val="24"/>
          <w:szCs w:val="24"/>
        </w:rPr>
        <w:t>, -.0</w:t>
      </w:r>
      <w:r w:rsidR="00C11730" w:rsidRPr="00DF5D9A">
        <w:rPr>
          <w:rFonts w:ascii="Times New Roman" w:hAnsi="Times New Roman" w:cs="Times New Roman"/>
          <w:sz w:val="24"/>
          <w:szCs w:val="24"/>
        </w:rPr>
        <w:t>03</w:t>
      </w:r>
      <w:r w:rsidR="003679C5" w:rsidRPr="00DF5D9A">
        <w:rPr>
          <w:rFonts w:ascii="Times New Roman" w:hAnsi="Times New Roman" w:cs="Times New Roman"/>
          <w:sz w:val="24"/>
          <w:szCs w:val="24"/>
        </w:rPr>
        <w:t>]</w:t>
      </w:r>
      <w:r w:rsidR="0056695A" w:rsidRPr="00DF5D9A">
        <w:rPr>
          <w:rFonts w:ascii="Times New Roman" w:hAnsi="Times New Roman" w:cs="Times New Roman"/>
          <w:sz w:val="24"/>
          <w:szCs w:val="24"/>
        </w:rPr>
        <w:t xml:space="preserve">) was significant such that studies using the NPI produced slightly smaller effect sizes than studies using other narcissism inventories. </w:t>
      </w:r>
      <w:r w:rsidR="003679C5" w:rsidRPr="00DF5D9A">
        <w:rPr>
          <w:rFonts w:ascii="Times New Roman" w:hAnsi="Times New Roman" w:cs="Times New Roman"/>
          <w:sz w:val="24"/>
          <w:szCs w:val="24"/>
        </w:rPr>
        <w:t>The pseudo-</w:t>
      </w:r>
      <w:r w:rsidR="003679C5" w:rsidRPr="00DF5D9A">
        <w:rPr>
          <w:rFonts w:ascii="Times New Roman" w:hAnsi="Times New Roman" w:cs="Times New Roman"/>
          <w:i/>
          <w:sz w:val="24"/>
          <w:szCs w:val="24"/>
        </w:rPr>
        <w:t>R</w:t>
      </w:r>
      <w:r w:rsidR="003679C5" w:rsidRPr="00DF5D9A">
        <w:rPr>
          <w:rFonts w:ascii="Times New Roman" w:hAnsi="Times New Roman" w:cs="Times New Roman"/>
          <w:i/>
          <w:sz w:val="24"/>
          <w:szCs w:val="24"/>
          <w:vertAlign w:val="superscript"/>
        </w:rPr>
        <w:t>2</w:t>
      </w:r>
      <w:r w:rsidR="00327542" w:rsidRPr="00DF5D9A">
        <w:rPr>
          <w:rFonts w:ascii="Times New Roman" w:hAnsi="Times New Roman" w:cs="Times New Roman"/>
          <w:sz w:val="24"/>
          <w:szCs w:val="24"/>
        </w:rPr>
        <w:t xml:space="preserve"> for this analysis was</w:t>
      </w:r>
      <w:r w:rsidR="003679C5" w:rsidRPr="00DF5D9A">
        <w:rPr>
          <w:rFonts w:ascii="Times New Roman" w:hAnsi="Times New Roman" w:cs="Times New Roman"/>
          <w:sz w:val="24"/>
          <w:szCs w:val="24"/>
        </w:rPr>
        <w:t xml:space="preserve"> .03</w:t>
      </w:r>
      <w:r w:rsidR="00327542" w:rsidRPr="00DF5D9A">
        <w:rPr>
          <w:rFonts w:ascii="Times New Roman" w:hAnsi="Times New Roman" w:cs="Times New Roman"/>
          <w:sz w:val="24"/>
          <w:szCs w:val="24"/>
        </w:rPr>
        <w:t>; adding the ‘NPI vs. other narcissism measure’</w:t>
      </w:r>
      <w:r w:rsidR="00C213E2" w:rsidRPr="00DF5D9A">
        <w:rPr>
          <w:rFonts w:ascii="Times New Roman" w:hAnsi="Times New Roman" w:cs="Times New Roman"/>
          <w:sz w:val="24"/>
          <w:szCs w:val="24"/>
        </w:rPr>
        <w:t xml:space="preserve"> variable</w:t>
      </w:r>
      <w:r w:rsidR="00327542" w:rsidRPr="00DF5D9A">
        <w:rPr>
          <w:rFonts w:ascii="Times New Roman" w:hAnsi="Times New Roman" w:cs="Times New Roman"/>
          <w:sz w:val="24"/>
          <w:szCs w:val="24"/>
        </w:rPr>
        <w:t xml:space="preserve"> accounted for an additional 3% of the variance in the narcissism-self-enhancement relationship beyond that explained by the baseline model (i.e., Model 2).</w:t>
      </w:r>
      <w:r w:rsidR="00327542" w:rsidRPr="00DF5D9A">
        <w:rPr>
          <w:rStyle w:val="FootnoteReference"/>
          <w:rFonts w:ascii="Times New Roman" w:hAnsi="Times New Roman" w:cs="Times New Roman"/>
          <w:sz w:val="24"/>
          <w:szCs w:val="24"/>
        </w:rPr>
        <w:footnoteReference w:id="2"/>
      </w:r>
      <w:r w:rsidR="00327542" w:rsidRPr="00DF5D9A">
        <w:rPr>
          <w:rFonts w:ascii="Times New Roman" w:hAnsi="Times New Roman" w:cs="Times New Roman"/>
          <w:sz w:val="24"/>
          <w:szCs w:val="24"/>
        </w:rPr>
        <w:t xml:space="preserve"> </w:t>
      </w:r>
      <w:r w:rsidR="003F2F9E" w:rsidRPr="00DF5D9A">
        <w:rPr>
          <w:rFonts w:ascii="Times New Roman" w:hAnsi="Times New Roman" w:cs="Times New Roman"/>
          <w:sz w:val="24"/>
          <w:szCs w:val="24"/>
        </w:rPr>
        <w:t>A final methodological moderator of interest addressed Research Question 1 (i.e., whether effect sizes produced using the self-criterion residual method are the same as those produced using difference scores). In this case, the regression coefficient was statistically significant (</w:t>
      </w:r>
      <w:r w:rsidR="003F2F9E" w:rsidRPr="00DF5D9A">
        <w:rPr>
          <w:rFonts w:ascii="Times New Roman" w:hAnsi="Times New Roman" w:cs="Times New Roman"/>
          <w:i/>
          <w:sz w:val="24"/>
          <w:szCs w:val="24"/>
        </w:rPr>
        <w:t>B</w:t>
      </w:r>
      <w:r w:rsidR="003F2F9E" w:rsidRPr="00DF5D9A">
        <w:rPr>
          <w:rFonts w:ascii="Times New Roman" w:hAnsi="Times New Roman" w:cs="Times New Roman"/>
          <w:sz w:val="24"/>
          <w:szCs w:val="24"/>
        </w:rPr>
        <w:t xml:space="preserve"> = .</w:t>
      </w:r>
      <w:r w:rsidR="00C11730" w:rsidRPr="00DF5D9A">
        <w:rPr>
          <w:rFonts w:ascii="Times New Roman" w:hAnsi="Times New Roman" w:cs="Times New Roman"/>
          <w:sz w:val="24"/>
          <w:szCs w:val="24"/>
        </w:rPr>
        <w:t>10</w:t>
      </w:r>
      <w:r w:rsidR="003F2F9E" w:rsidRPr="00DF5D9A">
        <w:rPr>
          <w:rFonts w:ascii="Times New Roman" w:hAnsi="Times New Roman" w:cs="Times New Roman"/>
          <w:sz w:val="24"/>
          <w:szCs w:val="24"/>
        </w:rPr>
        <w:t>, 95% CI = [.01, .19])</w:t>
      </w:r>
      <w:r w:rsidR="00FC724E" w:rsidRPr="00DF5D9A">
        <w:rPr>
          <w:rFonts w:ascii="Times New Roman" w:hAnsi="Times New Roman" w:cs="Times New Roman"/>
          <w:sz w:val="24"/>
          <w:szCs w:val="24"/>
        </w:rPr>
        <w:t xml:space="preserve"> such that the self-criterion residual method produced slightly larger effect sizes than difference scores</w:t>
      </w:r>
      <w:r w:rsidR="003F2F9E" w:rsidRPr="00DF5D9A">
        <w:rPr>
          <w:rFonts w:ascii="Times New Roman" w:hAnsi="Times New Roman" w:cs="Times New Roman"/>
          <w:sz w:val="24"/>
          <w:szCs w:val="24"/>
        </w:rPr>
        <w:t xml:space="preserve">. </w:t>
      </w:r>
      <w:r w:rsidR="00FC59EE" w:rsidRPr="00DF5D9A">
        <w:rPr>
          <w:rFonts w:ascii="Times New Roman" w:hAnsi="Times New Roman" w:cs="Times New Roman"/>
          <w:sz w:val="24"/>
          <w:szCs w:val="24"/>
        </w:rPr>
        <w:t xml:space="preserve"> </w:t>
      </w:r>
    </w:p>
    <w:p w14:paraId="7CE74A69" w14:textId="3EE1F86E" w:rsidR="003F2F9E" w:rsidRPr="00DF5D9A" w:rsidRDefault="00D545D3" w:rsidP="00F55DC9">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Therefore</w:t>
      </w:r>
      <w:r w:rsidR="001B6E74" w:rsidRPr="00DF5D9A">
        <w:rPr>
          <w:rFonts w:ascii="Times New Roman" w:hAnsi="Times New Roman" w:cs="Times New Roman"/>
          <w:sz w:val="24"/>
          <w:szCs w:val="24"/>
        </w:rPr>
        <w:t xml:space="preserve">, </w:t>
      </w:r>
      <w:r w:rsidR="003F2F9E" w:rsidRPr="00DF5D9A">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sidRPr="00DF5D9A">
        <w:rPr>
          <w:rFonts w:ascii="Times New Roman" w:hAnsi="Times New Roman" w:cs="Times New Roman"/>
          <w:sz w:val="24"/>
          <w:szCs w:val="24"/>
        </w:rPr>
        <w:t xml:space="preserve"> (see Table 4)</w:t>
      </w:r>
      <w:r w:rsidR="0008260D" w:rsidRPr="00DF5D9A">
        <w:rPr>
          <w:rFonts w:ascii="Times New Roman" w:hAnsi="Times New Roman" w:cs="Times New Roman"/>
          <w:sz w:val="24"/>
          <w:szCs w:val="24"/>
        </w:rPr>
        <w:t xml:space="preserve">. </w:t>
      </w:r>
      <w:r w:rsidR="00696CE7" w:rsidRPr="00DF5D9A">
        <w:rPr>
          <w:rFonts w:ascii="Times New Roman" w:hAnsi="Times New Roman" w:cs="Times New Roman"/>
          <w:sz w:val="24"/>
          <w:szCs w:val="24"/>
        </w:rPr>
        <w:t>When</w:t>
      </w:r>
      <w:r w:rsidR="003F2F9E" w:rsidRPr="00DF5D9A">
        <w:rPr>
          <w:rFonts w:ascii="Times New Roman" w:hAnsi="Times New Roman" w:cs="Times New Roman"/>
          <w:sz w:val="24"/>
          <w:szCs w:val="24"/>
        </w:rPr>
        <w:t xml:space="preserve"> effect sizes derived fro</w:t>
      </w:r>
      <w:r w:rsidR="00EF5EB7" w:rsidRPr="00DF5D9A">
        <w:rPr>
          <w:rFonts w:ascii="Times New Roman" w:hAnsi="Times New Roman" w:cs="Times New Roman"/>
          <w:sz w:val="24"/>
          <w:szCs w:val="24"/>
        </w:rPr>
        <w:t>m difference scores</w:t>
      </w:r>
      <w:r w:rsidR="00696CE7" w:rsidRPr="00DF5D9A">
        <w:rPr>
          <w:rFonts w:ascii="Times New Roman" w:hAnsi="Times New Roman" w:cs="Times New Roman"/>
          <w:sz w:val="24"/>
          <w:szCs w:val="24"/>
        </w:rPr>
        <w:t xml:space="preserve"> were</w:t>
      </w:r>
      <w:r w:rsidR="00EF5EB7" w:rsidRPr="00DF5D9A">
        <w:rPr>
          <w:rFonts w:ascii="Times New Roman" w:hAnsi="Times New Roman" w:cs="Times New Roman"/>
          <w:sz w:val="24"/>
          <w:szCs w:val="24"/>
        </w:rPr>
        <w:t xml:space="preserve"> removed, </w:t>
      </w:r>
      <w:r w:rsidR="003F2F9E" w:rsidRPr="00DF5D9A">
        <w:rPr>
          <w:rFonts w:ascii="Times New Roman" w:hAnsi="Times New Roman" w:cs="Times New Roman"/>
          <w:sz w:val="24"/>
          <w:szCs w:val="24"/>
        </w:rPr>
        <w:t>1</w:t>
      </w:r>
      <w:r w:rsidR="000C49E1" w:rsidRPr="00DF5D9A">
        <w:rPr>
          <w:rFonts w:ascii="Times New Roman" w:hAnsi="Times New Roman" w:cs="Times New Roman"/>
          <w:sz w:val="24"/>
          <w:szCs w:val="24"/>
        </w:rPr>
        <w:t>30</w:t>
      </w:r>
      <w:r w:rsidR="003F2F9E" w:rsidRPr="00DF5D9A">
        <w:rPr>
          <w:rFonts w:ascii="Times New Roman" w:hAnsi="Times New Roman" w:cs="Times New Roman"/>
          <w:sz w:val="24"/>
          <w:szCs w:val="24"/>
        </w:rPr>
        <w:t xml:space="preserve"> </w:t>
      </w:r>
      <w:r w:rsidR="00EF5EB7" w:rsidRPr="00DF5D9A">
        <w:rPr>
          <w:rFonts w:ascii="Times New Roman" w:hAnsi="Times New Roman" w:cs="Times New Roman"/>
          <w:sz w:val="24"/>
          <w:szCs w:val="24"/>
        </w:rPr>
        <w:t xml:space="preserve">effect sizes </w:t>
      </w:r>
      <w:r w:rsidR="00696CE7" w:rsidRPr="00DF5D9A">
        <w:rPr>
          <w:rFonts w:ascii="Times New Roman" w:hAnsi="Times New Roman" w:cs="Times New Roman"/>
          <w:sz w:val="24"/>
          <w:szCs w:val="24"/>
        </w:rPr>
        <w:t>and 2</w:t>
      </w:r>
      <w:r w:rsidR="00D6181D" w:rsidRPr="00DF5D9A">
        <w:rPr>
          <w:rFonts w:ascii="Times New Roman" w:hAnsi="Times New Roman" w:cs="Times New Roman"/>
          <w:sz w:val="24"/>
          <w:szCs w:val="24"/>
        </w:rPr>
        <w:t xml:space="preserve">5 </w:t>
      </w:r>
      <w:r w:rsidR="00696CE7" w:rsidRPr="00DF5D9A">
        <w:rPr>
          <w:rFonts w:ascii="Times New Roman" w:hAnsi="Times New Roman" w:cs="Times New Roman"/>
          <w:sz w:val="24"/>
          <w:szCs w:val="24"/>
        </w:rPr>
        <w:t xml:space="preserve">independent samples </w:t>
      </w:r>
      <w:r w:rsidR="00EF5EB7" w:rsidRPr="00DF5D9A">
        <w:rPr>
          <w:rFonts w:ascii="Times New Roman" w:hAnsi="Times New Roman" w:cs="Times New Roman"/>
          <w:sz w:val="24"/>
          <w:szCs w:val="24"/>
        </w:rPr>
        <w:t xml:space="preserve">remained in the analysis. In other words, the majority </w:t>
      </w:r>
      <w:r w:rsidR="003F2F9E" w:rsidRPr="00DF5D9A">
        <w:rPr>
          <w:rFonts w:ascii="Times New Roman" w:hAnsi="Times New Roman" w:cs="Times New Roman"/>
          <w:sz w:val="24"/>
          <w:szCs w:val="24"/>
        </w:rPr>
        <w:t xml:space="preserve">of the correlations in our </w:t>
      </w:r>
      <w:r w:rsidR="00696CE7" w:rsidRPr="00DF5D9A">
        <w:rPr>
          <w:rFonts w:ascii="Times New Roman" w:hAnsi="Times New Roman" w:cs="Times New Roman"/>
          <w:sz w:val="24"/>
          <w:szCs w:val="24"/>
        </w:rPr>
        <w:t>original data set were based on the self-criterion residual method</w:t>
      </w:r>
      <w:r w:rsidR="00EF5EB7" w:rsidRPr="00DF5D9A">
        <w:rPr>
          <w:rFonts w:ascii="Times New Roman" w:hAnsi="Times New Roman" w:cs="Times New Roman"/>
          <w:sz w:val="24"/>
          <w:szCs w:val="24"/>
        </w:rPr>
        <w:t xml:space="preserve"> (i.e., </w:t>
      </w:r>
      <w:r w:rsidR="003E5EFC" w:rsidRPr="00DF5D9A">
        <w:rPr>
          <w:rFonts w:ascii="Times New Roman" w:hAnsi="Times New Roman" w:cs="Times New Roman"/>
          <w:sz w:val="24"/>
          <w:szCs w:val="24"/>
        </w:rPr>
        <w:t>76</w:t>
      </w:r>
      <w:r w:rsidR="00EF5EB7" w:rsidRPr="00DF5D9A">
        <w:rPr>
          <w:rFonts w:ascii="Times New Roman" w:hAnsi="Times New Roman" w:cs="Times New Roman"/>
          <w:sz w:val="24"/>
          <w:szCs w:val="24"/>
        </w:rPr>
        <w:t>%</w:t>
      </w:r>
      <w:r w:rsidR="003E5EFC" w:rsidRPr="00DF5D9A">
        <w:rPr>
          <w:rFonts w:ascii="Times New Roman" w:hAnsi="Times New Roman" w:cs="Times New Roman"/>
          <w:sz w:val="24"/>
          <w:szCs w:val="24"/>
        </w:rPr>
        <w:t xml:space="preserve"> of the effect sizes</w:t>
      </w:r>
      <w:r w:rsidR="00EF5EB7" w:rsidRPr="00DF5D9A">
        <w:rPr>
          <w:rFonts w:ascii="Times New Roman" w:hAnsi="Times New Roman" w:cs="Times New Roman"/>
          <w:sz w:val="24"/>
          <w:szCs w:val="24"/>
        </w:rPr>
        <w:t>)</w:t>
      </w:r>
      <w:r w:rsidR="009B3C85" w:rsidRPr="00DF5D9A">
        <w:rPr>
          <w:rFonts w:ascii="Times New Roman" w:hAnsi="Times New Roman" w:cs="Times New Roman"/>
          <w:sz w:val="24"/>
          <w:szCs w:val="24"/>
        </w:rPr>
        <w:t>. C</w:t>
      </w:r>
      <w:r w:rsidR="00696CE7" w:rsidRPr="00DF5D9A">
        <w:rPr>
          <w:rFonts w:ascii="Times New Roman" w:hAnsi="Times New Roman" w:cs="Times New Roman"/>
          <w:sz w:val="24"/>
          <w:szCs w:val="24"/>
        </w:rPr>
        <w:t xml:space="preserve">onsequently, even when studies using difference scores were removed, </w:t>
      </w:r>
      <w:r w:rsidR="00947140" w:rsidRPr="00DF5D9A">
        <w:rPr>
          <w:rFonts w:ascii="Times New Roman" w:hAnsi="Times New Roman" w:cs="Times New Roman"/>
          <w:sz w:val="24"/>
          <w:szCs w:val="24"/>
        </w:rPr>
        <w:t xml:space="preserve">we still had enough </w:t>
      </w:r>
      <w:r w:rsidR="00696CE7" w:rsidRPr="00DF5D9A">
        <w:rPr>
          <w:rFonts w:ascii="Times New Roman" w:hAnsi="Times New Roman" w:cs="Times New Roman"/>
          <w:sz w:val="24"/>
          <w:szCs w:val="24"/>
        </w:rPr>
        <w:t xml:space="preserve">remaining </w:t>
      </w:r>
      <w:r w:rsidR="00947140" w:rsidRPr="00DF5D9A">
        <w:rPr>
          <w:rFonts w:ascii="Times New Roman" w:hAnsi="Times New Roman" w:cs="Times New Roman"/>
          <w:sz w:val="24"/>
          <w:szCs w:val="24"/>
        </w:rPr>
        <w:t>data to conduct our analyses</w:t>
      </w:r>
      <w:r w:rsidR="00EF5EB7" w:rsidRPr="00DF5D9A">
        <w:rPr>
          <w:rFonts w:ascii="Times New Roman" w:hAnsi="Times New Roman" w:cs="Times New Roman"/>
          <w:sz w:val="24"/>
          <w:szCs w:val="24"/>
        </w:rPr>
        <w:t>.</w:t>
      </w:r>
      <w:r w:rsidR="003F2F9E" w:rsidRPr="00DF5D9A">
        <w:rPr>
          <w:rFonts w:ascii="Times New Roman" w:hAnsi="Times New Roman" w:cs="Times New Roman"/>
          <w:sz w:val="24"/>
          <w:szCs w:val="24"/>
        </w:rPr>
        <w:t xml:space="preserve"> The corrected meta-analytic correlation increased slightly when</w:t>
      </w:r>
      <w:r w:rsidR="001B6E74" w:rsidRPr="00DF5D9A">
        <w:rPr>
          <w:rFonts w:ascii="Times New Roman" w:hAnsi="Times New Roman" w:cs="Times New Roman"/>
          <w:sz w:val="24"/>
          <w:szCs w:val="24"/>
        </w:rPr>
        <w:t xml:space="preserve"> difference scores were removed</w:t>
      </w:r>
      <w:r w:rsidR="003F2F9E" w:rsidRPr="00DF5D9A">
        <w:rPr>
          <w:rFonts w:ascii="Times New Roman" w:hAnsi="Times New Roman" w:cs="Times New Roman"/>
          <w:sz w:val="24"/>
          <w:szCs w:val="24"/>
        </w:rPr>
        <w:t xml:space="preserve"> to </w:t>
      </w:r>
      <w:r w:rsidR="003F2F9E" w:rsidRPr="00DF5D9A">
        <w:rPr>
          <w:rFonts w:ascii="Times New Roman" w:hAnsi="Times New Roman" w:cs="Times New Roman"/>
          <w:i/>
          <w:sz w:val="24"/>
          <w:szCs w:val="24"/>
        </w:rPr>
        <w:t>B</w:t>
      </w:r>
      <w:r w:rsidR="003F2F9E" w:rsidRPr="00DF5D9A">
        <w:rPr>
          <w:rFonts w:ascii="Times New Roman" w:hAnsi="Times New Roman" w:cs="Times New Roman"/>
          <w:sz w:val="24"/>
          <w:szCs w:val="24"/>
        </w:rPr>
        <w:t xml:space="preserve"> = </w:t>
      </w:r>
      <w:r w:rsidR="001B6E74" w:rsidRPr="00DF5D9A">
        <w:rPr>
          <w:rFonts w:ascii="Times New Roman" w:hAnsi="Times New Roman" w:cs="Times New Roman"/>
          <w:sz w:val="24"/>
          <w:szCs w:val="24"/>
        </w:rPr>
        <w:t>.24 (</w:t>
      </w:r>
      <w:r w:rsidR="00696CE7" w:rsidRPr="00DF5D9A">
        <w:rPr>
          <w:rFonts w:ascii="Times New Roman" w:hAnsi="Times New Roman" w:cs="Times New Roman"/>
          <w:sz w:val="24"/>
          <w:szCs w:val="24"/>
        </w:rPr>
        <w:t>95% CI = [.</w:t>
      </w:r>
      <w:r w:rsidRPr="00DF5D9A">
        <w:rPr>
          <w:rFonts w:ascii="Times New Roman" w:hAnsi="Times New Roman" w:cs="Times New Roman"/>
          <w:sz w:val="24"/>
          <w:szCs w:val="24"/>
        </w:rPr>
        <w:t>21</w:t>
      </w:r>
      <w:r w:rsidR="003F2F9E" w:rsidRPr="00DF5D9A">
        <w:rPr>
          <w:rFonts w:ascii="Times New Roman" w:hAnsi="Times New Roman" w:cs="Times New Roman"/>
          <w:sz w:val="24"/>
          <w:szCs w:val="24"/>
        </w:rPr>
        <w:t>, .2</w:t>
      </w:r>
      <w:r w:rsidRPr="00DF5D9A">
        <w:rPr>
          <w:rFonts w:ascii="Times New Roman" w:hAnsi="Times New Roman" w:cs="Times New Roman"/>
          <w:sz w:val="24"/>
          <w:szCs w:val="24"/>
        </w:rPr>
        <w:t>8</w:t>
      </w:r>
      <w:r w:rsidR="003F2F9E" w:rsidRPr="00DF5D9A">
        <w:rPr>
          <w:rFonts w:ascii="Times New Roman" w:hAnsi="Times New Roman" w:cs="Times New Roman"/>
          <w:sz w:val="24"/>
          <w:szCs w:val="24"/>
        </w:rPr>
        <w:t>]</w:t>
      </w:r>
      <w:r w:rsidR="001B6E74" w:rsidRPr="00DF5D9A">
        <w:rPr>
          <w:rFonts w:ascii="Times New Roman" w:hAnsi="Times New Roman" w:cs="Times New Roman"/>
          <w:sz w:val="24"/>
          <w:szCs w:val="24"/>
        </w:rPr>
        <w:t>)</w:t>
      </w:r>
      <w:r w:rsidR="00696CE7" w:rsidRPr="00DF5D9A">
        <w:rPr>
          <w:rFonts w:ascii="Times New Roman" w:hAnsi="Times New Roman" w:cs="Times New Roman"/>
          <w:sz w:val="24"/>
          <w:szCs w:val="24"/>
        </w:rPr>
        <w:t xml:space="preserve"> compared to the </w:t>
      </w:r>
      <w:r w:rsidR="00696CE7" w:rsidRPr="00DF5D9A">
        <w:rPr>
          <w:rFonts w:ascii="Times New Roman" w:hAnsi="Times New Roman" w:cs="Times New Roman"/>
          <w:sz w:val="24"/>
          <w:szCs w:val="24"/>
        </w:rPr>
        <w:lastRenderedPageBreak/>
        <w:t xml:space="preserve">combined data </w:t>
      </w:r>
      <w:r w:rsidR="00696CE7" w:rsidRPr="00DF5D9A">
        <w:rPr>
          <w:rFonts w:ascii="Times New Roman" w:hAnsi="Times New Roman" w:cs="Times New Roman"/>
          <w:i/>
          <w:sz w:val="24"/>
          <w:szCs w:val="24"/>
        </w:rPr>
        <w:t>B</w:t>
      </w:r>
      <w:r w:rsidR="00696CE7" w:rsidRPr="00DF5D9A">
        <w:rPr>
          <w:rFonts w:ascii="Times New Roman" w:hAnsi="Times New Roman" w:cs="Times New Roman"/>
          <w:sz w:val="24"/>
          <w:szCs w:val="24"/>
        </w:rPr>
        <w:t xml:space="preserve"> = .21 (95% CI = [.17, .2</w:t>
      </w:r>
      <w:r w:rsidRPr="00DF5D9A">
        <w:rPr>
          <w:rFonts w:ascii="Times New Roman" w:hAnsi="Times New Roman" w:cs="Times New Roman"/>
          <w:sz w:val="24"/>
          <w:szCs w:val="24"/>
        </w:rPr>
        <w:t>5</w:t>
      </w:r>
      <w:r w:rsidR="00696CE7" w:rsidRPr="00DF5D9A">
        <w:rPr>
          <w:rFonts w:ascii="Times New Roman" w:hAnsi="Times New Roman" w:cs="Times New Roman"/>
          <w:sz w:val="24"/>
          <w:szCs w:val="24"/>
        </w:rPr>
        <w:t>])</w:t>
      </w:r>
      <w:r w:rsidR="00FC724E" w:rsidRPr="00DF5D9A">
        <w:rPr>
          <w:rFonts w:ascii="Times New Roman" w:hAnsi="Times New Roman" w:cs="Times New Roman"/>
          <w:sz w:val="24"/>
          <w:szCs w:val="24"/>
        </w:rPr>
        <w:t>,</w:t>
      </w:r>
      <w:r w:rsidR="003F2F9E" w:rsidRPr="00DF5D9A">
        <w:rPr>
          <w:rFonts w:ascii="Times New Roman" w:hAnsi="Times New Roman" w:cs="Times New Roman"/>
          <w:sz w:val="24"/>
          <w:szCs w:val="24"/>
        </w:rPr>
        <w:t xml:space="preserve"> although the confidence intervals for the </w:t>
      </w:r>
      <w:proofErr w:type="spellStart"/>
      <w:r w:rsidR="003F2F9E" w:rsidRPr="00DF5D9A">
        <w:rPr>
          <w:rFonts w:ascii="Times New Roman" w:hAnsi="Times New Roman" w:cs="Times New Roman"/>
          <w:i/>
          <w:sz w:val="24"/>
          <w:szCs w:val="24"/>
        </w:rPr>
        <w:t>B</w:t>
      </w:r>
      <w:r w:rsidR="00FC724E" w:rsidRPr="00DF5D9A">
        <w:rPr>
          <w:rFonts w:ascii="Times New Roman" w:hAnsi="Times New Roman" w:cs="Times New Roman"/>
          <w:sz w:val="24"/>
          <w:szCs w:val="24"/>
        </w:rPr>
        <w:t>s</w:t>
      </w:r>
      <w:proofErr w:type="spellEnd"/>
      <w:r w:rsidR="00FC724E" w:rsidRPr="00DF5D9A">
        <w:rPr>
          <w:rFonts w:ascii="Times New Roman" w:hAnsi="Times New Roman" w:cs="Times New Roman"/>
          <w:sz w:val="24"/>
          <w:szCs w:val="24"/>
        </w:rPr>
        <w:t xml:space="preserve"> overlapped</w:t>
      </w:r>
      <w:r w:rsidR="003F2F9E" w:rsidRPr="00DF5D9A">
        <w:rPr>
          <w:rFonts w:ascii="Times New Roman" w:hAnsi="Times New Roman" w:cs="Times New Roman"/>
          <w:sz w:val="24"/>
          <w:szCs w:val="24"/>
        </w:rPr>
        <w:t xml:space="preserve">. The overall pattern of results remained </w:t>
      </w:r>
      <w:r w:rsidR="00385FFE" w:rsidRPr="00DF5D9A">
        <w:rPr>
          <w:rFonts w:ascii="Times New Roman" w:hAnsi="Times New Roman" w:cs="Times New Roman"/>
          <w:sz w:val="24"/>
          <w:szCs w:val="24"/>
        </w:rPr>
        <w:t xml:space="preserve">largely </w:t>
      </w:r>
      <w:r w:rsidR="003F2F9E" w:rsidRPr="00DF5D9A">
        <w:rPr>
          <w:rFonts w:ascii="Times New Roman" w:hAnsi="Times New Roman" w:cs="Times New Roman"/>
          <w:sz w:val="24"/>
          <w:szCs w:val="24"/>
        </w:rPr>
        <w:t>the same with and without difference scores—</w:t>
      </w:r>
      <w:r w:rsidR="00385FFE" w:rsidRPr="00DF5D9A">
        <w:rPr>
          <w:rFonts w:ascii="Times New Roman" w:hAnsi="Times New Roman" w:cs="Times New Roman"/>
          <w:sz w:val="24"/>
          <w:szCs w:val="24"/>
        </w:rPr>
        <w:t xml:space="preserve">the only </w:t>
      </w:r>
      <w:r w:rsidRPr="00DF5D9A">
        <w:rPr>
          <w:rFonts w:ascii="Times New Roman" w:hAnsi="Times New Roman" w:cs="Times New Roman"/>
          <w:sz w:val="24"/>
          <w:szCs w:val="24"/>
        </w:rPr>
        <w:t xml:space="preserve">differences </w:t>
      </w:r>
      <w:r w:rsidR="00385FFE" w:rsidRPr="00DF5D9A">
        <w:rPr>
          <w:rFonts w:ascii="Times New Roman" w:hAnsi="Times New Roman" w:cs="Times New Roman"/>
          <w:sz w:val="24"/>
          <w:szCs w:val="24"/>
        </w:rPr>
        <w:t>w</w:t>
      </w:r>
      <w:r w:rsidRPr="00DF5D9A">
        <w:rPr>
          <w:rFonts w:ascii="Times New Roman" w:hAnsi="Times New Roman" w:cs="Times New Roman"/>
          <w:sz w:val="24"/>
          <w:szCs w:val="24"/>
        </w:rPr>
        <w:t>ere</w:t>
      </w:r>
      <w:r w:rsidR="00385FFE" w:rsidRPr="00DF5D9A">
        <w:rPr>
          <w:rFonts w:ascii="Times New Roman" w:hAnsi="Times New Roman" w:cs="Times New Roman"/>
          <w:sz w:val="24"/>
          <w:szCs w:val="24"/>
        </w:rPr>
        <w:t xml:space="preserve"> that </w:t>
      </w:r>
      <w:r w:rsidRPr="00DF5D9A">
        <w:rPr>
          <w:rFonts w:ascii="Times New Roman" w:hAnsi="Times New Roman" w:cs="Times New Roman"/>
          <w:sz w:val="24"/>
          <w:szCs w:val="24"/>
        </w:rPr>
        <w:t xml:space="preserve">(a) </w:t>
      </w:r>
      <w:r w:rsidR="00385FFE" w:rsidRPr="00DF5D9A">
        <w:rPr>
          <w:rFonts w:ascii="Times New Roman" w:hAnsi="Times New Roman" w:cs="Times New Roman"/>
          <w:sz w:val="24"/>
          <w:szCs w:val="24"/>
        </w:rPr>
        <w:t>when difference scores were removed the type of narcissism measure was no longer</w:t>
      </w:r>
      <w:r w:rsidR="009A60D3" w:rsidRPr="00DF5D9A">
        <w:rPr>
          <w:rFonts w:ascii="Times New Roman" w:hAnsi="Times New Roman" w:cs="Times New Roman"/>
          <w:sz w:val="24"/>
          <w:szCs w:val="24"/>
        </w:rPr>
        <w:t xml:space="preserve"> a</w:t>
      </w:r>
      <w:r w:rsidR="00385FFE" w:rsidRPr="00DF5D9A">
        <w:rPr>
          <w:rFonts w:ascii="Times New Roman" w:hAnsi="Times New Roman" w:cs="Times New Roman"/>
          <w:sz w:val="24"/>
          <w:szCs w:val="24"/>
        </w:rPr>
        <w:t xml:space="preserve"> statistically significant</w:t>
      </w:r>
      <w:r w:rsidR="009A60D3" w:rsidRPr="00DF5D9A">
        <w:rPr>
          <w:rFonts w:ascii="Times New Roman" w:hAnsi="Times New Roman" w:cs="Times New Roman"/>
          <w:sz w:val="24"/>
          <w:szCs w:val="24"/>
        </w:rPr>
        <w:t xml:space="preserve"> moderator</w:t>
      </w:r>
      <w:r w:rsidRPr="00DF5D9A">
        <w:rPr>
          <w:rFonts w:ascii="Times New Roman" w:hAnsi="Times New Roman" w:cs="Times New Roman"/>
          <w:sz w:val="24"/>
          <w:szCs w:val="24"/>
        </w:rPr>
        <w:t xml:space="preserve"> and (b) the type of self-enhancement rating </w:t>
      </w:r>
      <w:r w:rsidR="001A2239" w:rsidRPr="00DF5D9A">
        <w:rPr>
          <w:rFonts w:ascii="Times New Roman" w:hAnsi="Times New Roman" w:cs="Times New Roman"/>
          <w:sz w:val="24"/>
          <w:szCs w:val="24"/>
        </w:rPr>
        <w:t>was</w:t>
      </w:r>
      <w:r w:rsidRPr="00DF5D9A">
        <w:rPr>
          <w:rFonts w:ascii="Times New Roman" w:hAnsi="Times New Roman" w:cs="Times New Roman"/>
          <w:sz w:val="24"/>
          <w:szCs w:val="24"/>
        </w:rPr>
        <w:t xml:space="preserve"> significant (</w:t>
      </w:r>
      <w:r w:rsidRPr="00DF5D9A">
        <w:rPr>
          <w:rFonts w:ascii="Times New Roman" w:hAnsi="Times New Roman" w:cs="Times New Roman"/>
          <w:i/>
          <w:sz w:val="24"/>
          <w:szCs w:val="24"/>
        </w:rPr>
        <w:t>B</w:t>
      </w:r>
      <w:r w:rsidRPr="00DF5D9A">
        <w:rPr>
          <w:rFonts w:ascii="Times New Roman" w:hAnsi="Times New Roman" w:cs="Times New Roman"/>
          <w:sz w:val="24"/>
          <w:szCs w:val="24"/>
        </w:rPr>
        <w:t xml:space="preserve"> = -.11; 95% CI = [-.22</w:t>
      </w:r>
      <w:r w:rsidR="00A775BB" w:rsidRPr="00DF5D9A">
        <w:rPr>
          <w:rFonts w:ascii="Times New Roman" w:hAnsi="Times New Roman" w:cs="Times New Roman"/>
          <w:sz w:val="24"/>
          <w:szCs w:val="24"/>
        </w:rPr>
        <w:t xml:space="preserve">, </w:t>
      </w:r>
      <w:r w:rsidRPr="00DF5D9A">
        <w:rPr>
          <w:rFonts w:ascii="Times New Roman" w:hAnsi="Times New Roman" w:cs="Times New Roman"/>
          <w:sz w:val="24"/>
          <w:szCs w:val="24"/>
        </w:rPr>
        <w:t>-.002]) such that objective measures produced slightly larger effect sizes than observer reports</w:t>
      </w:r>
      <w:r w:rsidR="003F2F9E" w:rsidRPr="00DF5D9A">
        <w:rPr>
          <w:rFonts w:ascii="Times New Roman" w:hAnsi="Times New Roman" w:cs="Times New Roman"/>
          <w:sz w:val="24"/>
          <w:szCs w:val="24"/>
        </w:rPr>
        <w:t xml:space="preserve">. </w:t>
      </w:r>
    </w:p>
    <w:p w14:paraId="7227F842" w14:textId="3CAA6F7B" w:rsidR="0008260D" w:rsidRPr="00DF5D9A" w:rsidRDefault="001E1585" w:rsidP="0008260D">
      <w:pPr>
        <w:spacing w:after="0" w:line="480" w:lineRule="auto"/>
        <w:rPr>
          <w:rFonts w:ascii="Times New Roman" w:hAnsi="Times New Roman" w:cs="Times New Roman"/>
          <w:sz w:val="24"/>
          <w:szCs w:val="24"/>
        </w:rPr>
      </w:pPr>
      <w:r w:rsidRPr="00DF5D9A">
        <w:rPr>
          <w:rFonts w:ascii="Times New Roman" w:hAnsi="Times New Roman" w:cs="Times New Roman"/>
          <w:b/>
          <w:sz w:val="24"/>
          <w:szCs w:val="24"/>
        </w:rPr>
        <w:t xml:space="preserve">Agency </w:t>
      </w:r>
      <w:r w:rsidR="00067D8C" w:rsidRPr="00DF5D9A">
        <w:rPr>
          <w:rFonts w:ascii="Times New Roman" w:hAnsi="Times New Roman" w:cs="Times New Roman"/>
          <w:b/>
          <w:sz w:val="24"/>
          <w:szCs w:val="24"/>
        </w:rPr>
        <w:t>and</w:t>
      </w:r>
      <w:r w:rsidR="0008260D" w:rsidRPr="00DF5D9A">
        <w:rPr>
          <w:rFonts w:ascii="Times New Roman" w:hAnsi="Times New Roman" w:cs="Times New Roman"/>
          <w:b/>
          <w:sz w:val="24"/>
          <w:szCs w:val="24"/>
        </w:rPr>
        <w:t xml:space="preserve"> Communion</w:t>
      </w:r>
    </w:p>
    <w:p w14:paraId="3923152A" w14:textId="1F09A725" w:rsidR="00AB0771" w:rsidRPr="00DF5D9A" w:rsidRDefault="00C65FC0" w:rsidP="0008260D">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Next, we tested our </w:t>
      </w:r>
      <w:r w:rsidR="003C6E39" w:rsidRPr="00DF5D9A">
        <w:rPr>
          <w:rFonts w:ascii="Times New Roman" w:hAnsi="Times New Roman" w:cs="Times New Roman"/>
          <w:sz w:val="24"/>
          <w:szCs w:val="24"/>
        </w:rPr>
        <w:t>hypotheses and research questions concerning agency and communion</w:t>
      </w:r>
      <w:r w:rsidRPr="00DF5D9A">
        <w:rPr>
          <w:rFonts w:ascii="Times New Roman" w:hAnsi="Times New Roman" w:cs="Times New Roman"/>
          <w:sz w:val="24"/>
          <w:szCs w:val="24"/>
        </w:rPr>
        <w:t xml:space="preserve">. </w:t>
      </w:r>
      <w:r w:rsidR="00A87BA8" w:rsidRPr="00DF5D9A">
        <w:rPr>
          <w:rFonts w:ascii="Times New Roman" w:hAnsi="Times New Roman" w:cs="Times New Roman"/>
          <w:sz w:val="24"/>
          <w:szCs w:val="24"/>
        </w:rPr>
        <w:t>Out of a total of 1</w:t>
      </w:r>
      <w:r w:rsidR="007637E2" w:rsidRPr="00DF5D9A">
        <w:rPr>
          <w:rFonts w:ascii="Times New Roman" w:hAnsi="Times New Roman" w:cs="Times New Roman"/>
          <w:sz w:val="24"/>
          <w:szCs w:val="24"/>
        </w:rPr>
        <w:t>71</w:t>
      </w:r>
      <w:r w:rsidR="00A87BA8" w:rsidRPr="00DF5D9A">
        <w:rPr>
          <w:rFonts w:ascii="Times New Roman" w:hAnsi="Times New Roman" w:cs="Times New Roman"/>
          <w:sz w:val="24"/>
          <w:szCs w:val="24"/>
        </w:rPr>
        <w:t xml:space="preserve"> effect sizes</w:t>
      </w:r>
      <w:r w:rsidR="00BB3688" w:rsidRPr="00DF5D9A">
        <w:rPr>
          <w:rFonts w:ascii="Times New Roman" w:hAnsi="Times New Roman" w:cs="Times New Roman"/>
          <w:sz w:val="24"/>
          <w:szCs w:val="24"/>
        </w:rPr>
        <w:t>,</w:t>
      </w:r>
      <w:r w:rsidR="00A87BA8" w:rsidRPr="00DF5D9A">
        <w:rPr>
          <w:rFonts w:ascii="Times New Roman" w:hAnsi="Times New Roman" w:cs="Times New Roman"/>
          <w:sz w:val="24"/>
          <w:szCs w:val="24"/>
        </w:rPr>
        <w:t xml:space="preserve"> </w:t>
      </w:r>
      <w:r w:rsidR="000E083D" w:rsidRPr="00DF5D9A">
        <w:rPr>
          <w:rFonts w:ascii="Times New Roman" w:hAnsi="Times New Roman" w:cs="Times New Roman"/>
          <w:sz w:val="24"/>
          <w:szCs w:val="24"/>
        </w:rPr>
        <w:t>9</w:t>
      </w:r>
      <w:r w:rsidR="00A775BB" w:rsidRPr="00DF5D9A">
        <w:rPr>
          <w:rFonts w:ascii="Times New Roman" w:hAnsi="Times New Roman" w:cs="Times New Roman"/>
          <w:sz w:val="24"/>
          <w:szCs w:val="24"/>
        </w:rPr>
        <w:t>2</w:t>
      </w:r>
      <w:r w:rsidR="00A87BA8" w:rsidRPr="00DF5D9A">
        <w:rPr>
          <w:rFonts w:ascii="Times New Roman" w:hAnsi="Times New Roman" w:cs="Times New Roman"/>
          <w:sz w:val="24"/>
          <w:szCs w:val="24"/>
        </w:rPr>
        <w:t xml:space="preserve"> were coded as age</w:t>
      </w:r>
      <w:r w:rsidR="004C3A85" w:rsidRPr="00DF5D9A">
        <w:rPr>
          <w:rFonts w:ascii="Times New Roman" w:hAnsi="Times New Roman" w:cs="Times New Roman"/>
          <w:sz w:val="24"/>
          <w:szCs w:val="24"/>
        </w:rPr>
        <w:t>ntic (5</w:t>
      </w:r>
      <w:r w:rsidR="000E083D" w:rsidRPr="00DF5D9A">
        <w:rPr>
          <w:rFonts w:ascii="Times New Roman" w:hAnsi="Times New Roman" w:cs="Times New Roman"/>
          <w:sz w:val="24"/>
          <w:szCs w:val="24"/>
        </w:rPr>
        <w:t>4</w:t>
      </w:r>
      <w:r w:rsidR="004C3A85" w:rsidRPr="00DF5D9A">
        <w:rPr>
          <w:rFonts w:ascii="Times New Roman" w:hAnsi="Times New Roman" w:cs="Times New Roman"/>
          <w:sz w:val="24"/>
          <w:szCs w:val="24"/>
        </w:rPr>
        <w:t xml:space="preserve">%) and </w:t>
      </w:r>
      <w:r w:rsidR="00DE3817" w:rsidRPr="00DF5D9A">
        <w:rPr>
          <w:rFonts w:ascii="Times New Roman" w:hAnsi="Times New Roman" w:cs="Times New Roman"/>
          <w:sz w:val="24"/>
          <w:szCs w:val="24"/>
        </w:rPr>
        <w:t>5</w:t>
      </w:r>
      <w:r w:rsidR="0071377A" w:rsidRPr="00DF5D9A">
        <w:rPr>
          <w:rFonts w:ascii="Times New Roman" w:hAnsi="Times New Roman" w:cs="Times New Roman"/>
          <w:sz w:val="24"/>
          <w:szCs w:val="24"/>
        </w:rPr>
        <w:t>3</w:t>
      </w:r>
      <w:r w:rsidR="004C3A85" w:rsidRPr="00DF5D9A">
        <w:rPr>
          <w:rFonts w:ascii="Times New Roman" w:hAnsi="Times New Roman" w:cs="Times New Roman"/>
          <w:sz w:val="24"/>
          <w:szCs w:val="24"/>
        </w:rPr>
        <w:t xml:space="preserve"> (3</w:t>
      </w:r>
      <w:r w:rsidR="00A775BB" w:rsidRPr="00DF5D9A">
        <w:rPr>
          <w:rFonts w:ascii="Times New Roman" w:hAnsi="Times New Roman" w:cs="Times New Roman"/>
          <w:sz w:val="24"/>
          <w:szCs w:val="24"/>
        </w:rPr>
        <w:t>1</w:t>
      </w:r>
      <w:r w:rsidR="004C3A85" w:rsidRPr="00DF5D9A">
        <w:rPr>
          <w:rFonts w:ascii="Times New Roman" w:hAnsi="Times New Roman" w:cs="Times New Roman"/>
          <w:sz w:val="24"/>
          <w:szCs w:val="24"/>
        </w:rPr>
        <w:t>%) were coded as communal; 2</w:t>
      </w:r>
      <w:r w:rsidR="00536DC7" w:rsidRPr="00DF5D9A">
        <w:rPr>
          <w:rFonts w:ascii="Times New Roman" w:hAnsi="Times New Roman" w:cs="Times New Roman"/>
          <w:sz w:val="24"/>
          <w:szCs w:val="24"/>
        </w:rPr>
        <w:t>6</w:t>
      </w:r>
      <w:r w:rsidR="004C3A85" w:rsidRPr="00DF5D9A">
        <w:rPr>
          <w:rFonts w:ascii="Times New Roman" w:hAnsi="Times New Roman" w:cs="Times New Roman"/>
          <w:sz w:val="24"/>
          <w:szCs w:val="24"/>
        </w:rPr>
        <w:t xml:space="preserve"> effect sizes </w:t>
      </w:r>
      <w:r w:rsidR="00BB3688" w:rsidRPr="00DF5D9A">
        <w:rPr>
          <w:rFonts w:ascii="Times New Roman" w:hAnsi="Times New Roman" w:cs="Times New Roman"/>
          <w:sz w:val="24"/>
          <w:szCs w:val="24"/>
        </w:rPr>
        <w:t>were coded as neither</w:t>
      </w:r>
      <w:r w:rsidR="004C3A85" w:rsidRPr="00DF5D9A">
        <w:rPr>
          <w:rFonts w:ascii="Times New Roman" w:hAnsi="Times New Roman" w:cs="Times New Roman"/>
          <w:sz w:val="24"/>
          <w:szCs w:val="24"/>
        </w:rPr>
        <w:t xml:space="preserve"> agentic </w:t>
      </w:r>
      <w:r w:rsidR="00BB3688" w:rsidRPr="00DF5D9A">
        <w:rPr>
          <w:rFonts w:ascii="Times New Roman" w:hAnsi="Times New Roman" w:cs="Times New Roman"/>
          <w:sz w:val="24"/>
          <w:szCs w:val="24"/>
        </w:rPr>
        <w:t>n</w:t>
      </w:r>
      <w:r w:rsidR="004C3A85" w:rsidRPr="00DF5D9A">
        <w:rPr>
          <w:rFonts w:ascii="Times New Roman" w:hAnsi="Times New Roman" w:cs="Times New Roman"/>
          <w:sz w:val="24"/>
          <w:szCs w:val="24"/>
        </w:rPr>
        <w:t xml:space="preserve">or communal. </w:t>
      </w:r>
      <w:r w:rsidR="00F80BE5" w:rsidRPr="00DF5D9A">
        <w:rPr>
          <w:rFonts w:ascii="Times New Roman" w:hAnsi="Times New Roman" w:cs="Times New Roman"/>
          <w:sz w:val="24"/>
          <w:szCs w:val="24"/>
        </w:rPr>
        <w:t xml:space="preserve">We ran these </w:t>
      </w:r>
      <w:r w:rsidR="007D109E" w:rsidRPr="00DF5D9A">
        <w:rPr>
          <w:rFonts w:ascii="Times New Roman" w:hAnsi="Times New Roman" w:cs="Times New Roman"/>
          <w:sz w:val="24"/>
          <w:szCs w:val="24"/>
        </w:rPr>
        <w:t>analyse</w:t>
      </w:r>
      <w:r w:rsidR="00C70F15" w:rsidRPr="00DF5D9A">
        <w:rPr>
          <w:rFonts w:ascii="Times New Roman" w:hAnsi="Times New Roman" w:cs="Times New Roman"/>
          <w:sz w:val="24"/>
          <w:szCs w:val="24"/>
        </w:rPr>
        <w:t xml:space="preserve">s </w:t>
      </w:r>
      <w:r w:rsidR="00D72307" w:rsidRPr="00DF5D9A">
        <w:rPr>
          <w:rFonts w:ascii="Times New Roman" w:hAnsi="Times New Roman" w:cs="Times New Roman"/>
          <w:sz w:val="24"/>
          <w:szCs w:val="24"/>
        </w:rPr>
        <w:t xml:space="preserve">separately for agency and communion. First, </w:t>
      </w:r>
      <w:r w:rsidR="00C70F15" w:rsidRPr="00DF5D9A">
        <w:rPr>
          <w:rFonts w:ascii="Times New Roman" w:hAnsi="Times New Roman" w:cs="Times New Roman"/>
          <w:sz w:val="24"/>
          <w:szCs w:val="24"/>
        </w:rPr>
        <w:t>with only agentic effect sizes</w:t>
      </w:r>
      <w:r w:rsidR="00F55DC9" w:rsidRPr="00DF5D9A">
        <w:rPr>
          <w:rFonts w:ascii="Times New Roman" w:hAnsi="Times New Roman" w:cs="Times New Roman"/>
          <w:sz w:val="24"/>
          <w:szCs w:val="24"/>
        </w:rPr>
        <w:t xml:space="preserve"> corrected for unreliability in narcissism</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B</w:t>
      </w:r>
      <w:r w:rsidR="00C70F15" w:rsidRPr="00DF5D9A">
        <w:rPr>
          <w:rFonts w:ascii="Times New Roman" w:hAnsi="Times New Roman" w:cs="Times New Roman"/>
          <w:sz w:val="24"/>
          <w:szCs w:val="24"/>
        </w:rPr>
        <w:t xml:space="preserve"> = .2</w:t>
      </w:r>
      <w:r w:rsidR="00534939" w:rsidRPr="00DF5D9A">
        <w:rPr>
          <w:rFonts w:ascii="Times New Roman" w:hAnsi="Times New Roman" w:cs="Times New Roman"/>
          <w:sz w:val="24"/>
          <w:szCs w:val="24"/>
        </w:rPr>
        <w:t>9</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SE</w:t>
      </w:r>
      <w:r w:rsidR="00C70F15" w:rsidRPr="00DF5D9A">
        <w:rPr>
          <w:rFonts w:ascii="Times New Roman" w:hAnsi="Times New Roman" w:cs="Times New Roman"/>
          <w:sz w:val="24"/>
          <w:szCs w:val="24"/>
        </w:rPr>
        <w:t xml:space="preserve"> = .0</w:t>
      </w:r>
      <w:r w:rsidR="00534939" w:rsidRPr="00DF5D9A">
        <w:rPr>
          <w:rFonts w:ascii="Times New Roman" w:hAnsi="Times New Roman" w:cs="Times New Roman"/>
          <w:sz w:val="24"/>
          <w:szCs w:val="24"/>
        </w:rPr>
        <w:t>2</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k</w:t>
      </w:r>
      <w:r w:rsidR="00C70F15" w:rsidRPr="00DF5D9A">
        <w:rPr>
          <w:rFonts w:ascii="Times New Roman" w:hAnsi="Times New Roman" w:cs="Times New Roman"/>
          <w:sz w:val="24"/>
          <w:szCs w:val="24"/>
        </w:rPr>
        <w:t xml:space="preserve"> = </w:t>
      </w:r>
      <w:r w:rsidR="000E083D" w:rsidRPr="00DF5D9A">
        <w:rPr>
          <w:rFonts w:ascii="Times New Roman" w:hAnsi="Times New Roman" w:cs="Times New Roman"/>
          <w:sz w:val="24"/>
          <w:szCs w:val="24"/>
        </w:rPr>
        <w:t>9</w:t>
      </w:r>
      <w:r w:rsidR="00536DC7" w:rsidRPr="00DF5D9A">
        <w:rPr>
          <w:rFonts w:ascii="Times New Roman" w:hAnsi="Times New Roman" w:cs="Times New Roman"/>
          <w:sz w:val="24"/>
          <w:szCs w:val="24"/>
        </w:rPr>
        <w:t>2</w:t>
      </w:r>
      <w:r w:rsidR="00C70F15" w:rsidRPr="00DF5D9A">
        <w:rPr>
          <w:rFonts w:ascii="Times New Roman" w:hAnsi="Times New Roman" w:cs="Times New Roman"/>
          <w:sz w:val="24"/>
          <w:szCs w:val="24"/>
        </w:rPr>
        <w:t xml:space="preserve"> effect sizes; number of samples = 2</w:t>
      </w:r>
      <w:r w:rsidR="0008260D" w:rsidRPr="00DF5D9A">
        <w:rPr>
          <w:rFonts w:ascii="Times New Roman" w:hAnsi="Times New Roman" w:cs="Times New Roman"/>
          <w:sz w:val="24"/>
          <w:szCs w:val="24"/>
        </w:rPr>
        <w:t>8</w:t>
      </w:r>
      <w:r w:rsidR="00C70F15" w:rsidRPr="00DF5D9A">
        <w:rPr>
          <w:rFonts w:ascii="Times New Roman" w:hAnsi="Times New Roman" w:cs="Times New Roman"/>
          <w:sz w:val="24"/>
          <w:szCs w:val="24"/>
        </w:rPr>
        <w:t>, 95% CI = [.2</w:t>
      </w:r>
      <w:r w:rsidR="00536DC7" w:rsidRPr="00DF5D9A">
        <w:rPr>
          <w:rFonts w:ascii="Times New Roman" w:hAnsi="Times New Roman" w:cs="Times New Roman"/>
          <w:sz w:val="24"/>
          <w:szCs w:val="24"/>
        </w:rPr>
        <w:t>5</w:t>
      </w:r>
      <w:r w:rsidR="0008260D" w:rsidRPr="00DF5D9A">
        <w:rPr>
          <w:rFonts w:ascii="Times New Roman" w:hAnsi="Times New Roman" w:cs="Times New Roman"/>
          <w:sz w:val="24"/>
          <w:szCs w:val="24"/>
        </w:rPr>
        <w:t>, .3</w:t>
      </w:r>
      <w:r w:rsidR="00536DC7" w:rsidRPr="00DF5D9A">
        <w:rPr>
          <w:rFonts w:ascii="Times New Roman" w:hAnsi="Times New Roman" w:cs="Times New Roman"/>
          <w:sz w:val="24"/>
          <w:szCs w:val="24"/>
        </w:rPr>
        <w:t>3</w:t>
      </w:r>
      <w:r w:rsidR="00C70F15" w:rsidRPr="00DF5D9A">
        <w:rPr>
          <w:rFonts w:ascii="Times New Roman" w:hAnsi="Times New Roman" w:cs="Times New Roman"/>
          <w:sz w:val="24"/>
          <w:szCs w:val="24"/>
        </w:rPr>
        <w:t>]</w:t>
      </w:r>
      <w:r w:rsidR="007D109E" w:rsidRPr="00DF5D9A">
        <w:rPr>
          <w:rFonts w:ascii="Times New Roman" w:hAnsi="Times New Roman" w:cs="Times New Roman"/>
          <w:sz w:val="24"/>
          <w:szCs w:val="24"/>
        </w:rPr>
        <w:t xml:space="preserve">; see </w:t>
      </w:r>
      <w:r w:rsidR="0012182B" w:rsidRPr="00DF5D9A">
        <w:rPr>
          <w:rFonts w:ascii="Times New Roman" w:hAnsi="Times New Roman" w:cs="Times New Roman"/>
          <w:sz w:val="24"/>
          <w:szCs w:val="24"/>
        </w:rPr>
        <w:t xml:space="preserve">Model 2 in </w:t>
      </w:r>
      <w:r w:rsidR="007D109E" w:rsidRPr="00DF5D9A">
        <w:rPr>
          <w:rFonts w:ascii="Times New Roman" w:hAnsi="Times New Roman" w:cs="Times New Roman"/>
          <w:sz w:val="24"/>
          <w:szCs w:val="24"/>
        </w:rPr>
        <w:t xml:space="preserve">Table </w:t>
      </w:r>
      <w:r w:rsidR="0012182B" w:rsidRPr="00DF5D9A">
        <w:rPr>
          <w:rFonts w:ascii="Times New Roman" w:hAnsi="Times New Roman" w:cs="Times New Roman"/>
          <w:sz w:val="24"/>
          <w:szCs w:val="24"/>
        </w:rPr>
        <w:t>5</w:t>
      </w:r>
      <w:r w:rsidR="00C70F15" w:rsidRPr="00DF5D9A">
        <w:rPr>
          <w:rFonts w:ascii="Times New Roman" w:hAnsi="Times New Roman" w:cs="Times New Roman"/>
          <w:sz w:val="24"/>
          <w:szCs w:val="24"/>
        </w:rPr>
        <w:t>), and then with only communal effect sizes</w:t>
      </w:r>
      <w:r w:rsidR="00F55DC9" w:rsidRPr="00DF5D9A">
        <w:rPr>
          <w:rFonts w:ascii="Times New Roman" w:hAnsi="Times New Roman" w:cs="Times New Roman"/>
          <w:sz w:val="24"/>
          <w:szCs w:val="24"/>
        </w:rPr>
        <w:t xml:space="preserve"> corrected for unreliability in narcissism</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B</w:t>
      </w:r>
      <w:r w:rsidR="00C70F15" w:rsidRPr="00DF5D9A">
        <w:rPr>
          <w:rFonts w:ascii="Times New Roman" w:hAnsi="Times New Roman" w:cs="Times New Roman"/>
          <w:sz w:val="24"/>
          <w:szCs w:val="24"/>
        </w:rPr>
        <w:t xml:space="preserve"> = .0</w:t>
      </w:r>
      <w:r w:rsidR="0071377A" w:rsidRPr="00DF5D9A">
        <w:rPr>
          <w:rFonts w:ascii="Times New Roman" w:hAnsi="Times New Roman" w:cs="Times New Roman"/>
          <w:sz w:val="24"/>
          <w:szCs w:val="24"/>
        </w:rPr>
        <w:t>5</w:t>
      </w:r>
      <w:r w:rsidR="00C70F15" w:rsidRPr="00DF5D9A">
        <w:rPr>
          <w:rFonts w:ascii="Times New Roman" w:hAnsi="Times New Roman" w:cs="Times New Roman"/>
          <w:sz w:val="24"/>
          <w:szCs w:val="24"/>
        </w:rPr>
        <w:t xml:space="preserve">, </w:t>
      </w:r>
      <w:r w:rsidR="00C70F15" w:rsidRPr="00DF5D9A">
        <w:rPr>
          <w:rFonts w:ascii="Times New Roman" w:hAnsi="Times New Roman" w:cs="Times New Roman"/>
          <w:i/>
          <w:sz w:val="24"/>
          <w:szCs w:val="24"/>
        </w:rPr>
        <w:t>SE</w:t>
      </w:r>
      <w:r w:rsidR="00C70F15" w:rsidRPr="00DF5D9A">
        <w:rPr>
          <w:rFonts w:ascii="Times New Roman" w:hAnsi="Times New Roman" w:cs="Times New Roman"/>
          <w:sz w:val="24"/>
          <w:szCs w:val="24"/>
        </w:rPr>
        <w:t xml:space="preserve"> = .03, </w:t>
      </w:r>
      <w:r w:rsidR="00C70F15" w:rsidRPr="00DF5D9A">
        <w:rPr>
          <w:rFonts w:ascii="Times New Roman" w:hAnsi="Times New Roman" w:cs="Times New Roman"/>
          <w:i/>
          <w:sz w:val="24"/>
          <w:szCs w:val="24"/>
        </w:rPr>
        <w:t xml:space="preserve">k </w:t>
      </w:r>
      <w:r w:rsidR="00C70F15" w:rsidRPr="00DF5D9A">
        <w:rPr>
          <w:rFonts w:ascii="Times New Roman" w:hAnsi="Times New Roman" w:cs="Times New Roman"/>
          <w:sz w:val="24"/>
          <w:szCs w:val="24"/>
        </w:rPr>
        <w:t>= 5</w:t>
      </w:r>
      <w:r w:rsidR="0071377A" w:rsidRPr="00DF5D9A">
        <w:rPr>
          <w:rFonts w:ascii="Times New Roman" w:hAnsi="Times New Roman" w:cs="Times New Roman"/>
          <w:sz w:val="24"/>
          <w:szCs w:val="24"/>
        </w:rPr>
        <w:t>3</w:t>
      </w:r>
      <w:r w:rsidR="00C70F15" w:rsidRPr="00DF5D9A">
        <w:rPr>
          <w:rFonts w:ascii="Times New Roman" w:hAnsi="Times New Roman" w:cs="Times New Roman"/>
          <w:sz w:val="24"/>
          <w:szCs w:val="24"/>
        </w:rPr>
        <w:t>, number of samples = 11, 95% CI = [-.</w:t>
      </w:r>
      <w:r w:rsidR="00536DC7" w:rsidRPr="00DF5D9A">
        <w:rPr>
          <w:rFonts w:ascii="Times New Roman" w:hAnsi="Times New Roman" w:cs="Times New Roman"/>
          <w:sz w:val="24"/>
          <w:szCs w:val="24"/>
        </w:rPr>
        <w:t>01</w:t>
      </w:r>
      <w:r w:rsidR="00C70F15" w:rsidRPr="00DF5D9A">
        <w:rPr>
          <w:rFonts w:ascii="Times New Roman" w:hAnsi="Times New Roman" w:cs="Times New Roman"/>
          <w:sz w:val="24"/>
          <w:szCs w:val="24"/>
        </w:rPr>
        <w:t>, .1</w:t>
      </w:r>
      <w:r w:rsidR="00536DC7" w:rsidRPr="00DF5D9A">
        <w:rPr>
          <w:rFonts w:ascii="Times New Roman" w:hAnsi="Times New Roman" w:cs="Times New Roman"/>
          <w:sz w:val="24"/>
          <w:szCs w:val="24"/>
        </w:rPr>
        <w:t>0</w:t>
      </w:r>
      <w:r w:rsidR="00C70F15" w:rsidRPr="00DF5D9A">
        <w:rPr>
          <w:rFonts w:ascii="Times New Roman" w:hAnsi="Times New Roman" w:cs="Times New Roman"/>
          <w:sz w:val="24"/>
          <w:szCs w:val="24"/>
        </w:rPr>
        <w:t>]</w:t>
      </w:r>
      <w:r w:rsidR="007D109E" w:rsidRPr="00DF5D9A">
        <w:rPr>
          <w:rFonts w:ascii="Times New Roman" w:hAnsi="Times New Roman" w:cs="Times New Roman"/>
          <w:sz w:val="24"/>
          <w:szCs w:val="24"/>
        </w:rPr>
        <w:t xml:space="preserve">; see </w:t>
      </w:r>
      <w:r w:rsidR="0012182B" w:rsidRPr="00DF5D9A">
        <w:rPr>
          <w:rFonts w:ascii="Times New Roman" w:hAnsi="Times New Roman" w:cs="Times New Roman"/>
          <w:sz w:val="24"/>
          <w:szCs w:val="24"/>
        </w:rPr>
        <w:t xml:space="preserve">Model 2 in </w:t>
      </w:r>
      <w:r w:rsidR="007D109E" w:rsidRPr="00DF5D9A">
        <w:rPr>
          <w:rFonts w:ascii="Times New Roman" w:hAnsi="Times New Roman" w:cs="Times New Roman"/>
          <w:sz w:val="24"/>
          <w:szCs w:val="24"/>
        </w:rPr>
        <w:t xml:space="preserve">Table </w:t>
      </w:r>
      <w:r w:rsidR="0012182B" w:rsidRPr="00DF5D9A">
        <w:rPr>
          <w:rFonts w:ascii="Times New Roman" w:hAnsi="Times New Roman" w:cs="Times New Roman"/>
          <w:sz w:val="24"/>
          <w:szCs w:val="24"/>
        </w:rPr>
        <w:t>6</w:t>
      </w:r>
      <w:r w:rsidR="00C70F15" w:rsidRPr="00DF5D9A">
        <w:rPr>
          <w:rFonts w:ascii="Times New Roman" w:hAnsi="Times New Roman" w:cs="Times New Roman"/>
          <w:sz w:val="24"/>
          <w:szCs w:val="24"/>
        </w:rPr>
        <w:t>).</w:t>
      </w:r>
      <w:r w:rsidR="003115A3" w:rsidRPr="00DF5D9A">
        <w:rPr>
          <w:rStyle w:val="FootnoteReference"/>
          <w:rFonts w:ascii="Times New Roman" w:hAnsi="Times New Roman" w:cs="Times New Roman"/>
          <w:sz w:val="24"/>
          <w:szCs w:val="24"/>
        </w:rPr>
        <w:footnoteReference w:id="3"/>
      </w:r>
      <w:r w:rsidR="00C70F15" w:rsidRPr="00DF5D9A">
        <w:rPr>
          <w:rFonts w:ascii="Times New Roman" w:hAnsi="Times New Roman" w:cs="Times New Roman"/>
          <w:sz w:val="24"/>
          <w:szCs w:val="24"/>
        </w:rPr>
        <w:t xml:space="preserve"> The result</w:t>
      </w:r>
      <w:r w:rsidR="006D4A32" w:rsidRPr="00DF5D9A">
        <w:rPr>
          <w:rFonts w:ascii="Times New Roman" w:hAnsi="Times New Roman" w:cs="Times New Roman"/>
          <w:sz w:val="24"/>
          <w:szCs w:val="24"/>
        </w:rPr>
        <w:t>s</w:t>
      </w:r>
      <w:r w:rsidR="00C70F15" w:rsidRPr="00DF5D9A">
        <w:rPr>
          <w:rFonts w:ascii="Times New Roman" w:hAnsi="Times New Roman" w:cs="Times New Roman"/>
          <w:sz w:val="24"/>
          <w:szCs w:val="24"/>
        </w:rPr>
        <w:t xml:space="preserve"> </w:t>
      </w:r>
      <w:r w:rsidR="00B80A6A" w:rsidRPr="00DF5D9A">
        <w:rPr>
          <w:rFonts w:ascii="Times New Roman" w:hAnsi="Times New Roman" w:cs="Times New Roman"/>
          <w:sz w:val="24"/>
          <w:szCs w:val="24"/>
        </w:rPr>
        <w:t>suggest</w:t>
      </w:r>
      <w:r w:rsidR="00C70F15" w:rsidRPr="00DF5D9A">
        <w:rPr>
          <w:rFonts w:ascii="Times New Roman" w:hAnsi="Times New Roman" w:cs="Times New Roman"/>
          <w:sz w:val="24"/>
          <w:szCs w:val="24"/>
        </w:rPr>
        <w:t xml:space="preserve"> that narcissism is related to self-enhancement in agentic, but not communal </w:t>
      </w:r>
      <w:r w:rsidR="003510A2" w:rsidRPr="00DF5D9A">
        <w:rPr>
          <w:rFonts w:ascii="Times New Roman" w:hAnsi="Times New Roman" w:cs="Times New Roman"/>
          <w:sz w:val="24"/>
          <w:szCs w:val="24"/>
        </w:rPr>
        <w:t>criteria. T</w:t>
      </w:r>
      <w:r w:rsidR="00AB0771" w:rsidRPr="00DF5D9A">
        <w:rPr>
          <w:rFonts w:ascii="Times New Roman" w:hAnsi="Times New Roman" w:cs="Times New Roman"/>
          <w:sz w:val="24"/>
          <w:szCs w:val="24"/>
        </w:rPr>
        <w:t xml:space="preserve">he confidence intervals for </w:t>
      </w:r>
      <w:r w:rsidR="00D72307" w:rsidRPr="00DF5D9A">
        <w:rPr>
          <w:rFonts w:ascii="Times New Roman" w:hAnsi="Times New Roman" w:cs="Times New Roman"/>
          <w:sz w:val="24"/>
          <w:szCs w:val="24"/>
        </w:rPr>
        <w:t>agentic and communal criteria did</w:t>
      </w:r>
      <w:r w:rsidR="003510A2" w:rsidRPr="00DF5D9A">
        <w:rPr>
          <w:rFonts w:ascii="Times New Roman" w:hAnsi="Times New Roman" w:cs="Times New Roman"/>
          <w:sz w:val="24"/>
          <w:szCs w:val="24"/>
        </w:rPr>
        <w:t xml:space="preserve"> not overlap, t</w:t>
      </w:r>
      <w:r w:rsidR="00AB0771" w:rsidRPr="00DF5D9A">
        <w:rPr>
          <w:rFonts w:ascii="Times New Roman" w:hAnsi="Times New Roman" w:cs="Times New Roman"/>
          <w:sz w:val="24"/>
          <w:szCs w:val="24"/>
        </w:rPr>
        <w:t>h</w:t>
      </w:r>
      <w:r w:rsidR="00F55DC9" w:rsidRPr="00DF5D9A">
        <w:rPr>
          <w:rFonts w:ascii="Times New Roman" w:hAnsi="Times New Roman" w:cs="Times New Roman"/>
          <w:sz w:val="24"/>
          <w:szCs w:val="24"/>
        </w:rPr>
        <w:t>erefore</w:t>
      </w:r>
      <w:r w:rsidR="00AB0771" w:rsidRPr="00DF5D9A">
        <w:rPr>
          <w:rFonts w:ascii="Times New Roman" w:hAnsi="Times New Roman" w:cs="Times New Roman"/>
          <w:sz w:val="24"/>
          <w:szCs w:val="24"/>
        </w:rPr>
        <w:t>, narcissists tend</w:t>
      </w:r>
      <w:r w:rsidR="00D72307" w:rsidRPr="00DF5D9A">
        <w:rPr>
          <w:rFonts w:ascii="Times New Roman" w:hAnsi="Times New Roman" w:cs="Times New Roman"/>
          <w:sz w:val="24"/>
          <w:szCs w:val="24"/>
        </w:rPr>
        <w:t>ed</w:t>
      </w:r>
      <w:r w:rsidR="00AB0771" w:rsidRPr="00DF5D9A">
        <w:rPr>
          <w:rFonts w:ascii="Times New Roman" w:hAnsi="Times New Roman" w:cs="Times New Roman"/>
          <w:sz w:val="24"/>
          <w:szCs w:val="24"/>
        </w:rPr>
        <w:t xml:space="preserve"> to self-enhance their agentic characteristics more than their communal characteristics, on average, supporting Hypothesis 2.</w:t>
      </w:r>
      <w:r w:rsidR="00AB0771" w:rsidRPr="00DF5D9A" w:rsidDel="00AB0771">
        <w:rPr>
          <w:rFonts w:ascii="Times New Roman" w:hAnsi="Times New Roman" w:cs="Times New Roman"/>
          <w:sz w:val="24"/>
          <w:szCs w:val="24"/>
        </w:rPr>
        <w:t xml:space="preserve"> </w:t>
      </w:r>
      <w:r w:rsidR="009E4FD7" w:rsidRPr="00DF5D9A">
        <w:rPr>
          <w:rFonts w:ascii="Times New Roman" w:hAnsi="Times New Roman" w:cs="Times New Roman"/>
          <w:sz w:val="24"/>
          <w:szCs w:val="24"/>
        </w:rPr>
        <w:t>In addition, we</w:t>
      </w:r>
      <w:r w:rsidR="0012182B" w:rsidRPr="00DF5D9A">
        <w:rPr>
          <w:rFonts w:ascii="Times New Roman" w:hAnsi="Times New Roman" w:cs="Times New Roman"/>
          <w:sz w:val="24"/>
          <w:szCs w:val="24"/>
        </w:rPr>
        <w:t xml:space="preserve"> reported the methodological moderator results separately for agentic criteria (in Table 5) and communal criteria (in Table 6). </w:t>
      </w:r>
      <w:r w:rsidR="0047795D" w:rsidRPr="00DF5D9A">
        <w:rPr>
          <w:rFonts w:ascii="Times New Roman" w:hAnsi="Times New Roman" w:cs="Times New Roman"/>
          <w:sz w:val="24"/>
          <w:szCs w:val="24"/>
        </w:rPr>
        <w:t>The</w:t>
      </w:r>
      <w:r w:rsidR="007A28A1" w:rsidRPr="00DF5D9A">
        <w:rPr>
          <w:rFonts w:ascii="Times New Roman" w:hAnsi="Times New Roman" w:cs="Times New Roman"/>
          <w:sz w:val="24"/>
          <w:szCs w:val="24"/>
        </w:rPr>
        <w:t xml:space="preserve"> methodological moderator </w:t>
      </w:r>
      <w:r w:rsidR="00510E28" w:rsidRPr="00DF5D9A">
        <w:rPr>
          <w:rFonts w:ascii="Times New Roman" w:hAnsi="Times New Roman" w:cs="Times New Roman"/>
          <w:sz w:val="24"/>
          <w:szCs w:val="24"/>
        </w:rPr>
        <w:t>analyses</w:t>
      </w:r>
      <w:r w:rsidR="007A28A1" w:rsidRPr="00DF5D9A">
        <w:rPr>
          <w:rFonts w:ascii="Times New Roman" w:hAnsi="Times New Roman" w:cs="Times New Roman"/>
          <w:sz w:val="24"/>
          <w:szCs w:val="24"/>
        </w:rPr>
        <w:t xml:space="preserve"> </w:t>
      </w:r>
      <w:r w:rsidR="0047795D" w:rsidRPr="00DF5D9A">
        <w:rPr>
          <w:rFonts w:ascii="Times New Roman" w:hAnsi="Times New Roman" w:cs="Times New Roman"/>
          <w:sz w:val="24"/>
          <w:szCs w:val="24"/>
        </w:rPr>
        <w:t xml:space="preserve">were only </w:t>
      </w:r>
      <w:r w:rsidR="0047795D" w:rsidRPr="00DF5D9A">
        <w:rPr>
          <w:rFonts w:ascii="Times New Roman" w:hAnsi="Times New Roman" w:cs="Times New Roman"/>
          <w:sz w:val="24"/>
          <w:szCs w:val="24"/>
        </w:rPr>
        <w:lastRenderedPageBreak/>
        <w:t xml:space="preserve">performed for variables that had at least three samples in each dummy coded category (e.g., for </w:t>
      </w:r>
      <w:r w:rsidR="00510E28" w:rsidRPr="00DF5D9A">
        <w:rPr>
          <w:rFonts w:ascii="Times New Roman" w:hAnsi="Times New Roman" w:cs="Times New Roman"/>
          <w:sz w:val="24"/>
          <w:szCs w:val="24"/>
        </w:rPr>
        <w:t xml:space="preserve">the </w:t>
      </w:r>
      <w:r w:rsidR="0047795D" w:rsidRPr="00DF5D9A">
        <w:rPr>
          <w:rFonts w:ascii="Times New Roman" w:hAnsi="Times New Roman" w:cs="Times New Roman"/>
          <w:sz w:val="24"/>
          <w:szCs w:val="24"/>
        </w:rPr>
        <w:t xml:space="preserve">publication type </w:t>
      </w:r>
      <w:r w:rsidR="00510E28" w:rsidRPr="00DF5D9A">
        <w:rPr>
          <w:rFonts w:ascii="Times New Roman" w:hAnsi="Times New Roman" w:cs="Times New Roman"/>
          <w:sz w:val="24"/>
          <w:szCs w:val="24"/>
        </w:rPr>
        <w:t xml:space="preserve">analysis </w:t>
      </w:r>
      <w:r w:rsidR="0047795D" w:rsidRPr="00DF5D9A">
        <w:rPr>
          <w:rFonts w:ascii="Times New Roman" w:hAnsi="Times New Roman" w:cs="Times New Roman"/>
          <w:sz w:val="24"/>
          <w:szCs w:val="24"/>
        </w:rPr>
        <w:t>we required there to be at least 3 published samples and 3 unpublished samples).  This resulted in few</w:t>
      </w:r>
      <w:r w:rsidR="007E1C5B" w:rsidRPr="00DF5D9A">
        <w:rPr>
          <w:rFonts w:ascii="Times New Roman" w:hAnsi="Times New Roman" w:cs="Times New Roman"/>
          <w:sz w:val="24"/>
          <w:szCs w:val="24"/>
        </w:rPr>
        <w:t>er</w:t>
      </w:r>
      <w:r w:rsidR="0047795D" w:rsidRPr="00DF5D9A">
        <w:rPr>
          <w:rFonts w:ascii="Times New Roman" w:hAnsi="Times New Roman" w:cs="Times New Roman"/>
          <w:sz w:val="24"/>
          <w:szCs w:val="24"/>
        </w:rPr>
        <w:t xml:space="preserve"> </w:t>
      </w:r>
      <w:r w:rsidR="007E1C5B" w:rsidRPr="00DF5D9A">
        <w:rPr>
          <w:rFonts w:ascii="Times New Roman" w:hAnsi="Times New Roman" w:cs="Times New Roman"/>
          <w:sz w:val="24"/>
          <w:szCs w:val="24"/>
        </w:rPr>
        <w:t xml:space="preserve">moderator </w:t>
      </w:r>
      <w:r w:rsidR="0047795D" w:rsidRPr="00DF5D9A">
        <w:rPr>
          <w:rFonts w:ascii="Times New Roman" w:hAnsi="Times New Roman" w:cs="Times New Roman"/>
          <w:sz w:val="24"/>
          <w:szCs w:val="24"/>
        </w:rPr>
        <w:t xml:space="preserve">analyses being performed for communal criteria. Results </w:t>
      </w:r>
      <w:r w:rsidR="007A28A1" w:rsidRPr="00DF5D9A">
        <w:rPr>
          <w:rFonts w:ascii="Times New Roman" w:hAnsi="Times New Roman" w:cs="Times New Roman"/>
          <w:sz w:val="24"/>
          <w:szCs w:val="24"/>
        </w:rPr>
        <w:t>for communal criteria should be interpreted with caution because they were based on a small number of effect sizes.</w:t>
      </w:r>
    </w:p>
    <w:p w14:paraId="23C7652C" w14:textId="3381151D" w:rsidR="009E4FD7" w:rsidRPr="00DF5D9A" w:rsidRDefault="009E4FD7" w:rsidP="006F3145">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Publication Bias</w:t>
      </w:r>
    </w:p>
    <w:p w14:paraId="13431EBA" w14:textId="6CA93385" w:rsidR="001A7D2B" w:rsidRPr="00DF5D9A" w:rsidRDefault="009E4FD7">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P</w:t>
      </w:r>
      <w:r w:rsidR="00B03CF9" w:rsidRPr="00DF5D9A">
        <w:rPr>
          <w:rFonts w:ascii="Times New Roman" w:hAnsi="Times New Roman" w:cs="Times New Roman"/>
          <w:sz w:val="24"/>
          <w:szCs w:val="24"/>
        </w:rPr>
        <w:t>ublication bias</w:t>
      </w:r>
      <w:r w:rsidRPr="00DF5D9A">
        <w:rPr>
          <w:rFonts w:ascii="Times New Roman" w:hAnsi="Times New Roman" w:cs="Times New Roman"/>
          <w:sz w:val="24"/>
          <w:szCs w:val="24"/>
        </w:rPr>
        <w:t xml:space="preserve"> was investigated</w:t>
      </w:r>
      <w:r w:rsidR="00B03CF9" w:rsidRPr="00DF5D9A">
        <w:rPr>
          <w:rFonts w:ascii="Times New Roman" w:hAnsi="Times New Roman" w:cs="Times New Roman"/>
          <w:sz w:val="24"/>
          <w:szCs w:val="24"/>
        </w:rPr>
        <w:t xml:space="preserve"> </w:t>
      </w:r>
      <w:r w:rsidRPr="00DF5D9A">
        <w:rPr>
          <w:rFonts w:ascii="Times New Roman" w:hAnsi="Times New Roman" w:cs="Times New Roman"/>
          <w:sz w:val="24"/>
          <w:szCs w:val="24"/>
        </w:rPr>
        <w:t>for the</w:t>
      </w:r>
      <w:r w:rsidR="00B03CF9" w:rsidRPr="00DF5D9A">
        <w:rPr>
          <w:rFonts w:ascii="Times New Roman" w:hAnsi="Times New Roman" w:cs="Times New Roman"/>
          <w:sz w:val="24"/>
          <w:szCs w:val="24"/>
        </w:rPr>
        <w:t xml:space="preserve"> </w:t>
      </w:r>
      <w:r w:rsidR="004806FE" w:rsidRPr="00DF5D9A">
        <w:rPr>
          <w:rFonts w:ascii="Times New Roman" w:hAnsi="Times New Roman" w:cs="Times New Roman"/>
          <w:sz w:val="24"/>
          <w:szCs w:val="24"/>
        </w:rPr>
        <w:t>narcissism-</w:t>
      </w:r>
      <w:r w:rsidR="007222B1" w:rsidRPr="00DF5D9A">
        <w:rPr>
          <w:rFonts w:ascii="Times New Roman" w:hAnsi="Times New Roman" w:cs="Times New Roman"/>
          <w:sz w:val="24"/>
          <w:szCs w:val="24"/>
        </w:rPr>
        <w:t>overall self-enhancement</w:t>
      </w:r>
      <w:r w:rsidR="004806FE" w:rsidRPr="00DF5D9A">
        <w:rPr>
          <w:rFonts w:ascii="Times New Roman" w:hAnsi="Times New Roman" w:cs="Times New Roman"/>
          <w:sz w:val="24"/>
          <w:szCs w:val="24"/>
        </w:rPr>
        <w:t xml:space="preserve"> relationship</w:t>
      </w:r>
      <w:r w:rsidR="000D193E" w:rsidRPr="00DF5D9A">
        <w:rPr>
          <w:rFonts w:ascii="Times New Roman" w:hAnsi="Times New Roman" w:cs="Times New Roman"/>
          <w:sz w:val="24"/>
          <w:szCs w:val="24"/>
        </w:rPr>
        <w:t>,</w:t>
      </w:r>
      <w:r w:rsidR="007222B1" w:rsidRPr="00DF5D9A">
        <w:rPr>
          <w:rFonts w:ascii="Times New Roman" w:hAnsi="Times New Roman" w:cs="Times New Roman"/>
          <w:sz w:val="24"/>
          <w:szCs w:val="24"/>
        </w:rPr>
        <w:t xml:space="preserve"> </w:t>
      </w:r>
      <w:r w:rsidR="000D193E" w:rsidRPr="00DF5D9A">
        <w:rPr>
          <w:rFonts w:ascii="Times New Roman" w:hAnsi="Times New Roman" w:cs="Times New Roman"/>
          <w:sz w:val="24"/>
          <w:szCs w:val="24"/>
        </w:rPr>
        <w:t>as well as</w:t>
      </w:r>
      <w:r w:rsidR="007222B1" w:rsidRPr="00DF5D9A">
        <w:rPr>
          <w:rFonts w:ascii="Times New Roman" w:hAnsi="Times New Roman" w:cs="Times New Roman"/>
          <w:sz w:val="24"/>
          <w:szCs w:val="24"/>
        </w:rPr>
        <w:t xml:space="preserve"> </w:t>
      </w:r>
      <w:r w:rsidR="000D193E" w:rsidRPr="00DF5D9A">
        <w:rPr>
          <w:rFonts w:ascii="Times New Roman" w:hAnsi="Times New Roman" w:cs="Times New Roman"/>
          <w:sz w:val="24"/>
          <w:szCs w:val="24"/>
        </w:rPr>
        <w:t xml:space="preserve">separately for </w:t>
      </w:r>
      <w:r w:rsidR="007222B1" w:rsidRPr="00DF5D9A">
        <w:rPr>
          <w:rFonts w:ascii="Times New Roman" w:hAnsi="Times New Roman" w:cs="Times New Roman"/>
          <w:sz w:val="24"/>
          <w:szCs w:val="24"/>
        </w:rPr>
        <w:t>self-enhancement in</w:t>
      </w:r>
      <w:r w:rsidR="00B03CF9" w:rsidRPr="00DF5D9A">
        <w:rPr>
          <w:rFonts w:ascii="Times New Roman" w:hAnsi="Times New Roman" w:cs="Times New Roman"/>
          <w:sz w:val="24"/>
          <w:szCs w:val="24"/>
        </w:rPr>
        <w:t xml:space="preserve"> agentic and communal criteria</w:t>
      </w:r>
      <w:r w:rsidR="007222B1" w:rsidRPr="00DF5D9A">
        <w:rPr>
          <w:rFonts w:ascii="Times New Roman" w:hAnsi="Times New Roman" w:cs="Times New Roman"/>
          <w:sz w:val="24"/>
          <w:szCs w:val="24"/>
        </w:rPr>
        <w:t xml:space="preserve">. </w:t>
      </w:r>
      <w:r w:rsidR="004806FE" w:rsidRPr="00DF5D9A">
        <w:rPr>
          <w:rFonts w:ascii="Times New Roman" w:hAnsi="Times New Roman" w:cs="Times New Roman"/>
          <w:sz w:val="24"/>
          <w:szCs w:val="24"/>
        </w:rPr>
        <w:t xml:space="preserve">First, </w:t>
      </w:r>
      <w:r w:rsidR="003154A2" w:rsidRPr="00DF5D9A">
        <w:rPr>
          <w:rFonts w:ascii="Times New Roman" w:hAnsi="Times New Roman" w:cs="Times New Roman"/>
          <w:sz w:val="24"/>
          <w:szCs w:val="24"/>
        </w:rPr>
        <w:t xml:space="preserve">as </w:t>
      </w:r>
      <w:r w:rsidR="00E05D6B" w:rsidRPr="00DF5D9A">
        <w:rPr>
          <w:rFonts w:ascii="Times New Roman" w:hAnsi="Times New Roman" w:cs="Times New Roman"/>
          <w:sz w:val="24"/>
          <w:szCs w:val="24"/>
        </w:rPr>
        <w:t>reported</w:t>
      </w:r>
      <w:r w:rsidR="003154A2" w:rsidRPr="00DF5D9A">
        <w:rPr>
          <w:rFonts w:ascii="Times New Roman" w:hAnsi="Times New Roman" w:cs="Times New Roman"/>
          <w:sz w:val="24"/>
          <w:szCs w:val="24"/>
        </w:rPr>
        <w:t xml:space="preserve"> above, we compared published to unpublished studies—the concern being that studies with larger effect sizes </w:t>
      </w:r>
      <w:r w:rsidR="00FC1E83" w:rsidRPr="00DF5D9A">
        <w:rPr>
          <w:rFonts w:ascii="Times New Roman" w:hAnsi="Times New Roman" w:cs="Times New Roman"/>
          <w:sz w:val="24"/>
          <w:szCs w:val="24"/>
        </w:rPr>
        <w:t>might be</w:t>
      </w:r>
      <w:r w:rsidR="003154A2" w:rsidRPr="00DF5D9A">
        <w:rPr>
          <w:rFonts w:ascii="Times New Roman" w:hAnsi="Times New Roman" w:cs="Times New Roman"/>
          <w:sz w:val="24"/>
          <w:szCs w:val="24"/>
        </w:rPr>
        <w:t xml:space="preserve"> more likely to get published. </w:t>
      </w:r>
      <w:r w:rsidR="00FC1E83" w:rsidRPr="00DF5D9A">
        <w:rPr>
          <w:rFonts w:ascii="Times New Roman" w:hAnsi="Times New Roman" w:cs="Times New Roman"/>
          <w:sz w:val="24"/>
          <w:szCs w:val="24"/>
        </w:rPr>
        <w:t>This was not the case in the current paper because we</w:t>
      </w:r>
      <w:r w:rsidR="003154A2" w:rsidRPr="00DF5D9A">
        <w:rPr>
          <w:rFonts w:ascii="Times New Roman" w:hAnsi="Times New Roman" w:cs="Times New Roman"/>
          <w:sz w:val="24"/>
          <w:szCs w:val="24"/>
        </w:rPr>
        <w:t xml:space="preserve"> found that the effect sizes did not differ between published and unpublished studies</w:t>
      </w:r>
      <w:r w:rsidR="00D72307" w:rsidRPr="00DF5D9A">
        <w:rPr>
          <w:rFonts w:ascii="Times New Roman" w:hAnsi="Times New Roman" w:cs="Times New Roman"/>
          <w:sz w:val="24"/>
          <w:szCs w:val="24"/>
        </w:rPr>
        <w:t xml:space="preserve"> (see results for ‘Publication Type’ in Tables 3 through 6)</w:t>
      </w:r>
      <w:r w:rsidR="003154A2" w:rsidRPr="00DF5D9A">
        <w:rPr>
          <w:rFonts w:ascii="Times New Roman" w:hAnsi="Times New Roman" w:cs="Times New Roman"/>
          <w:sz w:val="24"/>
          <w:szCs w:val="24"/>
        </w:rPr>
        <w:t xml:space="preserve">. Second, </w:t>
      </w:r>
      <w:r w:rsidR="00B03CF9" w:rsidRPr="00DF5D9A">
        <w:rPr>
          <w:rFonts w:ascii="Times New Roman" w:hAnsi="Times New Roman" w:cs="Times New Roman"/>
          <w:sz w:val="24"/>
          <w:szCs w:val="24"/>
        </w:rPr>
        <w:t xml:space="preserve">we </w:t>
      </w:r>
      <w:r w:rsidR="004806FE" w:rsidRPr="00DF5D9A">
        <w:rPr>
          <w:rFonts w:ascii="Times New Roman" w:hAnsi="Times New Roman" w:cs="Times New Roman"/>
          <w:sz w:val="24"/>
          <w:szCs w:val="24"/>
        </w:rPr>
        <w:t xml:space="preserve">examined funnel plots </w:t>
      </w:r>
      <w:r w:rsidR="00CF2245" w:rsidRPr="00DF5D9A">
        <w:rPr>
          <w:rFonts w:ascii="Times New Roman" w:hAnsi="Times New Roman" w:cs="Times New Roman"/>
          <w:sz w:val="24"/>
          <w:szCs w:val="24"/>
        </w:rPr>
        <w:t>where p</w:t>
      </w:r>
      <w:r w:rsidR="00A62DDF" w:rsidRPr="00DF5D9A">
        <w:rPr>
          <w:rFonts w:ascii="Times New Roman" w:hAnsi="Times New Roman" w:cs="Times New Roman"/>
          <w:sz w:val="24"/>
          <w:szCs w:val="24"/>
        </w:rPr>
        <w:t xml:space="preserve">ublication bias is indicated by a lack of symmetry </w:t>
      </w:r>
      <w:r w:rsidR="00251CC7" w:rsidRPr="00DF5D9A">
        <w:rPr>
          <w:rFonts w:ascii="Times New Roman" w:hAnsi="Times New Roman" w:cs="Times New Roman"/>
          <w:sz w:val="24"/>
          <w:szCs w:val="24"/>
        </w:rPr>
        <w:t xml:space="preserve">about the mean </w:t>
      </w:r>
      <w:r w:rsidR="00452A68" w:rsidRPr="00DF5D9A">
        <w:rPr>
          <w:rFonts w:ascii="Times New Roman" w:hAnsi="Times New Roman" w:cs="Times New Roman"/>
          <w:sz w:val="24"/>
          <w:szCs w:val="24"/>
        </w:rPr>
        <w:t>(Borenstein et al., 2009)</w:t>
      </w:r>
      <w:r w:rsidR="00373D7D" w:rsidRPr="00DF5D9A">
        <w:rPr>
          <w:rFonts w:ascii="Times New Roman" w:hAnsi="Times New Roman" w:cs="Times New Roman"/>
          <w:sz w:val="24"/>
          <w:szCs w:val="24"/>
        </w:rPr>
        <w:t xml:space="preserve">. </w:t>
      </w:r>
      <w:r w:rsidR="008D197C" w:rsidRPr="00DF5D9A">
        <w:rPr>
          <w:rFonts w:ascii="Times New Roman" w:hAnsi="Times New Roman" w:cs="Times New Roman"/>
          <w:sz w:val="24"/>
          <w:szCs w:val="24"/>
        </w:rPr>
        <w:t>B</w:t>
      </w:r>
      <w:r w:rsidR="00373D7D" w:rsidRPr="00DF5D9A">
        <w:rPr>
          <w:rFonts w:ascii="Times New Roman" w:hAnsi="Times New Roman" w:cs="Times New Roman"/>
          <w:sz w:val="24"/>
          <w:szCs w:val="24"/>
        </w:rPr>
        <w:t>ased on the funnel plots in the current study</w:t>
      </w:r>
      <w:r w:rsidRPr="00DF5D9A">
        <w:rPr>
          <w:rFonts w:ascii="Times New Roman" w:hAnsi="Times New Roman" w:cs="Times New Roman"/>
          <w:sz w:val="24"/>
          <w:szCs w:val="24"/>
        </w:rPr>
        <w:t>,</w:t>
      </w:r>
      <w:r w:rsidR="00373D7D" w:rsidRPr="00DF5D9A">
        <w:rPr>
          <w:rFonts w:ascii="Times New Roman" w:hAnsi="Times New Roman" w:cs="Times New Roman"/>
          <w:sz w:val="24"/>
          <w:szCs w:val="24"/>
        </w:rPr>
        <w:t xml:space="preserve"> t</w:t>
      </w:r>
      <w:r w:rsidR="00CF30CE" w:rsidRPr="00DF5D9A">
        <w:rPr>
          <w:rFonts w:ascii="Times New Roman" w:hAnsi="Times New Roman" w:cs="Times New Roman"/>
          <w:sz w:val="24"/>
          <w:szCs w:val="24"/>
        </w:rPr>
        <w:t xml:space="preserve">here does not appear to be a large amount of publication bias for </w:t>
      </w:r>
      <w:r w:rsidR="003043E5" w:rsidRPr="00DF5D9A">
        <w:rPr>
          <w:rFonts w:ascii="Times New Roman" w:hAnsi="Times New Roman" w:cs="Times New Roman"/>
          <w:sz w:val="24"/>
          <w:szCs w:val="24"/>
        </w:rPr>
        <w:t xml:space="preserve">overall self-enhancement </w:t>
      </w:r>
      <w:r w:rsidR="001A1BF1" w:rsidRPr="00DF5D9A">
        <w:rPr>
          <w:rFonts w:ascii="Times New Roman" w:hAnsi="Times New Roman" w:cs="Times New Roman"/>
          <w:sz w:val="24"/>
          <w:szCs w:val="24"/>
        </w:rPr>
        <w:t xml:space="preserve">(Figure 1), </w:t>
      </w:r>
      <w:r w:rsidR="003043E5" w:rsidRPr="00DF5D9A">
        <w:rPr>
          <w:rFonts w:ascii="Times New Roman" w:hAnsi="Times New Roman" w:cs="Times New Roman"/>
          <w:sz w:val="24"/>
          <w:szCs w:val="24"/>
        </w:rPr>
        <w:t xml:space="preserve">self-enhancement in agentic criteria (Figure 2), </w:t>
      </w:r>
      <w:r w:rsidR="001A1BF1" w:rsidRPr="00DF5D9A">
        <w:rPr>
          <w:rFonts w:ascii="Times New Roman" w:hAnsi="Times New Roman" w:cs="Times New Roman"/>
          <w:sz w:val="24"/>
          <w:szCs w:val="24"/>
        </w:rPr>
        <w:t>or</w:t>
      </w:r>
      <w:r w:rsidR="003043E5" w:rsidRPr="00DF5D9A">
        <w:rPr>
          <w:rFonts w:ascii="Times New Roman" w:hAnsi="Times New Roman" w:cs="Times New Roman"/>
          <w:sz w:val="24"/>
          <w:szCs w:val="24"/>
        </w:rPr>
        <w:t xml:space="preserve"> for self-enhancement in communal criteria (Figure 3).</w:t>
      </w:r>
      <w:r w:rsidR="00373D7D" w:rsidRPr="00DF5D9A">
        <w:rPr>
          <w:rFonts w:ascii="Times New Roman" w:hAnsi="Times New Roman" w:cs="Times New Roman"/>
          <w:sz w:val="24"/>
          <w:szCs w:val="24"/>
        </w:rPr>
        <w:t xml:space="preserve"> </w:t>
      </w:r>
      <w:r w:rsidR="003154A2" w:rsidRPr="00DF5D9A">
        <w:rPr>
          <w:rFonts w:ascii="Times New Roman" w:hAnsi="Times New Roman" w:cs="Times New Roman"/>
          <w:sz w:val="24"/>
          <w:szCs w:val="24"/>
        </w:rPr>
        <w:t>Third, t</w:t>
      </w:r>
      <w:r w:rsidR="00373D7D" w:rsidRPr="00DF5D9A">
        <w:rPr>
          <w:rFonts w:ascii="Times New Roman" w:hAnsi="Times New Roman" w:cs="Times New Roman"/>
          <w:sz w:val="24"/>
          <w:szCs w:val="24"/>
        </w:rPr>
        <w:t xml:space="preserve">o quantify the magnitude of any potential publication bias we also performed </w:t>
      </w:r>
      <w:r w:rsidR="00B03CF9" w:rsidRPr="00DF5D9A">
        <w:rPr>
          <w:rFonts w:ascii="Times New Roman" w:hAnsi="Times New Roman" w:cs="Times New Roman"/>
          <w:sz w:val="24"/>
          <w:szCs w:val="24"/>
        </w:rPr>
        <w:t xml:space="preserve">Duval and Tweedie’s </w:t>
      </w:r>
      <w:r w:rsidR="00177D8F" w:rsidRPr="00DF5D9A">
        <w:rPr>
          <w:rFonts w:ascii="Times New Roman" w:hAnsi="Times New Roman" w:cs="Times New Roman"/>
          <w:sz w:val="24"/>
          <w:szCs w:val="24"/>
        </w:rPr>
        <w:t>(2000) trim and fill analysis</w:t>
      </w:r>
      <w:r w:rsidR="00373D7D" w:rsidRPr="00DF5D9A">
        <w:rPr>
          <w:rFonts w:ascii="Times New Roman" w:hAnsi="Times New Roman" w:cs="Times New Roman"/>
          <w:sz w:val="24"/>
          <w:szCs w:val="24"/>
        </w:rPr>
        <w:t xml:space="preserve"> that is designed to detect where missi</w:t>
      </w:r>
      <w:r w:rsidR="00027735" w:rsidRPr="00DF5D9A">
        <w:rPr>
          <w:rFonts w:ascii="Times New Roman" w:hAnsi="Times New Roman" w:cs="Times New Roman"/>
          <w:sz w:val="24"/>
          <w:szCs w:val="24"/>
        </w:rPr>
        <w:t>ng studies are likely to be located and then</w:t>
      </w:r>
      <w:r w:rsidR="00373D7D" w:rsidRPr="00DF5D9A">
        <w:rPr>
          <w:rFonts w:ascii="Times New Roman" w:hAnsi="Times New Roman" w:cs="Times New Roman"/>
          <w:sz w:val="24"/>
          <w:szCs w:val="24"/>
        </w:rPr>
        <w:t xml:space="preserve"> </w:t>
      </w:r>
      <w:r w:rsidR="00861AC0" w:rsidRPr="00DF5D9A">
        <w:rPr>
          <w:rFonts w:ascii="Times New Roman" w:hAnsi="Times New Roman" w:cs="Times New Roman"/>
          <w:sz w:val="24"/>
          <w:szCs w:val="24"/>
        </w:rPr>
        <w:t>include</w:t>
      </w:r>
      <w:r w:rsidR="00373D7D" w:rsidRPr="00DF5D9A">
        <w:rPr>
          <w:rFonts w:ascii="Times New Roman" w:hAnsi="Times New Roman" w:cs="Times New Roman"/>
          <w:sz w:val="24"/>
          <w:szCs w:val="24"/>
        </w:rPr>
        <w:t xml:space="preserve"> these</w:t>
      </w:r>
      <w:r w:rsidR="00027735" w:rsidRPr="00DF5D9A">
        <w:rPr>
          <w:rFonts w:ascii="Times New Roman" w:hAnsi="Times New Roman" w:cs="Times New Roman"/>
          <w:sz w:val="24"/>
          <w:szCs w:val="24"/>
        </w:rPr>
        <w:t xml:space="preserve"> missing studies in order to </w:t>
      </w:r>
      <w:r w:rsidR="00373D7D" w:rsidRPr="00DF5D9A">
        <w:rPr>
          <w:rFonts w:ascii="Times New Roman" w:hAnsi="Times New Roman" w:cs="Times New Roman"/>
          <w:sz w:val="24"/>
          <w:szCs w:val="24"/>
        </w:rPr>
        <w:t>compute a less biased</w:t>
      </w:r>
      <w:r w:rsidRPr="00DF5D9A">
        <w:rPr>
          <w:rFonts w:ascii="Times New Roman" w:hAnsi="Times New Roman" w:cs="Times New Roman"/>
          <w:sz w:val="24"/>
          <w:szCs w:val="24"/>
        </w:rPr>
        <w:t>, “adjusted”</w:t>
      </w:r>
      <w:r w:rsidR="00373D7D" w:rsidRPr="00DF5D9A">
        <w:rPr>
          <w:rFonts w:ascii="Times New Roman" w:hAnsi="Times New Roman" w:cs="Times New Roman"/>
          <w:sz w:val="24"/>
          <w:szCs w:val="24"/>
        </w:rPr>
        <w:t xml:space="preserve"> </w:t>
      </w:r>
      <w:r w:rsidR="00C44D7B" w:rsidRPr="00DF5D9A">
        <w:rPr>
          <w:rFonts w:ascii="Times New Roman" w:hAnsi="Times New Roman" w:cs="Times New Roman"/>
          <w:sz w:val="24"/>
          <w:szCs w:val="24"/>
        </w:rPr>
        <w:t xml:space="preserve">meta-analytic effect. </w:t>
      </w:r>
      <w:r w:rsidR="00F55DC9" w:rsidRPr="00DF5D9A">
        <w:rPr>
          <w:rFonts w:ascii="Times New Roman" w:hAnsi="Times New Roman" w:cs="Times New Roman"/>
          <w:sz w:val="24"/>
          <w:szCs w:val="24"/>
        </w:rPr>
        <w:t>T</w:t>
      </w:r>
      <w:r w:rsidR="00C44D7B" w:rsidRPr="00DF5D9A">
        <w:rPr>
          <w:rFonts w:ascii="Times New Roman" w:hAnsi="Times New Roman" w:cs="Times New Roman"/>
          <w:sz w:val="24"/>
          <w:szCs w:val="24"/>
        </w:rPr>
        <w:t>he observed point estimate for overall self-enhancement was .2</w:t>
      </w:r>
      <w:r w:rsidR="0037242B" w:rsidRPr="00DF5D9A">
        <w:rPr>
          <w:rFonts w:ascii="Times New Roman" w:hAnsi="Times New Roman" w:cs="Times New Roman"/>
          <w:sz w:val="24"/>
          <w:szCs w:val="24"/>
        </w:rPr>
        <w:t>1</w:t>
      </w:r>
      <w:r w:rsidR="00C44D7B" w:rsidRPr="00DF5D9A">
        <w:rPr>
          <w:rFonts w:ascii="Times New Roman" w:hAnsi="Times New Roman" w:cs="Times New Roman"/>
          <w:sz w:val="24"/>
          <w:szCs w:val="24"/>
        </w:rPr>
        <w:t xml:space="preserve"> (95% CI = [.16, .26]), whereas the adjusted value </w:t>
      </w:r>
      <w:r w:rsidR="00DD01BB" w:rsidRPr="00DF5D9A">
        <w:rPr>
          <w:rFonts w:ascii="Times New Roman" w:hAnsi="Times New Roman" w:cs="Times New Roman"/>
          <w:sz w:val="24"/>
          <w:szCs w:val="24"/>
        </w:rPr>
        <w:t>was .17 (95% CI = [.1</w:t>
      </w:r>
      <w:r w:rsidR="0037242B" w:rsidRPr="00DF5D9A">
        <w:rPr>
          <w:rFonts w:ascii="Times New Roman" w:hAnsi="Times New Roman" w:cs="Times New Roman"/>
          <w:sz w:val="24"/>
          <w:szCs w:val="24"/>
        </w:rPr>
        <w:t>1</w:t>
      </w:r>
      <w:r w:rsidR="00DD01BB" w:rsidRPr="00DF5D9A">
        <w:rPr>
          <w:rFonts w:ascii="Times New Roman" w:hAnsi="Times New Roman" w:cs="Times New Roman"/>
          <w:sz w:val="24"/>
          <w:szCs w:val="24"/>
        </w:rPr>
        <w:t>, .2</w:t>
      </w:r>
      <w:r w:rsidR="0037242B" w:rsidRPr="00DF5D9A">
        <w:rPr>
          <w:rFonts w:ascii="Times New Roman" w:hAnsi="Times New Roman" w:cs="Times New Roman"/>
          <w:sz w:val="24"/>
          <w:szCs w:val="24"/>
        </w:rPr>
        <w:t>2</w:t>
      </w:r>
      <w:r w:rsidR="00DD01BB" w:rsidRPr="00DF5D9A">
        <w:rPr>
          <w:rFonts w:ascii="Times New Roman" w:hAnsi="Times New Roman" w:cs="Times New Roman"/>
          <w:sz w:val="24"/>
          <w:szCs w:val="24"/>
        </w:rPr>
        <w:t>]). F</w:t>
      </w:r>
      <w:r w:rsidR="00C44D7B" w:rsidRPr="00DF5D9A">
        <w:rPr>
          <w:rFonts w:ascii="Times New Roman" w:hAnsi="Times New Roman" w:cs="Times New Roman"/>
          <w:sz w:val="24"/>
          <w:szCs w:val="24"/>
        </w:rPr>
        <w:t>or agentic effect sizes</w:t>
      </w:r>
      <w:r w:rsidR="00DD01BB" w:rsidRPr="00DF5D9A">
        <w:rPr>
          <w:rFonts w:ascii="Times New Roman" w:hAnsi="Times New Roman" w:cs="Times New Roman"/>
          <w:sz w:val="24"/>
          <w:szCs w:val="24"/>
        </w:rPr>
        <w:t>,</w:t>
      </w:r>
      <w:r w:rsidR="00C44D7B" w:rsidRPr="00DF5D9A">
        <w:rPr>
          <w:rFonts w:ascii="Times New Roman" w:hAnsi="Times New Roman" w:cs="Times New Roman"/>
          <w:sz w:val="24"/>
          <w:szCs w:val="24"/>
        </w:rPr>
        <w:t xml:space="preserve"> the observed point estimate was .</w:t>
      </w:r>
      <w:r w:rsidR="00C9347A" w:rsidRPr="00DF5D9A">
        <w:rPr>
          <w:rFonts w:ascii="Times New Roman" w:hAnsi="Times New Roman" w:cs="Times New Roman"/>
          <w:sz w:val="24"/>
          <w:szCs w:val="24"/>
        </w:rPr>
        <w:t>30</w:t>
      </w:r>
      <w:r w:rsidR="00C44D7B" w:rsidRPr="00DF5D9A">
        <w:rPr>
          <w:rFonts w:ascii="Times New Roman" w:hAnsi="Times New Roman" w:cs="Times New Roman"/>
          <w:sz w:val="24"/>
          <w:szCs w:val="24"/>
        </w:rPr>
        <w:t xml:space="preserve"> </w:t>
      </w:r>
      <w:r w:rsidR="00E14E3D" w:rsidRPr="00DF5D9A">
        <w:rPr>
          <w:rFonts w:ascii="Times New Roman" w:hAnsi="Times New Roman" w:cs="Times New Roman"/>
          <w:sz w:val="24"/>
          <w:szCs w:val="24"/>
        </w:rPr>
        <w:t>(95% CI = [.2</w:t>
      </w:r>
      <w:r w:rsidR="00C9347A" w:rsidRPr="00DF5D9A">
        <w:rPr>
          <w:rFonts w:ascii="Times New Roman" w:hAnsi="Times New Roman" w:cs="Times New Roman"/>
          <w:sz w:val="24"/>
          <w:szCs w:val="24"/>
        </w:rPr>
        <w:t>5</w:t>
      </w:r>
      <w:r w:rsidR="00E14E3D" w:rsidRPr="00DF5D9A">
        <w:rPr>
          <w:rFonts w:ascii="Times New Roman" w:hAnsi="Times New Roman" w:cs="Times New Roman"/>
          <w:sz w:val="24"/>
          <w:szCs w:val="24"/>
        </w:rPr>
        <w:t>, .34</w:t>
      </w:r>
      <w:r w:rsidR="00C44D7B" w:rsidRPr="00DF5D9A">
        <w:rPr>
          <w:rFonts w:ascii="Times New Roman" w:hAnsi="Times New Roman" w:cs="Times New Roman"/>
          <w:sz w:val="24"/>
          <w:szCs w:val="24"/>
        </w:rPr>
        <w:t>])</w:t>
      </w:r>
      <w:r w:rsidR="00E14E3D" w:rsidRPr="00DF5D9A">
        <w:rPr>
          <w:rFonts w:ascii="Times New Roman" w:hAnsi="Times New Roman" w:cs="Times New Roman"/>
          <w:sz w:val="24"/>
          <w:szCs w:val="24"/>
        </w:rPr>
        <w:t xml:space="preserve">, whereas the adjusted value </w:t>
      </w:r>
      <w:r w:rsidR="00DD01BB" w:rsidRPr="00DF5D9A">
        <w:rPr>
          <w:rFonts w:ascii="Times New Roman" w:hAnsi="Times New Roman" w:cs="Times New Roman"/>
          <w:sz w:val="24"/>
          <w:szCs w:val="24"/>
        </w:rPr>
        <w:t>was .25 (95% CI = [.</w:t>
      </w:r>
      <w:r w:rsidR="00C9347A" w:rsidRPr="00DF5D9A">
        <w:rPr>
          <w:rFonts w:ascii="Times New Roman" w:hAnsi="Times New Roman" w:cs="Times New Roman"/>
          <w:sz w:val="24"/>
          <w:szCs w:val="24"/>
        </w:rPr>
        <w:t>20</w:t>
      </w:r>
      <w:r w:rsidR="00DD01BB" w:rsidRPr="00DF5D9A">
        <w:rPr>
          <w:rFonts w:ascii="Times New Roman" w:hAnsi="Times New Roman" w:cs="Times New Roman"/>
          <w:sz w:val="24"/>
          <w:szCs w:val="24"/>
        </w:rPr>
        <w:t>, .30]); f</w:t>
      </w:r>
      <w:r w:rsidR="00E14E3D" w:rsidRPr="00DF5D9A">
        <w:rPr>
          <w:rFonts w:ascii="Times New Roman" w:hAnsi="Times New Roman" w:cs="Times New Roman"/>
          <w:sz w:val="24"/>
          <w:szCs w:val="24"/>
        </w:rPr>
        <w:t>or communal effect sizes</w:t>
      </w:r>
      <w:r w:rsidR="00DD01BB" w:rsidRPr="00DF5D9A">
        <w:rPr>
          <w:rFonts w:ascii="Times New Roman" w:hAnsi="Times New Roman" w:cs="Times New Roman"/>
          <w:sz w:val="24"/>
          <w:szCs w:val="24"/>
        </w:rPr>
        <w:t>,</w:t>
      </w:r>
      <w:r w:rsidR="00E14E3D" w:rsidRPr="00DF5D9A">
        <w:rPr>
          <w:rFonts w:ascii="Times New Roman" w:hAnsi="Times New Roman" w:cs="Times New Roman"/>
          <w:sz w:val="24"/>
          <w:szCs w:val="24"/>
        </w:rPr>
        <w:t xml:space="preserve"> the observed point estimate was .004 (95% CI </w:t>
      </w:r>
      <w:r w:rsidR="00E14E3D" w:rsidRPr="00DF5D9A">
        <w:rPr>
          <w:rFonts w:ascii="Times New Roman" w:hAnsi="Times New Roman" w:cs="Times New Roman"/>
          <w:sz w:val="24"/>
          <w:szCs w:val="24"/>
        </w:rPr>
        <w:lastRenderedPageBreak/>
        <w:t>= [-.08, .0</w:t>
      </w:r>
      <w:r w:rsidR="00823A78" w:rsidRPr="00DF5D9A">
        <w:rPr>
          <w:rFonts w:ascii="Times New Roman" w:hAnsi="Times New Roman" w:cs="Times New Roman"/>
          <w:sz w:val="24"/>
          <w:szCs w:val="24"/>
        </w:rPr>
        <w:t>9</w:t>
      </w:r>
      <w:r w:rsidR="00E14E3D" w:rsidRPr="00DF5D9A">
        <w:rPr>
          <w:rFonts w:ascii="Times New Roman" w:hAnsi="Times New Roman" w:cs="Times New Roman"/>
          <w:sz w:val="24"/>
          <w:szCs w:val="24"/>
        </w:rPr>
        <w:t>])</w:t>
      </w:r>
      <w:r w:rsidR="00DD01BB" w:rsidRPr="00DF5D9A">
        <w:rPr>
          <w:rFonts w:ascii="Times New Roman" w:hAnsi="Times New Roman" w:cs="Times New Roman"/>
          <w:sz w:val="24"/>
          <w:szCs w:val="24"/>
        </w:rPr>
        <w:t>, which</w:t>
      </w:r>
      <w:r w:rsidR="00D22A1D" w:rsidRPr="00DF5D9A">
        <w:rPr>
          <w:rFonts w:ascii="Times New Roman" w:hAnsi="Times New Roman" w:cs="Times New Roman"/>
          <w:sz w:val="24"/>
          <w:szCs w:val="24"/>
        </w:rPr>
        <w:t xml:space="preserve"> was</w:t>
      </w:r>
      <w:r w:rsidR="00B3780D" w:rsidRPr="00DF5D9A">
        <w:rPr>
          <w:rFonts w:ascii="Times New Roman" w:hAnsi="Times New Roman" w:cs="Times New Roman"/>
          <w:sz w:val="24"/>
          <w:szCs w:val="24"/>
        </w:rPr>
        <w:t xml:space="preserve"> the same as the </w:t>
      </w:r>
      <w:r w:rsidR="00E14E3D" w:rsidRPr="00DF5D9A">
        <w:rPr>
          <w:rFonts w:ascii="Times New Roman" w:hAnsi="Times New Roman" w:cs="Times New Roman"/>
          <w:sz w:val="24"/>
          <w:szCs w:val="24"/>
        </w:rPr>
        <w:t>adjusted value (</w:t>
      </w:r>
      <w:r w:rsidR="00D22A1D" w:rsidRPr="00DF5D9A">
        <w:rPr>
          <w:rFonts w:ascii="Times New Roman" w:hAnsi="Times New Roman" w:cs="Times New Roman"/>
          <w:sz w:val="24"/>
          <w:szCs w:val="24"/>
        </w:rPr>
        <w:t xml:space="preserve">i.e., adjusted </w:t>
      </w:r>
      <w:r w:rsidR="00D22A1D" w:rsidRPr="00DF5D9A">
        <w:rPr>
          <w:rFonts w:ascii="Times New Roman" w:hAnsi="Times New Roman" w:cs="Times New Roman"/>
          <w:i/>
          <w:sz w:val="24"/>
          <w:szCs w:val="24"/>
        </w:rPr>
        <w:t>r</w:t>
      </w:r>
      <w:r w:rsidR="00D22A1D" w:rsidRPr="00DF5D9A">
        <w:rPr>
          <w:rFonts w:ascii="Times New Roman" w:hAnsi="Times New Roman" w:cs="Times New Roman"/>
          <w:sz w:val="24"/>
          <w:szCs w:val="24"/>
        </w:rPr>
        <w:t xml:space="preserve"> = .004, </w:t>
      </w:r>
      <w:r w:rsidR="00E14E3D" w:rsidRPr="00DF5D9A">
        <w:rPr>
          <w:rFonts w:ascii="Times New Roman" w:hAnsi="Times New Roman" w:cs="Times New Roman"/>
          <w:sz w:val="24"/>
          <w:szCs w:val="24"/>
        </w:rPr>
        <w:t>95% CI = [-.08, .0</w:t>
      </w:r>
      <w:r w:rsidR="00823A78" w:rsidRPr="00DF5D9A">
        <w:rPr>
          <w:rFonts w:ascii="Times New Roman" w:hAnsi="Times New Roman" w:cs="Times New Roman"/>
          <w:sz w:val="24"/>
          <w:szCs w:val="24"/>
        </w:rPr>
        <w:t>9</w:t>
      </w:r>
      <w:r w:rsidR="00E14E3D" w:rsidRPr="00DF5D9A">
        <w:rPr>
          <w:rFonts w:ascii="Times New Roman" w:hAnsi="Times New Roman" w:cs="Times New Roman"/>
          <w:sz w:val="24"/>
          <w:szCs w:val="24"/>
        </w:rPr>
        <w:t xml:space="preserve">]). </w:t>
      </w:r>
      <w:r w:rsidR="00DD01BB" w:rsidRPr="00DF5D9A">
        <w:rPr>
          <w:rFonts w:ascii="Times New Roman" w:hAnsi="Times New Roman" w:cs="Times New Roman"/>
          <w:sz w:val="24"/>
          <w:szCs w:val="24"/>
        </w:rPr>
        <w:t>In sum,</w:t>
      </w:r>
      <w:r w:rsidR="00E14E3D" w:rsidRPr="00DF5D9A">
        <w:rPr>
          <w:rFonts w:ascii="Times New Roman" w:hAnsi="Times New Roman" w:cs="Times New Roman"/>
          <w:sz w:val="24"/>
          <w:szCs w:val="24"/>
        </w:rPr>
        <w:t xml:space="preserve"> the adjusted effect sizes decreased slightly</w:t>
      </w:r>
      <w:r w:rsidR="00DD01BB" w:rsidRPr="00DF5D9A">
        <w:rPr>
          <w:rFonts w:ascii="Times New Roman" w:hAnsi="Times New Roman" w:cs="Times New Roman"/>
          <w:sz w:val="24"/>
          <w:szCs w:val="24"/>
        </w:rPr>
        <w:t xml:space="preserve"> for overall self-enhancement and self-enhancement in agentic criteria</w:t>
      </w:r>
      <w:r w:rsidR="00E14E3D" w:rsidRPr="00DF5D9A">
        <w:rPr>
          <w:rFonts w:ascii="Times New Roman" w:hAnsi="Times New Roman" w:cs="Times New Roman"/>
          <w:sz w:val="24"/>
          <w:szCs w:val="24"/>
        </w:rPr>
        <w:t>,</w:t>
      </w:r>
      <w:r w:rsidR="00DD01BB" w:rsidRPr="00DF5D9A">
        <w:rPr>
          <w:rFonts w:ascii="Times New Roman" w:hAnsi="Times New Roman" w:cs="Times New Roman"/>
          <w:sz w:val="24"/>
          <w:szCs w:val="24"/>
        </w:rPr>
        <w:t xml:space="preserve"> but</w:t>
      </w:r>
      <w:r w:rsidR="00E14E3D" w:rsidRPr="00DF5D9A">
        <w:rPr>
          <w:rFonts w:ascii="Times New Roman" w:hAnsi="Times New Roman" w:cs="Times New Roman"/>
          <w:sz w:val="24"/>
          <w:szCs w:val="24"/>
        </w:rPr>
        <w:t xml:space="preserve"> none of the differences between observed</w:t>
      </w:r>
      <w:r w:rsidR="00FE7F23" w:rsidRPr="00DF5D9A">
        <w:rPr>
          <w:rFonts w:ascii="Times New Roman" w:hAnsi="Times New Roman" w:cs="Times New Roman"/>
          <w:sz w:val="24"/>
          <w:szCs w:val="24"/>
        </w:rPr>
        <w:t xml:space="preserve"> and adjusted effect sizes reached statistical significance.</w:t>
      </w:r>
      <w:r w:rsidR="005529AB" w:rsidRPr="00DF5D9A">
        <w:rPr>
          <w:rFonts w:ascii="Times New Roman" w:hAnsi="Times New Roman" w:cs="Times New Roman"/>
          <w:sz w:val="24"/>
          <w:szCs w:val="24"/>
        </w:rPr>
        <w:t xml:space="preserve"> </w:t>
      </w:r>
    </w:p>
    <w:p w14:paraId="6A256685" w14:textId="738D11E9" w:rsidR="00E47B6D" w:rsidRPr="00DF5D9A" w:rsidRDefault="005529AB">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Finally, we conducted </w:t>
      </w:r>
      <w:r w:rsidRPr="00DF5D9A">
        <w:rPr>
          <w:rFonts w:ascii="Times New Roman" w:hAnsi="Times New Roman" w:cs="Times New Roman"/>
          <w:i/>
          <w:sz w:val="24"/>
          <w:szCs w:val="24"/>
        </w:rPr>
        <w:t>p-curve</w:t>
      </w:r>
      <w:r w:rsidRPr="00DF5D9A">
        <w:rPr>
          <w:rFonts w:ascii="Times New Roman" w:hAnsi="Times New Roman" w:cs="Times New Roman"/>
          <w:sz w:val="24"/>
          <w:szCs w:val="24"/>
        </w:rPr>
        <w:t xml:space="preserve"> analyses</w:t>
      </w:r>
      <w:r w:rsidR="00027735" w:rsidRPr="00DF5D9A">
        <w:rPr>
          <w:rFonts w:ascii="Times New Roman" w:hAnsi="Times New Roman" w:cs="Times New Roman"/>
          <w:sz w:val="24"/>
          <w:szCs w:val="24"/>
        </w:rPr>
        <w:t>. A “</w:t>
      </w:r>
      <w:r w:rsidR="00027735" w:rsidRPr="00DF5D9A">
        <w:rPr>
          <w:rFonts w:ascii="Times New Roman" w:hAnsi="Times New Roman" w:cs="Times New Roman"/>
          <w:i/>
          <w:sz w:val="24"/>
          <w:szCs w:val="24"/>
        </w:rPr>
        <w:t>p-curve</w:t>
      </w:r>
      <w:r w:rsidR="00027735" w:rsidRPr="00DF5D9A">
        <w:rPr>
          <w:rFonts w:ascii="Times New Roman" w:hAnsi="Times New Roman" w:cs="Times New Roman"/>
          <w:sz w:val="24"/>
          <w:szCs w:val="24"/>
        </w:rPr>
        <w:t xml:space="preserve"> is the distribution of statistically significant </w:t>
      </w:r>
      <w:r w:rsidR="00027735" w:rsidRPr="00DF5D9A">
        <w:rPr>
          <w:rFonts w:ascii="Times New Roman" w:hAnsi="Times New Roman" w:cs="Times New Roman"/>
          <w:i/>
          <w:sz w:val="24"/>
          <w:szCs w:val="24"/>
        </w:rPr>
        <w:t>p</w:t>
      </w:r>
      <w:r w:rsidR="00027735" w:rsidRPr="00DF5D9A">
        <w:rPr>
          <w:rFonts w:ascii="Times New Roman" w:hAnsi="Times New Roman" w:cs="Times New Roman"/>
          <w:sz w:val="24"/>
          <w:szCs w:val="24"/>
        </w:rPr>
        <w:t xml:space="preserve"> values for a set of independent findings” (Simonsohn et al., 2014, p.535).</w:t>
      </w:r>
      <w:r w:rsidRPr="00DF5D9A">
        <w:rPr>
          <w:rFonts w:ascii="Times New Roman" w:hAnsi="Times New Roman" w:cs="Times New Roman"/>
          <w:sz w:val="24"/>
          <w:szCs w:val="24"/>
        </w:rPr>
        <w:t xml:space="preserve"> If the </w:t>
      </w:r>
      <w:r w:rsidR="00027735" w:rsidRPr="00DF5D9A">
        <w:rPr>
          <w:rFonts w:ascii="Times New Roman" w:hAnsi="Times New Roman" w:cs="Times New Roman"/>
          <w:i/>
          <w:sz w:val="24"/>
          <w:szCs w:val="24"/>
        </w:rPr>
        <w:t>p-curve</w:t>
      </w:r>
      <w:r w:rsidR="00027735" w:rsidRPr="00DF5D9A">
        <w:rPr>
          <w:rFonts w:ascii="Times New Roman" w:hAnsi="Times New Roman" w:cs="Times New Roman"/>
          <w:sz w:val="24"/>
          <w:szCs w:val="24"/>
        </w:rPr>
        <w:t xml:space="preserve"> </w:t>
      </w:r>
      <w:r w:rsidRPr="00DF5D9A">
        <w:rPr>
          <w:rFonts w:ascii="Times New Roman" w:hAnsi="Times New Roman" w:cs="Times New Roman"/>
          <w:sz w:val="24"/>
          <w:szCs w:val="24"/>
        </w:rPr>
        <w:t>distribution is right-skewed</w:t>
      </w:r>
      <w:r w:rsidR="00027735" w:rsidRPr="00DF5D9A">
        <w:rPr>
          <w:rFonts w:ascii="Times New Roman" w:hAnsi="Times New Roman" w:cs="Times New Roman"/>
          <w:sz w:val="24"/>
          <w:szCs w:val="24"/>
        </w:rPr>
        <w:t>,</w:t>
      </w:r>
      <w:r w:rsidRPr="00DF5D9A">
        <w:rPr>
          <w:rFonts w:ascii="Times New Roman" w:hAnsi="Times New Roman" w:cs="Times New Roman"/>
          <w:sz w:val="24"/>
          <w:szCs w:val="24"/>
        </w:rPr>
        <w:t xml:space="preserve"> this is an indication that publication bias is less likely. </w:t>
      </w:r>
      <w:r w:rsidR="00E47B6D" w:rsidRPr="00DF5D9A">
        <w:rPr>
          <w:rFonts w:ascii="Times New Roman" w:hAnsi="Times New Roman" w:cs="Times New Roman"/>
          <w:sz w:val="24"/>
          <w:szCs w:val="24"/>
        </w:rPr>
        <w:t xml:space="preserve">For overall self-enhancement, 13 of 36 effect sizes were excluded from the </w:t>
      </w:r>
      <w:r w:rsidR="00E47B6D" w:rsidRPr="00DF5D9A">
        <w:rPr>
          <w:rFonts w:ascii="Times New Roman" w:hAnsi="Times New Roman" w:cs="Times New Roman"/>
          <w:i/>
          <w:sz w:val="24"/>
          <w:szCs w:val="24"/>
        </w:rPr>
        <w:t>p-curve</w:t>
      </w:r>
      <w:r w:rsidR="00E47B6D" w:rsidRPr="00DF5D9A">
        <w:rPr>
          <w:rFonts w:ascii="Times New Roman" w:hAnsi="Times New Roman" w:cs="Times New Roman"/>
          <w:sz w:val="24"/>
          <w:szCs w:val="24"/>
        </w:rPr>
        <w:t xml:space="preserve"> analysis because they were not statistically significant. The results </w:t>
      </w:r>
      <w:r w:rsidR="00E95A3F" w:rsidRPr="00DF5D9A">
        <w:rPr>
          <w:rFonts w:ascii="Times New Roman" w:hAnsi="Times New Roman" w:cs="Times New Roman"/>
          <w:sz w:val="24"/>
          <w:szCs w:val="24"/>
        </w:rPr>
        <w:t xml:space="preserve">are summarized in Figure 4 where </w:t>
      </w:r>
      <w:r w:rsidR="00E47B6D" w:rsidRPr="00DF5D9A">
        <w:rPr>
          <w:rFonts w:ascii="Times New Roman" w:hAnsi="Times New Roman" w:cs="Times New Roman"/>
          <w:sz w:val="24"/>
          <w:szCs w:val="24"/>
        </w:rPr>
        <w:t xml:space="preserve">one can see that the distribution is </w:t>
      </w:r>
      <w:r w:rsidR="00E95A3F" w:rsidRPr="00DF5D9A">
        <w:rPr>
          <w:rFonts w:ascii="Times New Roman" w:hAnsi="Times New Roman" w:cs="Times New Roman"/>
          <w:sz w:val="24"/>
          <w:szCs w:val="24"/>
        </w:rPr>
        <w:t xml:space="preserve">right-skewed; </w:t>
      </w:r>
      <w:r w:rsidR="00E95A3F" w:rsidRPr="00DF5D9A">
        <w:rPr>
          <w:rFonts w:ascii="Times New Roman" w:hAnsi="Times New Roman" w:cs="Times New Roman"/>
          <w:color w:val="000000"/>
          <w:sz w:val="24"/>
          <w:szCs w:val="24"/>
        </w:rPr>
        <w:t xml:space="preserve">74% of effect sizes had </w:t>
      </w:r>
      <w:r w:rsidR="00E95A3F" w:rsidRPr="00DF5D9A">
        <w:rPr>
          <w:rFonts w:ascii="Times New Roman" w:hAnsi="Times New Roman" w:cs="Times New Roman"/>
          <w:i/>
          <w:iCs/>
          <w:color w:val="000000"/>
          <w:sz w:val="24"/>
          <w:szCs w:val="24"/>
        </w:rPr>
        <w:t>p</w:t>
      </w:r>
      <w:r w:rsidR="00E95A3F" w:rsidRPr="00DF5D9A">
        <w:rPr>
          <w:rFonts w:ascii="Times New Roman" w:hAnsi="Times New Roman" w:cs="Times New Roman"/>
          <w:color w:val="000000"/>
          <w:sz w:val="24"/>
          <w:szCs w:val="24"/>
        </w:rPr>
        <w:t xml:space="preserve"> values smaller </w:t>
      </w:r>
      <w:r w:rsidR="00433648" w:rsidRPr="00DF5D9A">
        <w:rPr>
          <w:rFonts w:ascii="Times New Roman" w:hAnsi="Times New Roman" w:cs="Times New Roman"/>
          <w:color w:val="000000"/>
          <w:sz w:val="24"/>
          <w:szCs w:val="24"/>
        </w:rPr>
        <w:t xml:space="preserve">than </w:t>
      </w:r>
      <w:r w:rsidR="00E95A3F" w:rsidRPr="00DF5D9A">
        <w:rPr>
          <w:rFonts w:ascii="Times New Roman" w:hAnsi="Times New Roman" w:cs="Times New Roman"/>
          <w:color w:val="000000"/>
          <w:sz w:val="24"/>
          <w:szCs w:val="24"/>
        </w:rPr>
        <w:t xml:space="preserve">or equal to 0.01, and </w:t>
      </w:r>
      <w:r w:rsidR="009E52B6" w:rsidRPr="00DF5D9A">
        <w:rPr>
          <w:rFonts w:ascii="Times New Roman" w:hAnsi="Times New Roman" w:cs="Times New Roman" w:hint="eastAsia"/>
          <w:color w:val="000000"/>
          <w:sz w:val="24"/>
          <w:szCs w:val="24"/>
          <w:lang w:eastAsia="zh-CN"/>
        </w:rPr>
        <w:t>87</w:t>
      </w:r>
      <w:r w:rsidR="00E95A3F" w:rsidRPr="00DF5D9A">
        <w:rPr>
          <w:rFonts w:ascii="Times New Roman" w:hAnsi="Times New Roman" w:cs="Times New Roman"/>
          <w:color w:val="000000"/>
          <w:sz w:val="24"/>
          <w:szCs w:val="24"/>
        </w:rPr>
        <w:t xml:space="preserve">% </w:t>
      </w:r>
      <w:r w:rsidR="00433648" w:rsidRPr="00DF5D9A">
        <w:rPr>
          <w:rFonts w:ascii="Times New Roman" w:hAnsi="Times New Roman" w:cs="Times New Roman"/>
          <w:color w:val="000000"/>
          <w:sz w:val="24"/>
          <w:szCs w:val="24"/>
        </w:rPr>
        <w:t xml:space="preserve">were </w:t>
      </w:r>
      <w:r w:rsidR="00BC3B64" w:rsidRPr="00DF5D9A">
        <w:rPr>
          <w:rFonts w:ascii="Times New Roman" w:hAnsi="Times New Roman" w:cs="Times New Roman"/>
          <w:color w:val="000000"/>
          <w:sz w:val="24"/>
          <w:szCs w:val="24"/>
        </w:rPr>
        <w:t>no larger than 0.02. The curve wa</w:t>
      </w:r>
      <w:r w:rsidR="00E95A3F" w:rsidRPr="00DF5D9A">
        <w:rPr>
          <w:rFonts w:ascii="Times New Roman" w:hAnsi="Times New Roman" w:cs="Times New Roman"/>
          <w:color w:val="000000"/>
          <w:sz w:val="24"/>
          <w:szCs w:val="24"/>
        </w:rPr>
        <w:t>s significantly right-skewed based on both the binomial test (</w:t>
      </w:r>
      <w:r w:rsidR="00056573" w:rsidRPr="00DF5D9A">
        <w:rPr>
          <w:rFonts w:ascii="Times New Roman" w:hAnsi="Times New Roman" w:cs="Times New Roman"/>
          <w:color w:val="000000"/>
          <w:sz w:val="24"/>
          <w:szCs w:val="24"/>
        </w:rPr>
        <w:t xml:space="preserve">share of significant results </w:t>
      </w:r>
      <w:r w:rsidR="00056573" w:rsidRPr="00DF5D9A">
        <w:rPr>
          <w:rFonts w:ascii="Times New Roman" w:hAnsi="Times New Roman" w:cs="Times New Roman"/>
          <w:i/>
          <w:color w:val="000000"/>
          <w:sz w:val="24"/>
          <w:szCs w:val="24"/>
        </w:rPr>
        <w:t>p</w:t>
      </w:r>
      <w:r w:rsidR="00056573" w:rsidRPr="00DF5D9A">
        <w:rPr>
          <w:rFonts w:ascii="Times New Roman" w:hAnsi="Times New Roman" w:cs="Times New Roman"/>
          <w:color w:val="000000"/>
          <w:sz w:val="24"/>
          <w:szCs w:val="24"/>
        </w:rPr>
        <w:t xml:space="preserve"> &lt; .025; </w:t>
      </w:r>
      <w:r w:rsidR="00E95A3F" w:rsidRPr="00DF5D9A">
        <w:rPr>
          <w:rFonts w:ascii="Times New Roman" w:hAnsi="Times New Roman" w:cs="Times New Roman"/>
          <w:i/>
          <w:color w:val="000000"/>
          <w:sz w:val="24"/>
          <w:szCs w:val="24"/>
        </w:rPr>
        <w:t xml:space="preserve">p </w:t>
      </w:r>
      <w:r w:rsidR="00EF5686" w:rsidRPr="00DF5D9A">
        <w:rPr>
          <w:rFonts w:ascii="Times New Roman" w:hAnsi="Times New Roman" w:cs="Times New Roman" w:hint="eastAsia"/>
          <w:color w:val="000000"/>
          <w:sz w:val="24"/>
          <w:szCs w:val="24"/>
          <w:lang w:eastAsia="zh-CN"/>
        </w:rPr>
        <w:t>=</w:t>
      </w:r>
      <w:r w:rsidR="00E95A3F" w:rsidRPr="00DF5D9A">
        <w:rPr>
          <w:rFonts w:ascii="Times New Roman" w:hAnsi="Times New Roman" w:cs="Times New Roman"/>
          <w:color w:val="000000"/>
          <w:sz w:val="24"/>
          <w:szCs w:val="24"/>
        </w:rPr>
        <w:t xml:space="preserve"> 0.000</w:t>
      </w:r>
      <w:r w:rsidR="00EF5686" w:rsidRPr="00DF5D9A">
        <w:rPr>
          <w:rFonts w:ascii="Times New Roman" w:hAnsi="Times New Roman" w:cs="Times New Roman" w:hint="eastAsia"/>
          <w:color w:val="000000"/>
          <w:sz w:val="24"/>
          <w:szCs w:val="24"/>
          <w:lang w:eastAsia="zh-CN"/>
        </w:rPr>
        <w:t>2</w:t>
      </w:r>
      <w:r w:rsidR="00E95A3F" w:rsidRPr="00DF5D9A">
        <w:rPr>
          <w:rFonts w:ascii="Times New Roman" w:hAnsi="Times New Roman" w:cs="Times New Roman"/>
          <w:color w:val="000000"/>
          <w:sz w:val="24"/>
          <w:szCs w:val="24"/>
        </w:rPr>
        <w:t>) and the continuous test (Z = -12.</w:t>
      </w:r>
      <w:r w:rsidR="0089485C" w:rsidRPr="00DF5D9A">
        <w:rPr>
          <w:rFonts w:ascii="Times New Roman" w:hAnsi="Times New Roman" w:cs="Times New Roman" w:hint="eastAsia"/>
          <w:color w:val="000000"/>
          <w:sz w:val="24"/>
          <w:szCs w:val="24"/>
          <w:lang w:eastAsia="zh-CN"/>
        </w:rPr>
        <w:t>4</w:t>
      </w:r>
      <w:r w:rsidR="00E95A3F" w:rsidRPr="00DF5D9A">
        <w:rPr>
          <w:rFonts w:ascii="Times New Roman" w:hAnsi="Times New Roman" w:cs="Times New Roman"/>
          <w:color w:val="000000"/>
          <w:sz w:val="24"/>
          <w:szCs w:val="24"/>
        </w:rPr>
        <w:t>,</w:t>
      </w:r>
      <w:r w:rsidR="00D17C7A" w:rsidRPr="00DF5D9A">
        <w:rPr>
          <w:rFonts w:ascii="Times New Roman" w:hAnsi="Times New Roman" w:cs="Times New Roman"/>
          <w:color w:val="000000"/>
          <w:sz w:val="24"/>
          <w:szCs w:val="24"/>
        </w:rPr>
        <w:t xml:space="preserve"> </w:t>
      </w:r>
      <w:r w:rsidR="00E95A3F" w:rsidRPr="00DF5D9A">
        <w:rPr>
          <w:rFonts w:ascii="Times New Roman" w:hAnsi="Times New Roman" w:cs="Times New Roman"/>
          <w:i/>
          <w:iCs/>
          <w:color w:val="000000"/>
          <w:sz w:val="24"/>
          <w:szCs w:val="24"/>
        </w:rPr>
        <w:t xml:space="preserve">p </w:t>
      </w:r>
      <w:r w:rsidR="00E95A3F" w:rsidRPr="00DF5D9A">
        <w:rPr>
          <w:rFonts w:ascii="Times New Roman" w:hAnsi="Times New Roman" w:cs="Times New Roman"/>
          <w:color w:val="000000"/>
          <w:sz w:val="24"/>
          <w:szCs w:val="24"/>
        </w:rPr>
        <w:t>&lt; .0001).</w:t>
      </w:r>
      <w:r w:rsidR="00FA4C30" w:rsidRPr="00DF5D9A">
        <w:rPr>
          <w:rFonts w:ascii="Times New Roman" w:hAnsi="Times New Roman" w:cs="Times New Roman"/>
          <w:color w:val="000000"/>
          <w:sz w:val="24"/>
          <w:szCs w:val="24"/>
        </w:rPr>
        <w:t xml:space="preserve"> Next, for self-enhancement in agentic criteria, 26 effect sizes</w:t>
      </w:r>
      <w:r w:rsidR="00886E50" w:rsidRPr="00DF5D9A">
        <w:rPr>
          <w:rFonts w:ascii="Times New Roman" w:hAnsi="Times New Roman" w:cs="Times New Roman"/>
          <w:color w:val="000000"/>
          <w:sz w:val="24"/>
          <w:szCs w:val="24"/>
        </w:rPr>
        <w:t xml:space="preserve"> were</w:t>
      </w:r>
      <w:r w:rsidR="00FA4C30" w:rsidRPr="00DF5D9A">
        <w:rPr>
          <w:rFonts w:ascii="Times New Roman" w:hAnsi="Times New Roman" w:cs="Times New Roman"/>
          <w:color w:val="000000"/>
          <w:sz w:val="24"/>
          <w:szCs w:val="24"/>
        </w:rPr>
        <w:t xml:space="preserve"> included in the analysis. </w:t>
      </w:r>
      <w:r w:rsidR="00B95438" w:rsidRPr="00DF5D9A">
        <w:rPr>
          <w:rFonts w:ascii="Times New Roman" w:hAnsi="Times New Roman" w:cs="Times New Roman"/>
          <w:color w:val="000000"/>
          <w:sz w:val="24"/>
          <w:szCs w:val="24"/>
        </w:rPr>
        <w:t>Figure</w:t>
      </w:r>
      <w:r w:rsidR="00FA4C30" w:rsidRPr="00DF5D9A">
        <w:rPr>
          <w:rFonts w:ascii="Times New Roman" w:hAnsi="Times New Roman" w:cs="Times New Roman"/>
          <w:color w:val="000000"/>
          <w:sz w:val="24"/>
          <w:szCs w:val="24"/>
        </w:rPr>
        <w:t xml:space="preserve"> 5 shows that this distribution is also right-skewed with 8</w:t>
      </w:r>
      <w:r w:rsidR="001019F9" w:rsidRPr="00DF5D9A">
        <w:rPr>
          <w:rFonts w:ascii="Times New Roman" w:hAnsi="Times New Roman" w:cs="Times New Roman" w:hint="eastAsia"/>
          <w:color w:val="000000"/>
          <w:sz w:val="24"/>
          <w:szCs w:val="24"/>
          <w:lang w:eastAsia="zh-CN"/>
        </w:rPr>
        <w:t>1</w:t>
      </w:r>
      <w:r w:rsidR="00FA4C30" w:rsidRPr="00DF5D9A">
        <w:rPr>
          <w:rFonts w:ascii="Times New Roman" w:hAnsi="Times New Roman" w:cs="Times New Roman"/>
          <w:color w:val="000000"/>
          <w:sz w:val="24"/>
          <w:szCs w:val="24"/>
        </w:rPr>
        <w:t xml:space="preserve">% of the effect sizes having </w:t>
      </w:r>
      <w:r w:rsidR="00FA4C30" w:rsidRPr="00DF5D9A">
        <w:rPr>
          <w:rFonts w:ascii="Times New Roman" w:hAnsi="Times New Roman" w:cs="Times New Roman"/>
          <w:i/>
          <w:iCs/>
          <w:color w:val="000000"/>
          <w:sz w:val="24"/>
          <w:szCs w:val="24"/>
        </w:rPr>
        <w:t>p</w:t>
      </w:r>
      <w:r w:rsidR="00FA4C30" w:rsidRPr="00DF5D9A">
        <w:rPr>
          <w:rFonts w:ascii="Times New Roman" w:hAnsi="Times New Roman" w:cs="Times New Roman"/>
          <w:color w:val="000000"/>
          <w:sz w:val="24"/>
          <w:szCs w:val="24"/>
        </w:rPr>
        <w:t xml:space="preserve"> values smaller </w:t>
      </w:r>
      <w:r w:rsidR="00433648" w:rsidRPr="00DF5D9A">
        <w:rPr>
          <w:rFonts w:ascii="Times New Roman" w:hAnsi="Times New Roman" w:cs="Times New Roman"/>
          <w:color w:val="000000"/>
          <w:sz w:val="24"/>
          <w:szCs w:val="24"/>
        </w:rPr>
        <w:t xml:space="preserve">than </w:t>
      </w:r>
      <w:r w:rsidR="00FA4C30" w:rsidRPr="00DF5D9A">
        <w:rPr>
          <w:rFonts w:ascii="Times New Roman" w:hAnsi="Times New Roman" w:cs="Times New Roman"/>
          <w:color w:val="000000"/>
          <w:sz w:val="24"/>
          <w:szCs w:val="24"/>
        </w:rPr>
        <w:t>or equal to 0.01, and 9</w:t>
      </w:r>
      <w:r w:rsidR="001019F9" w:rsidRPr="00DF5D9A">
        <w:rPr>
          <w:rFonts w:ascii="Times New Roman" w:hAnsi="Times New Roman" w:cs="Times New Roman" w:hint="eastAsia"/>
          <w:color w:val="000000"/>
          <w:sz w:val="24"/>
          <w:szCs w:val="24"/>
          <w:lang w:eastAsia="zh-CN"/>
        </w:rPr>
        <w:t>6</w:t>
      </w:r>
      <w:r w:rsidR="00FA4C30" w:rsidRPr="00DF5D9A">
        <w:rPr>
          <w:rFonts w:ascii="Times New Roman" w:hAnsi="Times New Roman" w:cs="Times New Roman"/>
          <w:color w:val="000000"/>
          <w:sz w:val="24"/>
          <w:szCs w:val="24"/>
        </w:rPr>
        <w:t xml:space="preserve">% </w:t>
      </w:r>
      <w:r w:rsidR="00433648" w:rsidRPr="00DF5D9A">
        <w:rPr>
          <w:rFonts w:ascii="Times New Roman" w:hAnsi="Times New Roman" w:cs="Times New Roman"/>
          <w:color w:val="000000"/>
          <w:sz w:val="24"/>
          <w:szCs w:val="24"/>
        </w:rPr>
        <w:t xml:space="preserve">were </w:t>
      </w:r>
      <w:r w:rsidR="00FA4C30" w:rsidRPr="00DF5D9A">
        <w:rPr>
          <w:rFonts w:ascii="Times New Roman" w:hAnsi="Times New Roman" w:cs="Times New Roman"/>
          <w:color w:val="000000"/>
          <w:sz w:val="24"/>
          <w:szCs w:val="24"/>
        </w:rPr>
        <w:t>no larger than 0.02. The curve is significantly right-skewed based on both the binomial test (</w:t>
      </w:r>
      <w:r w:rsidR="00056573" w:rsidRPr="00DF5D9A">
        <w:rPr>
          <w:rFonts w:ascii="Times New Roman" w:hAnsi="Times New Roman" w:cs="Times New Roman"/>
          <w:color w:val="000000"/>
          <w:sz w:val="24"/>
          <w:szCs w:val="24"/>
        </w:rPr>
        <w:t xml:space="preserve">share of significant results </w:t>
      </w:r>
      <w:r w:rsidR="00056573" w:rsidRPr="00DF5D9A">
        <w:rPr>
          <w:rFonts w:ascii="Times New Roman" w:hAnsi="Times New Roman" w:cs="Times New Roman"/>
          <w:i/>
          <w:color w:val="000000"/>
          <w:sz w:val="24"/>
          <w:szCs w:val="24"/>
        </w:rPr>
        <w:t>p</w:t>
      </w:r>
      <w:r w:rsidR="00056573" w:rsidRPr="00DF5D9A">
        <w:rPr>
          <w:rFonts w:ascii="Times New Roman" w:hAnsi="Times New Roman" w:cs="Times New Roman"/>
          <w:color w:val="000000"/>
          <w:sz w:val="24"/>
          <w:szCs w:val="24"/>
        </w:rPr>
        <w:t xml:space="preserve"> &lt; .025; </w:t>
      </w:r>
      <w:r w:rsidR="00FA4C30" w:rsidRPr="00DF5D9A">
        <w:rPr>
          <w:rFonts w:ascii="Times New Roman" w:hAnsi="Times New Roman" w:cs="Times New Roman"/>
          <w:i/>
          <w:color w:val="000000"/>
          <w:sz w:val="24"/>
          <w:szCs w:val="24"/>
        </w:rPr>
        <w:t xml:space="preserve">p </w:t>
      </w:r>
      <w:r w:rsidR="00FA4C30" w:rsidRPr="00DF5D9A">
        <w:rPr>
          <w:rFonts w:ascii="Times New Roman" w:hAnsi="Times New Roman" w:cs="Times New Roman"/>
          <w:color w:val="000000"/>
          <w:sz w:val="24"/>
          <w:szCs w:val="24"/>
        </w:rPr>
        <w:t>&lt; 0.0001) and the continuous test (Z = -14.</w:t>
      </w:r>
      <w:r w:rsidR="00562689" w:rsidRPr="00DF5D9A">
        <w:rPr>
          <w:rFonts w:ascii="Times New Roman" w:hAnsi="Times New Roman" w:cs="Times New Roman" w:hint="eastAsia"/>
          <w:color w:val="000000"/>
          <w:sz w:val="24"/>
          <w:szCs w:val="24"/>
          <w:lang w:eastAsia="zh-CN"/>
        </w:rPr>
        <w:t>54</w:t>
      </w:r>
      <w:r w:rsidR="00FA4C30" w:rsidRPr="00DF5D9A">
        <w:rPr>
          <w:rFonts w:ascii="Times New Roman" w:hAnsi="Times New Roman" w:cs="Times New Roman"/>
          <w:color w:val="000000"/>
          <w:sz w:val="24"/>
          <w:szCs w:val="24"/>
        </w:rPr>
        <w:t>,</w:t>
      </w:r>
      <w:r w:rsidR="00D17C7A" w:rsidRPr="00DF5D9A">
        <w:rPr>
          <w:rFonts w:ascii="Times New Roman" w:hAnsi="Times New Roman" w:cs="Times New Roman"/>
          <w:color w:val="000000"/>
          <w:sz w:val="24"/>
          <w:szCs w:val="24"/>
        </w:rPr>
        <w:t xml:space="preserve"> </w:t>
      </w:r>
      <w:r w:rsidR="00FA4C30" w:rsidRPr="00DF5D9A">
        <w:rPr>
          <w:rFonts w:ascii="Times New Roman" w:hAnsi="Times New Roman" w:cs="Times New Roman"/>
          <w:i/>
          <w:color w:val="000000"/>
          <w:sz w:val="24"/>
          <w:szCs w:val="24"/>
        </w:rPr>
        <w:t>p</w:t>
      </w:r>
      <w:r w:rsidR="00FA4C30" w:rsidRPr="00DF5D9A">
        <w:rPr>
          <w:rFonts w:ascii="Times New Roman" w:hAnsi="Times New Roman" w:cs="Times New Roman"/>
          <w:i/>
          <w:iCs/>
          <w:color w:val="000000"/>
          <w:sz w:val="24"/>
          <w:szCs w:val="24"/>
        </w:rPr>
        <w:t xml:space="preserve"> </w:t>
      </w:r>
      <w:r w:rsidR="00FA4C30" w:rsidRPr="00DF5D9A">
        <w:rPr>
          <w:rFonts w:ascii="Times New Roman" w:hAnsi="Times New Roman" w:cs="Times New Roman"/>
          <w:color w:val="000000"/>
          <w:sz w:val="24"/>
          <w:szCs w:val="24"/>
        </w:rPr>
        <w:t xml:space="preserve">&lt; .0001). </w:t>
      </w:r>
      <w:r w:rsidR="008B167C" w:rsidRPr="00DF5D9A">
        <w:rPr>
          <w:rFonts w:ascii="Times New Roman" w:hAnsi="Times New Roman" w:cs="Times New Roman"/>
          <w:color w:val="000000"/>
          <w:sz w:val="24"/>
          <w:szCs w:val="24"/>
        </w:rPr>
        <w:t>We could not perform this analysis for communal self-enhancement because only 3 effect sizes were significant</w:t>
      </w:r>
      <w:r w:rsidR="003B1887" w:rsidRPr="00DF5D9A">
        <w:rPr>
          <w:rFonts w:ascii="Times New Roman" w:hAnsi="Times New Roman" w:cs="Times New Roman"/>
          <w:color w:val="000000"/>
          <w:sz w:val="24"/>
          <w:szCs w:val="24"/>
        </w:rPr>
        <w:t>.</w:t>
      </w:r>
      <w:r w:rsidR="00D17C7A" w:rsidRPr="00DF5D9A">
        <w:rPr>
          <w:rFonts w:ascii="Times New Roman" w:hAnsi="Times New Roman" w:cs="Times New Roman"/>
          <w:color w:val="000000"/>
          <w:sz w:val="24"/>
          <w:szCs w:val="24"/>
        </w:rPr>
        <w:t xml:space="preserve"> </w:t>
      </w:r>
      <w:r w:rsidR="008B167C" w:rsidRPr="00DF5D9A">
        <w:rPr>
          <w:rFonts w:ascii="Times New Roman" w:hAnsi="Times New Roman" w:cs="Times New Roman"/>
          <w:color w:val="000000"/>
          <w:sz w:val="24"/>
          <w:szCs w:val="24"/>
        </w:rPr>
        <w:t xml:space="preserve"> </w:t>
      </w:r>
      <w:r w:rsidR="00D17C7A" w:rsidRPr="00DF5D9A">
        <w:rPr>
          <w:rFonts w:ascii="Times New Roman" w:hAnsi="Times New Roman" w:cs="Times New Roman"/>
          <w:sz w:val="24"/>
          <w:szCs w:val="24"/>
        </w:rPr>
        <w:t>In sum</w:t>
      </w:r>
      <w:r w:rsidR="00285128" w:rsidRPr="00DF5D9A">
        <w:rPr>
          <w:rFonts w:ascii="Times New Roman" w:hAnsi="Times New Roman" w:cs="Times New Roman"/>
          <w:sz w:val="24"/>
          <w:szCs w:val="24"/>
        </w:rPr>
        <w:t xml:space="preserve">, </w:t>
      </w:r>
      <w:r w:rsidR="00433648" w:rsidRPr="00DF5D9A">
        <w:rPr>
          <w:rFonts w:ascii="Times New Roman" w:hAnsi="Times New Roman" w:cs="Times New Roman"/>
          <w:sz w:val="24"/>
          <w:szCs w:val="24"/>
        </w:rPr>
        <w:t xml:space="preserve">we </w:t>
      </w:r>
      <w:r w:rsidR="00E47B6D" w:rsidRPr="00DF5D9A">
        <w:rPr>
          <w:rFonts w:ascii="Times New Roman" w:hAnsi="Times New Roman" w:cs="Times New Roman"/>
          <w:sz w:val="24"/>
          <w:szCs w:val="24"/>
        </w:rPr>
        <w:t>conclude</w:t>
      </w:r>
      <w:r w:rsidR="00285128" w:rsidRPr="00DF5D9A">
        <w:rPr>
          <w:rFonts w:ascii="Times New Roman" w:hAnsi="Times New Roman" w:cs="Times New Roman"/>
          <w:sz w:val="24"/>
          <w:szCs w:val="24"/>
        </w:rPr>
        <w:t>d</w:t>
      </w:r>
      <w:r w:rsidR="00E47B6D" w:rsidRPr="00DF5D9A">
        <w:rPr>
          <w:rFonts w:ascii="Times New Roman" w:hAnsi="Times New Roman" w:cs="Times New Roman"/>
          <w:sz w:val="24"/>
          <w:szCs w:val="24"/>
        </w:rPr>
        <w:t xml:space="preserve"> that </w:t>
      </w:r>
      <w:r w:rsidR="008B167C" w:rsidRPr="00DF5D9A">
        <w:rPr>
          <w:rFonts w:ascii="Times New Roman" w:hAnsi="Times New Roman" w:cs="Times New Roman"/>
          <w:sz w:val="24"/>
          <w:szCs w:val="24"/>
        </w:rPr>
        <w:t>publication bias is likely not a great threat to the validity of the current study.</w:t>
      </w:r>
    </w:p>
    <w:p w14:paraId="02247A05" w14:textId="496B71B6" w:rsidR="00D4496A" w:rsidRPr="00DF5D9A" w:rsidRDefault="00923870" w:rsidP="00D4496A">
      <w:pPr>
        <w:spacing w:after="0" w:line="480" w:lineRule="auto"/>
        <w:rPr>
          <w:rFonts w:ascii="Times New Roman" w:hAnsi="Times New Roman" w:cs="Times New Roman"/>
          <w:sz w:val="24"/>
          <w:szCs w:val="24"/>
        </w:rPr>
      </w:pPr>
      <w:r w:rsidRPr="00DF5D9A">
        <w:rPr>
          <w:rFonts w:ascii="Times New Roman" w:hAnsi="Times New Roman" w:cs="Times New Roman"/>
          <w:b/>
          <w:sz w:val="24"/>
          <w:szCs w:val="24"/>
        </w:rPr>
        <w:t>Length of Acquaintance</w:t>
      </w:r>
    </w:p>
    <w:p w14:paraId="455C5F50" w14:textId="763AA39E" w:rsidR="006C14A2" w:rsidRPr="00DF5D9A" w:rsidRDefault="00905E64" w:rsidP="00D4496A">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Next, we assessed the impact of</w:t>
      </w:r>
      <w:r w:rsidR="00352E8A" w:rsidRPr="00DF5D9A">
        <w:rPr>
          <w:rFonts w:ascii="Times New Roman" w:hAnsi="Times New Roman" w:cs="Times New Roman"/>
          <w:sz w:val="24"/>
          <w:szCs w:val="24"/>
        </w:rPr>
        <w:t xml:space="preserve"> length of acquaintance</w:t>
      </w:r>
      <w:r w:rsidR="002479E5" w:rsidRPr="00DF5D9A">
        <w:rPr>
          <w:rFonts w:ascii="Times New Roman" w:hAnsi="Times New Roman" w:cs="Times New Roman"/>
          <w:sz w:val="24"/>
          <w:szCs w:val="24"/>
        </w:rPr>
        <w:t xml:space="preserve"> </w:t>
      </w:r>
      <w:r w:rsidRPr="00DF5D9A">
        <w:rPr>
          <w:rFonts w:ascii="Times New Roman" w:hAnsi="Times New Roman" w:cs="Times New Roman"/>
          <w:sz w:val="24"/>
          <w:szCs w:val="24"/>
        </w:rPr>
        <w:t xml:space="preserve">on </w:t>
      </w:r>
      <w:r w:rsidR="00352E8A" w:rsidRPr="00DF5D9A">
        <w:rPr>
          <w:rFonts w:ascii="Times New Roman" w:hAnsi="Times New Roman" w:cs="Times New Roman"/>
          <w:sz w:val="24"/>
          <w:szCs w:val="24"/>
        </w:rPr>
        <w:t xml:space="preserve">the </w:t>
      </w:r>
      <w:r w:rsidR="0009269E" w:rsidRPr="00DF5D9A">
        <w:rPr>
          <w:rFonts w:ascii="Times New Roman" w:hAnsi="Times New Roman" w:cs="Times New Roman"/>
          <w:sz w:val="24"/>
          <w:szCs w:val="24"/>
        </w:rPr>
        <w:t>narcissism</w:t>
      </w:r>
      <w:r w:rsidR="00352E8A" w:rsidRPr="00DF5D9A">
        <w:rPr>
          <w:rFonts w:ascii="Times New Roman" w:hAnsi="Times New Roman" w:cs="Times New Roman"/>
          <w:sz w:val="24"/>
          <w:szCs w:val="24"/>
        </w:rPr>
        <w:t>-self-enhancement relationship.</w:t>
      </w:r>
      <w:r w:rsidR="001B31C7" w:rsidRPr="00DF5D9A">
        <w:rPr>
          <w:rFonts w:ascii="Times New Roman" w:hAnsi="Times New Roman" w:cs="Times New Roman"/>
          <w:sz w:val="24"/>
          <w:szCs w:val="24"/>
        </w:rPr>
        <w:t xml:space="preserve"> It was predicted that individuals who ha</w:t>
      </w:r>
      <w:r w:rsidRPr="00DF5D9A">
        <w:rPr>
          <w:rFonts w:ascii="Times New Roman" w:hAnsi="Times New Roman" w:cs="Times New Roman"/>
          <w:sz w:val="24"/>
          <w:szCs w:val="24"/>
        </w:rPr>
        <w:t>d</w:t>
      </w:r>
      <w:r w:rsidR="001B31C7" w:rsidRPr="00DF5D9A">
        <w:rPr>
          <w:rFonts w:ascii="Times New Roman" w:hAnsi="Times New Roman" w:cs="Times New Roman"/>
          <w:sz w:val="24"/>
          <w:szCs w:val="24"/>
        </w:rPr>
        <w:t xml:space="preserve"> known </w:t>
      </w:r>
      <w:r w:rsidR="00064EED" w:rsidRPr="00DF5D9A">
        <w:rPr>
          <w:rFonts w:ascii="Times New Roman" w:hAnsi="Times New Roman" w:cs="Times New Roman"/>
          <w:sz w:val="24"/>
          <w:szCs w:val="24"/>
        </w:rPr>
        <w:t>a narcissist</w:t>
      </w:r>
      <w:r w:rsidR="001B31C7" w:rsidRPr="00DF5D9A">
        <w:rPr>
          <w:rFonts w:ascii="Times New Roman" w:hAnsi="Times New Roman" w:cs="Times New Roman"/>
          <w:sz w:val="24"/>
          <w:szCs w:val="24"/>
        </w:rPr>
        <w:t xml:space="preserve"> for a short</w:t>
      </w:r>
      <w:r w:rsidR="0010626F" w:rsidRPr="00DF5D9A">
        <w:rPr>
          <w:rFonts w:ascii="Times New Roman" w:hAnsi="Times New Roman" w:cs="Times New Roman"/>
          <w:sz w:val="24"/>
          <w:szCs w:val="24"/>
        </w:rPr>
        <w:t>er</w:t>
      </w:r>
      <w:r w:rsidR="001B31C7" w:rsidRPr="00DF5D9A">
        <w:rPr>
          <w:rFonts w:ascii="Times New Roman" w:hAnsi="Times New Roman" w:cs="Times New Roman"/>
          <w:sz w:val="24"/>
          <w:szCs w:val="24"/>
        </w:rPr>
        <w:t xml:space="preserve"> period of time </w:t>
      </w:r>
      <w:r w:rsidR="002479E5" w:rsidRPr="00DF5D9A">
        <w:rPr>
          <w:rFonts w:ascii="Times New Roman" w:hAnsi="Times New Roman" w:cs="Times New Roman"/>
          <w:sz w:val="24"/>
          <w:szCs w:val="24"/>
        </w:rPr>
        <w:t>w</w:t>
      </w:r>
      <w:r w:rsidRPr="00DF5D9A">
        <w:rPr>
          <w:rFonts w:ascii="Times New Roman" w:hAnsi="Times New Roman" w:cs="Times New Roman"/>
          <w:sz w:val="24"/>
          <w:szCs w:val="24"/>
        </w:rPr>
        <w:t>ould</w:t>
      </w:r>
      <w:r w:rsidR="002479E5" w:rsidRPr="00DF5D9A">
        <w:rPr>
          <w:rFonts w:ascii="Times New Roman" w:hAnsi="Times New Roman" w:cs="Times New Roman"/>
          <w:sz w:val="24"/>
          <w:szCs w:val="24"/>
        </w:rPr>
        <w:t xml:space="preserve"> see the narcissist</w:t>
      </w:r>
      <w:r w:rsidR="001B31C7" w:rsidRPr="00DF5D9A">
        <w:rPr>
          <w:rFonts w:ascii="Times New Roman" w:hAnsi="Times New Roman" w:cs="Times New Roman"/>
          <w:sz w:val="24"/>
          <w:szCs w:val="24"/>
        </w:rPr>
        <w:t xml:space="preserve"> more positively</w:t>
      </w:r>
      <w:r w:rsidR="002479E5" w:rsidRPr="00DF5D9A">
        <w:rPr>
          <w:rFonts w:ascii="Times New Roman" w:hAnsi="Times New Roman" w:cs="Times New Roman"/>
          <w:sz w:val="24"/>
          <w:szCs w:val="24"/>
        </w:rPr>
        <w:t>,</w:t>
      </w:r>
      <w:r w:rsidR="001B31C7" w:rsidRPr="00DF5D9A">
        <w:rPr>
          <w:rFonts w:ascii="Times New Roman" w:hAnsi="Times New Roman" w:cs="Times New Roman"/>
          <w:sz w:val="24"/>
          <w:szCs w:val="24"/>
        </w:rPr>
        <w:t xml:space="preserve"> resulting in a smaller dis</w:t>
      </w:r>
      <w:r w:rsidR="00ED155D" w:rsidRPr="00DF5D9A">
        <w:rPr>
          <w:rFonts w:ascii="Times New Roman" w:hAnsi="Times New Roman" w:cs="Times New Roman"/>
          <w:sz w:val="24"/>
          <w:szCs w:val="24"/>
        </w:rPr>
        <w:t xml:space="preserve">crepancy </w:t>
      </w:r>
      <w:r w:rsidR="00ED155D" w:rsidRPr="00DF5D9A">
        <w:rPr>
          <w:rFonts w:ascii="Times New Roman" w:hAnsi="Times New Roman" w:cs="Times New Roman"/>
          <w:sz w:val="24"/>
          <w:szCs w:val="24"/>
        </w:rPr>
        <w:lastRenderedPageBreak/>
        <w:t>between their observer-</w:t>
      </w:r>
      <w:r w:rsidR="001B31C7" w:rsidRPr="00DF5D9A">
        <w:rPr>
          <w:rFonts w:ascii="Times New Roman" w:hAnsi="Times New Roman" w:cs="Times New Roman"/>
          <w:sz w:val="24"/>
          <w:szCs w:val="24"/>
        </w:rPr>
        <w:t>reports and narcissists’ self-reports</w:t>
      </w:r>
      <w:r w:rsidRPr="00DF5D9A">
        <w:rPr>
          <w:rFonts w:ascii="Times New Roman" w:hAnsi="Times New Roman" w:cs="Times New Roman"/>
          <w:sz w:val="24"/>
          <w:szCs w:val="24"/>
        </w:rPr>
        <w:t>,</w:t>
      </w:r>
      <w:r w:rsidR="001B31C7" w:rsidRPr="00DF5D9A">
        <w:rPr>
          <w:rFonts w:ascii="Times New Roman" w:hAnsi="Times New Roman" w:cs="Times New Roman"/>
          <w:sz w:val="24"/>
          <w:szCs w:val="24"/>
        </w:rPr>
        <w:t xml:space="preserve"> </w:t>
      </w:r>
      <w:r w:rsidR="00064EED" w:rsidRPr="00DF5D9A">
        <w:rPr>
          <w:rFonts w:ascii="Times New Roman" w:hAnsi="Times New Roman" w:cs="Times New Roman"/>
          <w:sz w:val="24"/>
          <w:szCs w:val="24"/>
        </w:rPr>
        <w:t>as compared to</w:t>
      </w:r>
      <w:r w:rsidR="001B31C7" w:rsidRPr="00DF5D9A">
        <w:rPr>
          <w:rFonts w:ascii="Times New Roman" w:hAnsi="Times New Roman" w:cs="Times New Roman"/>
          <w:sz w:val="24"/>
          <w:szCs w:val="24"/>
        </w:rPr>
        <w:t xml:space="preserve"> </w:t>
      </w:r>
      <w:r w:rsidR="001D793F" w:rsidRPr="00DF5D9A">
        <w:rPr>
          <w:rFonts w:ascii="Times New Roman" w:hAnsi="Times New Roman" w:cs="Times New Roman"/>
          <w:sz w:val="24"/>
          <w:szCs w:val="24"/>
        </w:rPr>
        <w:t>informants who ha</w:t>
      </w:r>
      <w:r w:rsidR="00CF2245" w:rsidRPr="00DF5D9A">
        <w:rPr>
          <w:rFonts w:ascii="Times New Roman" w:hAnsi="Times New Roman" w:cs="Times New Roman"/>
          <w:sz w:val="24"/>
          <w:szCs w:val="24"/>
        </w:rPr>
        <w:t>d</w:t>
      </w:r>
      <w:r w:rsidR="001D793F" w:rsidRPr="00DF5D9A">
        <w:rPr>
          <w:rFonts w:ascii="Times New Roman" w:hAnsi="Times New Roman" w:cs="Times New Roman"/>
          <w:sz w:val="24"/>
          <w:szCs w:val="24"/>
        </w:rPr>
        <w:t xml:space="preserve"> known the participants for a longer period of time</w:t>
      </w:r>
      <w:r w:rsidR="001B31C7" w:rsidRPr="00DF5D9A">
        <w:rPr>
          <w:rFonts w:ascii="Times New Roman" w:hAnsi="Times New Roman" w:cs="Times New Roman"/>
          <w:sz w:val="24"/>
          <w:szCs w:val="24"/>
        </w:rPr>
        <w:t xml:space="preserve">. </w:t>
      </w:r>
      <w:r w:rsidR="006C14A2" w:rsidRPr="00DF5D9A">
        <w:rPr>
          <w:rFonts w:ascii="Times New Roman" w:hAnsi="Times New Roman" w:cs="Times New Roman"/>
          <w:sz w:val="24"/>
          <w:szCs w:val="24"/>
        </w:rPr>
        <w:t>For this analysis</w:t>
      </w:r>
      <w:r w:rsidRPr="00DF5D9A">
        <w:rPr>
          <w:rFonts w:ascii="Times New Roman" w:hAnsi="Times New Roman" w:cs="Times New Roman"/>
          <w:sz w:val="24"/>
          <w:szCs w:val="24"/>
        </w:rPr>
        <w:t>,</w:t>
      </w:r>
      <w:r w:rsidR="006C14A2" w:rsidRPr="00DF5D9A">
        <w:rPr>
          <w:rFonts w:ascii="Times New Roman" w:hAnsi="Times New Roman" w:cs="Times New Roman"/>
          <w:sz w:val="24"/>
          <w:szCs w:val="24"/>
        </w:rPr>
        <w:t xml:space="preserve"> we </w:t>
      </w:r>
      <w:r w:rsidRPr="00DF5D9A">
        <w:rPr>
          <w:rFonts w:ascii="Times New Roman" w:hAnsi="Times New Roman" w:cs="Times New Roman"/>
          <w:sz w:val="24"/>
          <w:szCs w:val="24"/>
        </w:rPr>
        <w:t>identified</w:t>
      </w:r>
      <w:r w:rsidR="006C14A2" w:rsidRPr="00DF5D9A">
        <w:rPr>
          <w:rFonts w:ascii="Times New Roman" w:hAnsi="Times New Roman" w:cs="Times New Roman"/>
          <w:sz w:val="24"/>
          <w:szCs w:val="24"/>
        </w:rPr>
        <w:t xml:space="preserve"> three broad categories of acquaintance</w:t>
      </w:r>
      <w:r w:rsidRPr="00DF5D9A">
        <w:rPr>
          <w:rFonts w:ascii="Times New Roman" w:hAnsi="Times New Roman" w:cs="Times New Roman"/>
          <w:sz w:val="24"/>
          <w:szCs w:val="24"/>
        </w:rPr>
        <w:t xml:space="preserve"> for which we ran separate regression analyses</w:t>
      </w:r>
      <w:r w:rsidR="006C14A2" w:rsidRPr="00DF5D9A">
        <w:rPr>
          <w:rFonts w:ascii="Times New Roman" w:hAnsi="Times New Roman" w:cs="Times New Roman"/>
          <w:sz w:val="24"/>
          <w:szCs w:val="24"/>
        </w:rPr>
        <w:t>: zero acquaintance (</w:t>
      </w:r>
      <w:r w:rsidR="00331DE2" w:rsidRPr="00DF5D9A">
        <w:rPr>
          <w:rFonts w:ascii="Times New Roman" w:hAnsi="Times New Roman" w:cs="Times New Roman"/>
          <w:sz w:val="24"/>
          <w:szCs w:val="24"/>
        </w:rPr>
        <w:t xml:space="preserve">corrected </w:t>
      </w:r>
      <w:r w:rsidR="00331DE2" w:rsidRPr="00DF5D9A">
        <w:rPr>
          <w:rFonts w:ascii="Times New Roman" w:hAnsi="Times New Roman" w:cs="Times New Roman"/>
          <w:i/>
          <w:sz w:val="24"/>
          <w:szCs w:val="24"/>
        </w:rPr>
        <w:t>B</w:t>
      </w:r>
      <w:r w:rsidR="00331DE2" w:rsidRPr="00DF5D9A">
        <w:rPr>
          <w:rFonts w:ascii="Times New Roman" w:hAnsi="Times New Roman" w:cs="Times New Roman"/>
          <w:sz w:val="24"/>
          <w:szCs w:val="24"/>
        </w:rPr>
        <w:t xml:space="preserve"> = .2</w:t>
      </w:r>
      <w:r w:rsidR="004468BD" w:rsidRPr="00DF5D9A">
        <w:rPr>
          <w:rFonts w:ascii="Times New Roman" w:hAnsi="Times New Roman" w:cs="Times New Roman"/>
          <w:sz w:val="24"/>
          <w:szCs w:val="24"/>
        </w:rPr>
        <w:t>3</w:t>
      </w:r>
      <w:r w:rsidR="00331DE2" w:rsidRPr="00DF5D9A">
        <w:rPr>
          <w:rFonts w:ascii="Times New Roman" w:hAnsi="Times New Roman" w:cs="Times New Roman"/>
          <w:sz w:val="24"/>
          <w:szCs w:val="24"/>
        </w:rPr>
        <w:t xml:space="preserve">, </w:t>
      </w:r>
      <w:r w:rsidR="00331DE2" w:rsidRPr="00DF5D9A">
        <w:rPr>
          <w:rFonts w:ascii="Times New Roman" w:hAnsi="Times New Roman" w:cs="Times New Roman"/>
          <w:i/>
          <w:sz w:val="24"/>
          <w:szCs w:val="24"/>
        </w:rPr>
        <w:t>SE</w:t>
      </w:r>
      <w:r w:rsidR="00331DE2" w:rsidRPr="00DF5D9A">
        <w:rPr>
          <w:rFonts w:ascii="Times New Roman" w:hAnsi="Times New Roman" w:cs="Times New Roman"/>
          <w:sz w:val="24"/>
          <w:szCs w:val="24"/>
        </w:rPr>
        <w:t xml:space="preserve"> = .0</w:t>
      </w:r>
      <w:r w:rsidR="004468BD" w:rsidRPr="00DF5D9A">
        <w:rPr>
          <w:rFonts w:ascii="Times New Roman" w:hAnsi="Times New Roman" w:cs="Times New Roman"/>
          <w:sz w:val="24"/>
          <w:szCs w:val="24"/>
        </w:rPr>
        <w:t>8</w:t>
      </w:r>
      <w:r w:rsidR="00331DE2" w:rsidRPr="00DF5D9A">
        <w:rPr>
          <w:rFonts w:ascii="Times New Roman" w:hAnsi="Times New Roman" w:cs="Times New Roman"/>
          <w:sz w:val="24"/>
          <w:szCs w:val="24"/>
        </w:rPr>
        <w:t xml:space="preserve">, </w:t>
      </w:r>
      <w:r w:rsidR="00331DE2" w:rsidRPr="00DF5D9A">
        <w:rPr>
          <w:rFonts w:ascii="Times New Roman" w:hAnsi="Times New Roman" w:cs="Times New Roman"/>
          <w:i/>
          <w:sz w:val="24"/>
          <w:szCs w:val="24"/>
        </w:rPr>
        <w:t xml:space="preserve">k </w:t>
      </w:r>
      <w:r w:rsidR="00331DE2" w:rsidRPr="00DF5D9A">
        <w:rPr>
          <w:rFonts w:ascii="Times New Roman" w:hAnsi="Times New Roman" w:cs="Times New Roman"/>
          <w:sz w:val="24"/>
          <w:szCs w:val="24"/>
        </w:rPr>
        <w:t xml:space="preserve">= 9, number of samples = </w:t>
      </w:r>
      <w:r w:rsidR="004468BD" w:rsidRPr="00DF5D9A">
        <w:rPr>
          <w:rFonts w:ascii="Times New Roman" w:hAnsi="Times New Roman" w:cs="Times New Roman"/>
          <w:sz w:val="24"/>
          <w:szCs w:val="24"/>
        </w:rPr>
        <w:t>5</w:t>
      </w:r>
      <w:r w:rsidR="00331DE2" w:rsidRPr="00DF5D9A">
        <w:rPr>
          <w:rFonts w:ascii="Times New Roman" w:hAnsi="Times New Roman" w:cs="Times New Roman"/>
          <w:sz w:val="24"/>
          <w:szCs w:val="24"/>
        </w:rPr>
        <w:t>, 95% CI = [.</w:t>
      </w:r>
      <w:r w:rsidR="004468BD" w:rsidRPr="00DF5D9A">
        <w:rPr>
          <w:rFonts w:ascii="Times New Roman" w:hAnsi="Times New Roman" w:cs="Times New Roman"/>
          <w:sz w:val="24"/>
          <w:szCs w:val="24"/>
        </w:rPr>
        <w:t>005</w:t>
      </w:r>
      <w:r w:rsidR="00331DE2" w:rsidRPr="00DF5D9A">
        <w:rPr>
          <w:rFonts w:ascii="Times New Roman" w:hAnsi="Times New Roman" w:cs="Times New Roman"/>
          <w:sz w:val="24"/>
          <w:szCs w:val="24"/>
        </w:rPr>
        <w:t>, .</w:t>
      </w:r>
      <w:r w:rsidR="004468BD" w:rsidRPr="00DF5D9A">
        <w:rPr>
          <w:rFonts w:ascii="Times New Roman" w:hAnsi="Times New Roman" w:cs="Times New Roman"/>
          <w:sz w:val="24"/>
          <w:szCs w:val="24"/>
        </w:rPr>
        <w:t>45</w:t>
      </w:r>
      <w:r w:rsidR="00331DE2" w:rsidRPr="00DF5D9A">
        <w:rPr>
          <w:rFonts w:ascii="Times New Roman" w:hAnsi="Times New Roman" w:cs="Times New Roman"/>
          <w:sz w:val="24"/>
          <w:szCs w:val="24"/>
        </w:rPr>
        <w:t>]</w:t>
      </w:r>
      <w:r w:rsidR="00D61F7B" w:rsidRPr="00DF5D9A">
        <w:rPr>
          <w:rFonts w:ascii="Times New Roman" w:hAnsi="Times New Roman" w:cs="Times New Roman"/>
          <w:sz w:val="24"/>
          <w:szCs w:val="24"/>
        </w:rPr>
        <w:t>)</w:t>
      </w:r>
      <w:r w:rsidR="006C14A2" w:rsidRPr="00DF5D9A">
        <w:rPr>
          <w:rFonts w:ascii="Times New Roman" w:hAnsi="Times New Roman" w:cs="Times New Roman"/>
          <w:sz w:val="24"/>
          <w:szCs w:val="24"/>
        </w:rPr>
        <w:t xml:space="preserve">, short acquaintance (corrected </w:t>
      </w:r>
      <w:r w:rsidR="006C14A2" w:rsidRPr="00DF5D9A">
        <w:rPr>
          <w:rFonts w:ascii="Times New Roman" w:hAnsi="Times New Roman" w:cs="Times New Roman"/>
          <w:i/>
          <w:sz w:val="24"/>
          <w:szCs w:val="24"/>
        </w:rPr>
        <w:t>B</w:t>
      </w:r>
      <w:r w:rsidR="006C14A2" w:rsidRPr="00DF5D9A">
        <w:rPr>
          <w:rFonts w:ascii="Times New Roman" w:hAnsi="Times New Roman" w:cs="Times New Roman"/>
          <w:sz w:val="24"/>
          <w:szCs w:val="24"/>
        </w:rPr>
        <w:t xml:space="preserve"> = .1</w:t>
      </w:r>
      <w:r w:rsidR="004468BD" w:rsidRPr="00DF5D9A">
        <w:rPr>
          <w:rFonts w:ascii="Times New Roman" w:hAnsi="Times New Roman" w:cs="Times New Roman"/>
          <w:sz w:val="24"/>
          <w:szCs w:val="24"/>
        </w:rPr>
        <w:t>9</w:t>
      </w:r>
      <w:r w:rsidR="006C14A2" w:rsidRPr="00DF5D9A">
        <w:rPr>
          <w:rFonts w:ascii="Times New Roman" w:hAnsi="Times New Roman" w:cs="Times New Roman"/>
          <w:sz w:val="24"/>
          <w:szCs w:val="24"/>
        </w:rPr>
        <w:t xml:space="preserve">, </w:t>
      </w:r>
      <w:r w:rsidR="006C14A2" w:rsidRPr="00DF5D9A">
        <w:rPr>
          <w:rFonts w:ascii="Times New Roman" w:hAnsi="Times New Roman" w:cs="Times New Roman"/>
          <w:i/>
          <w:sz w:val="24"/>
          <w:szCs w:val="24"/>
        </w:rPr>
        <w:t>SE</w:t>
      </w:r>
      <w:r w:rsidR="006C14A2" w:rsidRPr="00DF5D9A">
        <w:rPr>
          <w:rFonts w:ascii="Times New Roman" w:hAnsi="Times New Roman" w:cs="Times New Roman"/>
          <w:sz w:val="24"/>
          <w:szCs w:val="24"/>
        </w:rPr>
        <w:t xml:space="preserve"> = .0</w:t>
      </w:r>
      <w:r w:rsidR="004468BD" w:rsidRPr="00DF5D9A">
        <w:rPr>
          <w:rFonts w:ascii="Times New Roman" w:hAnsi="Times New Roman" w:cs="Times New Roman"/>
          <w:sz w:val="24"/>
          <w:szCs w:val="24"/>
        </w:rPr>
        <w:t>3</w:t>
      </w:r>
      <w:r w:rsidR="006C14A2" w:rsidRPr="00DF5D9A">
        <w:rPr>
          <w:rFonts w:ascii="Times New Roman" w:hAnsi="Times New Roman" w:cs="Times New Roman"/>
          <w:sz w:val="24"/>
          <w:szCs w:val="24"/>
        </w:rPr>
        <w:t xml:space="preserve">, </w:t>
      </w:r>
      <w:r w:rsidR="006C14A2" w:rsidRPr="00DF5D9A">
        <w:rPr>
          <w:rFonts w:ascii="Times New Roman" w:hAnsi="Times New Roman" w:cs="Times New Roman"/>
          <w:i/>
          <w:sz w:val="24"/>
          <w:szCs w:val="24"/>
        </w:rPr>
        <w:t xml:space="preserve">k </w:t>
      </w:r>
      <w:r w:rsidR="00331DE2" w:rsidRPr="00DF5D9A">
        <w:rPr>
          <w:rFonts w:ascii="Times New Roman" w:hAnsi="Times New Roman" w:cs="Times New Roman"/>
          <w:sz w:val="24"/>
          <w:szCs w:val="24"/>
        </w:rPr>
        <w:t xml:space="preserve">= </w:t>
      </w:r>
      <w:r w:rsidR="004468BD" w:rsidRPr="00DF5D9A">
        <w:rPr>
          <w:rFonts w:ascii="Times New Roman" w:hAnsi="Times New Roman" w:cs="Times New Roman"/>
          <w:sz w:val="24"/>
          <w:szCs w:val="24"/>
        </w:rPr>
        <w:t>46</w:t>
      </w:r>
      <w:r w:rsidR="00331DE2" w:rsidRPr="00DF5D9A">
        <w:rPr>
          <w:rFonts w:ascii="Times New Roman" w:hAnsi="Times New Roman" w:cs="Times New Roman"/>
          <w:sz w:val="24"/>
          <w:szCs w:val="24"/>
        </w:rPr>
        <w:t xml:space="preserve">, number of samples = </w:t>
      </w:r>
      <w:r w:rsidR="004468BD" w:rsidRPr="00DF5D9A">
        <w:rPr>
          <w:rFonts w:ascii="Times New Roman" w:hAnsi="Times New Roman" w:cs="Times New Roman"/>
          <w:sz w:val="24"/>
          <w:szCs w:val="24"/>
        </w:rPr>
        <w:t>8</w:t>
      </w:r>
      <w:r w:rsidR="006C14A2" w:rsidRPr="00DF5D9A">
        <w:rPr>
          <w:rFonts w:ascii="Times New Roman" w:hAnsi="Times New Roman" w:cs="Times New Roman"/>
          <w:sz w:val="24"/>
          <w:szCs w:val="24"/>
        </w:rPr>
        <w:t>, 95% CI = [</w:t>
      </w:r>
      <w:r w:rsidR="004468BD" w:rsidRPr="00DF5D9A">
        <w:rPr>
          <w:rFonts w:ascii="Times New Roman" w:hAnsi="Times New Roman" w:cs="Times New Roman"/>
          <w:sz w:val="24"/>
          <w:szCs w:val="24"/>
        </w:rPr>
        <w:t>.06</w:t>
      </w:r>
      <w:r w:rsidR="00331DE2" w:rsidRPr="00DF5D9A">
        <w:rPr>
          <w:rFonts w:ascii="Times New Roman" w:hAnsi="Times New Roman" w:cs="Times New Roman"/>
          <w:sz w:val="24"/>
          <w:szCs w:val="24"/>
        </w:rPr>
        <w:t>, .3</w:t>
      </w:r>
      <w:r w:rsidR="004468BD" w:rsidRPr="00DF5D9A">
        <w:rPr>
          <w:rFonts w:ascii="Times New Roman" w:hAnsi="Times New Roman" w:cs="Times New Roman"/>
          <w:sz w:val="24"/>
          <w:szCs w:val="24"/>
        </w:rPr>
        <w:t>1</w:t>
      </w:r>
      <w:r w:rsidR="006C14A2" w:rsidRPr="00DF5D9A">
        <w:rPr>
          <w:rFonts w:ascii="Times New Roman" w:hAnsi="Times New Roman" w:cs="Times New Roman"/>
          <w:sz w:val="24"/>
          <w:szCs w:val="24"/>
        </w:rPr>
        <w:t>])</w:t>
      </w:r>
      <w:r w:rsidR="00EF5B60" w:rsidRPr="00DF5D9A">
        <w:rPr>
          <w:rFonts w:ascii="Times New Roman" w:hAnsi="Times New Roman" w:cs="Times New Roman"/>
          <w:sz w:val="24"/>
          <w:szCs w:val="24"/>
        </w:rPr>
        <w:t>, and long</w:t>
      </w:r>
      <w:r w:rsidR="006C14A2" w:rsidRPr="00DF5D9A">
        <w:rPr>
          <w:rFonts w:ascii="Times New Roman" w:hAnsi="Times New Roman" w:cs="Times New Roman"/>
          <w:sz w:val="24"/>
          <w:szCs w:val="24"/>
        </w:rPr>
        <w:t xml:space="preserve"> acquaintance (corrected </w:t>
      </w:r>
      <w:r w:rsidR="006C14A2" w:rsidRPr="00DF5D9A">
        <w:rPr>
          <w:rFonts w:ascii="Times New Roman" w:hAnsi="Times New Roman" w:cs="Times New Roman"/>
          <w:i/>
          <w:sz w:val="24"/>
          <w:szCs w:val="24"/>
        </w:rPr>
        <w:t>B</w:t>
      </w:r>
      <w:r w:rsidR="006C14A2" w:rsidRPr="00DF5D9A">
        <w:rPr>
          <w:rFonts w:ascii="Times New Roman" w:hAnsi="Times New Roman" w:cs="Times New Roman"/>
          <w:sz w:val="24"/>
          <w:szCs w:val="24"/>
        </w:rPr>
        <w:t xml:space="preserve"> = .2</w:t>
      </w:r>
      <w:r w:rsidR="004A26DB" w:rsidRPr="00DF5D9A">
        <w:rPr>
          <w:rFonts w:ascii="Times New Roman" w:hAnsi="Times New Roman" w:cs="Times New Roman"/>
          <w:sz w:val="24"/>
          <w:szCs w:val="24"/>
        </w:rPr>
        <w:t>2</w:t>
      </w:r>
      <w:r w:rsidR="006C14A2" w:rsidRPr="00DF5D9A">
        <w:rPr>
          <w:rFonts w:ascii="Times New Roman" w:hAnsi="Times New Roman" w:cs="Times New Roman"/>
          <w:sz w:val="24"/>
          <w:szCs w:val="24"/>
        </w:rPr>
        <w:t xml:space="preserve">, </w:t>
      </w:r>
      <w:r w:rsidR="006C14A2" w:rsidRPr="00DF5D9A">
        <w:rPr>
          <w:rFonts w:ascii="Times New Roman" w:hAnsi="Times New Roman" w:cs="Times New Roman"/>
          <w:i/>
          <w:sz w:val="24"/>
          <w:szCs w:val="24"/>
        </w:rPr>
        <w:t>SE</w:t>
      </w:r>
      <w:r w:rsidR="006C14A2" w:rsidRPr="00DF5D9A">
        <w:rPr>
          <w:rFonts w:ascii="Times New Roman" w:hAnsi="Times New Roman" w:cs="Times New Roman"/>
          <w:sz w:val="24"/>
          <w:szCs w:val="24"/>
        </w:rPr>
        <w:t xml:space="preserve"> = .03, </w:t>
      </w:r>
      <w:r w:rsidR="006C14A2" w:rsidRPr="00DF5D9A">
        <w:rPr>
          <w:rFonts w:ascii="Times New Roman" w:hAnsi="Times New Roman" w:cs="Times New Roman"/>
          <w:i/>
          <w:sz w:val="24"/>
          <w:szCs w:val="24"/>
        </w:rPr>
        <w:t xml:space="preserve">k </w:t>
      </w:r>
      <w:r w:rsidR="00AA28A2" w:rsidRPr="00DF5D9A">
        <w:rPr>
          <w:rFonts w:ascii="Times New Roman" w:hAnsi="Times New Roman" w:cs="Times New Roman"/>
          <w:sz w:val="24"/>
          <w:szCs w:val="24"/>
        </w:rPr>
        <w:t xml:space="preserve">= </w:t>
      </w:r>
      <w:r w:rsidR="004A26DB" w:rsidRPr="00DF5D9A">
        <w:rPr>
          <w:rFonts w:ascii="Times New Roman" w:hAnsi="Times New Roman" w:cs="Times New Roman"/>
          <w:sz w:val="24"/>
          <w:szCs w:val="24"/>
        </w:rPr>
        <w:t>91</w:t>
      </w:r>
      <w:r w:rsidR="006C14A2" w:rsidRPr="00DF5D9A">
        <w:rPr>
          <w:rFonts w:ascii="Times New Roman" w:hAnsi="Times New Roman" w:cs="Times New Roman"/>
          <w:sz w:val="24"/>
          <w:szCs w:val="24"/>
        </w:rPr>
        <w:t>, number of samples = 1</w:t>
      </w:r>
      <w:r w:rsidR="004A26DB" w:rsidRPr="00DF5D9A">
        <w:rPr>
          <w:rFonts w:ascii="Times New Roman" w:hAnsi="Times New Roman" w:cs="Times New Roman"/>
          <w:sz w:val="24"/>
          <w:szCs w:val="24"/>
        </w:rPr>
        <w:t>8</w:t>
      </w:r>
      <w:r w:rsidR="006C14A2" w:rsidRPr="00DF5D9A">
        <w:rPr>
          <w:rFonts w:ascii="Times New Roman" w:hAnsi="Times New Roman" w:cs="Times New Roman"/>
          <w:sz w:val="24"/>
          <w:szCs w:val="24"/>
        </w:rPr>
        <w:t>, 95% CI = [.16, .</w:t>
      </w:r>
      <w:r w:rsidR="004A26DB" w:rsidRPr="00DF5D9A">
        <w:rPr>
          <w:rFonts w:ascii="Times New Roman" w:hAnsi="Times New Roman" w:cs="Times New Roman"/>
          <w:sz w:val="24"/>
          <w:szCs w:val="24"/>
        </w:rPr>
        <w:t>29</w:t>
      </w:r>
      <w:r w:rsidR="006C14A2" w:rsidRPr="00DF5D9A">
        <w:rPr>
          <w:rFonts w:ascii="Times New Roman" w:hAnsi="Times New Roman" w:cs="Times New Roman"/>
          <w:sz w:val="24"/>
          <w:szCs w:val="24"/>
        </w:rPr>
        <w:t xml:space="preserve">]). </w:t>
      </w:r>
      <w:r w:rsidR="006C55CF" w:rsidRPr="00DF5D9A">
        <w:rPr>
          <w:rFonts w:ascii="Times New Roman" w:hAnsi="Times New Roman" w:cs="Times New Roman"/>
          <w:sz w:val="24"/>
          <w:szCs w:val="24"/>
        </w:rPr>
        <w:t>Hypothesis 3 was not supported</w:t>
      </w:r>
      <w:r w:rsidR="00922538" w:rsidRPr="00DF5D9A">
        <w:rPr>
          <w:rFonts w:ascii="Times New Roman" w:hAnsi="Times New Roman" w:cs="Times New Roman"/>
          <w:sz w:val="24"/>
          <w:szCs w:val="24"/>
        </w:rPr>
        <w:t>, as evidenced by the overlapping confidence intervals for the three categories of acquaintanceship</w:t>
      </w:r>
      <w:r w:rsidR="006C55CF" w:rsidRPr="00DF5D9A">
        <w:rPr>
          <w:rFonts w:ascii="Times New Roman" w:hAnsi="Times New Roman" w:cs="Times New Roman"/>
          <w:sz w:val="24"/>
          <w:szCs w:val="24"/>
        </w:rPr>
        <w:t xml:space="preserve">. </w:t>
      </w:r>
    </w:p>
    <w:p w14:paraId="56949591" w14:textId="7E6D9906" w:rsidR="00352E8A" w:rsidRPr="00DF5D9A" w:rsidRDefault="00151AD6"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Individual self-enhancement constructs</w:t>
      </w:r>
    </w:p>
    <w:p w14:paraId="5A7C0CF4" w14:textId="42A3CD99" w:rsidR="00A87BA8" w:rsidRPr="00DF5D9A" w:rsidRDefault="00A474FF"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Finally</w:t>
      </w:r>
      <w:r w:rsidR="00C92FA2" w:rsidRPr="00DF5D9A">
        <w:rPr>
          <w:rFonts w:ascii="Times New Roman" w:hAnsi="Times New Roman" w:cs="Times New Roman"/>
          <w:sz w:val="24"/>
          <w:szCs w:val="24"/>
        </w:rPr>
        <w:t xml:space="preserve">, we individually examined the extent to which </w:t>
      </w:r>
      <w:proofErr w:type="gramStart"/>
      <w:r w:rsidR="00C92FA2" w:rsidRPr="00DF5D9A">
        <w:rPr>
          <w:rFonts w:ascii="Times New Roman" w:hAnsi="Times New Roman" w:cs="Times New Roman"/>
          <w:sz w:val="24"/>
          <w:szCs w:val="24"/>
        </w:rPr>
        <w:t>narcissists</w:t>
      </w:r>
      <w:proofErr w:type="gramEnd"/>
      <w:r w:rsidR="00C92FA2" w:rsidRPr="00DF5D9A">
        <w:rPr>
          <w:rFonts w:ascii="Times New Roman" w:hAnsi="Times New Roman" w:cs="Times New Roman"/>
          <w:sz w:val="24"/>
          <w:szCs w:val="24"/>
        </w:rPr>
        <w:t xml:space="preserve"> self-enhanced </w:t>
      </w:r>
      <w:r w:rsidR="004C21BC" w:rsidRPr="00DF5D9A">
        <w:rPr>
          <w:rFonts w:ascii="Times New Roman" w:hAnsi="Times New Roman" w:cs="Times New Roman"/>
          <w:sz w:val="24"/>
          <w:szCs w:val="24"/>
        </w:rPr>
        <w:t>specific</w:t>
      </w:r>
      <w:r w:rsidR="00C92FA2" w:rsidRPr="00DF5D9A">
        <w:rPr>
          <w:rFonts w:ascii="Times New Roman" w:hAnsi="Times New Roman" w:cs="Times New Roman"/>
          <w:sz w:val="24"/>
          <w:szCs w:val="24"/>
        </w:rPr>
        <w:t xml:space="preserve"> constructs. </w:t>
      </w:r>
      <w:r w:rsidR="00A2390F" w:rsidRPr="00DF5D9A">
        <w:rPr>
          <w:rFonts w:ascii="Times New Roman" w:hAnsi="Times New Roman" w:cs="Times New Roman"/>
          <w:sz w:val="24"/>
          <w:szCs w:val="24"/>
        </w:rPr>
        <w:t xml:space="preserve">These results appear in </w:t>
      </w:r>
      <w:r w:rsidR="00153C80" w:rsidRPr="00DF5D9A">
        <w:rPr>
          <w:rFonts w:ascii="Times New Roman" w:hAnsi="Times New Roman" w:cs="Times New Roman"/>
          <w:sz w:val="24"/>
          <w:szCs w:val="24"/>
        </w:rPr>
        <w:t>Table 7</w:t>
      </w:r>
      <w:r w:rsidR="00A2390F" w:rsidRPr="00DF5D9A">
        <w:rPr>
          <w:rFonts w:ascii="Times New Roman" w:hAnsi="Times New Roman" w:cs="Times New Roman"/>
          <w:sz w:val="24"/>
          <w:szCs w:val="24"/>
        </w:rPr>
        <w:t xml:space="preserve">. </w:t>
      </w:r>
      <w:r w:rsidR="00C92FA2" w:rsidRPr="00DF5D9A">
        <w:rPr>
          <w:rFonts w:ascii="Times New Roman" w:hAnsi="Times New Roman" w:cs="Times New Roman"/>
          <w:sz w:val="24"/>
          <w:szCs w:val="24"/>
        </w:rPr>
        <w:t>As part of this analysis</w:t>
      </w:r>
      <w:r w:rsidR="004C21BC" w:rsidRPr="00DF5D9A">
        <w:rPr>
          <w:rFonts w:ascii="Times New Roman" w:hAnsi="Times New Roman" w:cs="Times New Roman"/>
          <w:sz w:val="24"/>
          <w:szCs w:val="24"/>
        </w:rPr>
        <w:t>,</w:t>
      </w:r>
      <w:r w:rsidR="00C92FA2" w:rsidRPr="00DF5D9A">
        <w:rPr>
          <w:rFonts w:ascii="Times New Roman" w:hAnsi="Times New Roman" w:cs="Times New Roman"/>
          <w:sz w:val="24"/>
          <w:szCs w:val="24"/>
        </w:rPr>
        <w:t xml:space="preserve"> we searched</w:t>
      </w:r>
      <w:r w:rsidR="00257514" w:rsidRPr="00DF5D9A">
        <w:rPr>
          <w:rFonts w:ascii="Times New Roman" w:hAnsi="Times New Roman" w:cs="Times New Roman"/>
          <w:sz w:val="24"/>
          <w:szCs w:val="24"/>
        </w:rPr>
        <w:t xml:space="preserve"> for exceptions to </w:t>
      </w:r>
      <w:r w:rsidR="00C92FA2" w:rsidRPr="00DF5D9A">
        <w:rPr>
          <w:rFonts w:ascii="Times New Roman" w:hAnsi="Times New Roman" w:cs="Times New Roman"/>
          <w:sz w:val="24"/>
          <w:szCs w:val="24"/>
        </w:rPr>
        <w:t>the previously described</w:t>
      </w:r>
      <w:r w:rsidR="00257514" w:rsidRPr="00DF5D9A">
        <w:rPr>
          <w:rFonts w:ascii="Times New Roman" w:hAnsi="Times New Roman" w:cs="Times New Roman"/>
          <w:sz w:val="24"/>
          <w:szCs w:val="24"/>
        </w:rPr>
        <w:t xml:space="preserve"> trend</w:t>
      </w:r>
      <w:r w:rsidR="00BF4A75" w:rsidRPr="00DF5D9A">
        <w:rPr>
          <w:rFonts w:ascii="Times New Roman" w:hAnsi="Times New Roman" w:cs="Times New Roman"/>
          <w:sz w:val="24"/>
          <w:szCs w:val="24"/>
        </w:rPr>
        <w:t xml:space="preserve"> </w:t>
      </w:r>
      <w:r w:rsidR="00C92FA2" w:rsidRPr="00DF5D9A">
        <w:rPr>
          <w:rFonts w:ascii="Times New Roman" w:hAnsi="Times New Roman" w:cs="Times New Roman"/>
          <w:sz w:val="24"/>
          <w:szCs w:val="24"/>
        </w:rPr>
        <w:t>for agency and communion</w:t>
      </w:r>
      <w:r w:rsidR="001E540C" w:rsidRPr="00DF5D9A">
        <w:rPr>
          <w:rFonts w:ascii="Times New Roman" w:hAnsi="Times New Roman" w:cs="Times New Roman"/>
          <w:sz w:val="24"/>
          <w:szCs w:val="24"/>
        </w:rPr>
        <w:t xml:space="preserve">. In other words, </w:t>
      </w:r>
      <w:r w:rsidR="00EB0B97" w:rsidRPr="00DF5D9A">
        <w:rPr>
          <w:rFonts w:ascii="Times New Roman" w:hAnsi="Times New Roman" w:cs="Times New Roman"/>
          <w:sz w:val="24"/>
          <w:szCs w:val="24"/>
        </w:rPr>
        <w:t xml:space="preserve">we examined whether there were any </w:t>
      </w:r>
      <w:r w:rsidR="00257514" w:rsidRPr="00DF5D9A">
        <w:rPr>
          <w:rFonts w:ascii="Times New Roman" w:hAnsi="Times New Roman" w:cs="Times New Roman"/>
          <w:sz w:val="24"/>
          <w:szCs w:val="24"/>
        </w:rPr>
        <w:t>agentic characteristics that narcissists did not inflate and communal characteristics that narcissists did inflate</w:t>
      </w:r>
      <w:r w:rsidR="003C6E39" w:rsidRPr="00DF5D9A">
        <w:rPr>
          <w:rFonts w:ascii="Times New Roman" w:hAnsi="Times New Roman" w:cs="Times New Roman"/>
          <w:sz w:val="24"/>
          <w:szCs w:val="24"/>
        </w:rPr>
        <w:t xml:space="preserve">. </w:t>
      </w:r>
      <w:r w:rsidR="00D90CB0" w:rsidRPr="00DF5D9A">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sidRPr="00DF5D9A">
        <w:rPr>
          <w:rFonts w:ascii="Times New Roman" w:hAnsi="Times New Roman" w:cs="Times New Roman"/>
          <w:sz w:val="24"/>
          <w:szCs w:val="24"/>
        </w:rPr>
        <w:t xml:space="preserve"> </w:t>
      </w:r>
      <w:r w:rsidR="004C21BC" w:rsidRPr="00DF5D9A">
        <w:rPr>
          <w:rFonts w:ascii="Times New Roman" w:hAnsi="Times New Roman" w:cs="Times New Roman"/>
          <w:sz w:val="24"/>
          <w:szCs w:val="24"/>
        </w:rPr>
        <w:t xml:space="preserve">We </w:t>
      </w:r>
      <w:r w:rsidR="00CE307C" w:rsidRPr="00DF5D9A">
        <w:rPr>
          <w:rFonts w:ascii="Times New Roman" w:hAnsi="Times New Roman" w:cs="Times New Roman"/>
          <w:sz w:val="24"/>
          <w:szCs w:val="24"/>
        </w:rPr>
        <w:t>only performed this additional analysis for constructs that had effect sizes from at least three independent samples</w:t>
      </w:r>
      <w:r w:rsidR="004C21BC" w:rsidRPr="00DF5D9A">
        <w:rPr>
          <w:rFonts w:ascii="Times New Roman" w:hAnsi="Times New Roman" w:cs="Times New Roman"/>
          <w:sz w:val="24"/>
          <w:szCs w:val="24"/>
        </w:rPr>
        <w:t xml:space="preserve">. </w:t>
      </w:r>
      <w:r w:rsidR="00D17C7A" w:rsidRPr="00DF5D9A">
        <w:rPr>
          <w:rFonts w:ascii="Times New Roman" w:hAnsi="Times New Roman" w:cs="Times New Roman"/>
          <w:sz w:val="24"/>
          <w:szCs w:val="24"/>
        </w:rPr>
        <w:t>W</w:t>
      </w:r>
      <w:r w:rsidR="004C21BC" w:rsidRPr="00DF5D9A">
        <w:rPr>
          <w:rFonts w:ascii="Times New Roman" w:hAnsi="Times New Roman" w:cs="Times New Roman"/>
          <w:sz w:val="24"/>
          <w:szCs w:val="24"/>
        </w:rPr>
        <w:t>e were able to perform this analysis for</w:t>
      </w:r>
      <w:r w:rsidR="005E358F" w:rsidRPr="00DF5D9A">
        <w:rPr>
          <w:rFonts w:ascii="Times New Roman" w:hAnsi="Times New Roman" w:cs="Times New Roman"/>
          <w:sz w:val="24"/>
          <w:szCs w:val="24"/>
        </w:rPr>
        <w:t xml:space="preserve"> 10 out of the </w:t>
      </w:r>
      <w:r w:rsidR="008C709B" w:rsidRPr="00DF5D9A">
        <w:rPr>
          <w:rFonts w:ascii="Times New Roman" w:hAnsi="Times New Roman" w:cs="Times New Roman"/>
          <w:sz w:val="24"/>
          <w:szCs w:val="24"/>
        </w:rPr>
        <w:t>2</w:t>
      </w:r>
      <w:r w:rsidR="00A2390F" w:rsidRPr="00DF5D9A">
        <w:rPr>
          <w:rFonts w:ascii="Times New Roman" w:hAnsi="Times New Roman" w:cs="Times New Roman"/>
          <w:sz w:val="24"/>
          <w:szCs w:val="24"/>
        </w:rPr>
        <w:t>7</w:t>
      </w:r>
      <w:r w:rsidR="008C709B" w:rsidRPr="00DF5D9A">
        <w:rPr>
          <w:rFonts w:ascii="Times New Roman" w:hAnsi="Times New Roman" w:cs="Times New Roman"/>
          <w:sz w:val="24"/>
          <w:szCs w:val="24"/>
        </w:rPr>
        <w:t xml:space="preserve"> constructs </w:t>
      </w:r>
      <w:r w:rsidR="004C21BC" w:rsidRPr="00DF5D9A">
        <w:rPr>
          <w:rFonts w:ascii="Times New Roman" w:hAnsi="Times New Roman" w:cs="Times New Roman"/>
          <w:sz w:val="24"/>
          <w:szCs w:val="24"/>
        </w:rPr>
        <w:t>in our</w:t>
      </w:r>
      <w:r w:rsidR="008C709B" w:rsidRPr="00DF5D9A">
        <w:rPr>
          <w:rFonts w:ascii="Times New Roman" w:hAnsi="Times New Roman" w:cs="Times New Roman"/>
          <w:sz w:val="24"/>
          <w:szCs w:val="24"/>
        </w:rPr>
        <w:t xml:space="preserve"> meta-analysis (the different types of fairness </w:t>
      </w:r>
      <w:r w:rsidR="00A2390F" w:rsidRPr="00DF5D9A">
        <w:rPr>
          <w:rFonts w:ascii="Times New Roman" w:hAnsi="Times New Roman" w:cs="Times New Roman"/>
          <w:sz w:val="24"/>
          <w:szCs w:val="24"/>
        </w:rPr>
        <w:t xml:space="preserve">were </w:t>
      </w:r>
      <w:r w:rsidR="008C709B" w:rsidRPr="00DF5D9A">
        <w:rPr>
          <w:rFonts w:ascii="Times New Roman" w:hAnsi="Times New Roman" w:cs="Times New Roman"/>
          <w:sz w:val="24"/>
          <w:szCs w:val="24"/>
        </w:rPr>
        <w:t xml:space="preserve">considered one construct; see Table 1). </w:t>
      </w:r>
      <w:r w:rsidR="00CF2245" w:rsidRPr="00DF5D9A">
        <w:rPr>
          <w:rFonts w:ascii="Times New Roman" w:hAnsi="Times New Roman" w:cs="Times New Roman"/>
          <w:sz w:val="24"/>
          <w:szCs w:val="24"/>
        </w:rPr>
        <w:t>Many of these results should be interpreted with caution because they were based on a limited number of samples.</w:t>
      </w:r>
    </w:p>
    <w:p w14:paraId="40C7F169" w14:textId="1304532C" w:rsidR="00F85BA1" w:rsidRPr="00DF5D9A" w:rsidRDefault="00C92FA2"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First, </w:t>
      </w:r>
      <w:r w:rsidR="00E05D6B" w:rsidRPr="00DF5D9A">
        <w:rPr>
          <w:rFonts w:ascii="Times New Roman" w:hAnsi="Times New Roman" w:cs="Times New Roman"/>
          <w:sz w:val="24"/>
          <w:szCs w:val="24"/>
        </w:rPr>
        <w:t>t</w:t>
      </w:r>
      <w:r w:rsidR="00220613" w:rsidRPr="00DF5D9A">
        <w:rPr>
          <w:rFonts w:ascii="Times New Roman" w:hAnsi="Times New Roman" w:cs="Times New Roman"/>
          <w:sz w:val="24"/>
          <w:szCs w:val="24"/>
        </w:rPr>
        <w:t>he narciss</w:t>
      </w:r>
      <w:r w:rsidR="009A1905" w:rsidRPr="00DF5D9A">
        <w:rPr>
          <w:rFonts w:ascii="Times New Roman" w:hAnsi="Times New Roman" w:cs="Times New Roman"/>
          <w:sz w:val="24"/>
          <w:szCs w:val="24"/>
        </w:rPr>
        <w:t>ism-</w:t>
      </w:r>
      <w:r w:rsidR="00220613" w:rsidRPr="00DF5D9A">
        <w:rPr>
          <w:rFonts w:ascii="Times New Roman" w:hAnsi="Times New Roman" w:cs="Times New Roman"/>
          <w:sz w:val="24"/>
          <w:szCs w:val="24"/>
        </w:rPr>
        <w:t>self-enhancement relationship</w:t>
      </w:r>
      <w:r w:rsidR="00D70910" w:rsidRPr="00DF5D9A">
        <w:rPr>
          <w:rFonts w:ascii="Times New Roman" w:hAnsi="Times New Roman" w:cs="Times New Roman"/>
          <w:sz w:val="24"/>
          <w:szCs w:val="24"/>
        </w:rPr>
        <w:t>s</w:t>
      </w:r>
      <w:r w:rsidR="00220613" w:rsidRPr="00DF5D9A">
        <w:rPr>
          <w:rFonts w:ascii="Times New Roman" w:hAnsi="Times New Roman" w:cs="Times New Roman"/>
          <w:sz w:val="24"/>
          <w:szCs w:val="24"/>
        </w:rPr>
        <w:t xml:space="preserve"> for agentic constructs </w:t>
      </w:r>
      <w:r w:rsidR="00D70910" w:rsidRPr="00DF5D9A">
        <w:rPr>
          <w:rFonts w:ascii="Times New Roman" w:hAnsi="Times New Roman" w:cs="Times New Roman"/>
          <w:sz w:val="24"/>
          <w:szCs w:val="24"/>
        </w:rPr>
        <w:t>were</w:t>
      </w:r>
      <w:r w:rsidR="00220613" w:rsidRPr="00DF5D9A">
        <w:rPr>
          <w:rFonts w:ascii="Times New Roman" w:hAnsi="Times New Roman" w:cs="Times New Roman"/>
          <w:sz w:val="24"/>
          <w:szCs w:val="24"/>
        </w:rPr>
        <w:t xml:space="preserve"> as follows: intelligence (</w:t>
      </w:r>
      <w:r w:rsidR="00220613" w:rsidRPr="00DF5D9A">
        <w:rPr>
          <w:rFonts w:ascii="Times New Roman" w:hAnsi="Times New Roman" w:cs="Times New Roman"/>
          <w:i/>
          <w:sz w:val="24"/>
          <w:szCs w:val="24"/>
        </w:rPr>
        <w:t>B</w:t>
      </w:r>
      <w:r w:rsidR="00220613" w:rsidRPr="00DF5D9A">
        <w:rPr>
          <w:rFonts w:ascii="Times New Roman" w:hAnsi="Times New Roman" w:cs="Times New Roman"/>
          <w:sz w:val="24"/>
          <w:szCs w:val="24"/>
        </w:rPr>
        <w:t xml:space="preserve"> = .2</w:t>
      </w:r>
      <w:r w:rsidR="00C7708F" w:rsidRPr="00DF5D9A">
        <w:rPr>
          <w:rFonts w:ascii="Times New Roman" w:hAnsi="Times New Roman" w:cs="Times New Roman"/>
          <w:sz w:val="24"/>
          <w:szCs w:val="24"/>
        </w:rPr>
        <w:t xml:space="preserve">9,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w:t>
      </w:r>
      <w:r w:rsidR="00C7708F" w:rsidRPr="00DF5D9A">
        <w:rPr>
          <w:rFonts w:ascii="Times New Roman" w:hAnsi="Times New Roman" w:cs="Times New Roman"/>
          <w:sz w:val="24"/>
          <w:szCs w:val="24"/>
        </w:rPr>
        <w:t>21</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number of </w:t>
      </w:r>
      <w:r w:rsidR="00971E4E" w:rsidRPr="00DF5D9A">
        <w:rPr>
          <w:rFonts w:ascii="Times New Roman" w:hAnsi="Times New Roman" w:cs="Times New Roman"/>
          <w:sz w:val="24"/>
          <w:szCs w:val="24"/>
        </w:rPr>
        <w:t>samples = 14, 95% CI = [.23, .35</w:t>
      </w:r>
      <w:r w:rsidR="00681B7A" w:rsidRPr="00DF5D9A">
        <w:rPr>
          <w:rFonts w:ascii="Times New Roman" w:hAnsi="Times New Roman" w:cs="Times New Roman"/>
          <w:sz w:val="24"/>
          <w:szCs w:val="24"/>
        </w:rPr>
        <w:t>]</w:t>
      </w:r>
      <w:r w:rsidR="00220613" w:rsidRPr="00DF5D9A">
        <w:rPr>
          <w:rFonts w:ascii="Times New Roman" w:hAnsi="Times New Roman" w:cs="Times New Roman"/>
          <w:sz w:val="24"/>
          <w:szCs w:val="24"/>
        </w:rPr>
        <w:t xml:space="preserve">), </w:t>
      </w:r>
      <w:r w:rsidR="00986FB3" w:rsidRPr="00DF5D9A">
        <w:rPr>
          <w:rFonts w:ascii="Times New Roman" w:hAnsi="Times New Roman" w:cs="Times New Roman"/>
          <w:sz w:val="24"/>
          <w:szCs w:val="24"/>
        </w:rPr>
        <w:t>task performance (</w:t>
      </w:r>
      <w:r w:rsidR="00986FB3" w:rsidRPr="00DF5D9A">
        <w:rPr>
          <w:rFonts w:ascii="Times New Roman" w:hAnsi="Times New Roman" w:cs="Times New Roman"/>
          <w:i/>
          <w:sz w:val="24"/>
          <w:szCs w:val="24"/>
        </w:rPr>
        <w:t>B</w:t>
      </w:r>
      <w:r w:rsidR="00971E4E" w:rsidRPr="00DF5D9A">
        <w:rPr>
          <w:rFonts w:ascii="Times New Roman" w:hAnsi="Times New Roman" w:cs="Times New Roman"/>
          <w:sz w:val="24"/>
          <w:szCs w:val="24"/>
        </w:rPr>
        <w:t xml:space="preserve"> = .17</w:t>
      </w:r>
      <w:r w:rsidR="00986FB3" w:rsidRPr="00DF5D9A">
        <w:rPr>
          <w:rFonts w:ascii="Times New Roman" w:hAnsi="Times New Roman" w:cs="Times New Roman"/>
          <w:sz w:val="24"/>
          <w:szCs w:val="24"/>
        </w:rPr>
        <w:t xml:space="preserve">, </w:t>
      </w:r>
      <w:r w:rsidR="00986FB3" w:rsidRPr="00DF5D9A">
        <w:rPr>
          <w:rFonts w:ascii="Times New Roman" w:hAnsi="Times New Roman" w:cs="Times New Roman"/>
          <w:i/>
          <w:sz w:val="24"/>
          <w:szCs w:val="24"/>
        </w:rPr>
        <w:t>k</w:t>
      </w:r>
      <w:r w:rsidR="00971E4E" w:rsidRPr="00DF5D9A">
        <w:rPr>
          <w:rFonts w:ascii="Times New Roman" w:hAnsi="Times New Roman" w:cs="Times New Roman"/>
          <w:sz w:val="24"/>
          <w:szCs w:val="24"/>
        </w:rPr>
        <w:t xml:space="preserve"> effect sizes = 1</w:t>
      </w:r>
      <w:r w:rsidR="005F5911" w:rsidRPr="00DF5D9A">
        <w:rPr>
          <w:rFonts w:ascii="Times New Roman" w:hAnsi="Times New Roman" w:cs="Times New Roman"/>
          <w:sz w:val="24"/>
          <w:szCs w:val="24"/>
        </w:rPr>
        <w:t>6</w:t>
      </w:r>
      <w:r w:rsidR="00971E4E" w:rsidRPr="00DF5D9A">
        <w:rPr>
          <w:rFonts w:ascii="Times New Roman" w:hAnsi="Times New Roman" w:cs="Times New Roman"/>
          <w:sz w:val="24"/>
          <w:szCs w:val="24"/>
        </w:rPr>
        <w:t>, number of samples = 6, 95% CI = [.0</w:t>
      </w:r>
      <w:r w:rsidR="005F5911" w:rsidRPr="00DF5D9A">
        <w:rPr>
          <w:rFonts w:ascii="Times New Roman" w:hAnsi="Times New Roman" w:cs="Times New Roman"/>
          <w:sz w:val="24"/>
          <w:szCs w:val="24"/>
        </w:rPr>
        <w:t>8</w:t>
      </w:r>
      <w:r w:rsidR="00971E4E" w:rsidRPr="00DF5D9A">
        <w:rPr>
          <w:rFonts w:ascii="Times New Roman" w:hAnsi="Times New Roman" w:cs="Times New Roman"/>
          <w:sz w:val="24"/>
          <w:szCs w:val="24"/>
        </w:rPr>
        <w:t>, .</w:t>
      </w:r>
      <w:r w:rsidR="005F5911" w:rsidRPr="00DF5D9A">
        <w:rPr>
          <w:rFonts w:ascii="Times New Roman" w:hAnsi="Times New Roman" w:cs="Times New Roman"/>
          <w:sz w:val="24"/>
          <w:szCs w:val="24"/>
        </w:rPr>
        <w:t>25</w:t>
      </w:r>
      <w:r w:rsidR="00986FB3" w:rsidRPr="00DF5D9A">
        <w:rPr>
          <w:rFonts w:ascii="Times New Roman" w:hAnsi="Times New Roman" w:cs="Times New Roman"/>
          <w:sz w:val="24"/>
          <w:szCs w:val="24"/>
        </w:rPr>
        <w:t xml:space="preserve">]), </w:t>
      </w:r>
      <w:r w:rsidR="00220613" w:rsidRPr="00DF5D9A">
        <w:rPr>
          <w:rFonts w:ascii="Times New Roman" w:hAnsi="Times New Roman" w:cs="Times New Roman"/>
          <w:sz w:val="24"/>
          <w:szCs w:val="24"/>
        </w:rPr>
        <w:lastRenderedPageBreak/>
        <w:t>leadership (</w:t>
      </w:r>
      <w:r w:rsidR="00220613" w:rsidRPr="00DF5D9A">
        <w:rPr>
          <w:rFonts w:ascii="Times New Roman" w:hAnsi="Times New Roman" w:cs="Times New Roman"/>
          <w:i/>
          <w:sz w:val="24"/>
          <w:szCs w:val="24"/>
        </w:rPr>
        <w:t>B</w:t>
      </w:r>
      <w:r w:rsidR="00220613" w:rsidRPr="00DF5D9A">
        <w:rPr>
          <w:rFonts w:ascii="Times New Roman" w:hAnsi="Times New Roman" w:cs="Times New Roman"/>
          <w:sz w:val="24"/>
          <w:szCs w:val="24"/>
        </w:rPr>
        <w:t xml:space="preserve"> = .34,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11, </w:t>
      </w:r>
      <w:r w:rsidR="00CE69DC" w:rsidRPr="00DF5D9A">
        <w:rPr>
          <w:rFonts w:ascii="Times New Roman" w:hAnsi="Times New Roman" w:cs="Times New Roman"/>
          <w:sz w:val="24"/>
          <w:szCs w:val="24"/>
        </w:rPr>
        <w:t xml:space="preserve">number of </w:t>
      </w:r>
      <w:r w:rsidR="00220613" w:rsidRPr="00DF5D9A">
        <w:rPr>
          <w:rFonts w:ascii="Times New Roman" w:hAnsi="Times New Roman" w:cs="Times New Roman"/>
          <w:sz w:val="24"/>
          <w:szCs w:val="24"/>
        </w:rPr>
        <w:t>samples = 4</w:t>
      </w:r>
      <w:r w:rsidR="00681B7A" w:rsidRPr="00DF5D9A">
        <w:rPr>
          <w:rFonts w:ascii="Times New Roman" w:hAnsi="Times New Roman" w:cs="Times New Roman"/>
          <w:sz w:val="24"/>
          <w:szCs w:val="24"/>
        </w:rPr>
        <w:t>, 95% CI = [.17, .50]</w:t>
      </w:r>
      <w:r w:rsidR="00220613" w:rsidRPr="00DF5D9A">
        <w:rPr>
          <w:rFonts w:ascii="Times New Roman" w:hAnsi="Times New Roman" w:cs="Times New Roman"/>
          <w:sz w:val="24"/>
          <w:szCs w:val="24"/>
        </w:rPr>
        <w:t>), extraversion (</w:t>
      </w:r>
      <w:r w:rsidR="00220613" w:rsidRPr="00DF5D9A">
        <w:rPr>
          <w:rFonts w:ascii="Times New Roman" w:hAnsi="Times New Roman" w:cs="Times New Roman"/>
          <w:i/>
          <w:sz w:val="24"/>
          <w:szCs w:val="24"/>
        </w:rPr>
        <w:t>B</w:t>
      </w:r>
      <w:r w:rsidR="00220613" w:rsidRPr="00DF5D9A">
        <w:rPr>
          <w:rFonts w:ascii="Times New Roman" w:hAnsi="Times New Roman" w:cs="Times New Roman"/>
          <w:sz w:val="24"/>
          <w:szCs w:val="24"/>
        </w:rPr>
        <w:t xml:space="preserve"> = .4</w:t>
      </w:r>
      <w:r w:rsidR="005F5911" w:rsidRPr="00DF5D9A">
        <w:rPr>
          <w:rFonts w:ascii="Times New Roman" w:hAnsi="Times New Roman" w:cs="Times New Roman"/>
          <w:sz w:val="24"/>
          <w:szCs w:val="24"/>
        </w:rPr>
        <w:t>1</w:t>
      </w:r>
      <w:r w:rsidR="00220613" w:rsidRPr="00DF5D9A">
        <w:rPr>
          <w:rFonts w:ascii="Times New Roman" w:hAnsi="Times New Roman" w:cs="Times New Roman"/>
          <w:sz w:val="24"/>
          <w:szCs w:val="24"/>
        </w:rPr>
        <w:t xml:space="preserve">,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w:t>
      </w:r>
      <w:r w:rsidR="00681B7A" w:rsidRPr="00DF5D9A">
        <w:rPr>
          <w:rFonts w:ascii="Times New Roman" w:hAnsi="Times New Roman" w:cs="Times New Roman"/>
          <w:sz w:val="24"/>
          <w:szCs w:val="24"/>
        </w:rPr>
        <w:t>10</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number of </w:t>
      </w:r>
      <w:r w:rsidR="00220613" w:rsidRPr="00DF5D9A">
        <w:rPr>
          <w:rFonts w:ascii="Times New Roman" w:hAnsi="Times New Roman" w:cs="Times New Roman"/>
          <w:sz w:val="24"/>
          <w:szCs w:val="24"/>
        </w:rPr>
        <w:t xml:space="preserve">samples = </w:t>
      </w:r>
      <w:r w:rsidR="00681B7A" w:rsidRPr="00DF5D9A">
        <w:rPr>
          <w:rFonts w:ascii="Times New Roman" w:hAnsi="Times New Roman" w:cs="Times New Roman"/>
          <w:sz w:val="24"/>
          <w:szCs w:val="24"/>
        </w:rPr>
        <w:t>5, 95% CI = [.31, .52]</w:t>
      </w:r>
      <w:r w:rsidR="00220613" w:rsidRPr="00DF5D9A">
        <w:rPr>
          <w:rFonts w:ascii="Times New Roman" w:hAnsi="Times New Roman" w:cs="Times New Roman"/>
          <w:sz w:val="24"/>
          <w:szCs w:val="24"/>
        </w:rPr>
        <w:t>), attractiveness (</w:t>
      </w:r>
      <w:r w:rsidR="00220613" w:rsidRPr="00DF5D9A">
        <w:rPr>
          <w:rFonts w:ascii="Times New Roman" w:hAnsi="Times New Roman" w:cs="Times New Roman"/>
          <w:i/>
          <w:sz w:val="24"/>
          <w:szCs w:val="24"/>
        </w:rPr>
        <w:t>B</w:t>
      </w:r>
      <w:r w:rsidR="00220613" w:rsidRPr="00DF5D9A">
        <w:rPr>
          <w:rFonts w:ascii="Times New Roman" w:hAnsi="Times New Roman" w:cs="Times New Roman"/>
          <w:sz w:val="24"/>
          <w:szCs w:val="24"/>
        </w:rPr>
        <w:t xml:space="preserve"> = .</w:t>
      </w:r>
      <w:r w:rsidR="008C3905" w:rsidRPr="00DF5D9A">
        <w:rPr>
          <w:rFonts w:ascii="Times New Roman" w:hAnsi="Times New Roman" w:cs="Times New Roman"/>
          <w:sz w:val="24"/>
          <w:szCs w:val="24"/>
        </w:rPr>
        <w:t>40</w:t>
      </w:r>
      <w:r w:rsidR="00220613" w:rsidRPr="00DF5D9A">
        <w:rPr>
          <w:rFonts w:ascii="Times New Roman" w:hAnsi="Times New Roman" w:cs="Times New Roman"/>
          <w:sz w:val="24"/>
          <w:szCs w:val="24"/>
        </w:rPr>
        <w:t xml:space="preserve">,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w:t>
      </w:r>
      <w:r w:rsidR="00681B7A" w:rsidRPr="00DF5D9A">
        <w:rPr>
          <w:rFonts w:ascii="Times New Roman" w:hAnsi="Times New Roman" w:cs="Times New Roman"/>
          <w:sz w:val="24"/>
          <w:szCs w:val="24"/>
        </w:rPr>
        <w:t>9</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number of </w:t>
      </w:r>
      <w:r w:rsidR="00220613" w:rsidRPr="00DF5D9A">
        <w:rPr>
          <w:rFonts w:ascii="Times New Roman" w:hAnsi="Times New Roman" w:cs="Times New Roman"/>
          <w:sz w:val="24"/>
          <w:szCs w:val="24"/>
        </w:rPr>
        <w:t xml:space="preserve">samples = </w:t>
      </w:r>
      <w:r w:rsidR="00681B7A" w:rsidRPr="00DF5D9A">
        <w:rPr>
          <w:rFonts w:ascii="Times New Roman" w:hAnsi="Times New Roman" w:cs="Times New Roman"/>
          <w:sz w:val="24"/>
          <w:szCs w:val="24"/>
        </w:rPr>
        <w:t>6, 95% CI = [.2</w:t>
      </w:r>
      <w:r w:rsidR="008C3905" w:rsidRPr="00DF5D9A">
        <w:rPr>
          <w:rFonts w:ascii="Times New Roman" w:hAnsi="Times New Roman" w:cs="Times New Roman"/>
          <w:sz w:val="24"/>
          <w:szCs w:val="24"/>
        </w:rPr>
        <w:t>8</w:t>
      </w:r>
      <w:r w:rsidR="00681B7A" w:rsidRPr="00DF5D9A">
        <w:rPr>
          <w:rFonts w:ascii="Times New Roman" w:hAnsi="Times New Roman" w:cs="Times New Roman"/>
          <w:sz w:val="24"/>
          <w:szCs w:val="24"/>
        </w:rPr>
        <w:t>, .5</w:t>
      </w:r>
      <w:r w:rsidR="008C3905" w:rsidRPr="00DF5D9A">
        <w:rPr>
          <w:rFonts w:ascii="Times New Roman" w:hAnsi="Times New Roman" w:cs="Times New Roman"/>
          <w:sz w:val="24"/>
          <w:szCs w:val="24"/>
        </w:rPr>
        <w:t>2</w:t>
      </w:r>
      <w:r w:rsidR="00681B7A" w:rsidRPr="00DF5D9A">
        <w:rPr>
          <w:rFonts w:ascii="Times New Roman" w:hAnsi="Times New Roman" w:cs="Times New Roman"/>
          <w:sz w:val="24"/>
          <w:szCs w:val="24"/>
        </w:rPr>
        <w:t>]</w:t>
      </w:r>
      <w:r w:rsidR="00220613" w:rsidRPr="00DF5D9A">
        <w:rPr>
          <w:rFonts w:ascii="Times New Roman" w:hAnsi="Times New Roman" w:cs="Times New Roman"/>
          <w:sz w:val="24"/>
          <w:szCs w:val="24"/>
        </w:rPr>
        <w:t>), and openness (</w:t>
      </w:r>
      <w:r w:rsidR="00220613" w:rsidRPr="00DF5D9A">
        <w:rPr>
          <w:rFonts w:ascii="Times New Roman" w:hAnsi="Times New Roman" w:cs="Times New Roman"/>
          <w:i/>
          <w:sz w:val="24"/>
          <w:szCs w:val="24"/>
        </w:rPr>
        <w:t>B</w:t>
      </w:r>
      <w:r w:rsidR="00613E66" w:rsidRPr="00DF5D9A">
        <w:rPr>
          <w:rFonts w:ascii="Times New Roman" w:hAnsi="Times New Roman" w:cs="Times New Roman"/>
          <w:sz w:val="24"/>
          <w:szCs w:val="24"/>
        </w:rPr>
        <w:t xml:space="preserve"> = .2</w:t>
      </w:r>
      <w:r w:rsidR="005F5911" w:rsidRPr="00DF5D9A">
        <w:rPr>
          <w:rFonts w:ascii="Times New Roman" w:hAnsi="Times New Roman" w:cs="Times New Roman"/>
          <w:sz w:val="24"/>
          <w:szCs w:val="24"/>
        </w:rPr>
        <w:t>8</w:t>
      </w:r>
      <w:r w:rsidR="00220613" w:rsidRPr="00DF5D9A">
        <w:rPr>
          <w:rFonts w:ascii="Times New Roman" w:hAnsi="Times New Roman" w:cs="Times New Roman"/>
          <w:sz w:val="24"/>
          <w:szCs w:val="24"/>
        </w:rPr>
        <w:t xml:space="preserve">, </w:t>
      </w:r>
      <w:r w:rsidR="00220613" w:rsidRPr="00DF5D9A">
        <w:rPr>
          <w:rFonts w:ascii="Times New Roman" w:hAnsi="Times New Roman" w:cs="Times New Roman"/>
          <w:i/>
          <w:sz w:val="24"/>
          <w:szCs w:val="24"/>
        </w:rPr>
        <w:t>k</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effect sizes </w:t>
      </w:r>
      <w:r w:rsidR="00220613" w:rsidRPr="00DF5D9A">
        <w:rPr>
          <w:rFonts w:ascii="Times New Roman" w:hAnsi="Times New Roman" w:cs="Times New Roman"/>
          <w:sz w:val="24"/>
          <w:szCs w:val="24"/>
        </w:rPr>
        <w:t xml:space="preserve">= </w:t>
      </w:r>
      <w:r w:rsidR="00681B7A" w:rsidRPr="00DF5D9A">
        <w:rPr>
          <w:rFonts w:ascii="Times New Roman" w:hAnsi="Times New Roman" w:cs="Times New Roman"/>
          <w:sz w:val="24"/>
          <w:szCs w:val="24"/>
        </w:rPr>
        <w:t>8</w:t>
      </w:r>
      <w:r w:rsidR="00220613" w:rsidRPr="00DF5D9A">
        <w:rPr>
          <w:rFonts w:ascii="Times New Roman" w:hAnsi="Times New Roman" w:cs="Times New Roman"/>
          <w:sz w:val="24"/>
          <w:szCs w:val="24"/>
        </w:rPr>
        <w:t xml:space="preserve">, </w:t>
      </w:r>
      <w:r w:rsidR="00CE69DC" w:rsidRPr="00DF5D9A">
        <w:rPr>
          <w:rFonts w:ascii="Times New Roman" w:hAnsi="Times New Roman" w:cs="Times New Roman"/>
          <w:sz w:val="24"/>
          <w:szCs w:val="24"/>
        </w:rPr>
        <w:t xml:space="preserve">number of </w:t>
      </w:r>
      <w:r w:rsidR="00220613" w:rsidRPr="00DF5D9A">
        <w:rPr>
          <w:rFonts w:ascii="Times New Roman" w:hAnsi="Times New Roman" w:cs="Times New Roman"/>
          <w:sz w:val="24"/>
          <w:szCs w:val="24"/>
        </w:rPr>
        <w:t xml:space="preserve">samples = </w:t>
      </w:r>
      <w:r w:rsidR="00681B7A" w:rsidRPr="00DF5D9A">
        <w:rPr>
          <w:rFonts w:ascii="Times New Roman" w:hAnsi="Times New Roman" w:cs="Times New Roman"/>
          <w:sz w:val="24"/>
          <w:szCs w:val="24"/>
        </w:rPr>
        <w:t>4, 95% CI = [-.09, .66]</w:t>
      </w:r>
      <w:r w:rsidR="00220613" w:rsidRPr="00DF5D9A">
        <w:rPr>
          <w:rFonts w:ascii="Times New Roman" w:hAnsi="Times New Roman" w:cs="Times New Roman"/>
          <w:sz w:val="24"/>
          <w:szCs w:val="24"/>
        </w:rPr>
        <w:t>)</w:t>
      </w:r>
      <w:r w:rsidR="007826C0" w:rsidRPr="00DF5D9A">
        <w:rPr>
          <w:rFonts w:ascii="Times New Roman" w:hAnsi="Times New Roman" w:cs="Times New Roman"/>
          <w:sz w:val="24"/>
          <w:szCs w:val="24"/>
        </w:rPr>
        <w:t>.</w:t>
      </w:r>
      <w:r w:rsidR="004C3A85" w:rsidRPr="00DF5D9A">
        <w:rPr>
          <w:rFonts w:ascii="Times New Roman" w:hAnsi="Times New Roman" w:cs="Times New Roman"/>
          <w:sz w:val="24"/>
          <w:szCs w:val="24"/>
        </w:rPr>
        <w:t xml:space="preserve"> </w:t>
      </w:r>
      <w:r w:rsidR="00E05D6B" w:rsidRPr="00DF5D9A">
        <w:rPr>
          <w:rFonts w:ascii="Times New Roman" w:hAnsi="Times New Roman" w:cs="Times New Roman"/>
          <w:sz w:val="24"/>
          <w:szCs w:val="24"/>
        </w:rPr>
        <w:t>Ea</w:t>
      </w:r>
      <w:r w:rsidR="005718D4" w:rsidRPr="00DF5D9A">
        <w:rPr>
          <w:rFonts w:ascii="Times New Roman" w:hAnsi="Times New Roman" w:cs="Times New Roman"/>
          <w:sz w:val="24"/>
          <w:szCs w:val="24"/>
        </w:rPr>
        <w:t>ch</w:t>
      </w:r>
      <w:r w:rsidR="004C3A85" w:rsidRPr="00DF5D9A">
        <w:rPr>
          <w:rFonts w:ascii="Times New Roman" w:hAnsi="Times New Roman" w:cs="Times New Roman"/>
          <w:sz w:val="24"/>
          <w:szCs w:val="24"/>
        </w:rPr>
        <w:t xml:space="preserve"> of the agentic constructs </w:t>
      </w:r>
      <w:r w:rsidR="005718D4" w:rsidRPr="00DF5D9A">
        <w:rPr>
          <w:rFonts w:ascii="Times New Roman" w:hAnsi="Times New Roman" w:cs="Times New Roman"/>
          <w:sz w:val="24"/>
          <w:szCs w:val="24"/>
        </w:rPr>
        <w:t xml:space="preserve">that </w:t>
      </w:r>
      <w:r w:rsidR="004C3A85" w:rsidRPr="00DF5D9A">
        <w:rPr>
          <w:rFonts w:ascii="Times New Roman" w:hAnsi="Times New Roman" w:cs="Times New Roman"/>
          <w:sz w:val="24"/>
          <w:szCs w:val="24"/>
        </w:rPr>
        <w:t>we were a</w:t>
      </w:r>
      <w:r w:rsidR="005718D4" w:rsidRPr="00DF5D9A">
        <w:rPr>
          <w:rFonts w:ascii="Times New Roman" w:hAnsi="Times New Roman" w:cs="Times New Roman"/>
          <w:sz w:val="24"/>
          <w:szCs w:val="24"/>
        </w:rPr>
        <w:t>ble to examine individually was</w:t>
      </w:r>
      <w:r w:rsidR="004C3A85" w:rsidRPr="00DF5D9A">
        <w:rPr>
          <w:rFonts w:ascii="Times New Roman" w:hAnsi="Times New Roman" w:cs="Times New Roman"/>
          <w:sz w:val="24"/>
          <w:szCs w:val="24"/>
        </w:rPr>
        <w:t xml:space="preserve"> significantly related to narcissistic self-enhancement</w:t>
      </w:r>
      <w:r w:rsidR="00CA1C0F" w:rsidRPr="00DF5D9A">
        <w:rPr>
          <w:rFonts w:ascii="Times New Roman" w:hAnsi="Times New Roman" w:cs="Times New Roman"/>
          <w:sz w:val="24"/>
          <w:szCs w:val="24"/>
        </w:rPr>
        <w:t>—</w:t>
      </w:r>
      <w:r w:rsidR="007826C0" w:rsidRPr="00DF5D9A">
        <w:rPr>
          <w:rFonts w:ascii="Times New Roman" w:hAnsi="Times New Roman" w:cs="Times New Roman"/>
          <w:sz w:val="24"/>
          <w:szCs w:val="24"/>
        </w:rPr>
        <w:t>except for openness</w:t>
      </w:r>
      <w:r w:rsidR="00BA14B7" w:rsidRPr="00DF5D9A">
        <w:rPr>
          <w:rFonts w:ascii="Times New Roman" w:hAnsi="Times New Roman" w:cs="Times New Roman"/>
          <w:sz w:val="24"/>
          <w:szCs w:val="24"/>
        </w:rPr>
        <w:t>.</w:t>
      </w:r>
      <w:r w:rsidR="00BE6FCD" w:rsidRPr="00DF5D9A">
        <w:rPr>
          <w:rFonts w:ascii="Times New Roman" w:hAnsi="Times New Roman" w:cs="Times New Roman"/>
          <w:sz w:val="24"/>
          <w:szCs w:val="24"/>
        </w:rPr>
        <w:t xml:space="preserve"> We will discuss the discrepancy for openness </w:t>
      </w:r>
      <w:r w:rsidR="00D70910" w:rsidRPr="00DF5D9A">
        <w:rPr>
          <w:rFonts w:ascii="Times New Roman" w:hAnsi="Times New Roman" w:cs="Times New Roman"/>
          <w:sz w:val="24"/>
          <w:szCs w:val="24"/>
        </w:rPr>
        <w:t>below.</w:t>
      </w:r>
    </w:p>
    <w:p w14:paraId="6032C230" w14:textId="05D60A21" w:rsidR="00D90CB0" w:rsidRPr="00DF5D9A" w:rsidRDefault="004C3A85"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Next, we examined narcissists’ tendency to self-enhance communal constructs. </w:t>
      </w:r>
      <w:r w:rsidR="00A34995" w:rsidRPr="00DF5D9A">
        <w:rPr>
          <w:rFonts w:ascii="Times New Roman" w:hAnsi="Times New Roman" w:cs="Times New Roman"/>
          <w:sz w:val="24"/>
          <w:szCs w:val="24"/>
        </w:rPr>
        <w:t>We</w:t>
      </w:r>
      <w:r w:rsidRPr="00DF5D9A">
        <w:rPr>
          <w:rFonts w:ascii="Times New Roman" w:hAnsi="Times New Roman" w:cs="Times New Roman"/>
          <w:sz w:val="24"/>
          <w:szCs w:val="24"/>
        </w:rPr>
        <w:t xml:space="preserve"> were only </w:t>
      </w:r>
      <w:r w:rsidR="00EC1717" w:rsidRPr="00DF5D9A">
        <w:rPr>
          <w:rFonts w:ascii="Times New Roman" w:hAnsi="Times New Roman" w:cs="Times New Roman"/>
          <w:sz w:val="24"/>
          <w:szCs w:val="24"/>
        </w:rPr>
        <w:t>able to individually examine three</w:t>
      </w:r>
      <w:r w:rsidRPr="00DF5D9A">
        <w:rPr>
          <w:rFonts w:ascii="Times New Roman" w:hAnsi="Times New Roman" w:cs="Times New Roman"/>
          <w:sz w:val="24"/>
          <w:szCs w:val="24"/>
        </w:rPr>
        <w:t xml:space="preserve"> com</w:t>
      </w:r>
      <w:r w:rsidR="00EC1717" w:rsidRPr="00DF5D9A">
        <w:rPr>
          <w:rFonts w:ascii="Times New Roman" w:hAnsi="Times New Roman" w:cs="Times New Roman"/>
          <w:sz w:val="24"/>
          <w:szCs w:val="24"/>
        </w:rPr>
        <w:t xml:space="preserve">munal constructs: agreeableness, conscientiousness, </w:t>
      </w:r>
      <w:r w:rsidRPr="00DF5D9A">
        <w:rPr>
          <w:rFonts w:ascii="Times New Roman" w:hAnsi="Times New Roman" w:cs="Times New Roman"/>
          <w:sz w:val="24"/>
          <w:szCs w:val="24"/>
        </w:rPr>
        <w:t xml:space="preserve">and likeability. </w:t>
      </w:r>
      <w:r w:rsidR="00EB0B97" w:rsidRPr="00DF5D9A">
        <w:rPr>
          <w:rFonts w:ascii="Times New Roman" w:hAnsi="Times New Roman" w:cs="Times New Roman"/>
          <w:sz w:val="24"/>
          <w:szCs w:val="24"/>
        </w:rPr>
        <w:t>As expect</w:t>
      </w:r>
      <w:r w:rsidR="00470587" w:rsidRPr="00DF5D9A">
        <w:rPr>
          <w:rFonts w:ascii="Times New Roman" w:hAnsi="Times New Roman" w:cs="Times New Roman"/>
          <w:sz w:val="24"/>
          <w:szCs w:val="24"/>
        </w:rPr>
        <w:t>ed</w:t>
      </w:r>
      <w:r w:rsidR="00EB0B97" w:rsidRPr="00DF5D9A">
        <w:rPr>
          <w:rFonts w:ascii="Times New Roman" w:hAnsi="Times New Roman" w:cs="Times New Roman"/>
          <w:sz w:val="24"/>
          <w:szCs w:val="24"/>
        </w:rPr>
        <w:t>, narcissists did not self-enhance their agreeableness (</w:t>
      </w:r>
      <w:r w:rsidR="00EB0B97" w:rsidRPr="00DF5D9A">
        <w:rPr>
          <w:rFonts w:ascii="Times New Roman" w:hAnsi="Times New Roman" w:cs="Times New Roman"/>
          <w:i/>
          <w:sz w:val="24"/>
          <w:szCs w:val="24"/>
        </w:rPr>
        <w:t>B</w:t>
      </w:r>
      <w:r w:rsidR="00EB0B97" w:rsidRPr="00DF5D9A">
        <w:rPr>
          <w:rFonts w:ascii="Times New Roman" w:hAnsi="Times New Roman" w:cs="Times New Roman"/>
          <w:sz w:val="24"/>
          <w:szCs w:val="24"/>
        </w:rPr>
        <w:t xml:space="preserve"> = -.</w:t>
      </w:r>
      <w:r w:rsidR="00131078" w:rsidRPr="00DF5D9A">
        <w:rPr>
          <w:rFonts w:ascii="Times New Roman" w:hAnsi="Times New Roman" w:cs="Times New Roman"/>
          <w:sz w:val="24"/>
          <w:szCs w:val="24"/>
        </w:rPr>
        <w:t>14</w:t>
      </w:r>
      <w:r w:rsidR="00EB0B97" w:rsidRPr="00DF5D9A">
        <w:rPr>
          <w:rFonts w:ascii="Times New Roman" w:hAnsi="Times New Roman" w:cs="Times New Roman"/>
          <w:sz w:val="24"/>
          <w:szCs w:val="24"/>
        </w:rPr>
        <w:t xml:space="preserve">, </w:t>
      </w:r>
      <w:r w:rsidR="00EB0B97" w:rsidRPr="00DF5D9A">
        <w:rPr>
          <w:rFonts w:ascii="Times New Roman" w:hAnsi="Times New Roman" w:cs="Times New Roman"/>
          <w:i/>
          <w:sz w:val="24"/>
          <w:szCs w:val="24"/>
        </w:rPr>
        <w:t>k</w:t>
      </w:r>
      <w:r w:rsidR="00EB0B97" w:rsidRPr="00DF5D9A">
        <w:rPr>
          <w:rFonts w:ascii="Times New Roman" w:hAnsi="Times New Roman" w:cs="Times New Roman"/>
          <w:sz w:val="24"/>
          <w:szCs w:val="24"/>
        </w:rPr>
        <w:t xml:space="preserve"> </w:t>
      </w:r>
      <w:r w:rsidR="00A34995" w:rsidRPr="00DF5D9A">
        <w:rPr>
          <w:rFonts w:ascii="Times New Roman" w:hAnsi="Times New Roman" w:cs="Times New Roman"/>
          <w:sz w:val="24"/>
          <w:szCs w:val="24"/>
        </w:rPr>
        <w:t xml:space="preserve">effect sizes </w:t>
      </w:r>
      <w:r w:rsidR="00EB0B97" w:rsidRPr="00DF5D9A">
        <w:rPr>
          <w:rFonts w:ascii="Times New Roman" w:hAnsi="Times New Roman" w:cs="Times New Roman"/>
          <w:sz w:val="24"/>
          <w:szCs w:val="24"/>
        </w:rPr>
        <w:t>= 1</w:t>
      </w:r>
      <w:r w:rsidR="00131078" w:rsidRPr="00DF5D9A">
        <w:rPr>
          <w:rFonts w:ascii="Times New Roman" w:hAnsi="Times New Roman" w:cs="Times New Roman"/>
          <w:sz w:val="24"/>
          <w:szCs w:val="24"/>
        </w:rPr>
        <w:t>1</w:t>
      </w:r>
      <w:r w:rsidR="00EB0B97" w:rsidRPr="00DF5D9A">
        <w:rPr>
          <w:rFonts w:ascii="Times New Roman" w:hAnsi="Times New Roman" w:cs="Times New Roman"/>
          <w:sz w:val="24"/>
          <w:szCs w:val="24"/>
        </w:rPr>
        <w:t xml:space="preserve">, </w:t>
      </w:r>
      <w:r w:rsidR="00A34995" w:rsidRPr="00DF5D9A">
        <w:rPr>
          <w:rFonts w:ascii="Times New Roman" w:hAnsi="Times New Roman" w:cs="Times New Roman"/>
          <w:sz w:val="24"/>
          <w:szCs w:val="24"/>
        </w:rPr>
        <w:t xml:space="preserve">number of </w:t>
      </w:r>
      <w:r w:rsidR="00EB0B97" w:rsidRPr="00DF5D9A">
        <w:rPr>
          <w:rFonts w:ascii="Times New Roman" w:hAnsi="Times New Roman" w:cs="Times New Roman"/>
          <w:sz w:val="24"/>
          <w:szCs w:val="24"/>
        </w:rPr>
        <w:t xml:space="preserve">samples = </w:t>
      </w:r>
      <w:r w:rsidR="00131078" w:rsidRPr="00DF5D9A">
        <w:rPr>
          <w:rFonts w:ascii="Times New Roman" w:hAnsi="Times New Roman" w:cs="Times New Roman"/>
          <w:sz w:val="24"/>
          <w:szCs w:val="24"/>
        </w:rPr>
        <w:t xml:space="preserve">5, </w:t>
      </w:r>
      <w:r w:rsidR="007765F4" w:rsidRPr="00DF5D9A">
        <w:rPr>
          <w:rFonts w:ascii="Times New Roman" w:hAnsi="Times New Roman" w:cs="Times New Roman"/>
          <w:sz w:val="24"/>
          <w:szCs w:val="24"/>
        </w:rPr>
        <w:t>95% CI = [-.44, .1</w:t>
      </w:r>
      <w:r w:rsidR="00131078" w:rsidRPr="00DF5D9A">
        <w:rPr>
          <w:rFonts w:ascii="Times New Roman" w:hAnsi="Times New Roman" w:cs="Times New Roman"/>
          <w:sz w:val="24"/>
          <w:szCs w:val="24"/>
        </w:rPr>
        <w:t>6]</w:t>
      </w:r>
      <w:r w:rsidR="00EB0B97" w:rsidRPr="00DF5D9A">
        <w:rPr>
          <w:rFonts w:ascii="Times New Roman" w:hAnsi="Times New Roman" w:cs="Times New Roman"/>
          <w:sz w:val="24"/>
          <w:szCs w:val="24"/>
        </w:rPr>
        <w:t>)</w:t>
      </w:r>
      <w:r w:rsidR="008C3905" w:rsidRPr="00DF5D9A">
        <w:rPr>
          <w:rFonts w:ascii="Times New Roman" w:hAnsi="Times New Roman" w:cs="Times New Roman"/>
          <w:sz w:val="24"/>
          <w:szCs w:val="24"/>
        </w:rPr>
        <w:t>,</w:t>
      </w:r>
      <w:r w:rsidR="00D44F20" w:rsidRPr="00DF5D9A">
        <w:rPr>
          <w:rFonts w:ascii="Times New Roman" w:hAnsi="Times New Roman" w:cs="Times New Roman"/>
          <w:sz w:val="24"/>
          <w:szCs w:val="24"/>
        </w:rPr>
        <w:t xml:space="preserve"> </w:t>
      </w:r>
      <w:r w:rsidR="00EB0B97" w:rsidRPr="00DF5D9A">
        <w:rPr>
          <w:rFonts w:ascii="Times New Roman" w:hAnsi="Times New Roman" w:cs="Times New Roman"/>
          <w:sz w:val="24"/>
          <w:szCs w:val="24"/>
        </w:rPr>
        <w:t>but surprisingly</w:t>
      </w:r>
      <w:r w:rsidR="00D44F20" w:rsidRPr="00DF5D9A">
        <w:rPr>
          <w:rFonts w:ascii="Times New Roman" w:hAnsi="Times New Roman" w:cs="Times New Roman"/>
          <w:sz w:val="24"/>
          <w:szCs w:val="24"/>
        </w:rPr>
        <w:t>,</w:t>
      </w:r>
      <w:r w:rsidR="00EB0B97" w:rsidRPr="00DF5D9A">
        <w:rPr>
          <w:rFonts w:ascii="Times New Roman" w:hAnsi="Times New Roman" w:cs="Times New Roman"/>
          <w:sz w:val="24"/>
          <w:szCs w:val="24"/>
        </w:rPr>
        <w:t xml:space="preserve"> </w:t>
      </w:r>
      <w:r w:rsidR="00020289" w:rsidRPr="00DF5D9A">
        <w:rPr>
          <w:rFonts w:ascii="Times New Roman" w:hAnsi="Times New Roman" w:cs="Times New Roman"/>
          <w:sz w:val="24"/>
          <w:szCs w:val="24"/>
        </w:rPr>
        <w:t xml:space="preserve">they did enhance their likability </w:t>
      </w:r>
      <w:r w:rsidR="00EB0B97" w:rsidRPr="00DF5D9A">
        <w:rPr>
          <w:rFonts w:ascii="Times New Roman" w:hAnsi="Times New Roman" w:cs="Times New Roman"/>
          <w:sz w:val="24"/>
          <w:szCs w:val="24"/>
        </w:rPr>
        <w:t>(</w:t>
      </w:r>
      <w:r w:rsidR="00EB0B97" w:rsidRPr="00DF5D9A">
        <w:rPr>
          <w:rFonts w:ascii="Times New Roman" w:hAnsi="Times New Roman" w:cs="Times New Roman"/>
          <w:i/>
          <w:sz w:val="24"/>
          <w:szCs w:val="24"/>
        </w:rPr>
        <w:t>B</w:t>
      </w:r>
      <w:r w:rsidR="00EB0B97" w:rsidRPr="00DF5D9A">
        <w:rPr>
          <w:rFonts w:ascii="Times New Roman" w:hAnsi="Times New Roman" w:cs="Times New Roman"/>
          <w:sz w:val="24"/>
          <w:szCs w:val="24"/>
        </w:rPr>
        <w:t xml:space="preserve"> = .32, </w:t>
      </w:r>
      <w:r w:rsidR="00EB0B97" w:rsidRPr="00DF5D9A">
        <w:rPr>
          <w:rFonts w:ascii="Times New Roman" w:hAnsi="Times New Roman" w:cs="Times New Roman"/>
          <w:i/>
          <w:sz w:val="24"/>
          <w:szCs w:val="24"/>
        </w:rPr>
        <w:t>k</w:t>
      </w:r>
      <w:r w:rsidR="00EB0B97" w:rsidRPr="00DF5D9A">
        <w:rPr>
          <w:rFonts w:ascii="Times New Roman" w:hAnsi="Times New Roman" w:cs="Times New Roman"/>
          <w:sz w:val="24"/>
          <w:szCs w:val="24"/>
        </w:rPr>
        <w:t xml:space="preserve"> = </w:t>
      </w:r>
      <w:r w:rsidR="007765F4" w:rsidRPr="00DF5D9A">
        <w:rPr>
          <w:rFonts w:ascii="Times New Roman" w:hAnsi="Times New Roman" w:cs="Times New Roman"/>
          <w:sz w:val="24"/>
          <w:szCs w:val="24"/>
        </w:rPr>
        <w:t>6</w:t>
      </w:r>
      <w:r w:rsidR="00EB0B97" w:rsidRPr="00DF5D9A">
        <w:rPr>
          <w:rFonts w:ascii="Times New Roman" w:hAnsi="Times New Roman" w:cs="Times New Roman"/>
          <w:sz w:val="24"/>
          <w:szCs w:val="24"/>
        </w:rPr>
        <w:t xml:space="preserve">, </w:t>
      </w:r>
      <w:r w:rsidR="00EB0CE2" w:rsidRPr="00DF5D9A">
        <w:rPr>
          <w:rFonts w:ascii="Times New Roman" w:hAnsi="Times New Roman" w:cs="Times New Roman"/>
          <w:sz w:val="24"/>
          <w:szCs w:val="24"/>
        </w:rPr>
        <w:t xml:space="preserve">number of </w:t>
      </w:r>
      <w:r w:rsidR="00EB0B97" w:rsidRPr="00DF5D9A">
        <w:rPr>
          <w:rFonts w:ascii="Times New Roman" w:hAnsi="Times New Roman" w:cs="Times New Roman"/>
          <w:sz w:val="24"/>
          <w:szCs w:val="24"/>
        </w:rPr>
        <w:t>samples = 3</w:t>
      </w:r>
      <w:r w:rsidR="007765F4" w:rsidRPr="00DF5D9A">
        <w:rPr>
          <w:rFonts w:ascii="Times New Roman" w:hAnsi="Times New Roman" w:cs="Times New Roman"/>
          <w:sz w:val="24"/>
          <w:szCs w:val="24"/>
        </w:rPr>
        <w:t>, 95% CI = [.1</w:t>
      </w:r>
      <w:r w:rsidR="00BC11CE" w:rsidRPr="00DF5D9A">
        <w:rPr>
          <w:rFonts w:ascii="Times New Roman" w:hAnsi="Times New Roman" w:cs="Times New Roman"/>
          <w:sz w:val="24"/>
          <w:szCs w:val="24"/>
        </w:rPr>
        <w:t>7</w:t>
      </w:r>
      <w:r w:rsidR="007765F4" w:rsidRPr="00DF5D9A">
        <w:rPr>
          <w:rFonts w:ascii="Times New Roman" w:hAnsi="Times New Roman" w:cs="Times New Roman"/>
          <w:sz w:val="24"/>
          <w:szCs w:val="24"/>
        </w:rPr>
        <w:t>, .</w:t>
      </w:r>
      <w:r w:rsidR="00BC11CE" w:rsidRPr="00DF5D9A">
        <w:rPr>
          <w:rFonts w:ascii="Times New Roman" w:hAnsi="Times New Roman" w:cs="Times New Roman"/>
          <w:sz w:val="24"/>
          <w:szCs w:val="24"/>
        </w:rPr>
        <w:t>48</w:t>
      </w:r>
      <w:r w:rsidR="007765F4" w:rsidRPr="00DF5D9A">
        <w:rPr>
          <w:rFonts w:ascii="Times New Roman" w:hAnsi="Times New Roman" w:cs="Times New Roman"/>
          <w:sz w:val="24"/>
          <w:szCs w:val="24"/>
        </w:rPr>
        <w:t>]</w:t>
      </w:r>
      <w:r w:rsidR="00EB0B97" w:rsidRPr="00DF5D9A">
        <w:rPr>
          <w:rFonts w:ascii="Times New Roman" w:hAnsi="Times New Roman" w:cs="Times New Roman"/>
          <w:sz w:val="24"/>
          <w:szCs w:val="24"/>
        </w:rPr>
        <w:t>)</w:t>
      </w:r>
      <w:r w:rsidR="008C3905" w:rsidRPr="00DF5D9A">
        <w:rPr>
          <w:rFonts w:ascii="Times New Roman" w:hAnsi="Times New Roman" w:cs="Times New Roman"/>
          <w:sz w:val="24"/>
          <w:szCs w:val="24"/>
        </w:rPr>
        <w:t xml:space="preserve"> and their conscientiousness (</w:t>
      </w:r>
      <w:r w:rsidR="008C3905" w:rsidRPr="00DF5D9A">
        <w:rPr>
          <w:rFonts w:ascii="Times New Roman" w:hAnsi="Times New Roman" w:cs="Times New Roman"/>
          <w:i/>
          <w:sz w:val="24"/>
          <w:szCs w:val="24"/>
        </w:rPr>
        <w:t>B</w:t>
      </w:r>
      <w:r w:rsidR="008C3905" w:rsidRPr="00DF5D9A">
        <w:rPr>
          <w:rFonts w:ascii="Times New Roman" w:hAnsi="Times New Roman" w:cs="Times New Roman"/>
          <w:sz w:val="24"/>
          <w:szCs w:val="24"/>
        </w:rPr>
        <w:t xml:space="preserve"> = .18, </w:t>
      </w:r>
      <w:r w:rsidR="008C3905" w:rsidRPr="00DF5D9A">
        <w:rPr>
          <w:rFonts w:ascii="Times New Roman" w:hAnsi="Times New Roman" w:cs="Times New Roman"/>
          <w:i/>
          <w:sz w:val="24"/>
          <w:szCs w:val="24"/>
        </w:rPr>
        <w:t>k</w:t>
      </w:r>
      <w:r w:rsidR="008C3905" w:rsidRPr="00DF5D9A">
        <w:rPr>
          <w:rFonts w:ascii="Times New Roman" w:hAnsi="Times New Roman" w:cs="Times New Roman"/>
          <w:sz w:val="24"/>
          <w:szCs w:val="24"/>
        </w:rPr>
        <w:t xml:space="preserve"> effect sizes = 9, number of samples = 5, 95% CI = [.04, .32])</w:t>
      </w:r>
      <w:r w:rsidR="00020289" w:rsidRPr="00DF5D9A">
        <w:rPr>
          <w:rFonts w:ascii="Times New Roman" w:hAnsi="Times New Roman" w:cs="Times New Roman"/>
          <w:sz w:val="24"/>
          <w:szCs w:val="24"/>
        </w:rPr>
        <w:t>.</w:t>
      </w:r>
      <w:r w:rsidR="00643E9D" w:rsidRPr="00DF5D9A">
        <w:rPr>
          <w:rFonts w:ascii="Times New Roman" w:hAnsi="Times New Roman" w:cs="Times New Roman"/>
          <w:sz w:val="24"/>
          <w:szCs w:val="24"/>
        </w:rPr>
        <w:t xml:space="preserve"> Therefore, likability</w:t>
      </w:r>
      <w:r w:rsidR="008C3905" w:rsidRPr="00DF5D9A">
        <w:rPr>
          <w:rFonts w:ascii="Times New Roman" w:hAnsi="Times New Roman" w:cs="Times New Roman"/>
          <w:sz w:val="24"/>
          <w:szCs w:val="24"/>
        </w:rPr>
        <w:t xml:space="preserve"> and conscientiousness</w:t>
      </w:r>
      <w:r w:rsidR="00643E9D" w:rsidRPr="00DF5D9A">
        <w:rPr>
          <w:rFonts w:ascii="Times New Roman" w:hAnsi="Times New Roman" w:cs="Times New Roman"/>
          <w:sz w:val="24"/>
          <w:szCs w:val="24"/>
        </w:rPr>
        <w:t xml:space="preserve"> provide</w:t>
      </w:r>
      <w:r w:rsidR="008C3905" w:rsidRPr="00DF5D9A">
        <w:rPr>
          <w:rFonts w:ascii="Times New Roman" w:hAnsi="Times New Roman" w:cs="Times New Roman"/>
          <w:sz w:val="24"/>
          <w:szCs w:val="24"/>
        </w:rPr>
        <w:t xml:space="preserve"> </w:t>
      </w:r>
      <w:r w:rsidR="00643E9D" w:rsidRPr="00DF5D9A">
        <w:rPr>
          <w:rFonts w:ascii="Times New Roman" w:hAnsi="Times New Roman" w:cs="Times New Roman"/>
          <w:sz w:val="24"/>
          <w:szCs w:val="24"/>
        </w:rPr>
        <w:t>exception</w:t>
      </w:r>
      <w:r w:rsidR="008C3905" w:rsidRPr="00DF5D9A">
        <w:rPr>
          <w:rFonts w:ascii="Times New Roman" w:hAnsi="Times New Roman" w:cs="Times New Roman"/>
          <w:sz w:val="24"/>
          <w:szCs w:val="24"/>
        </w:rPr>
        <w:t>s</w:t>
      </w:r>
      <w:r w:rsidR="00643E9D" w:rsidRPr="00DF5D9A">
        <w:rPr>
          <w:rFonts w:ascii="Times New Roman" w:hAnsi="Times New Roman" w:cs="Times New Roman"/>
          <w:sz w:val="24"/>
          <w:szCs w:val="24"/>
        </w:rPr>
        <w:t xml:space="preserve"> to the overall null relationship </w:t>
      </w:r>
      <w:r w:rsidR="008C3905" w:rsidRPr="00DF5D9A">
        <w:rPr>
          <w:rFonts w:ascii="Times New Roman" w:hAnsi="Times New Roman" w:cs="Times New Roman"/>
          <w:sz w:val="24"/>
          <w:szCs w:val="24"/>
        </w:rPr>
        <w:t xml:space="preserve">for </w:t>
      </w:r>
      <w:r w:rsidR="00643E9D" w:rsidRPr="00DF5D9A">
        <w:rPr>
          <w:rFonts w:ascii="Times New Roman" w:hAnsi="Times New Roman" w:cs="Times New Roman"/>
          <w:sz w:val="24"/>
          <w:szCs w:val="24"/>
        </w:rPr>
        <w:t>n</w:t>
      </w:r>
      <w:r w:rsidR="00A34995" w:rsidRPr="00DF5D9A">
        <w:rPr>
          <w:rFonts w:ascii="Times New Roman" w:hAnsi="Times New Roman" w:cs="Times New Roman"/>
          <w:sz w:val="24"/>
          <w:szCs w:val="24"/>
        </w:rPr>
        <w:t>arcissistic self-enhancement on</w:t>
      </w:r>
      <w:r w:rsidR="00643E9D" w:rsidRPr="00DF5D9A">
        <w:rPr>
          <w:rFonts w:ascii="Times New Roman" w:hAnsi="Times New Roman" w:cs="Times New Roman"/>
          <w:sz w:val="24"/>
          <w:szCs w:val="24"/>
        </w:rPr>
        <w:t xml:space="preserve"> communal constructs</w:t>
      </w:r>
      <w:r w:rsidR="00CF2245" w:rsidRPr="00DF5D9A">
        <w:rPr>
          <w:rFonts w:ascii="Times New Roman" w:hAnsi="Times New Roman" w:cs="Times New Roman"/>
          <w:sz w:val="24"/>
          <w:szCs w:val="24"/>
        </w:rPr>
        <w:t>.</w:t>
      </w:r>
      <w:r w:rsidR="00E5330C" w:rsidRPr="00DF5D9A">
        <w:rPr>
          <w:rFonts w:ascii="Times New Roman" w:hAnsi="Times New Roman" w:cs="Times New Roman"/>
          <w:sz w:val="24"/>
          <w:szCs w:val="24"/>
        </w:rPr>
        <w:t xml:space="preserve"> Finally, </w:t>
      </w:r>
      <w:r w:rsidR="00D44F20" w:rsidRPr="00DF5D9A">
        <w:rPr>
          <w:rFonts w:ascii="Times New Roman" w:hAnsi="Times New Roman" w:cs="Times New Roman"/>
          <w:sz w:val="24"/>
          <w:szCs w:val="24"/>
        </w:rPr>
        <w:t>emotional stability</w:t>
      </w:r>
      <w:r w:rsidR="00E5330C" w:rsidRPr="00DF5D9A">
        <w:rPr>
          <w:rFonts w:ascii="Times New Roman" w:hAnsi="Times New Roman" w:cs="Times New Roman"/>
          <w:sz w:val="24"/>
          <w:szCs w:val="24"/>
        </w:rPr>
        <w:t xml:space="preserve"> </w:t>
      </w:r>
      <w:r w:rsidR="00D44F20" w:rsidRPr="00DF5D9A">
        <w:rPr>
          <w:rFonts w:ascii="Times New Roman" w:hAnsi="Times New Roman" w:cs="Times New Roman"/>
          <w:sz w:val="24"/>
          <w:szCs w:val="24"/>
        </w:rPr>
        <w:t xml:space="preserve">is not </w:t>
      </w:r>
      <w:r w:rsidR="006C00FD" w:rsidRPr="00DF5D9A">
        <w:rPr>
          <w:rFonts w:ascii="Times New Roman" w:hAnsi="Times New Roman" w:cs="Times New Roman"/>
          <w:sz w:val="24"/>
          <w:szCs w:val="24"/>
        </w:rPr>
        <w:t xml:space="preserve">categorized as </w:t>
      </w:r>
      <w:r w:rsidR="00D44F20" w:rsidRPr="00DF5D9A">
        <w:rPr>
          <w:rFonts w:ascii="Times New Roman" w:hAnsi="Times New Roman" w:cs="Times New Roman"/>
          <w:sz w:val="24"/>
          <w:szCs w:val="24"/>
        </w:rPr>
        <w:t xml:space="preserve">agentic </w:t>
      </w:r>
      <w:r w:rsidR="0079555F" w:rsidRPr="00DF5D9A">
        <w:rPr>
          <w:rFonts w:ascii="Times New Roman" w:hAnsi="Times New Roman" w:cs="Times New Roman"/>
          <w:sz w:val="24"/>
          <w:szCs w:val="24"/>
        </w:rPr>
        <w:t>n</w:t>
      </w:r>
      <w:r w:rsidR="00D44F20" w:rsidRPr="00DF5D9A">
        <w:rPr>
          <w:rFonts w:ascii="Times New Roman" w:hAnsi="Times New Roman" w:cs="Times New Roman"/>
          <w:sz w:val="24"/>
          <w:szCs w:val="24"/>
        </w:rPr>
        <w:t>or communal</w:t>
      </w:r>
      <w:r w:rsidR="003D31C4" w:rsidRPr="00DF5D9A">
        <w:rPr>
          <w:rFonts w:ascii="Times New Roman" w:hAnsi="Times New Roman" w:cs="Times New Roman"/>
          <w:sz w:val="24"/>
          <w:szCs w:val="24"/>
        </w:rPr>
        <w:t>, but it is worth noting that n</w:t>
      </w:r>
      <w:r w:rsidR="0050263A" w:rsidRPr="00DF5D9A">
        <w:rPr>
          <w:rFonts w:ascii="Times New Roman" w:hAnsi="Times New Roman" w:cs="Times New Roman"/>
          <w:sz w:val="24"/>
          <w:szCs w:val="24"/>
        </w:rPr>
        <w:t>arcissists did not tend to significantly enhance their emotional stability (</w:t>
      </w:r>
      <w:r w:rsidR="0050263A" w:rsidRPr="00DF5D9A">
        <w:rPr>
          <w:rFonts w:ascii="Times New Roman" w:hAnsi="Times New Roman" w:cs="Times New Roman"/>
          <w:i/>
          <w:sz w:val="24"/>
          <w:szCs w:val="24"/>
        </w:rPr>
        <w:t>B</w:t>
      </w:r>
      <w:r w:rsidR="0050263A" w:rsidRPr="00DF5D9A">
        <w:rPr>
          <w:rFonts w:ascii="Times New Roman" w:hAnsi="Times New Roman" w:cs="Times New Roman"/>
          <w:sz w:val="24"/>
          <w:szCs w:val="24"/>
        </w:rPr>
        <w:t xml:space="preserve"> = .</w:t>
      </w:r>
      <w:r w:rsidR="00127A90" w:rsidRPr="00DF5D9A">
        <w:rPr>
          <w:rFonts w:ascii="Times New Roman" w:hAnsi="Times New Roman" w:cs="Times New Roman"/>
          <w:sz w:val="24"/>
          <w:szCs w:val="24"/>
        </w:rPr>
        <w:t>1</w:t>
      </w:r>
      <w:r w:rsidR="00BC11CE" w:rsidRPr="00DF5D9A">
        <w:rPr>
          <w:rFonts w:ascii="Times New Roman" w:hAnsi="Times New Roman" w:cs="Times New Roman"/>
          <w:sz w:val="24"/>
          <w:szCs w:val="24"/>
        </w:rPr>
        <w:t>0</w:t>
      </w:r>
      <w:r w:rsidR="0050263A" w:rsidRPr="00DF5D9A">
        <w:rPr>
          <w:rFonts w:ascii="Times New Roman" w:hAnsi="Times New Roman" w:cs="Times New Roman"/>
          <w:sz w:val="24"/>
          <w:szCs w:val="24"/>
        </w:rPr>
        <w:t xml:space="preserve">, </w:t>
      </w:r>
      <w:r w:rsidR="0050263A" w:rsidRPr="00DF5D9A">
        <w:rPr>
          <w:rFonts w:ascii="Times New Roman" w:hAnsi="Times New Roman" w:cs="Times New Roman"/>
          <w:i/>
          <w:sz w:val="24"/>
          <w:szCs w:val="24"/>
        </w:rPr>
        <w:t>k</w:t>
      </w:r>
      <w:r w:rsidR="0050263A" w:rsidRPr="00DF5D9A">
        <w:rPr>
          <w:rFonts w:ascii="Times New Roman" w:hAnsi="Times New Roman" w:cs="Times New Roman"/>
          <w:sz w:val="24"/>
          <w:szCs w:val="24"/>
        </w:rPr>
        <w:t xml:space="preserve"> </w:t>
      </w:r>
      <w:r w:rsidR="00A34995" w:rsidRPr="00DF5D9A">
        <w:rPr>
          <w:rFonts w:ascii="Times New Roman" w:hAnsi="Times New Roman" w:cs="Times New Roman"/>
          <w:sz w:val="24"/>
          <w:szCs w:val="24"/>
        </w:rPr>
        <w:t xml:space="preserve">effect sizes </w:t>
      </w:r>
      <w:r w:rsidR="0050263A" w:rsidRPr="00DF5D9A">
        <w:rPr>
          <w:rFonts w:ascii="Times New Roman" w:hAnsi="Times New Roman" w:cs="Times New Roman"/>
          <w:sz w:val="24"/>
          <w:szCs w:val="24"/>
        </w:rPr>
        <w:t xml:space="preserve">= </w:t>
      </w:r>
      <w:r w:rsidR="00AC6A4F" w:rsidRPr="00DF5D9A">
        <w:rPr>
          <w:rFonts w:ascii="Times New Roman" w:hAnsi="Times New Roman" w:cs="Times New Roman"/>
          <w:sz w:val="24"/>
          <w:szCs w:val="24"/>
        </w:rPr>
        <w:t>10</w:t>
      </w:r>
      <w:r w:rsidR="0050263A" w:rsidRPr="00DF5D9A">
        <w:rPr>
          <w:rFonts w:ascii="Times New Roman" w:hAnsi="Times New Roman" w:cs="Times New Roman"/>
          <w:sz w:val="24"/>
          <w:szCs w:val="24"/>
        </w:rPr>
        <w:t xml:space="preserve">, </w:t>
      </w:r>
      <w:r w:rsidR="00A34995" w:rsidRPr="00DF5D9A">
        <w:rPr>
          <w:rFonts w:ascii="Times New Roman" w:hAnsi="Times New Roman" w:cs="Times New Roman"/>
          <w:sz w:val="24"/>
          <w:szCs w:val="24"/>
        </w:rPr>
        <w:t xml:space="preserve">number of </w:t>
      </w:r>
      <w:r w:rsidR="0050263A" w:rsidRPr="00DF5D9A">
        <w:rPr>
          <w:rFonts w:ascii="Times New Roman" w:hAnsi="Times New Roman" w:cs="Times New Roman"/>
          <w:sz w:val="24"/>
          <w:szCs w:val="24"/>
        </w:rPr>
        <w:t xml:space="preserve">samples = </w:t>
      </w:r>
      <w:r w:rsidR="00AC6A4F" w:rsidRPr="00DF5D9A">
        <w:rPr>
          <w:rFonts w:ascii="Times New Roman" w:hAnsi="Times New Roman" w:cs="Times New Roman"/>
          <w:sz w:val="24"/>
          <w:szCs w:val="24"/>
        </w:rPr>
        <w:t>6</w:t>
      </w:r>
      <w:r w:rsidR="00127A90" w:rsidRPr="00DF5D9A">
        <w:rPr>
          <w:rFonts w:ascii="Times New Roman" w:hAnsi="Times New Roman" w:cs="Times New Roman"/>
          <w:sz w:val="24"/>
          <w:szCs w:val="24"/>
        </w:rPr>
        <w:t>, 95% CI = [-.0</w:t>
      </w:r>
      <w:r w:rsidR="00BC11CE" w:rsidRPr="00DF5D9A">
        <w:rPr>
          <w:rFonts w:ascii="Times New Roman" w:hAnsi="Times New Roman" w:cs="Times New Roman"/>
          <w:sz w:val="24"/>
          <w:szCs w:val="24"/>
        </w:rPr>
        <w:t>2</w:t>
      </w:r>
      <w:r w:rsidR="00127A90" w:rsidRPr="00DF5D9A">
        <w:rPr>
          <w:rFonts w:ascii="Times New Roman" w:hAnsi="Times New Roman" w:cs="Times New Roman"/>
          <w:sz w:val="24"/>
          <w:szCs w:val="24"/>
        </w:rPr>
        <w:t>, .2</w:t>
      </w:r>
      <w:r w:rsidR="00BC11CE" w:rsidRPr="00DF5D9A">
        <w:rPr>
          <w:rFonts w:ascii="Times New Roman" w:hAnsi="Times New Roman" w:cs="Times New Roman"/>
          <w:sz w:val="24"/>
          <w:szCs w:val="24"/>
        </w:rPr>
        <w:t>3</w:t>
      </w:r>
      <w:r w:rsidR="00127A90" w:rsidRPr="00DF5D9A">
        <w:rPr>
          <w:rFonts w:ascii="Times New Roman" w:hAnsi="Times New Roman" w:cs="Times New Roman"/>
          <w:sz w:val="24"/>
          <w:szCs w:val="24"/>
        </w:rPr>
        <w:t>]</w:t>
      </w:r>
      <w:r w:rsidR="0050263A" w:rsidRPr="00DF5D9A">
        <w:rPr>
          <w:rFonts w:ascii="Times New Roman" w:hAnsi="Times New Roman" w:cs="Times New Roman"/>
          <w:sz w:val="24"/>
          <w:szCs w:val="24"/>
        </w:rPr>
        <w:t>)</w:t>
      </w:r>
      <w:r w:rsidR="00D44F20" w:rsidRPr="00DF5D9A">
        <w:rPr>
          <w:rFonts w:ascii="Times New Roman" w:hAnsi="Times New Roman" w:cs="Times New Roman"/>
          <w:sz w:val="24"/>
          <w:szCs w:val="24"/>
        </w:rPr>
        <w:t>.</w:t>
      </w:r>
    </w:p>
    <w:p w14:paraId="7DD03377" w14:textId="77777777" w:rsidR="00633D77" w:rsidRPr="00DF5D9A" w:rsidRDefault="00633D77"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Discussion</w:t>
      </w:r>
    </w:p>
    <w:p w14:paraId="34E91AEB" w14:textId="600041C8" w:rsidR="008C0269" w:rsidRPr="00DF5D9A" w:rsidRDefault="00A2230A"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The current </w:t>
      </w:r>
      <w:r w:rsidR="003E177F" w:rsidRPr="00DF5D9A">
        <w:rPr>
          <w:rFonts w:ascii="Times New Roman" w:hAnsi="Times New Roman" w:cs="Times New Roman"/>
          <w:sz w:val="24"/>
          <w:szCs w:val="24"/>
        </w:rPr>
        <w:t>paper investigated</w:t>
      </w:r>
      <w:r w:rsidRPr="00DF5D9A">
        <w:rPr>
          <w:rFonts w:ascii="Times New Roman" w:hAnsi="Times New Roman" w:cs="Times New Roman"/>
          <w:sz w:val="24"/>
          <w:szCs w:val="24"/>
        </w:rPr>
        <w:t xml:space="preserve"> narcissists’ tendency to self-enhance</w:t>
      </w:r>
      <w:r w:rsidR="00813303" w:rsidRPr="00DF5D9A">
        <w:rPr>
          <w:rFonts w:ascii="Times New Roman" w:hAnsi="Times New Roman" w:cs="Times New Roman"/>
          <w:sz w:val="24"/>
          <w:szCs w:val="24"/>
        </w:rPr>
        <w:t xml:space="preserve">. We aggregated </w:t>
      </w:r>
      <w:r w:rsidR="00DA477B" w:rsidRPr="00DF5D9A">
        <w:rPr>
          <w:rFonts w:ascii="Times New Roman" w:hAnsi="Times New Roman" w:cs="Times New Roman"/>
          <w:sz w:val="24"/>
          <w:szCs w:val="24"/>
        </w:rPr>
        <w:t>1</w:t>
      </w:r>
      <w:r w:rsidR="0005048D" w:rsidRPr="00DF5D9A">
        <w:rPr>
          <w:rFonts w:ascii="Times New Roman" w:hAnsi="Times New Roman" w:cs="Times New Roman"/>
          <w:sz w:val="24"/>
          <w:szCs w:val="24"/>
        </w:rPr>
        <w:t>71</w:t>
      </w:r>
      <w:r w:rsidR="00813303" w:rsidRPr="00DF5D9A">
        <w:rPr>
          <w:rFonts w:ascii="Times New Roman" w:hAnsi="Times New Roman" w:cs="Times New Roman"/>
          <w:sz w:val="24"/>
          <w:szCs w:val="24"/>
        </w:rPr>
        <w:t xml:space="preserve"> </w:t>
      </w:r>
      <w:r w:rsidR="003E177F" w:rsidRPr="00DF5D9A">
        <w:rPr>
          <w:rFonts w:ascii="Times New Roman" w:hAnsi="Times New Roman" w:cs="Times New Roman"/>
          <w:sz w:val="24"/>
          <w:szCs w:val="24"/>
        </w:rPr>
        <w:t>correlations</w:t>
      </w:r>
      <w:r w:rsidR="00813303" w:rsidRPr="00DF5D9A">
        <w:rPr>
          <w:rFonts w:ascii="Times New Roman" w:hAnsi="Times New Roman" w:cs="Times New Roman"/>
          <w:sz w:val="24"/>
          <w:szCs w:val="24"/>
        </w:rPr>
        <w:t xml:space="preserve"> from </w:t>
      </w:r>
      <w:r w:rsidR="009C76CB" w:rsidRPr="00DF5D9A">
        <w:rPr>
          <w:rFonts w:ascii="Times New Roman" w:hAnsi="Times New Roman" w:cs="Times New Roman"/>
          <w:sz w:val="24"/>
          <w:szCs w:val="24"/>
        </w:rPr>
        <w:t>3</w:t>
      </w:r>
      <w:r w:rsidR="00B00FE2" w:rsidRPr="00DF5D9A">
        <w:rPr>
          <w:rFonts w:ascii="Times New Roman" w:hAnsi="Times New Roman" w:cs="Times New Roman"/>
          <w:sz w:val="24"/>
          <w:szCs w:val="24"/>
        </w:rPr>
        <w:t>6</w:t>
      </w:r>
      <w:r w:rsidR="00813303" w:rsidRPr="00DF5D9A">
        <w:rPr>
          <w:rFonts w:ascii="Times New Roman" w:hAnsi="Times New Roman" w:cs="Times New Roman"/>
          <w:sz w:val="24"/>
          <w:szCs w:val="24"/>
        </w:rPr>
        <w:t xml:space="preserve"> independent samples using multil</w:t>
      </w:r>
      <w:r w:rsidR="00115B12" w:rsidRPr="00DF5D9A">
        <w:rPr>
          <w:rFonts w:ascii="Times New Roman" w:hAnsi="Times New Roman" w:cs="Times New Roman"/>
          <w:sz w:val="24"/>
          <w:szCs w:val="24"/>
        </w:rPr>
        <w:t>evel</w:t>
      </w:r>
      <w:r w:rsidR="005D0373" w:rsidRPr="00DF5D9A">
        <w:rPr>
          <w:rFonts w:ascii="Times New Roman" w:hAnsi="Times New Roman" w:cs="Times New Roman"/>
          <w:sz w:val="24"/>
          <w:szCs w:val="24"/>
        </w:rPr>
        <w:t xml:space="preserve"> meta-analytic techniques to reveal that </w:t>
      </w:r>
      <w:r w:rsidR="00722498" w:rsidRPr="00DF5D9A">
        <w:rPr>
          <w:rFonts w:ascii="Times New Roman" w:hAnsi="Times New Roman" w:cs="Times New Roman"/>
          <w:sz w:val="24"/>
          <w:szCs w:val="24"/>
        </w:rPr>
        <w:t>the</w:t>
      </w:r>
      <w:r w:rsidR="000F35C3" w:rsidRPr="00DF5D9A">
        <w:rPr>
          <w:rFonts w:ascii="Times New Roman" w:hAnsi="Times New Roman" w:cs="Times New Roman"/>
          <w:sz w:val="24"/>
          <w:szCs w:val="24"/>
        </w:rPr>
        <w:t>re wa</w:t>
      </w:r>
      <w:r w:rsidR="00EF44E1" w:rsidRPr="00DF5D9A">
        <w:rPr>
          <w:rFonts w:ascii="Times New Roman" w:hAnsi="Times New Roman" w:cs="Times New Roman"/>
          <w:sz w:val="24"/>
          <w:szCs w:val="24"/>
        </w:rPr>
        <w:t>s a small but consistent relationship between</w:t>
      </w:r>
      <w:r w:rsidR="00722498" w:rsidRPr="00DF5D9A">
        <w:rPr>
          <w:rFonts w:ascii="Times New Roman" w:hAnsi="Times New Roman" w:cs="Times New Roman"/>
          <w:sz w:val="24"/>
          <w:szCs w:val="24"/>
        </w:rPr>
        <w:t xml:space="preserve"> </w:t>
      </w:r>
      <w:r w:rsidR="0009269E" w:rsidRPr="00DF5D9A">
        <w:rPr>
          <w:rFonts w:ascii="Times New Roman" w:hAnsi="Times New Roman" w:cs="Times New Roman"/>
          <w:sz w:val="24"/>
          <w:szCs w:val="24"/>
        </w:rPr>
        <w:t>narcissism</w:t>
      </w:r>
      <w:r w:rsidR="00EF44E1" w:rsidRPr="00DF5D9A">
        <w:rPr>
          <w:rFonts w:ascii="Times New Roman" w:hAnsi="Times New Roman" w:cs="Times New Roman"/>
          <w:sz w:val="24"/>
          <w:szCs w:val="24"/>
        </w:rPr>
        <w:t xml:space="preserve"> and self-enhance</w:t>
      </w:r>
      <w:r w:rsidR="00810B09" w:rsidRPr="00DF5D9A">
        <w:rPr>
          <w:rFonts w:ascii="Times New Roman" w:hAnsi="Times New Roman" w:cs="Times New Roman"/>
          <w:sz w:val="24"/>
          <w:szCs w:val="24"/>
        </w:rPr>
        <w:t>ment</w:t>
      </w:r>
      <w:r w:rsidR="005D0373" w:rsidRPr="00DF5D9A">
        <w:rPr>
          <w:rFonts w:ascii="Times New Roman" w:hAnsi="Times New Roman" w:cs="Times New Roman"/>
          <w:sz w:val="24"/>
          <w:szCs w:val="24"/>
        </w:rPr>
        <w:t>.</w:t>
      </w:r>
      <w:r w:rsidR="00722498" w:rsidRPr="00DF5D9A">
        <w:rPr>
          <w:rFonts w:ascii="Times New Roman" w:hAnsi="Times New Roman" w:cs="Times New Roman"/>
          <w:sz w:val="24"/>
          <w:szCs w:val="24"/>
        </w:rPr>
        <w:t xml:space="preserve"> Further</w:t>
      </w:r>
      <w:r w:rsidR="005D0373" w:rsidRPr="00DF5D9A">
        <w:rPr>
          <w:rFonts w:ascii="Times New Roman" w:hAnsi="Times New Roman" w:cs="Times New Roman"/>
          <w:sz w:val="24"/>
          <w:szCs w:val="24"/>
        </w:rPr>
        <w:t>, we discovered that narcissists self-enhance</w:t>
      </w:r>
      <w:r w:rsidR="000F35C3" w:rsidRPr="00DF5D9A">
        <w:rPr>
          <w:rFonts w:ascii="Times New Roman" w:hAnsi="Times New Roman" w:cs="Times New Roman"/>
          <w:sz w:val="24"/>
          <w:szCs w:val="24"/>
        </w:rPr>
        <w:t>d</w:t>
      </w:r>
      <w:r w:rsidR="005D0373" w:rsidRPr="00DF5D9A">
        <w:rPr>
          <w:rFonts w:ascii="Times New Roman" w:hAnsi="Times New Roman" w:cs="Times New Roman"/>
          <w:sz w:val="24"/>
          <w:szCs w:val="24"/>
        </w:rPr>
        <w:t xml:space="preserve"> </w:t>
      </w:r>
      <w:r w:rsidR="0050263A" w:rsidRPr="00DF5D9A">
        <w:rPr>
          <w:rFonts w:ascii="Times New Roman" w:hAnsi="Times New Roman" w:cs="Times New Roman"/>
          <w:sz w:val="24"/>
          <w:szCs w:val="24"/>
        </w:rPr>
        <w:t>their</w:t>
      </w:r>
      <w:r w:rsidR="005D0373" w:rsidRPr="00DF5D9A">
        <w:rPr>
          <w:rFonts w:ascii="Times New Roman" w:hAnsi="Times New Roman" w:cs="Times New Roman"/>
          <w:sz w:val="24"/>
          <w:szCs w:val="24"/>
        </w:rPr>
        <w:t xml:space="preserve"> agentic </w:t>
      </w:r>
      <w:r w:rsidR="0050263A" w:rsidRPr="00DF5D9A">
        <w:rPr>
          <w:rFonts w:ascii="Times New Roman" w:hAnsi="Times New Roman" w:cs="Times New Roman"/>
          <w:sz w:val="24"/>
          <w:szCs w:val="24"/>
        </w:rPr>
        <w:t>attributes more</w:t>
      </w:r>
      <w:r w:rsidR="005D0373" w:rsidRPr="00DF5D9A">
        <w:rPr>
          <w:rFonts w:ascii="Times New Roman" w:hAnsi="Times New Roman" w:cs="Times New Roman"/>
          <w:sz w:val="24"/>
          <w:szCs w:val="24"/>
        </w:rPr>
        <w:t xml:space="preserve"> than </w:t>
      </w:r>
      <w:r w:rsidR="0050263A" w:rsidRPr="00DF5D9A">
        <w:rPr>
          <w:rFonts w:ascii="Times New Roman" w:hAnsi="Times New Roman" w:cs="Times New Roman"/>
          <w:sz w:val="24"/>
          <w:szCs w:val="24"/>
        </w:rPr>
        <w:t xml:space="preserve">their </w:t>
      </w:r>
      <w:r w:rsidR="005D0373" w:rsidRPr="00DF5D9A">
        <w:rPr>
          <w:rFonts w:ascii="Times New Roman" w:hAnsi="Times New Roman" w:cs="Times New Roman"/>
          <w:sz w:val="24"/>
          <w:szCs w:val="24"/>
        </w:rPr>
        <w:lastRenderedPageBreak/>
        <w:t xml:space="preserve">communal </w:t>
      </w:r>
      <w:r w:rsidR="0050263A" w:rsidRPr="00DF5D9A">
        <w:rPr>
          <w:rFonts w:ascii="Times New Roman" w:hAnsi="Times New Roman" w:cs="Times New Roman"/>
          <w:sz w:val="24"/>
          <w:szCs w:val="24"/>
        </w:rPr>
        <w:t>attributes</w:t>
      </w:r>
      <w:r w:rsidR="00786DD4" w:rsidRPr="00DF5D9A">
        <w:rPr>
          <w:rFonts w:ascii="Times New Roman" w:hAnsi="Times New Roman" w:cs="Times New Roman"/>
          <w:sz w:val="24"/>
          <w:szCs w:val="24"/>
        </w:rPr>
        <w:t xml:space="preserve">, suggesting that the </w:t>
      </w:r>
      <w:r w:rsidR="0050263A" w:rsidRPr="00DF5D9A">
        <w:rPr>
          <w:rFonts w:ascii="Times New Roman" w:hAnsi="Times New Roman" w:cs="Times New Roman"/>
          <w:sz w:val="24"/>
          <w:szCs w:val="24"/>
        </w:rPr>
        <w:t xml:space="preserve">aforementioned </w:t>
      </w:r>
      <w:r w:rsidR="00786DD4" w:rsidRPr="00DF5D9A">
        <w:rPr>
          <w:rFonts w:ascii="Times New Roman" w:hAnsi="Times New Roman" w:cs="Times New Roman"/>
          <w:sz w:val="24"/>
          <w:szCs w:val="24"/>
        </w:rPr>
        <w:t xml:space="preserve">significant overall </w:t>
      </w:r>
      <w:r w:rsidR="0009269E" w:rsidRPr="00DF5D9A">
        <w:rPr>
          <w:rFonts w:ascii="Times New Roman" w:hAnsi="Times New Roman" w:cs="Times New Roman"/>
          <w:sz w:val="24"/>
          <w:szCs w:val="24"/>
        </w:rPr>
        <w:t>narcissism</w:t>
      </w:r>
      <w:r w:rsidR="009A1905" w:rsidRPr="00DF5D9A">
        <w:rPr>
          <w:rFonts w:ascii="Times New Roman" w:hAnsi="Times New Roman" w:cs="Times New Roman"/>
          <w:sz w:val="24"/>
          <w:szCs w:val="24"/>
        </w:rPr>
        <w:t>-</w:t>
      </w:r>
      <w:r w:rsidR="0050263A" w:rsidRPr="00DF5D9A">
        <w:rPr>
          <w:rFonts w:ascii="Times New Roman" w:hAnsi="Times New Roman" w:cs="Times New Roman"/>
          <w:sz w:val="24"/>
          <w:szCs w:val="24"/>
        </w:rPr>
        <w:t xml:space="preserve">self-enhancement </w:t>
      </w:r>
      <w:r w:rsidR="000F35C3" w:rsidRPr="00DF5D9A">
        <w:rPr>
          <w:rFonts w:ascii="Times New Roman" w:hAnsi="Times New Roman" w:cs="Times New Roman"/>
          <w:sz w:val="24"/>
          <w:szCs w:val="24"/>
        </w:rPr>
        <w:t>relationship wa</w:t>
      </w:r>
      <w:r w:rsidR="00786DD4" w:rsidRPr="00DF5D9A">
        <w:rPr>
          <w:rFonts w:ascii="Times New Roman" w:hAnsi="Times New Roman" w:cs="Times New Roman"/>
          <w:sz w:val="24"/>
          <w:szCs w:val="24"/>
        </w:rPr>
        <w:t xml:space="preserve">s driven </w:t>
      </w:r>
      <w:r w:rsidR="00C62B4A" w:rsidRPr="00DF5D9A">
        <w:rPr>
          <w:rFonts w:ascii="Times New Roman" w:hAnsi="Times New Roman" w:cs="Times New Roman"/>
          <w:sz w:val="24"/>
          <w:szCs w:val="24"/>
        </w:rPr>
        <w:t>by</w:t>
      </w:r>
      <w:r w:rsidR="006D0B8D" w:rsidRPr="00DF5D9A">
        <w:rPr>
          <w:rFonts w:ascii="Times New Roman" w:hAnsi="Times New Roman" w:cs="Times New Roman"/>
          <w:sz w:val="24"/>
          <w:szCs w:val="24"/>
        </w:rPr>
        <w:t xml:space="preserve"> narcissists’</w:t>
      </w:r>
      <w:r w:rsidR="00C62B4A" w:rsidRPr="00DF5D9A">
        <w:rPr>
          <w:rFonts w:ascii="Times New Roman" w:hAnsi="Times New Roman" w:cs="Times New Roman"/>
          <w:sz w:val="24"/>
          <w:szCs w:val="24"/>
        </w:rPr>
        <w:t xml:space="preserve"> </w:t>
      </w:r>
      <w:r w:rsidR="00810B09" w:rsidRPr="00DF5D9A">
        <w:rPr>
          <w:rFonts w:ascii="Times New Roman" w:hAnsi="Times New Roman" w:cs="Times New Roman"/>
          <w:sz w:val="24"/>
          <w:szCs w:val="24"/>
        </w:rPr>
        <w:t>positive distortion</w:t>
      </w:r>
      <w:r w:rsidR="00671ED0" w:rsidRPr="00DF5D9A">
        <w:rPr>
          <w:rFonts w:ascii="Times New Roman" w:hAnsi="Times New Roman" w:cs="Times New Roman"/>
          <w:sz w:val="24"/>
          <w:szCs w:val="24"/>
        </w:rPr>
        <w:t xml:space="preserve"> in agentic domains</w:t>
      </w:r>
      <w:r w:rsidR="00786DD4" w:rsidRPr="00DF5D9A">
        <w:rPr>
          <w:rFonts w:ascii="Times New Roman" w:hAnsi="Times New Roman" w:cs="Times New Roman"/>
          <w:sz w:val="24"/>
          <w:szCs w:val="24"/>
        </w:rPr>
        <w:t xml:space="preserve">. </w:t>
      </w:r>
      <w:r w:rsidR="00D3057A" w:rsidRPr="00DF5D9A">
        <w:rPr>
          <w:rFonts w:ascii="Times New Roman" w:hAnsi="Times New Roman" w:cs="Times New Roman"/>
          <w:sz w:val="24"/>
          <w:szCs w:val="24"/>
        </w:rPr>
        <w:t>In contrast, the average effect size for communal characteristics was near zero.</w:t>
      </w:r>
      <w:r w:rsidR="00B80318" w:rsidRPr="00DF5D9A">
        <w:rPr>
          <w:rFonts w:ascii="Times New Roman" w:hAnsi="Times New Roman" w:cs="Times New Roman"/>
          <w:sz w:val="24"/>
          <w:szCs w:val="24"/>
        </w:rPr>
        <w:t xml:space="preserve"> </w:t>
      </w:r>
    </w:p>
    <w:p w14:paraId="67972188" w14:textId="17640595" w:rsidR="00CF19B1" w:rsidRPr="00DF5D9A" w:rsidRDefault="00627181"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W</w:t>
      </w:r>
      <w:r w:rsidR="00EF44E1" w:rsidRPr="00DF5D9A">
        <w:rPr>
          <w:rFonts w:ascii="Times New Roman" w:hAnsi="Times New Roman" w:cs="Times New Roman"/>
          <w:sz w:val="24"/>
          <w:szCs w:val="24"/>
        </w:rPr>
        <w:t xml:space="preserve">e found a </w:t>
      </w:r>
      <w:r w:rsidR="00BE33A8" w:rsidRPr="00DF5D9A">
        <w:rPr>
          <w:rFonts w:ascii="Times New Roman" w:hAnsi="Times New Roman" w:cs="Times New Roman"/>
          <w:sz w:val="24"/>
          <w:szCs w:val="24"/>
        </w:rPr>
        <w:t xml:space="preserve">somewhat </w:t>
      </w:r>
      <w:r w:rsidR="00EF44E1" w:rsidRPr="00DF5D9A">
        <w:rPr>
          <w:rFonts w:ascii="Times New Roman" w:hAnsi="Times New Roman" w:cs="Times New Roman"/>
          <w:sz w:val="24"/>
          <w:szCs w:val="24"/>
        </w:rPr>
        <w:t>similar pattern</w:t>
      </w:r>
      <w:r w:rsidRPr="00DF5D9A">
        <w:rPr>
          <w:rFonts w:ascii="Times New Roman" w:hAnsi="Times New Roman" w:cs="Times New Roman"/>
          <w:sz w:val="24"/>
          <w:szCs w:val="24"/>
        </w:rPr>
        <w:t xml:space="preserve"> when we examined our re</w:t>
      </w:r>
      <w:r w:rsidR="00401809" w:rsidRPr="00DF5D9A">
        <w:rPr>
          <w:rFonts w:ascii="Times New Roman" w:hAnsi="Times New Roman" w:cs="Times New Roman"/>
          <w:sz w:val="24"/>
          <w:szCs w:val="24"/>
        </w:rPr>
        <w:t>sults individually by construct</w:t>
      </w:r>
      <w:r w:rsidR="00467DC0" w:rsidRPr="00DF5D9A">
        <w:rPr>
          <w:rFonts w:ascii="Times New Roman" w:hAnsi="Times New Roman" w:cs="Times New Roman"/>
          <w:sz w:val="24"/>
          <w:szCs w:val="24"/>
        </w:rPr>
        <w:t>; however, these analyses were based on a smaller number of effect sizes and should be interpreted with caution</w:t>
      </w:r>
      <w:r w:rsidR="00401809" w:rsidRPr="00DF5D9A">
        <w:rPr>
          <w:rFonts w:ascii="Times New Roman" w:hAnsi="Times New Roman" w:cs="Times New Roman"/>
          <w:sz w:val="24"/>
          <w:szCs w:val="24"/>
        </w:rPr>
        <w:t>.</w:t>
      </w:r>
      <w:r w:rsidR="00EF44E1" w:rsidRPr="00DF5D9A">
        <w:rPr>
          <w:rFonts w:ascii="Times New Roman" w:hAnsi="Times New Roman" w:cs="Times New Roman"/>
          <w:sz w:val="24"/>
          <w:szCs w:val="24"/>
        </w:rPr>
        <w:t xml:space="preserve"> </w:t>
      </w:r>
      <w:r w:rsidR="006A7BBA" w:rsidRPr="00DF5D9A">
        <w:rPr>
          <w:rFonts w:ascii="Times New Roman" w:hAnsi="Times New Roman" w:cs="Times New Roman"/>
          <w:sz w:val="24"/>
          <w:szCs w:val="24"/>
        </w:rPr>
        <w:t>Narcissism</w:t>
      </w:r>
      <w:r w:rsidR="00EF44E1" w:rsidRPr="00DF5D9A">
        <w:rPr>
          <w:rFonts w:ascii="Times New Roman" w:hAnsi="Times New Roman" w:cs="Times New Roman"/>
          <w:sz w:val="24"/>
          <w:szCs w:val="24"/>
        </w:rPr>
        <w:t xml:space="preserve"> was associated with self-enhancement on</w:t>
      </w:r>
      <w:r w:rsidR="00BE33A8" w:rsidRPr="00DF5D9A">
        <w:rPr>
          <w:rFonts w:ascii="Times New Roman" w:hAnsi="Times New Roman" w:cs="Times New Roman"/>
          <w:sz w:val="24"/>
          <w:szCs w:val="24"/>
        </w:rPr>
        <w:t xml:space="preserve"> the agentic constructs </w:t>
      </w:r>
      <w:r w:rsidR="001833D8" w:rsidRPr="00DF5D9A">
        <w:rPr>
          <w:rFonts w:ascii="Times New Roman" w:hAnsi="Times New Roman" w:cs="Times New Roman"/>
          <w:sz w:val="24"/>
          <w:szCs w:val="24"/>
        </w:rPr>
        <w:t>of</w:t>
      </w:r>
      <w:r w:rsidR="00EF44E1" w:rsidRPr="00DF5D9A">
        <w:rPr>
          <w:rFonts w:ascii="Times New Roman" w:hAnsi="Times New Roman" w:cs="Times New Roman"/>
          <w:sz w:val="24"/>
          <w:szCs w:val="24"/>
        </w:rPr>
        <w:t xml:space="preserve"> task performance, attractiveness, leadership, intelligence, </w:t>
      </w:r>
      <w:r w:rsidR="00BE33A8" w:rsidRPr="00DF5D9A">
        <w:rPr>
          <w:rFonts w:ascii="Times New Roman" w:hAnsi="Times New Roman" w:cs="Times New Roman"/>
          <w:sz w:val="24"/>
          <w:szCs w:val="24"/>
        </w:rPr>
        <w:t xml:space="preserve">and </w:t>
      </w:r>
      <w:r w:rsidR="00EF44E1" w:rsidRPr="00DF5D9A">
        <w:rPr>
          <w:rFonts w:ascii="Times New Roman" w:hAnsi="Times New Roman" w:cs="Times New Roman"/>
          <w:sz w:val="24"/>
          <w:szCs w:val="24"/>
        </w:rPr>
        <w:t>extraversion</w:t>
      </w:r>
      <w:r w:rsidR="001833D8" w:rsidRPr="00DF5D9A">
        <w:rPr>
          <w:rFonts w:ascii="Times New Roman" w:hAnsi="Times New Roman" w:cs="Times New Roman"/>
          <w:sz w:val="24"/>
          <w:szCs w:val="24"/>
        </w:rPr>
        <w:t>,</w:t>
      </w:r>
      <w:r w:rsidR="00BE33A8" w:rsidRPr="00DF5D9A">
        <w:rPr>
          <w:rFonts w:ascii="Times New Roman" w:hAnsi="Times New Roman" w:cs="Times New Roman"/>
          <w:sz w:val="24"/>
          <w:szCs w:val="24"/>
        </w:rPr>
        <w:t xml:space="preserve"> but not</w:t>
      </w:r>
      <w:r w:rsidR="00EF44E1" w:rsidRPr="00DF5D9A">
        <w:rPr>
          <w:rFonts w:ascii="Times New Roman" w:hAnsi="Times New Roman" w:cs="Times New Roman"/>
          <w:sz w:val="24"/>
          <w:szCs w:val="24"/>
        </w:rPr>
        <w:t xml:space="preserve"> openness. </w:t>
      </w:r>
      <w:r w:rsidR="00843CD1" w:rsidRPr="00DF5D9A">
        <w:rPr>
          <w:rFonts w:ascii="Times New Roman" w:hAnsi="Times New Roman" w:cs="Times New Roman"/>
          <w:sz w:val="24"/>
          <w:szCs w:val="24"/>
        </w:rPr>
        <w:t>On the other hand</w:t>
      </w:r>
      <w:r w:rsidR="00EF44E1" w:rsidRPr="00DF5D9A">
        <w:rPr>
          <w:rFonts w:ascii="Times New Roman" w:hAnsi="Times New Roman" w:cs="Times New Roman"/>
          <w:sz w:val="24"/>
          <w:szCs w:val="24"/>
        </w:rPr>
        <w:t xml:space="preserve">, </w:t>
      </w:r>
      <w:r w:rsidR="001833D8" w:rsidRPr="00DF5D9A">
        <w:rPr>
          <w:rFonts w:ascii="Times New Roman" w:hAnsi="Times New Roman" w:cs="Times New Roman"/>
          <w:sz w:val="24"/>
          <w:szCs w:val="24"/>
        </w:rPr>
        <w:t xml:space="preserve">narcissists unexpectedly </w:t>
      </w:r>
      <w:r w:rsidR="00BF670C" w:rsidRPr="00DF5D9A">
        <w:rPr>
          <w:rFonts w:ascii="Times New Roman" w:hAnsi="Times New Roman" w:cs="Times New Roman"/>
          <w:sz w:val="24"/>
          <w:szCs w:val="24"/>
        </w:rPr>
        <w:t>self-</w:t>
      </w:r>
      <w:r w:rsidR="001833D8" w:rsidRPr="00DF5D9A">
        <w:rPr>
          <w:rFonts w:ascii="Times New Roman" w:hAnsi="Times New Roman" w:cs="Times New Roman"/>
          <w:sz w:val="24"/>
          <w:szCs w:val="24"/>
        </w:rPr>
        <w:t>enhanc</w:t>
      </w:r>
      <w:r w:rsidR="00EF677C" w:rsidRPr="00DF5D9A">
        <w:rPr>
          <w:rFonts w:ascii="Times New Roman" w:hAnsi="Times New Roman" w:cs="Times New Roman"/>
          <w:sz w:val="24"/>
          <w:szCs w:val="24"/>
        </w:rPr>
        <w:t>ed</w:t>
      </w:r>
      <w:r w:rsidR="00BE33A8" w:rsidRPr="00DF5D9A">
        <w:rPr>
          <w:rFonts w:ascii="Times New Roman" w:hAnsi="Times New Roman" w:cs="Times New Roman"/>
          <w:sz w:val="24"/>
          <w:szCs w:val="24"/>
        </w:rPr>
        <w:t xml:space="preserve"> t</w:t>
      </w:r>
      <w:r w:rsidR="001833D8" w:rsidRPr="00DF5D9A">
        <w:rPr>
          <w:rFonts w:ascii="Times New Roman" w:hAnsi="Times New Roman" w:cs="Times New Roman"/>
          <w:sz w:val="24"/>
          <w:szCs w:val="24"/>
        </w:rPr>
        <w:t>wo</w:t>
      </w:r>
      <w:r w:rsidR="009246FD" w:rsidRPr="00DF5D9A">
        <w:rPr>
          <w:rFonts w:ascii="Times New Roman" w:hAnsi="Times New Roman" w:cs="Times New Roman"/>
          <w:sz w:val="24"/>
          <w:szCs w:val="24"/>
        </w:rPr>
        <w:t xml:space="preserve"> communal traits</w:t>
      </w:r>
      <w:r w:rsidR="001833D8" w:rsidRPr="00DF5D9A">
        <w:rPr>
          <w:rFonts w:ascii="Times New Roman" w:hAnsi="Times New Roman" w:cs="Times New Roman"/>
          <w:sz w:val="24"/>
          <w:szCs w:val="24"/>
        </w:rPr>
        <w:t xml:space="preserve">: </w:t>
      </w:r>
      <w:r w:rsidR="00BE33A8" w:rsidRPr="00DF5D9A">
        <w:rPr>
          <w:rFonts w:ascii="Times New Roman" w:hAnsi="Times New Roman" w:cs="Times New Roman"/>
          <w:sz w:val="24"/>
          <w:szCs w:val="24"/>
        </w:rPr>
        <w:t>likeability</w:t>
      </w:r>
      <w:r w:rsidR="00960C0F" w:rsidRPr="00DF5D9A">
        <w:rPr>
          <w:rFonts w:ascii="Times New Roman" w:hAnsi="Times New Roman" w:cs="Times New Roman"/>
          <w:sz w:val="24"/>
          <w:szCs w:val="24"/>
        </w:rPr>
        <w:t xml:space="preserve"> and conscientiousness</w:t>
      </w:r>
      <w:r w:rsidR="001833D8" w:rsidRPr="00DF5D9A">
        <w:rPr>
          <w:rFonts w:ascii="Times New Roman" w:hAnsi="Times New Roman" w:cs="Times New Roman"/>
          <w:sz w:val="24"/>
          <w:szCs w:val="24"/>
        </w:rPr>
        <w:t>;</w:t>
      </w:r>
      <w:r w:rsidR="00AA3C24" w:rsidRPr="00DF5D9A">
        <w:rPr>
          <w:rFonts w:ascii="Times New Roman" w:hAnsi="Times New Roman" w:cs="Times New Roman"/>
          <w:sz w:val="24"/>
          <w:szCs w:val="24"/>
        </w:rPr>
        <w:t xml:space="preserve"> </w:t>
      </w:r>
      <w:r w:rsidR="00BE33A8" w:rsidRPr="00DF5D9A">
        <w:rPr>
          <w:rFonts w:ascii="Times New Roman" w:hAnsi="Times New Roman" w:cs="Times New Roman"/>
          <w:sz w:val="24"/>
          <w:szCs w:val="24"/>
        </w:rPr>
        <w:t>although</w:t>
      </w:r>
      <w:r w:rsidR="001833D8" w:rsidRPr="00DF5D9A">
        <w:rPr>
          <w:rFonts w:ascii="Times New Roman" w:hAnsi="Times New Roman" w:cs="Times New Roman"/>
          <w:sz w:val="24"/>
          <w:szCs w:val="24"/>
        </w:rPr>
        <w:t>,</w:t>
      </w:r>
      <w:r w:rsidR="00BE33A8" w:rsidRPr="00DF5D9A">
        <w:rPr>
          <w:rFonts w:ascii="Times New Roman" w:hAnsi="Times New Roman" w:cs="Times New Roman"/>
          <w:sz w:val="24"/>
          <w:szCs w:val="24"/>
        </w:rPr>
        <w:t xml:space="preserve"> </w:t>
      </w:r>
      <w:r w:rsidR="001833D8" w:rsidRPr="00DF5D9A">
        <w:rPr>
          <w:rFonts w:ascii="Times New Roman" w:hAnsi="Times New Roman" w:cs="Times New Roman"/>
          <w:sz w:val="24"/>
          <w:szCs w:val="24"/>
        </w:rPr>
        <w:t xml:space="preserve">as expected, </w:t>
      </w:r>
      <w:r w:rsidR="006B4603" w:rsidRPr="00DF5D9A">
        <w:rPr>
          <w:rFonts w:ascii="Times New Roman" w:hAnsi="Times New Roman" w:cs="Times New Roman"/>
          <w:sz w:val="24"/>
          <w:szCs w:val="24"/>
        </w:rPr>
        <w:t>narcissists</w:t>
      </w:r>
      <w:r w:rsidR="00BE33A8" w:rsidRPr="00DF5D9A">
        <w:rPr>
          <w:rFonts w:ascii="Times New Roman" w:hAnsi="Times New Roman" w:cs="Times New Roman"/>
          <w:sz w:val="24"/>
          <w:szCs w:val="24"/>
        </w:rPr>
        <w:t xml:space="preserve"> did not enhance </w:t>
      </w:r>
      <w:r w:rsidR="00EF44E1" w:rsidRPr="00DF5D9A">
        <w:rPr>
          <w:rFonts w:ascii="Times New Roman" w:hAnsi="Times New Roman" w:cs="Times New Roman"/>
          <w:sz w:val="24"/>
          <w:szCs w:val="24"/>
        </w:rPr>
        <w:t xml:space="preserve">agreeableness. From a practical perspective, this means that </w:t>
      </w:r>
      <w:r w:rsidR="009C76CB" w:rsidRPr="00DF5D9A">
        <w:rPr>
          <w:rFonts w:ascii="Times New Roman" w:hAnsi="Times New Roman" w:cs="Times New Roman"/>
          <w:sz w:val="24"/>
          <w:szCs w:val="24"/>
        </w:rPr>
        <w:t>r</w:t>
      </w:r>
      <w:r w:rsidR="0074067D" w:rsidRPr="00DF5D9A">
        <w:rPr>
          <w:rFonts w:ascii="Times New Roman" w:hAnsi="Times New Roman" w:cs="Times New Roman"/>
          <w:sz w:val="24"/>
          <w:szCs w:val="24"/>
        </w:rPr>
        <w:t>esearchers</w:t>
      </w:r>
      <w:r w:rsidR="009047C2" w:rsidRPr="00DF5D9A">
        <w:rPr>
          <w:rFonts w:ascii="Times New Roman" w:hAnsi="Times New Roman" w:cs="Times New Roman"/>
          <w:sz w:val="24"/>
          <w:szCs w:val="24"/>
        </w:rPr>
        <w:t xml:space="preserve"> </w:t>
      </w:r>
      <w:r w:rsidR="009C76CB" w:rsidRPr="00DF5D9A">
        <w:rPr>
          <w:rFonts w:ascii="Times New Roman" w:hAnsi="Times New Roman" w:cs="Times New Roman"/>
          <w:sz w:val="24"/>
          <w:szCs w:val="24"/>
        </w:rPr>
        <w:t xml:space="preserve">should </w:t>
      </w:r>
      <w:r w:rsidR="009246FD" w:rsidRPr="00DF5D9A">
        <w:rPr>
          <w:rFonts w:ascii="Times New Roman" w:hAnsi="Times New Roman" w:cs="Times New Roman"/>
          <w:sz w:val="24"/>
          <w:szCs w:val="24"/>
        </w:rPr>
        <w:t xml:space="preserve">potentially </w:t>
      </w:r>
      <w:r w:rsidR="009C76CB" w:rsidRPr="00DF5D9A">
        <w:rPr>
          <w:rFonts w:ascii="Times New Roman" w:hAnsi="Times New Roman" w:cs="Times New Roman"/>
          <w:sz w:val="24"/>
          <w:szCs w:val="24"/>
        </w:rPr>
        <w:t>be more cautious about relying on a narcissists</w:t>
      </w:r>
      <w:r w:rsidR="00BE33A8" w:rsidRPr="00DF5D9A">
        <w:rPr>
          <w:rFonts w:ascii="Times New Roman" w:hAnsi="Times New Roman" w:cs="Times New Roman"/>
          <w:sz w:val="24"/>
          <w:szCs w:val="24"/>
        </w:rPr>
        <w:t>’</w:t>
      </w:r>
      <w:r w:rsidR="009C76CB" w:rsidRPr="00DF5D9A">
        <w:rPr>
          <w:rFonts w:ascii="Times New Roman" w:hAnsi="Times New Roman" w:cs="Times New Roman"/>
          <w:sz w:val="24"/>
          <w:szCs w:val="24"/>
        </w:rPr>
        <w:t xml:space="preserve"> self-reports of agentic qualities</w:t>
      </w:r>
      <w:r w:rsidR="009246FD" w:rsidRPr="00DF5D9A">
        <w:rPr>
          <w:rFonts w:ascii="Times New Roman" w:hAnsi="Times New Roman" w:cs="Times New Roman"/>
          <w:sz w:val="24"/>
          <w:szCs w:val="24"/>
        </w:rPr>
        <w:t>, as well as likeability and conscientiousness</w:t>
      </w:r>
      <w:r w:rsidR="00AC0C51" w:rsidRPr="00DF5D9A">
        <w:rPr>
          <w:rFonts w:ascii="Times New Roman" w:hAnsi="Times New Roman" w:cs="Times New Roman"/>
          <w:sz w:val="24"/>
          <w:szCs w:val="24"/>
        </w:rPr>
        <w:t>,</w:t>
      </w:r>
      <w:r w:rsidR="00940832" w:rsidRPr="00DF5D9A">
        <w:rPr>
          <w:rFonts w:ascii="Times New Roman" w:hAnsi="Times New Roman" w:cs="Times New Roman"/>
          <w:sz w:val="24"/>
          <w:szCs w:val="24"/>
        </w:rPr>
        <w:t xml:space="preserve"> because these are the characteristics </w:t>
      </w:r>
      <w:r w:rsidR="006B4603" w:rsidRPr="00DF5D9A">
        <w:rPr>
          <w:rFonts w:ascii="Times New Roman" w:hAnsi="Times New Roman" w:cs="Times New Roman"/>
          <w:sz w:val="24"/>
          <w:szCs w:val="24"/>
        </w:rPr>
        <w:t>they</w:t>
      </w:r>
      <w:r w:rsidR="00940832" w:rsidRPr="00DF5D9A">
        <w:rPr>
          <w:rFonts w:ascii="Times New Roman" w:hAnsi="Times New Roman" w:cs="Times New Roman"/>
          <w:sz w:val="24"/>
          <w:szCs w:val="24"/>
        </w:rPr>
        <w:t xml:space="preserve"> are more likely to positively distort</w:t>
      </w:r>
      <w:r w:rsidR="009C76CB" w:rsidRPr="00DF5D9A">
        <w:rPr>
          <w:rFonts w:ascii="Times New Roman" w:hAnsi="Times New Roman" w:cs="Times New Roman"/>
          <w:sz w:val="24"/>
          <w:szCs w:val="24"/>
        </w:rPr>
        <w:t>.</w:t>
      </w:r>
      <w:r w:rsidR="00AC0C51" w:rsidRPr="00DF5D9A">
        <w:rPr>
          <w:rFonts w:ascii="Times New Roman" w:hAnsi="Times New Roman" w:cs="Times New Roman"/>
          <w:sz w:val="24"/>
          <w:szCs w:val="24"/>
        </w:rPr>
        <w:t xml:space="preserve"> In </w:t>
      </w:r>
      <w:r w:rsidR="00D20D05" w:rsidRPr="00DF5D9A">
        <w:rPr>
          <w:rFonts w:ascii="Times New Roman" w:hAnsi="Times New Roman" w:cs="Times New Roman"/>
          <w:sz w:val="24"/>
          <w:szCs w:val="24"/>
        </w:rPr>
        <w:t>contrast,</w:t>
      </w:r>
      <w:r w:rsidR="00AC0C51" w:rsidRPr="00DF5D9A">
        <w:rPr>
          <w:rFonts w:ascii="Times New Roman" w:hAnsi="Times New Roman" w:cs="Times New Roman"/>
          <w:sz w:val="24"/>
          <w:szCs w:val="24"/>
        </w:rPr>
        <w:t xml:space="preserve"> narci</w:t>
      </w:r>
      <w:r w:rsidR="00D20D05" w:rsidRPr="00DF5D9A">
        <w:rPr>
          <w:rFonts w:ascii="Times New Roman" w:hAnsi="Times New Roman" w:cs="Times New Roman"/>
          <w:sz w:val="24"/>
          <w:szCs w:val="24"/>
        </w:rPr>
        <w:t xml:space="preserve">ssists are </w:t>
      </w:r>
      <w:r w:rsidR="00D20D05" w:rsidRPr="00DF5D9A">
        <w:rPr>
          <w:rFonts w:ascii="Times New Roman" w:hAnsi="Times New Roman" w:cs="Times New Roman"/>
          <w:i/>
          <w:sz w:val="24"/>
          <w:szCs w:val="24"/>
        </w:rPr>
        <w:t>not</w:t>
      </w:r>
      <w:r w:rsidR="00D20D05" w:rsidRPr="00DF5D9A">
        <w:rPr>
          <w:rFonts w:ascii="Times New Roman" w:hAnsi="Times New Roman" w:cs="Times New Roman"/>
          <w:sz w:val="24"/>
          <w:szCs w:val="24"/>
        </w:rPr>
        <w:t xml:space="preserve"> more likely to provide</w:t>
      </w:r>
      <w:r w:rsidR="00AC0C51" w:rsidRPr="00DF5D9A">
        <w:rPr>
          <w:rFonts w:ascii="Times New Roman" w:hAnsi="Times New Roman" w:cs="Times New Roman"/>
          <w:sz w:val="24"/>
          <w:szCs w:val="24"/>
        </w:rPr>
        <w:t xml:space="preserve"> </w:t>
      </w:r>
      <w:r w:rsidR="003D5C59" w:rsidRPr="00DF5D9A">
        <w:rPr>
          <w:rFonts w:ascii="Times New Roman" w:hAnsi="Times New Roman" w:cs="Times New Roman"/>
          <w:sz w:val="24"/>
          <w:szCs w:val="24"/>
        </w:rPr>
        <w:t xml:space="preserve">inflated </w:t>
      </w:r>
      <w:r w:rsidR="00D20D05" w:rsidRPr="00DF5D9A">
        <w:rPr>
          <w:rFonts w:ascii="Times New Roman" w:hAnsi="Times New Roman" w:cs="Times New Roman"/>
          <w:sz w:val="24"/>
          <w:szCs w:val="24"/>
        </w:rPr>
        <w:t xml:space="preserve">self-ratings </w:t>
      </w:r>
      <w:r w:rsidR="00AC0C51" w:rsidRPr="00DF5D9A">
        <w:rPr>
          <w:rFonts w:ascii="Times New Roman" w:hAnsi="Times New Roman" w:cs="Times New Roman"/>
          <w:sz w:val="24"/>
          <w:szCs w:val="24"/>
        </w:rPr>
        <w:t xml:space="preserve">on </w:t>
      </w:r>
      <w:r w:rsidR="00D20D05" w:rsidRPr="00DF5D9A">
        <w:rPr>
          <w:rFonts w:ascii="Times New Roman" w:hAnsi="Times New Roman" w:cs="Times New Roman"/>
          <w:sz w:val="24"/>
          <w:szCs w:val="24"/>
        </w:rPr>
        <w:t>communal constructs</w:t>
      </w:r>
      <w:r w:rsidR="00AC0C51" w:rsidRPr="00DF5D9A">
        <w:rPr>
          <w:rFonts w:ascii="Times New Roman" w:hAnsi="Times New Roman" w:cs="Times New Roman"/>
          <w:sz w:val="24"/>
          <w:szCs w:val="24"/>
        </w:rPr>
        <w:t xml:space="preserve"> than non-narcissist</w:t>
      </w:r>
      <w:r w:rsidR="00D20D05" w:rsidRPr="00DF5D9A">
        <w:rPr>
          <w:rFonts w:ascii="Times New Roman" w:hAnsi="Times New Roman" w:cs="Times New Roman"/>
          <w:sz w:val="24"/>
          <w:szCs w:val="24"/>
        </w:rPr>
        <w:t>s</w:t>
      </w:r>
      <w:r w:rsidR="007C57D7" w:rsidRPr="00DF5D9A">
        <w:rPr>
          <w:rFonts w:ascii="Times New Roman" w:hAnsi="Times New Roman" w:cs="Times New Roman"/>
          <w:sz w:val="24"/>
          <w:szCs w:val="24"/>
        </w:rPr>
        <w:t>, on average</w:t>
      </w:r>
      <w:r w:rsidR="00AC0C51" w:rsidRPr="00DF5D9A">
        <w:rPr>
          <w:rFonts w:ascii="Times New Roman" w:hAnsi="Times New Roman" w:cs="Times New Roman"/>
          <w:sz w:val="24"/>
          <w:szCs w:val="24"/>
        </w:rPr>
        <w:t>.</w:t>
      </w:r>
    </w:p>
    <w:p w14:paraId="1AAE6864" w14:textId="7336EC9C" w:rsidR="00F07200" w:rsidRPr="00DF5D9A" w:rsidRDefault="007F3A68">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It is worth exploring in more detail the </w:t>
      </w:r>
      <w:r w:rsidR="00BE33A8" w:rsidRPr="00DF5D9A">
        <w:rPr>
          <w:rFonts w:ascii="Times New Roman" w:hAnsi="Times New Roman" w:cs="Times New Roman"/>
          <w:sz w:val="24"/>
          <w:szCs w:val="24"/>
        </w:rPr>
        <w:t xml:space="preserve">two </w:t>
      </w:r>
      <w:r w:rsidRPr="00DF5D9A">
        <w:rPr>
          <w:rFonts w:ascii="Times New Roman" w:hAnsi="Times New Roman" w:cs="Times New Roman"/>
          <w:sz w:val="24"/>
          <w:szCs w:val="24"/>
        </w:rPr>
        <w:t>communal trait</w:t>
      </w:r>
      <w:r w:rsidR="00BE33A8" w:rsidRPr="00DF5D9A">
        <w:rPr>
          <w:rFonts w:ascii="Times New Roman" w:hAnsi="Times New Roman" w:cs="Times New Roman"/>
          <w:sz w:val="24"/>
          <w:szCs w:val="24"/>
        </w:rPr>
        <w:t>s</w:t>
      </w:r>
      <w:r w:rsidRPr="00DF5D9A">
        <w:rPr>
          <w:rFonts w:ascii="Times New Roman" w:hAnsi="Times New Roman" w:cs="Times New Roman"/>
          <w:sz w:val="24"/>
          <w:szCs w:val="24"/>
        </w:rPr>
        <w:t xml:space="preserve"> for which narcis</w:t>
      </w:r>
      <w:r w:rsidR="00A42F82" w:rsidRPr="00DF5D9A">
        <w:rPr>
          <w:rFonts w:ascii="Times New Roman" w:hAnsi="Times New Roman" w:cs="Times New Roman"/>
          <w:sz w:val="24"/>
          <w:szCs w:val="24"/>
        </w:rPr>
        <w:t>sists did in fact self-enhance—likability</w:t>
      </w:r>
      <w:r w:rsidR="00960C0F" w:rsidRPr="00DF5D9A">
        <w:rPr>
          <w:rFonts w:ascii="Times New Roman" w:hAnsi="Times New Roman" w:cs="Times New Roman"/>
          <w:sz w:val="24"/>
          <w:szCs w:val="24"/>
        </w:rPr>
        <w:t xml:space="preserve"> and conscientiousness</w:t>
      </w:r>
      <w:r w:rsidRPr="00DF5D9A">
        <w:rPr>
          <w:rFonts w:ascii="Times New Roman" w:hAnsi="Times New Roman" w:cs="Times New Roman"/>
          <w:sz w:val="24"/>
          <w:szCs w:val="24"/>
        </w:rPr>
        <w:t>. At first, it appear</w:t>
      </w:r>
      <w:r w:rsidR="00960C0F" w:rsidRPr="00DF5D9A">
        <w:rPr>
          <w:rFonts w:ascii="Times New Roman" w:hAnsi="Times New Roman" w:cs="Times New Roman"/>
          <w:sz w:val="24"/>
          <w:szCs w:val="24"/>
        </w:rPr>
        <w:t>ed</w:t>
      </w:r>
      <w:r w:rsidRPr="00DF5D9A">
        <w:rPr>
          <w:rFonts w:ascii="Times New Roman" w:hAnsi="Times New Roman" w:cs="Times New Roman"/>
          <w:sz w:val="24"/>
          <w:szCs w:val="24"/>
        </w:rPr>
        <w:t xml:space="preserve"> as though likeability would fit better with our definition of communion, because likability is associated with being friendly and cooperative (</w:t>
      </w:r>
      <w:proofErr w:type="spellStart"/>
      <w:r w:rsidRPr="00DF5D9A">
        <w:rPr>
          <w:rFonts w:ascii="Times New Roman" w:hAnsi="Times New Roman" w:cs="Times New Roman"/>
          <w:sz w:val="24"/>
          <w:szCs w:val="24"/>
        </w:rPr>
        <w:t>Cillessen</w:t>
      </w:r>
      <w:proofErr w:type="spellEnd"/>
      <w:r w:rsidRPr="00DF5D9A">
        <w:rPr>
          <w:rFonts w:ascii="Times New Roman" w:hAnsi="Times New Roman" w:cs="Times New Roman"/>
          <w:sz w:val="24"/>
          <w:szCs w:val="24"/>
        </w:rPr>
        <w:t xml:space="preserve"> &amp; Rose, 2005; van der Linden, Scholte, </w:t>
      </w:r>
      <w:proofErr w:type="spellStart"/>
      <w:r w:rsidRPr="00DF5D9A">
        <w:rPr>
          <w:rFonts w:ascii="Times New Roman" w:hAnsi="Times New Roman" w:cs="Times New Roman"/>
          <w:sz w:val="24"/>
          <w:szCs w:val="24"/>
        </w:rPr>
        <w:t>Cillessen</w:t>
      </w:r>
      <w:proofErr w:type="spellEnd"/>
      <w:r w:rsidRPr="00DF5D9A">
        <w:rPr>
          <w:rFonts w:ascii="Times New Roman" w:hAnsi="Times New Roman" w:cs="Times New Roman"/>
          <w:sz w:val="24"/>
          <w:szCs w:val="24"/>
        </w:rPr>
        <w:t xml:space="preserve">, </w:t>
      </w:r>
      <w:proofErr w:type="spellStart"/>
      <w:r w:rsidRPr="00DF5D9A">
        <w:rPr>
          <w:rFonts w:ascii="Times New Roman" w:hAnsi="Times New Roman" w:cs="Times New Roman"/>
          <w:sz w:val="24"/>
          <w:szCs w:val="24"/>
        </w:rPr>
        <w:t>Nijenhuis</w:t>
      </w:r>
      <w:proofErr w:type="spellEnd"/>
      <w:r w:rsidRPr="00DF5D9A">
        <w:rPr>
          <w:rFonts w:ascii="Times New Roman" w:hAnsi="Times New Roman" w:cs="Times New Roman"/>
          <w:sz w:val="24"/>
          <w:szCs w:val="24"/>
        </w:rPr>
        <w:t xml:space="preserve">, &amp; </w:t>
      </w:r>
      <w:proofErr w:type="spellStart"/>
      <w:r w:rsidRPr="00DF5D9A">
        <w:rPr>
          <w:rFonts w:ascii="Times New Roman" w:hAnsi="Times New Roman" w:cs="Times New Roman"/>
          <w:sz w:val="24"/>
          <w:szCs w:val="24"/>
        </w:rPr>
        <w:t>Segers</w:t>
      </w:r>
      <w:proofErr w:type="spellEnd"/>
      <w:r w:rsidRPr="00DF5D9A">
        <w:rPr>
          <w:rFonts w:ascii="Times New Roman" w:hAnsi="Times New Roman" w:cs="Times New Roman"/>
          <w:sz w:val="24"/>
          <w:szCs w:val="24"/>
        </w:rPr>
        <w:t xml:space="preserve">, 2010). However, likeability has also been used as a measure of popularity (e.g., </w:t>
      </w:r>
      <w:proofErr w:type="spellStart"/>
      <w:r w:rsidRPr="00DF5D9A">
        <w:rPr>
          <w:rFonts w:ascii="Times New Roman" w:hAnsi="Times New Roman" w:cs="Times New Roman"/>
          <w:sz w:val="24"/>
          <w:szCs w:val="24"/>
        </w:rPr>
        <w:t>sociometric</w:t>
      </w:r>
      <w:proofErr w:type="spellEnd"/>
      <w:r w:rsidRPr="00DF5D9A">
        <w:rPr>
          <w:rFonts w:ascii="Times New Roman" w:hAnsi="Times New Roman" w:cs="Times New Roman"/>
          <w:sz w:val="24"/>
          <w:szCs w:val="24"/>
        </w:rPr>
        <w:t xml:space="preserve"> status ratings in which one is asked to rate each individual in a group on likeability; e.g., Dion &amp; </w:t>
      </w:r>
      <w:proofErr w:type="spellStart"/>
      <w:r w:rsidRPr="00DF5D9A">
        <w:rPr>
          <w:rFonts w:ascii="Times New Roman" w:hAnsi="Times New Roman" w:cs="Times New Roman"/>
          <w:sz w:val="24"/>
          <w:szCs w:val="24"/>
        </w:rPr>
        <w:t>Berscheid</w:t>
      </w:r>
      <w:proofErr w:type="spellEnd"/>
      <w:r w:rsidRPr="00DF5D9A">
        <w:rPr>
          <w:rFonts w:ascii="Times New Roman" w:hAnsi="Times New Roman" w:cs="Times New Roman"/>
          <w:sz w:val="24"/>
          <w:szCs w:val="24"/>
        </w:rPr>
        <w:t xml:space="preserve">, 1974); in contrast to likeability, popularity “refers to the extent to which one has prestige and influence in a group, and is often associated with social dominance” (van der Linden et al., 2010, p. 669). It is possible that narcissists are endorsing likeability because </w:t>
      </w:r>
      <w:r w:rsidRPr="00DF5D9A">
        <w:rPr>
          <w:rFonts w:ascii="Times New Roman" w:hAnsi="Times New Roman" w:cs="Times New Roman"/>
          <w:sz w:val="24"/>
          <w:szCs w:val="24"/>
        </w:rPr>
        <w:lastRenderedPageBreak/>
        <w:t>they associate likeability with popularity, and consequently, social influence and pre</w:t>
      </w:r>
      <w:r w:rsidR="00A42F82" w:rsidRPr="00DF5D9A">
        <w:rPr>
          <w:rFonts w:ascii="Times New Roman" w:hAnsi="Times New Roman" w:cs="Times New Roman"/>
          <w:sz w:val="24"/>
          <w:szCs w:val="24"/>
        </w:rPr>
        <w:t xml:space="preserve">stige, </w:t>
      </w:r>
      <w:r w:rsidRPr="00DF5D9A">
        <w:rPr>
          <w:rFonts w:ascii="Times New Roman" w:hAnsi="Times New Roman" w:cs="Times New Roman"/>
          <w:sz w:val="24"/>
          <w:szCs w:val="24"/>
        </w:rPr>
        <w:t>a possibility that necessitates further research.</w:t>
      </w:r>
      <w:r w:rsidR="00960C0F" w:rsidRPr="00DF5D9A">
        <w:rPr>
          <w:rFonts w:ascii="Times New Roman" w:hAnsi="Times New Roman" w:cs="Times New Roman"/>
          <w:sz w:val="24"/>
          <w:szCs w:val="24"/>
        </w:rPr>
        <w:t xml:space="preserve"> </w:t>
      </w:r>
    </w:p>
    <w:p w14:paraId="021F7407" w14:textId="33F9157E" w:rsidR="007F3A68" w:rsidRPr="00DF5D9A" w:rsidRDefault="00890F24">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Our findings for conscientiousness also did not conform to the expected pattern for communal constructs</w:t>
      </w:r>
      <w:r w:rsidR="00613BEA" w:rsidRPr="00DF5D9A">
        <w:rPr>
          <w:rFonts w:ascii="Times New Roman" w:hAnsi="Times New Roman" w:cs="Times New Roman"/>
          <w:sz w:val="24"/>
          <w:szCs w:val="24"/>
        </w:rPr>
        <w:t xml:space="preserve">. </w:t>
      </w:r>
      <w:r w:rsidR="00960C0F" w:rsidRPr="00DF5D9A">
        <w:rPr>
          <w:rFonts w:ascii="Times New Roman" w:hAnsi="Times New Roman" w:cs="Times New Roman"/>
          <w:sz w:val="24"/>
          <w:szCs w:val="24"/>
        </w:rPr>
        <w:t xml:space="preserve">Although previous </w:t>
      </w:r>
      <w:r w:rsidR="0056771D" w:rsidRPr="00DF5D9A">
        <w:rPr>
          <w:rFonts w:ascii="Times New Roman" w:hAnsi="Times New Roman" w:cs="Times New Roman"/>
          <w:sz w:val="24"/>
          <w:szCs w:val="24"/>
        </w:rPr>
        <w:t>scholars</w:t>
      </w:r>
      <w:r w:rsidR="00960C0F" w:rsidRPr="00DF5D9A">
        <w:rPr>
          <w:rFonts w:ascii="Times New Roman" w:hAnsi="Times New Roman" w:cs="Times New Roman"/>
          <w:sz w:val="24"/>
          <w:szCs w:val="24"/>
        </w:rPr>
        <w:t xml:space="preserve"> have categorized conscientiousness as being communal (e.g., Campbell et al., 2002), we initially found conscientiousness difficult to categorize</w:t>
      </w:r>
      <w:r w:rsidR="00861E73" w:rsidRPr="00DF5D9A">
        <w:rPr>
          <w:rFonts w:ascii="Times New Roman" w:hAnsi="Times New Roman" w:cs="Times New Roman"/>
          <w:sz w:val="24"/>
          <w:szCs w:val="24"/>
        </w:rPr>
        <w:t xml:space="preserve"> into </w:t>
      </w:r>
      <w:r w:rsidR="00DA3A82" w:rsidRPr="00DF5D9A">
        <w:rPr>
          <w:rFonts w:ascii="Times New Roman" w:hAnsi="Times New Roman" w:cs="Times New Roman"/>
          <w:sz w:val="24"/>
          <w:szCs w:val="24"/>
        </w:rPr>
        <w:t xml:space="preserve">either </w:t>
      </w:r>
      <w:r w:rsidR="00861E73" w:rsidRPr="00DF5D9A">
        <w:rPr>
          <w:rFonts w:ascii="Times New Roman" w:hAnsi="Times New Roman" w:cs="Times New Roman"/>
          <w:sz w:val="24"/>
          <w:szCs w:val="24"/>
        </w:rPr>
        <w:t>agency or communion</w:t>
      </w:r>
      <w:r w:rsidR="003D5C59" w:rsidRPr="00DF5D9A">
        <w:rPr>
          <w:rFonts w:ascii="Times New Roman" w:hAnsi="Times New Roman" w:cs="Times New Roman"/>
          <w:sz w:val="24"/>
          <w:szCs w:val="24"/>
        </w:rPr>
        <w:t>, because</w:t>
      </w:r>
      <w:r w:rsidR="00960C0F" w:rsidRPr="00DF5D9A">
        <w:rPr>
          <w:rFonts w:ascii="Times New Roman" w:hAnsi="Times New Roman" w:cs="Times New Roman"/>
          <w:sz w:val="24"/>
          <w:szCs w:val="24"/>
        </w:rPr>
        <w:t xml:space="preserve"> we perceived it to have both communal (e.g., dutifulness) and agentic (e.g., achievement striving) facets (Costa &amp; McCrae, 1992). Thus, w</w:t>
      </w:r>
      <w:r w:rsidR="00B6465B" w:rsidRPr="00DF5D9A">
        <w:rPr>
          <w:rFonts w:ascii="Times New Roman" w:hAnsi="Times New Roman" w:cs="Times New Roman"/>
          <w:sz w:val="24"/>
          <w:szCs w:val="24"/>
        </w:rPr>
        <w:t>e also ran our communion analysi</w:t>
      </w:r>
      <w:r w:rsidR="00960C0F" w:rsidRPr="00DF5D9A">
        <w:rPr>
          <w:rFonts w:ascii="Times New Roman" w:hAnsi="Times New Roman" w:cs="Times New Roman"/>
          <w:sz w:val="24"/>
          <w:szCs w:val="24"/>
        </w:rPr>
        <w:t>s without conscientiousness</w:t>
      </w:r>
      <w:r w:rsidR="00533388" w:rsidRPr="00DF5D9A">
        <w:rPr>
          <w:rFonts w:ascii="Times New Roman" w:hAnsi="Times New Roman" w:cs="Times New Roman"/>
          <w:sz w:val="24"/>
          <w:szCs w:val="24"/>
        </w:rPr>
        <w:t xml:space="preserve">, and our </w:t>
      </w:r>
      <w:r w:rsidR="00861E73" w:rsidRPr="00DF5D9A">
        <w:rPr>
          <w:rFonts w:ascii="Times New Roman" w:hAnsi="Times New Roman" w:cs="Times New Roman"/>
          <w:sz w:val="24"/>
          <w:szCs w:val="24"/>
        </w:rPr>
        <w:t>results did not statistically differ when conscientiousness was exclude</w:t>
      </w:r>
      <w:r w:rsidR="001B1B0F" w:rsidRPr="00DF5D9A">
        <w:rPr>
          <w:rFonts w:ascii="Times New Roman" w:hAnsi="Times New Roman" w:cs="Times New Roman"/>
          <w:sz w:val="24"/>
          <w:szCs w:val="24"/>
        </w:rPr>
        <w:t>d</w:t>
      </w:r>
      <w:r w:rsidR="001879EB" w:rsidRPr="00DF5D9A">
        <w:rPr>
          <w:rFonts w:ascii="Times New Roman" w:hAnsi="Times New Roman" w:cs="Times New Roman"/>
          <w:sz w:val="24"/>
          <w:szCs w:val="24"/>
        </w:rPr>
        <w:t xml:space="preserve"> (corrected </w:t>
      </w:r>
      <w:r w:rsidR="001879EB" w:rsidRPr="00DF5D9A">
        <w:rPr>
          <w:rFonts w:ascii="Times New Roman" w:hAnsi="Times New Roman" w:cs="Times New Roman"/>
          <w:i/>
          <w:sz w:val="24"/>
          <w:szCs w:val="24"/>
        </w:rPr>
        <w:t>B</w:t>
      </w:r>
      <w:r w:rsidR="001879EB" w:rsidRPr="00DF5D9A">
        <w:rPr>
          <w:rFonts w:ascii="Times New Roman" w:hAnsi="Times New Roman" w:cs="Times New Roman"/>
          <w:sz w:val="24"/>
          <w:szCs w:val="24"/>
        </w:rPr>
        <w:t xml:space="preserve"> = -.02, </w:t>
      </w:r>
      <w:r w:rsidR="001879EB" w:rsidRPr="00DF5D9A">
        <w:rPr>
          <w:rFonts w:ascii="Times New Roman" w:hAnsi="Times New Roman" w:cs="Times New Roman"/>
          <w:i/>
          <w:sz w:val="24"/>
          <w:szCs w:val="24"/>
        </w:rPr>
        <w:t>SE</w:t>
      </w:r>
      <w:r w:rsidR="001879EB" w:rsidRPr="00DF5D9A">
        <w:rPr>
          <w:rFonts w:ascii="Times New Roman" w:hAnsi="Times New Roman" w:cs="Times New Roman"/>
          <w:sz w:val="24"/>
          <w:szCs w:val="24"/>
        </w:rPr>
        <w:t xml:space="preserve"> = .05, </w:t>
      </w:r>
      <w:r w:rsidR="001879EB" w:rsidRPr="00DF5D9A">
        <w:rPr>
          <w:rFonts w:ascii="Times New Roman" w:hAnsi="Times New Roman" w:cs="Times New Roman"/>
          <w:i/>
          <w:sz w:val="24"/>
          <w:szCs w:val="24"/>
        </w:rPr>
        <w:t xml:space="preserve">k </w:t>
      </w:r>
      <w:r w:rsidR="001879EB" w:rsidRPr="00DF5D9A">
        <w:rPr>
          <w:rFonts w:ascii="Times New Roman" w:hAnsi="Times New Roman" w:cs="Times New Roman"/>
          <w:sz w:val="24"/>
          <w:szCs w:val="24"/>
        </w:rPr>
        <w:t>= 44, number of samples = 10, 95% CI = [-.17, .12])</w:t>
      </w:r>
      <w:r w:rsidR="001B1B0F" w:rsidRPr="00DF5D9A">
        <w:rPr>
          <w:rFonts w:ascii="Times New Roman" w:hAnsi="Times New Roman" w:cs="Times New Roman"/>
          <w:sz w:val="24"/>
          <w:szCs w:val="24"/>
        </w:rPr>
        <w:t xml:space="preserve">. </w:t>
      </w:r>
      <w:r w:rsidR="00115B12" w:rsidRPr="00DF5D9A">
        <w:rPr>
          <w:rFonts w:ascii="Times New Roman" w:hAnsi="Times New Roman" w:cs="Times New Roman"/>
          <w:sz w:val="24"/>
          <w:szCs w:val="24"/>
        </w:rPr>
        <w:t>At the same time</w:t>
      </w:r>
      <w:r w:rsidR="001B1B0F" w:rsidRPr="00DF5D9A">
        <w:rPr>
          <w:rFonts w:ascii="Times New Roman" w:hAnsi="Times New Roman" w:cs="Times New Roman"/>
          <w:sz w:val="24"/>
          <w:szCs w:val="24"/>
        </w:rPr>
        <w:t>,</w:t>
      </w:r>
      <w:r w:rsidR="00150EC2" w:rsidRPr="00DF5D9A">
        <w:rPr>
          <w:rFonts w:ascii="Times New Roman" w:hAnsi="Times New Roman" w:cs="Times New Roman"/>
          <w:sz w:val="24"/>
          <w:szCs w:val="24"/>
        </w:rPr>
        <w:t xml:space="preserve"> </w:t>
      </w:r>
      <w:r w:rsidR="00EC59E5" w:rsidRPr="00DF5D9A">
        <w:rPr>
          <w:rFonts w:ascii="Times New Roman" w:hAnsi="Times New Roman" w:cs="Times New Roman"/>
          <w:sz w:val="24"/>
          <w:szCs w:val="24"/>
        </w:rPr>
        <w:t>i</w:t>
      </w:r>
      <w:r w:rsidR="004A5C48" w:rsidRPr="00DF5D9A">
        <w:rPr>
          <w:rFonts w:ascii="Times New Roman" w:hAnsi="Times New Roman" w:cs="Times New Roman"/>
          <w:sz w:val="24"/>
          <w:szCs w:val="24"/>
        </w:rPr>
        <w:t>t is possible that only certain facets of conscientiousness are driving the observed relationship between narcissism and self-enhancement</w:t>
      </w:r>
      <w:r w:rsidR="0056771D" w:rsidRPr="00DF5D9A">
        <w:rPr>
          <w:rFonts w:ascii="Times New Roman" w:hAnsi="Times New Roman" w:cs="Times New Roman"/>
          <w:sz w:val="24"/>
          <w:szCs w:val="24"/>
        </w:rPr>
        <w:t>—a possibility that needs to be verified by future research</w:t>
      </w:r>
      <w:r w:rsidR="004A5C48" w:rsidRPr="00DF5D9A">
        <w:rPr>
          <w:rFonts w:ascii="Times New Roman" w:hAnsi="Times New Roman" w:cs="Times New Roman"/>
          <w:sz w:val="24"/>
          <w:szCs w:val="24"/>
        </w:rPr>
        <w:t xml:space="preserve">. </w:t>
      </w:r>
      <w:r w:rsidR="00F07200" w:rsidRPr="00DF5D9A">
        <w:rPr>
          <w:rFonts w:ascii="Times New Roman" w:hAnsi="Times New Roman" w:cs="Times New Roman"/>
          <w:sz w:val="24"/>
          <w:szCs w:val="24"/>
        </w:rPr>
        <w:t>Similarly</w:t>
      </w:r>
      <w:r w:rsidR="00BA14B7" w:rsidRPr="00DF5D9A">
        <w:rPr>
          <w:rFonts w:ascii="Times New Roman" w:hAnsi="Times New Roman" w:cs="Times New Roman"/>
          <w:sz w:val="24"/>
          <w:szCs w:val="24"/>
        </w:rPr>
        <w:t>, opposing facet</w:t>
      </w:r>
      <w:r w:rsidR="00F07200" w:rsidRPr="00DF5D9A">
        <w:rPr>
          <w:rFonts w:ascii="Times New Roman" w:hAnsi="Times New Roman" w:cs="Times New Roman"/>
          <w:sz w:val="24"/>
          <w:szCs w:val="24"/>
        </w:rPr>
        <w:t>-</w:t>
      </w:r>
      <w:r w:rsidR="00BA14B7" w:rsidRPr="00DF5D9A">
        <w:rPr>
          <w:rFonts w:ascii="Times New Roman" w:hAnsi="Times New Roman" w:cs="Times New Roman"/>
          <w:sz w:val="24"/>
          <w:szCs w:val="24"/>
        </w:rPr>
        <w:t>level relationships could also explain why narcissists did not enhance the</w:t>
      </w:r>
      <w:r w:rsidR="00F07200" w:rsidRPr="00DF5D9A">
        <w:rPr>
          <w:rFonts w:ascii="Times New Roman" w:hAnsi="Times New Roman" w:cs="Times New Roman"/>
          <w:sz w:val="24"/>
          <w:szCs w:val="24"/>
        </w:rPr>
        <w:t xml:space="preserve"> agentic </w:t>
      </w:r>
      <w:r w:rsidR="00D83999" w:rsidRPr="00DF5D9A">
        <w:rPr>
          <w:rFonts w:ascii="Times New Roman" w:hAnsi="Times New Roman" w:cs="Times New Roman"/>
          <w:sz w:val="24"/>
          <w:szCs w:val="24"/>
        </w:rPr>
        <w:t xml:space="preserve">Big Five </w:t>
      </w:r>
      <w:r w:rsidR="00F07200" w:rsidRPr="00DF5D9A">
        <w:rPr>
          <w:rFonts w:ascii="Times New Roman" w:hAnsi="Times New Roman" w:cs="Times New Roman"/>
          <w:sz w:val="24"/>
          <w:szCs w:val="24"/>
        </w:rPr>
        <w:t>trait of</w:t>
      </w:r>
      <w:r w:rsidR="00BA14B7" w:rsidRPr="00DF5D9A">
        <w:rPr>
          <w:rFonts w:ascii="Times New Roman" w:hAnsi="Times New Roman" w:cs="Times New Roman"/>
          <w:sz w:val="24"/>
          <w:szCs w:val="24"/>
        </w:rPr>
        <w:t xml:space="preserve"> openness to a significant degree</w:t>
      </w:r>
      <w:r w:rsidR="005871CC" w:rsidRPr="00DF5D9A">
        <w:rPr>
          <w:rFonts w:ascii="Times New Roman" w:hAnsi="Times New Roman" w:cs="Times New Roman"/>
          <w:sz w:val="24"/>
          <w:szCs w:val="24"/>
        </w:rPr>
        <w:t xml:space="preserve">. For example, </w:t>
      </w:r>
      <w:r w:rsidR="00E36E40" w:rsidRPr="00DF5D9A">
        <w:rPr>
          <w:rFonts w:ascii="Times New Roman" w:hAnsi="Times New Roman" w:cs="Times New Roman"/>
          <w:sz w:val="24"/>
          <w:szCs w:val="24"/>
        </w:rPr>
        <w:t>one facet</w:t>
      </w:r>
      <w:r w:rsidR="00EA0099" w:rsidRPr="00DF5D9A">
        <w:rPr>
          <w:rFonts w:ascii="Times New Roman" w:hAnsi="Times New Roman" w:cs="Times New Roman"/>
          <w:sz w:val="24"/>
          <w:szCs w:val="24"/>
        </w:rPr>
        <w:t xml:space="preserve"> of openness</w:t>
      </w:r>
      <w:r w:rsidR="00E36E40" w:rsidRPr="00DF5D9A">
        <w:rPr>
          <w:rFonts w:ascii="Times New Roman" w:hAnsi="Times New Roman" w:cs="Times New Roman"/>
          <w:sz w:val="24"/>
          <w:szCs w:val="24"/>
        </w:rPr>
        <w:t xml:space="preserve"> is </w:t>
      </w:r>
      <w:r w:rsidR="00E36E40" w:rsidRPr="00DF5D9A">
        <w:rPr>
          <w:rFonts w:ascii="Times New Roman" w:hAnsi="Times New Roman" w:cs="Times New Roman"/>
          <w:i/>
          <w:sz w:val="24"/>
          <w:szCs w:val="24"/>
        </w:rPr>
        <w:t>feelings</w:t>
      </w:r>
      <w:r w:rsidR="00B70C2E" w:rsidRPr="00DF5D9A">
        <w:rPr>
          <w:rFonts w:ascii="Times New Roman" w:hAnsi="Times New Roman" w:cs="Times New Roman"/>
          <w:sz w:val="24"/>
          <w:szCs w:val="24"/>
        </w:rPr>
        <w:t xml:space="preserve">, which taps into </w:t>
      </w:r>
      <w:proofErr w:type="gramStart"/>
      <w:r w:rsidR="00B70C2E" w:rsidRPr="00DF5D9A">
        <w:rPr>
          <w:rFonts w:ascii="Times New Roman" w:hAnsi="Times New Roman" w:cs="Times New Roman"/>
          <w:sz w:val="24"/>
          <w:szCs w:val="24"/>
        </w:rPr>
        <w:t xml:space="preserve">a </w:t>
      </w:r>
      <w:r w:rsidR="00C02EDB" w:rsidRPr="00DF5D9A">
        <w:rPr>
          <w:rFonts w:ascii="Times New Roman" w:hAnsi="Times New Roman" w:cs="Times New Roman"/>
          <w:sz w:val="24"/>
          <w:szCs w:val="24"/>
        </w:rPr>
        <w:t>sensitiv</w:t>
      </w:r>
      <w:r w:rsidR="00B70C2E" w:rsidRPr="00DF5D9A">
        <w:rPr>
          <w:rFonts w:ascii="Times New Roman" w:hAnsi="Times New Roman" w:cs="Times New Roman"/>
          <w:sz w:val="24"/>
          <w:szCs w:val="24"/>
        </w:rPr>
        <w:t>ity</w:t>
      </w:r>
      <w:proofErr w:type="gramEnd"/>
      <w:r w:rsidR="00B70C2E" w:rsidRPr="00DF5D9A">
        <w:rPr>
          <w:rFonts w:ascii="Times New Roman" w:hAnsi="Times New Roman" w:cs="Times New Roman"/>
          <w:sz w:val="24"/>
          <w:szCs w:val="24"/>
        </w:rPr>
        <w:t xml:space="preserve"> to one’s own feelings, </w:t>
      </w:r>
      <w:r w:rsidR="00E36E40" w:rsidRPr="00DF5D9A">
        <w:rPr>
          <w:rFonts w:ascii="Times New Roman" w:hAnsi="Times New Roman" w:cs="Times New Roman"/>
          <w:sz w:val="24"/>
          <w:szCs w:val="24"/>
        </w:rPr>
        <w:t xml:space="preserve">whereas another facet is </w:t>
      </w:r>
      <w:r w:rsidR="00E36E40" w:rsidRPr="00DF5D9A">
        <w:rPr>
          <w:rFonts w:ascii="Times New Roman" w:hAnsi="Times New Roman" w:cs="Times New Roman"/>
          <w:i/>
          <w:sz w:val="24"/>
          <w:szCs w:val="24"/>
        </w:rPr>
        <w:t>actions</w:t>
      </w:r>
      <w:r w:rsidR="009D050B" w:rsidRPr="00DF5D9A">
        <w:rPr>
          <w:rFonts w:ascii="Times New Roman" w:hAnsi="Times New Roman" w:cs="Times New Roman"/>
          <w:sz w:val="24"/>
          <w:szCs w:val="24"/>
        </w:rPr>
        <w:t xml:space="preserve">, which taps into a </w:t>
      </w:r>
      <w:r w:rsidR="00E36E40" w:rsidRPr="00DF5D9A">
        <w:rPr>
          <w:rFonts w:ascii="Times New Roman" w:hAnsi="Times New Roman" w:cs="Times New Roman"/>
          <w:sz w:val="24"/>
          <w:szCs w:val="24"/>
        </w:rPr>
        <w:t>prefer</w:t>
      </w:r>
      <w:r w:rsidR="009D050B" w:rsidRPr="00DF5D9A">
        <w:rPr>
          <w:rFonts w:ascii="Times New Roman" w:hAnsi="Times New Roman" w:cs="Times New Roman"/>
          <w:sz w:val="24"/>
          <w:szCs w:val="24"/>
        </w:rPr>
        <w:t>ence for</w:t>
      </w:r>
      <w:r w:rsidR="00E36E40" w:rsidRPr="00DF5D9A">
        <w:rPr>
          <w:rFonts w:ascii="Times New Roman" w:hAnsi="Times New Roman" w:cs="Times New Roman"/>
          <w:sz w:val="24"/>
          <w:szCs w:val="24"/>
        </w:rPr>
        <w:t xml:space="preserve"> variety </w:t>
      </w:r>
      <w:r w:rsidR="009D050B" w:rsidRPr="00DF5D9A">
        <w:rPr>
          <w:rFonts w:ascii="Times New Roman" w:hAnsi="Times New Roman" w:cs="Times New Roman"/>
          <w:sz w:val="24"/>
          <w:szCs w:val="24"/>
        </w:rPr>
        <w:t>over</w:t>
      </w:r>
      <w:r w:rsidR="00E36E40" w:rsidRPr="00DF5D9A">
        <w:rPr>
          <w:rFonts w:ascii="Times New Roman" w:hAnsi="Times New Roman" w:cs="Times New Roman"/>
          <w:sz w:val="24"/>
          <w:szCs w:val="24"/>
        </w:rPr>
        <w:t xml:space="preserve"> </w:t>
      </w:r>
      <w:r w:rsidR="005871CC" w:rsidRPr="00DF5D9A">
        <w:rPr>
          <w:rFonts w:ascii="Times New Roman" w:hAnsi="Times New Roman" w:cs="Times New Roman"/>
          <w:sz w:val="24"/>
          <w:szCs w:val="24"/>
        </w:rPr>
        <w:t>routine (</w:t>
      </w:r>
      <w:r w:rsidR="00E36E40" w:rsidRPr="00DF5D9A">
        <w:rPr>
          <w:rFonts w:ascii="Times New Roman" w:hAnsi="Times New Roman" w:cs="Times New Roman"/>
          <w:sz w:val="24"/>
          <w:szCs w:val="24"/>
        </w:rPr>
        <w:t>Costa &amp; McCrae, 1992)</w:t>
      </w:r>
      <w:r w:rsidR="00BA14B7" w:rsidRPr="00DF5D9A">
        <w:rPr>
          <w:rFonts w:ascii="Times New Roman" w:hAnsi="Times New Roman" w:cs="Times New Roman"/>
          <w:sz w:val="24"/>
          <w:szCs w:val="24"/>
        </w:rPr>
        <w:t xml:space="preserve">. </w:t>
      </w:r>
      <w:r w:rsidR="00351FDD" w:rsidRPr="00DF5D9A">
        <w:rPr>
          <w:rFonts w:ascii="Times New Roman" w:hAnsi="Times New Roman" w:cs="Times New Roman"/>
          <w:sz w:val="24"/>
          <w:szCs w:val="24"/>
        </w:rPr>
        <w:t xml:space="preserve">Narcissists are not known for being particularly </w:t>
      </w:r>
      <w:r w:rsidR="005C08E8" w:rsidRPr="00DF5D9A">
        <w:rPr>
          <w:rFonts w:ascii="Times New Roman" w:hAnsi="Times New Roman" w:cs="Times New Roman"/>
          <w:sz w:val="24"/>
          <w:szCs w:val="24"/>
        </w:rPr>
        <w:t>introspective and in touch with their emotions</w:t>
      </w:r>
      <w:r w:rsidR="00351FDD" w:rsidRPr="00DF5D9A">
        <w:rPr>
          <w:rFonts w:ascii="Times New Roman" w:hAnsi="Times New Roman" w:cs="Times New Roman"/>
          <w:sz w:val="24"/>
          <w:szCs w:val="24"/>
        </w:rPr>
        <w:t xml:space="preserve">, but narcissism has been </w:t>
      </w:r>
      <w:r w:rsidR="002B7F40" w:rsidRPr="00DF5D9A">
        <w:rPr>
          <w:rFonts w:ascii="Times New Roman" w:hAnsi="Times New Roman" w:cs="Times New Roman"/>
          <w:sz w:val="24"/>
          <w:szCs w:val="24"/>
        </w:rPr>
        <w:t>associated with approach motivation and specific behaviors such as</w:t>
      </w:r>
      <w:r w:rsidR="00351FDD" w:rsidRPr="00DF5D9A">
        <w:rPr>
          <w:rFonts w:ascii="Times New Roman" w:hAnsi="Times New Roman" w:cs="Times New Roman"/>
          <w:sz w:val="24"/>
          <w:szCs w:val="24"/>
        </w:rPr>
        <w:t xml:space="preserve"> risk taking (Vazire &amp; Funder, 2006) and </w:t>
      </w:r>
      <w:r w:rsidR="002B7F40" w:rsidRPr="00DF5D9A">
        <w:rPr>
          <w:rFonts w:ascii="Times New Roman" w:hAnsi="Times New Roman" w:cs="Times New Roman"/>
          <w:sz w:val="24"/>
          <w:szCs w:val="24"/>
        </w:rPr>
        <w:t>sensation/fun seeking</w:t>
      </w:r>
      <w:r w:rsidR="00351FDD" w:rsidRPr="00DF5D9A">
        <w:rPr>
          <w:rFonts w:ascii="Times New Roman" w:hAnsi="Times New Roman" w:cs="Times New Roman"/>
          <w:sz w:val="24"/>
          <w:szCs w:val="24"/>
        </w:rPr>
        <w:t xml:space="preserve"> (</w:t>
      </w:r>
      <w:r w:rsidR="00822A84" w:rsidRPr="00DF5D9A">
        <w:rPr>
          <w:rFonts w:ascii="Times New Roman" w:hAnsi="Times New Roman" w:cs="Times New Roman"/>
          <w:sz w:val="24"/>
          <w:szCs w:val="24"/>
        </w:rPr>
        <w:t xml:space="preserve">Campbell et al., </w:t>
      </w:r>
      <w:r w:rsidR="002B7F40" w:rsidRPr="00DF5D9A">
        <w:rPr>
          <w:rFonts w:ascii="Times New Roman" w:hAnsi="Times New Roman" w:cs="Times New Roman"/>
          <w:sz w:val="24"/>
          <w:szCs w:val="24"/>
        </w:rPr>
        <w:t>2006; Miller</w:t>
      </w:r>
      <w:r w:rsidR="008C05E6" w:rsidRPr="00DF5D9A">
        <w:rPr>
          <w:rFonts w:ascii="Times New Roman" w:hAnsi="Times New Roman" w:cs="Times New Roman"/>
          <w:sz w:val="24"/>
          <w:szCs w:val="24"/>
        </w:rPr>
        <w:t xml:space="preserve"> et al., </w:t>
      </w:r>
      <w:r w:rsidR="002B7F40" w:rsidRPr="00DF5D9A">
        <w:rPr>
          <w:rFonts w:ascii="Times New Roman" w:hAnsi="Times New Roman" w:cs="Times New Roman"/>
          <w:sz w:val="24"/>
          <w:szCs w:val="24"/>
        </w:rPr>
        <w:t>2009</w:t>
      </w:r>
      <w:r w:rsidR="00351FDD" w:rsidRPr="00DF5D9A">
        <w:rPr>
          <w:rFonts w:ascii="Times New Roman" w:hAnsi="Times New Roman" w:cs="Times New Roman"/>
          <w:sz w:val="24"/>
          <w:szCs w:val="24"/>
        </w:rPr>
        <w:t>)</w:t>
      </w:r>
      <w:r w:rsidR="00150EC2" w:rsidRPr="00DF5D9A">
        <w:rPr>
          <w:rFonts w:ascii="Times New Roman" w:hAnsi="Times New Roman" w:cs="Times New Roman"/>
          <w:sz w:val="24"/>
          <w:szCs w:val="24"/>
        </w:rPr>
        <w:t xml:space="preserve">. </w:t>
      </w:r>
      <w:r w:rsidR="00D83999" w:rsidRPr="00DF5D9A">
        <w:rPr>
          <w:rFonts w:ascii="Times New Roman" w:hAnsi="Times New Roman" w:cs="Times New Roman"/>
          <w:sz w:val="24"/>
          <w:szCs w:val="24"/>
        </w:rPr>
        <w:t>Thus, i</w:t>
      </w:r>
      <w:r w:rsidR="00150EC2" w:rsidRPr="00DF5D9A">
        <w:rPr>
          <w:rFonts w:ascii="Times New Roman" w:hAnsi="Times New Roman" w:cs="Times New Roman"/>
          <w:sz w:val="24"/>
          <w:szCs w:val="24"/>
        </w:rPr>
        <w:t xml:space="preserve">ndividuals high in </w:t>
      </w:r>
      <w:r w:rsidR="0056771D" w:rsidRPr="00DF5D9A">
        <w:rPr>
          <w:rFonts w:ascii="Times New Roman" w:hAnsi="Times New Roman" w:cs="Times New Roman"/>
          <w:sz w:val="24"/>
          <w:szCs w:val="24"/>
        </w:rPr>
        <w:t>narcissism</w:t>
      </w:r>
      <w:r w:rsidR="00150EC2" w:rsidRPr="00DF5D9A">
        <w:rPr>
          <w:rFonts w:ascii="Times New Roman" w:hAnsi="Times New Roman" w:cs="Times New Roman"/>
          <w:sz w:val="24"/>
          <w:szCs w:val="24"/>
        </w:rPr>
        <w:t xml:space="preserve"> </w:t>
      </w:r>
      <w:r w:rsidR="002B7F40" w:rsidRPr="00DF5D9A">
        <w:rPr>
          <w:rFonts w:ascii="Times New Roman" w:hAnsi="Times New Roman" w:cs="Times New Roman"/>
          <w:sz w:val="24"/>
          <w:szCs w:val="24"/>
        </w:rPr>
        <w:t>may be more likely to enhance facets of openness that align more closely with approach motivation</w:t>
      </w:r>
      <w:r w:rsidR="00351FDD" w:rsidRPr="00DF5D9A">
        <w:rPr>
          <w:rFonts w:ascii="Times New Roman" w:hAnsi="Times New Roman" w:cs="Times New Roman"/>
          <w:sz w:val="24"/>
          <w:szCs w:val="24"/>
        </w:rPr>
        <w:t xml:space="preserve">. </w:t>
      </w:r>
      <w:r w:rsidR="00EA0099" w:rsidRPr="00DF5D9A">
        <w:rPr>
          <w:rFonts w:ascii="Times New Roman" w:hAnsi="Times New Roman" w:cs="Times New Roman"/>
          <w:sz w:val="24"/>
          <w:szCs w:val="24"/>
        </w:rPr>
        <w:t xml:space="preserve">Unfortunately, </w:t>
      </w:r>
      <w:r w:rsidR="00150EC2" w:rsidRPr="00DF5D9A">
        <w:rPr>
          <w:rFonts w:ascii="Times New Roman" w:hAnsi="Times New Roman" w:cs="Times New Roman"/>
          <w:sz w:val="24"/>
          <w:szCs w:val="24"/>
        </w:rPr>
        <w:t xml:space="preserve">due to limitations in the type of information available in </w:t>
      </w:r>
      <w:r w:rsidR="0056771D" w:rsidRPr="00DF5D9A">
        <w:rPr>
          <w:rFonts w:ascii="Times New Roman" w:hAnsi="Times New Roman" w:cs="Times New Roman"/>
          <w:sz w:val="24"/>
          <w:szCs w:val="24"/>
        </w:rPr>
        <w:t>our</w:t>
      </w:r>
      <w:r w:rsidR="007C57D7" w:rsidRPr="00DF5D9A">
        <w:rPr>
          <w:rFonts w:ascii="Times New Roman" w:hAnsi="Times New Roman" w:cs="Times New Roman"/>
          <w:sz w:val="24"/>
          <w:szCs w:val="24"/>
        </w:rPr>
        <w:t xml:space="preserve"> </w:t>
      </w:r>
      <w:r w:rsidR="00150EC2" w:rsidRPr="00DF5D9A">
        <w:rPr>
          <w:rFonts w:ascii="Times New Roman" w:hAnsi="Times New Roman" w:cs="Times New Roman"/>
          <w:sz w:val="24"/>
          <w:szCs w:val="24"/>
        </w:rPr>
        <w:t>primary studies</w:t>
      </w:r>
      <w:r w:rsidR="00DA3A82" w:rsidRPr="00DF5D9A">
        <w:rPr>
          <w:rFonts w:ascii="Times New Roman" w:hAnsi="Times New Roman" w:cs="Times New Roman"/>
          <w:sz w:val="24"/>
          <w:szCs w:val="24"/>
        </w:rPr>
        <w:t>,</w:t>
      </w:r>
      <w:r w:rsidR="00861E73" w:rsidRPr="00DF5D9A">
        <w:rPr>
          <w:rFonts w:ascii="Times New Roman" w:hAnsi="Times New Roman" w:cs="Times New Roman"/>
          <w:sz w:val="24"/>
          <w:szCs w:val="24"/>
        </w:rPr>
        <w:t xml:space="preserve"> we were not able to examine the narcissism-self-enhancement relationship </w:t>
      </w:r>
      <w:r w:rsidR="00150EC2" w:rsidRPr="00DF5D9A">
        <w:rPr>
          <w:rFonts w:ascii="Times New Roman" w:hAnsi="Times New Roman" w:cs="Times New Roman"/>
          <w:sz w:val="24"/>
          <w:szCs w:val="24"/>
        </w:rPr>
        <w:t xml:space="preserve">for </w:t>
      </w:r>
      <w:r w:rsidR="00150EC2" w:rsidRPr="00DF5D9A">
        <w:rPr>
          <w:rFonts w:ascii="Times New Roman" w:hAnsi="Times New Roman" w:cs="Times New Roman"/>
          <w:sz w:val="24"/>
          <w:szCs w:val="24"/>
        </w:rPr>
        <w:lastRenderedPageBreak/>
        <w:t xml:space="preserve">the Big Five </w:t>
      </w:r>
      <w:r w:rsidR="004A5C48" w:rsidRPr="00DF5D9A">
        <w:rPr>
          <w:rFonts w:ascii="Times New Roman" w:hAnsi="Times New Roman" w:cs="Times New Roman"/>
          <w:sz w:val="24"/>
          <w:szCs w:val="24"/>
        </w:rPr>
        <w:t>at the facet</w:t>
      </w:r>
      <w:r w:rsidR="00150EC2" w:rsidRPr="00DF5D9A">
        <w:rPr>
          <w:rFonts w:ascii="Times New Roman" w:hAnsi="Times New Roman" w:cs="Times New Roman"/>
          <w:sz w:val="24"/>
          <w:szCs w:val="24"/>
        </w:rPr>
        <w:t>-</w:t>
      </w:r>
      <w:proofErr w:type="gramStart"/>
      <w:r w:rsidR="004A5C48" w:rsidRPr="00DF5D9A">
        <w:rPr>
          <w:rFonts w:ascii="Times New Roman" w:hAnsi="Times New Roman" w:cs="Times New Roman"/>
          <w:sz w:val="24"/>
          <w:szCs w:val="24"/>
        </w:rPr>
        <w:t>level,</w:t>
      </w:r>
      <w:proofErr w:type="gramEnd"/>
      <w:r w:rsidR="00861E73" w:rsidRPr="00DF5D9A">
        <w:rPr>
          <w:rFonts w:ascii="Times New Roman" w:hAnsi="Times New Roman" w:cs="Times New Roman"/>
          <w:sz w:val="24"/>
          <w:szCs w:val="24"/>
        </w:rPr>
        <w:t xml:space="preserve"> </w:t>
      </w:r>
      <w:r w:rsidR="00150EC2" w:rsidRPr="00DF5D9A">
        <w:rPr>
          <w:rFonts w:ascii="Times New Roman" w:hAnsi="Times New Roman" w:cs="Times New Roman"/>
          <w:sz w:val="24"/>
          <w:szCs w:val="24"/>
        </w:rPr>
        <w:t xml:space="preserve">hence further empirical inquiry is needed </w:t>
      </w:r>
      <w:r w:rsidR="001833D8" w:rsidRPr="00DF5D9A">
        <w:rPr>
          <w:rFonts w:ascii="Times New Roman" w:hAnsi="Times New Roman" w:cs="Times New Roman"/>
          <w:sz w:val="24"/>
          <w:szCs w:val="24"/>
        </w:rPr>
        <w:t>on th</w:t>
      </w:r>
      <w:r w:rsidR="007130F6" w:rsidRPr="00DF5D9A">
        <w:rPr>
          <w:rFonts w:ascii="Times New Roman" w:hAnsi="Times New Roman" w:cs="Times New Roman"/>
          <w:sz w:val="24"/>
          <w:szCs w:val="24"/>
        </w:rPr>
        <w:t xml:space="preserve">e </w:t>
      </w:r>
      <w:r w:rsidR="007C57D7" w:rsidRPr="00DF5D9A">
        <w:rPr>
          <w:rFonts w:ascii="Times New Roman" w:hAnsi="Times New Roman" w:cs="Times New Roman"/>
          <w:sz w:val="24"/>
          <w:szCs w:val="24"/>
        </w:rPr>
        <w:t>narcissism-</w:t>
      </w:r>
      <w:r w:rsidR="007130F6" w:rsidRPr="00DF5D9A">
        <w:rPr>
          <w:rFonts w:ascii="Times New Roman" w:hAnsi="Times New Roman" w:cs="Times New Roman"/>
          <w:sz w:val="24"/>
          <w:szCs w:val="24"/>
        </w:rPr>
        <w:t xml:space="preserve">self-enhancement </w:t>
      </w:r>
      <w:r w:rsidR="007C57D7" w:rsidRPr="00DF5D9A">
        <w:rPr>
          <w:rFonts w:ascii="Times New Roman" w:hAnsi="Times New Roman" w:cs="Times New Roman"/>
          <w:sz w:val="24"/>
          <w:szCs w:val="24"/>
        </w:rPr>
        <w:t xml:space="preserve">relationship </w:t>
      </w:r>
      <w:r w:rsidR="007130F6" w:rsidRPr="00DF5D9A">
        <w:rPr>
          <w:rFonts w:ascii="Times New Roman" w:hAnsi="Times New Roman" w:cs="Times New Roman"/>
          <w:sz w:val="24"/>
          <w:szCs w:val="24"/>
        </w:rPr>
        <w:t>in the Big Five facets.</w:t>
      </w:r>
    </w:p>
    <w:p w14:paraId="72573C5A" w14:textId="17B32EC0" w:rsidR="00CF19B1" w:rsidRPr="00DF5D9A" w:rsidRDefault="00CF19B1" w:rsidP="00DF29E0">
      <w:pPr>
        <w:spacing w:after="0" w:line="480" w:lineRule="auto"/>
        <w:rPr>
          <w:rFonts w:ascii="Times New Roman" w:hAnsi="Times New Roman" w:cs="Times New Roman"/>
          <w:b/>
          <w:sz w:val="24"/>
          <w:szCs w:val="24"/>
        </w:rPr>
      </w:pPr>
      <w:r w:rsidRPr="00DF5D9A">
        <w:rPr>
          <w:rFonts w:ascii="Times New Roman" w:hAnsi="Times New Roman" w:cs="Times New Roman"/>
          <w:b/>
          <w:sz w:val="24"/>
          <w:szCs w:val="24"/>
        </w:rPr>
        <w:t>Theoretical Implications</w:t>
      </w:r>
    </w:p>
    <w:p w14:paraId="262B779F" w14:textId="1804EB2B" w:rsidR="009A1129" w:rsidRPr="00DF5D9A" w:rsidRDefault="00B4247F"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The m</w:t>
      </w:r>
      <w:r w:rsidR="00CF19B1" w:rsidRPr="00DF5D9A">
        <w:rPr>
          <w:rFonts w:ascii="Times New Roman" w:hAnsi="Times New Roman" w:cs="Times New Roman"/>
          <w:sz w:val="24"/>
          <w:szCs w:val="24"/>
        </w:rPr>
        <w:t xml:space="preserve">apping </w:t>
      </w:r>
      <w:r w:rsidRPr="00DF5D9A">
        <w:rPr>
          <w:rFonts w:ascii="Times New Roman" w:hAnsi="Times New Roman" w:cs="Times New Roman"/>
          <w:sz w:val="24"/>
          <w:szCs w:val="24"/>
        </w:rPr>
        <w:t xml:space="preserve">of </w:t>
      </w:r>
      <w:r w:rsidR="00CF19B1" w:rsidRPr="00DF5D9A">
        <w:rPr>
          <w:rFonts w:ascii="Times New Roman" w:hAnsi="Times New Roman" w:cs="Times New Roman"/>
          <w:sz w:val="24"/>
          <w:szCs w:val="24"/>
        </w:rPr>
        <w:t>narcissists</w:t>
      </w:r>
      <w:r w:rsidR="002A1EEC" w:rsidRPr="00DF5D9A">
        <w:rPr>
          <w:rFonts w:ascii="Times New Roman" w:hAnsi="Times New Roman" w:cs="Times New Roman"/>
          <w:sz w:val="24"/>
          <w:szCs w:val="24"/>
        </w:rPr>
        <w:t>’</w:t>
      </w:r>
      <w:r w:rsidR="00CF19B1" w:rsidRPr="00DF5D9A">
        <w:rPr>
          <w:rFonts w:ascii="Times New Roman" w:hAnsi="Times New Roman" w:cs="Times New Roman"/>
          <w:sz w:val="24"/>
          <w:szCs w:val="24"/>
        </w:rPr>
        <w:t xml:space="preserve"> pattern of self-enhancement has </w:t>
      </w:r>
      <w:r w:rsidR="002A1EEC" w:rsidRPr="00DF5D9A">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sidRPr="00DF5D9A">
        <w:rPr>
          <w:rFonts w:ascii="Times New Roman" w:hAnsi="Times New Roman" w:cs="Times New Roman"/>
          <w:sz w:val="24"/>
          <w:szCs w:val="24"/>
        </w:rPr>
        <w:t xml:space="preserve">do indeed </w:t>
      </w:r>
      <w:r w:rsidR="002C6272" w:rsidRPr="00DF5D9A">
        <w:rPr>
          <w:rFonts w:ascii="Times New Roman" w:hAnsi="Times New Roman" w:cs="Times New Roman"/>
          <w:sz w:val="24"/>
          <w:szCs w:val="24"/>
        </w:rPr>
        <w:t>self-enhance</w:t>
      </w:r>
      <w:r w:rsidR="002A1EEC" w:rsidRPr="00DF5D9A">
        <w:rPr>
          <w:rFonts w:ascii="Times New Roman" w:hAnsi="Times New Roman" w:cs="Times New Roman"/>
          <w:sz w:val="24"/>
          <w:szCs w:val="24"/>
        </w:rPr>
        <w:t xml:space="preserve">, these positive </w:t>
      </w:r>
      <w:r w:rsidR="002C6272" w:rsidRPr="00DF5D9A">
        <w:rPr>
          <w:rFonts w:ascii="Times New Roman" w:hAnsi="Times New Roman" w:cs="Times New Roman"/>
          <w:sz w:val="24"/>
          <w:szCs w:val="24"/>
        </w:rPr>
        <w:t>illusions</w:t>
      </w:r>
      <w:r w:rsidR="002A1EEC" w:rsidRPr="00DF5D9A">
        <w:rPr>
          <w:rFonts w:ascii="Times New Roman" w:hAnsi="Times New Roman" w:cs="Times New Roman"/>
          <w:sz w:val="24"/>
          <w:szCs w:val="24"/>
        </w:rPr>
        <w:t xml:space="preserve"> appear to be targeted toward agentic attributes—potentially attributes that </w:t>
      </w:r>
      <w:r w:rsidR="00C5220B" w:rsidRPr="00DF5D9A">
        <w:rPr>
          <w:rFonts w:ascii="Times New Roman" w:hAnsi="Times New Roman" w:cs="Times New Roman"/>
          <w:sz w:val="24"/>
          <w:szCs w:val="24"/>
        </w:rPr>
        <w:t xml:space="preserve">are </w:t>
      </w:r>
      <w:r w:rsidR="002A1EEC" w:rsidRPr="00DF5D9A">
        <w:rPr>
          <w:rFonts w:ascii="Times New Roman" w:hAnsi="Times New Roman" w:cs="Times New Roman"/>
          <w:sz w:val="24"/>
          <w:szCs w:val="24"/>
        </w:rPr>
        <w:t>central to their self-concept</w:t>
      </w:r>
      <w:r w:rsidR="00C5220B" w:rsidRPr="00DF5D9A">
        <w:rPr>
          <w:rFonts w:ascii="Times New Roman" w:hAnsi="Times New Roman" w:cs="Times New Roman"/>
          <w:sz w:val="24"/>
          <w:szCs w:val="24"/>
        </w:rPr>
        <w:t>s</w:t>
      </w:r>
      <w:r w:rsidR="002A1EEC" w:rsidRPr="00DF5D9A">
        <w:rPr>
          <w:rFonts w:ascii="Times New Roman" w:hAnsi="Times New Roman" w:cs="Times New Roman"/>
          <w:sz w:val="24"/>
          <w:szCs w:val="24"/>
        </w:rPr>
        <w:t xml:space="preserve">. Thus, </w:t>
      </w:r>
      <w:r w:rsidR="002C6272" w:rsidRPr="00DF5D9A">
        <w:rPr>
          <w:rFonts w:ascii="Times New Roman" w:hAnsi="Times New Roman" w:cs="Times New Roman"/>
          <w:sz w:val="24"/>
          <w:szCs w:val="24"/>
        </w:rPr>
        <w:t xml:space="preserve">the current work helps to precisely </w:t>
      </w:r>
      <w:r w:rsidR="00C5220B" w:rsidRPr="00DF5D9A">
        <w:rPr>
          <w:rFonts w:ascii="Times New Roman" w:hAnsi="Times New Roman" w:cs="Times New Roman"/>
          <w:sz w:val="24"/>
          <w:szCs w:val="24"/>
        </w:rPr>
        <w:t>identify</w:t>
      </w:r>
      <w:r w:rsidR="002A1EEC" w:rsidRPr="00DF5D9A">
        <w:rPr>
          <w:rFonts w:ascii="Times New Roman" w:hAnsi="Times New Roman" w:cs="Times New Roman"/>
          <w:sz w:val="24"/>
          <w:szCs w:val="24"/>
        </w:rPr>
        <w:t xml:space="preserve"> an important boundary condition on what was once thought to be a global tendency toward self-enhancement.</w:t>
      </w:r>
      <w:r w:rsidR="000D46FE" w:rsidRPr="00DF5D9A">
        <w:rPr>
          <w:rFonts w:ascii="Times New Roman" w:hAnsi="Times New Roman" w:cs="Times New Roman"/>
          <w:sz w:val="24"/>
          <w:szCs w:val="24"/>
        </w:rPr>
        <w:t xml:space="preserve"> </w:t>
      </w:r>
      <w:r w:rsidR="00094E13" w:rsidRPr="00DF5D9A">
        <w:rPr>
          <w:rFonts w:ascii="Times New Roman" w:hAnsi="Times New Roman" w:cs="Times New Roman"/>
          <w:sz w:val="24"/>
          <w:szCs w:val="24"/>
        </w:rPr>
        <w:t>A possible</w:t>
      </w:r>
      <w:r w:rsidR="003112F8" w:rsidRPr="00DF5D9A">
        <w:rPr>
          <w:rFonts w:ascii="Times New Roman" w:hAnsi="Times New Roman" w:cs="Times New Roman"/>
          <w:sz w:val="24"/>
          <w:szCs w:val="24"/>
        </w:rPr>
        <w:t xml:space="preserve"> direction for f</w:t>
      </w:r>
      <w:r w:rsidR="00B80318" w:rsidRPr="00DF5D9A">
        <w:rPr>
          <w:rFonts w:ascii="Times New Roman" w:hAnsi="Times New Roman" w:cs="Times New Roman"/>
          <w:sz w:val="24"/>
          <w:szCs w:val="24"/>
        </w:rPr>
        <w:t xml:space="preserve">uture research </w:t>
      </w:r>
      <w:r w:rsidR="003112F8" w:rsidRPr="00DF5D9A">
        <w:rPr>
          <w:rFonts w:ascii="Times New Roman" w:hAnsi="Times New Roman" w:cs="Times New Roman"/>
          <w:sz w:val="24"/>
          <w:szCs w:val="24"/>
        </w:rPr>
        <w:t>would be to</w:t>
      </w:r>
      <w:r w:rsidR="00B80318" w:rsidRPr="00DF5D9A">
        <w:rPr>
          <w:rFonts w:ascii="Times New Roman" w:hAnsi="Times New Roman" w:cs="Times New Roman"/>
          <w:sz w:val="24"/>
          <w:szCs w:val="24"/>
        </w:rPr>
        <w:t xml:space="preserve"> </w:t>
      </w:r>
      <w:r w:rsidR="00627181" w:rsidRPr="00DF5D9A">
        <w:rPr>
          <w:rFonts w:ascii="Times New Roman" w:hAnsi="Times New Roman" w:cs="Times New Roman"/>
          <w:sz w:val="24"/>
          <w:szCs w:val="24"/>
        </w:rPr>
        <w:t>explore</w:t>
      </w:r>
      <w:r w:rsidR="00B80318" w:rsidRPr="00DF5D9A">
        <w:rPr>
          <w:rFonts w:ascii="Times New Roman" w:hAnsi="Times New Roman" w:cs="Times New Roman"/>
          <w:sz w:val="24"/>
          <w:szCs w:val="24"/>
        </w:rPr>
        <w:t xml:space="preserve"> </w:t>
      </w:r>
      <w:r w:rsidR="004B6CC7" w:rsidRPr="00DF5D9A">
        <w:rPr>
          <w:rFonts w:ascii="Times New Roman" w:hAnsi="Times New Roman" w:cs="Times New Roman"/>
          <w:sz w:val="24"/>
          <w:szCs w:val="24"/>
        </w:rPr>
        <w:t xml:space="preserve">why narcissists’ self-ratings are more </w:t>
      </w:r>
      <w:r w:rsidR="0044089C" w:rsidRPr="00DF5D9A">
        <w:rPr>
          <w:rFonts w:ascii="Times New Roman" w:hAnsi="Times New Roman" w:cs="Times New Roman"/>
          <w:sz w:val="24"/>
          <w:szCs w:val="24"/>
        </w:rPr>
        <w:t xml:space="preserve">similar to observer-ratings </w:t>
      </w:r>
      <w:r w:rsidR="004B6CC7" w:rsidRPr="00DF5D9A">
        <w:rPr>
          <w:rFonts w:ascii="Times New Roman" w:hAnsi="Times New Roman" w:cs="Times New Roman"/>
          <w:sz w:val="24"/>
          <w:szCs w:val="24"/>
        </w:rPr>
        <w:t>for communal traits. For example</w:t>
      </w:r>
      <w:r w:rsidR="00B437B7" w:rsidRPr="00DF5D9A">
        <w:rPr>
          <w:rFonts w:ascii="Times New Roman" w:hAnsi="Times New Roman" w:cs="Times New Roman"/>
          <w:sz w:val="24"/>
          <w:szCs w:val="24"/>
        </w:rPr>
        <w:t xml:space="preserve">, </w:t>
      </w:r>
      <w:r w:rsidR="009047C2" w:rsidRPr="00DF5D9A">
        <w:rPr>
          <w:rFonts w:ascii="Times New Roman" w:hAnsi="Times New Roman" w:cs="Times New Roman"/>
          <w:sz w:val="24"/>
          <w:szCs w:val="24"/>
        </w:rPr>
        <w:t>do communal characteristic</w:t>
      </w:r>
      <w:r w:rsidR="003112F8" w:rsidRPr="00DF5D9A">
        <w:rPr>
          <w:rFonts w:ascii="Times New Roman" w:hAnsi="Times New Roman" w:cs="Times New Roman"/>
          <w:sz w:val="24"/>
          <w:szCs w:val="24"/>
        </w:rPr>
        <w:t>s</w:t>
      </w:r>
      <w:r w:rsidR="009047C2" w:rsidRPr="00DF5D9A">
        <w:rPr>
          <w:rFonts w:ascii="Times New Roman" w:hAnsi="Times New Roman" w:cs="Times New Roman"/>
          <w:sz w:val="24"/>
          <w:szCs w:val="24"/>
        </w:rPr>
        <w:t xml:space="preserve"> have</w:t>
      </w:r>
      <w:r w:rsidR="00B437B7" w:rsidRPr="00DF5D9A">
        <w:rPr>
          <w:rFonts w:ascii="Times New Roman" w:hAnsi="Times New Roman" w:cs="Times New Roman"/>
          <w:sz w:val="24"/>
          <w:szCs w:val="24"/>
        </w:rPr>
        <w:t xml:space="preserve"> a subtle negative connotation </w:t>
      </w:r>
      <w:r w:rsidR="009047C2" w:rsidRPr="00DF5D9A">
        <w:rPr>
          <w:rFonts w:ascii="Times New Roman" w:hAnsi="Times New Roman" w:cs="Times New Roman"/>
          <w:sz w:val="24"/>
          <w:szCs w:val="24"/>
        </w:rPr>
        <w:t>to</w:t>
      </w:r>
      <w:r w:rsidR="00B437B7" w:rsidRPr="00DF5D9A">
        <w:rPr>
          <w:rFonts w:ascii="Times New Roman" w:hAnsi="Times New Roman" w:cs="Times New Roman"/>
          <w:sz w:val="24"/>
          <w:szCs w:val="24"/>
        </w:rPr>
        <w:t xml:space="preserve"> narcissists—are </w:t>
      </w:r>
      <w:r w:rsidR="002F4C73" w:rsidRPr="00DF5D9A">
        <w:rPr>
          <w:rFonts w:ascii="Times New Roman" w:hAnsi="Times New Roman" w:cs="Times New Roman"/>
          <w:sz w:val="24"/>
          <w:szCs w:val="24"/>
        </w:rPr>
        <w:t>communal characteristics</w:t>
      </w:r>
      <w:r w:rsidR="00B437B7" w:rsidRPr="00DF5D9A">
        <w:rPr>
          <w:rFonts w:ascii="Times New Roman" w:hAnsi="Times New Roman" w:cs="Times New Roman"/>
          <w:sz w:val="24"/>
          <w:szCs w:val="24"/>
        </w:rPr>
        <w:t xml:space="preserve"> associated with wea</w:t>
      </w:r>
      <w:r w:rsidR="005B2384" w:rsidRPr="00DF5D9A">
        <w:rPr>
          <w:rFonts w:ascii="Times New Roman" w:hAnsi="Times New Roman" w:cs="Times New Roman"/>
          <w:sz w:val="24"/>
          <w:szCs w:val="24"/>
        </w:rPr>
        <w:t>kness and</w:t>
      </w:r>
      <w:r w:rsidR="00AB1E51" w:rsidRPr="00DF5D9A">
        <w:rPr>
          <w:rFonts w:ascii="Times New Roman" w:hAnsi="Times New Roman" w:cs="Times New Roman"/>
          <w:sz w:val="24"/>
          <w:szCs w:val="24"/>
        </w:rPr>
        <w:t xml:space="preserve"> unwanted vulnerability? T</w:t>
      </w:r>
      <w:r w:rsidR="005B2384" w:rsidRPr="00DF5D9A">
        <w:rPr>
          <w:rFonts w:ascii="Times New Roman" w:hAnsi="Times New Roman" w:cs="Times New Roman"/>
          <w:sz w:val="24"/>
          <w:szCs w:val="24"/>
        </w:rPr>
        <w:t xml:space="preserve">his explanation is intuitively appealing based on some theoretical accounts of </w:t>
      </w:r>
      <w:r w:rsidR="0009269E" w:rsidRPr="00DF5D9A">
        <w:rPr>
          <w:rFonts w:ascii="Times New Roman" w:hAnsi="Times New Roman" w:cs="Times New Roman"/>
          <w:sz w:val="24"/>
          <w:szCs w:val="24"/>
        </w:rPr>
        <w:t>narcissism</w:t>
      </w:r>
      <w:r w:rsidR="00AB1E51" w:rsidRPr="00DF5D9A">
        <w:rPr>
          <w:rFonts w:ascii="Times New Roman" w:hAnsi="Times New Roman" w:cs="Times New Roman"/>
          <w:sz w:val="24"/>
          <w:szCs w:val="24"/>
        </w:rPr>
        <w:t xml:space="preserve"> [</w:t>
      </w:r>
      <w:r w:rsidR="005B2384" w:rsidRPr="00DF5D9A">
        <w:rPr>
          <w:rFonts w:ascii="Times New Roman" w:hAnsi="Times New Roman" w:cs="Times New Roman"/>
          <w:sz w:val="24"/>
          <w:szCs w:val="24"/>
        </w:rPr>
        <w:t xml:space="preserve">such as Morf and </w:t>
      </w:r>
      <w:proofErr w:type="spellStart"/>
      <w:r w:rsidR="005B2384" w:rsidRPr="00DF5D9A">
        <w:rPr>
          <w:rFonts w:ascii="Times New Roman" w:hAnsi="Times New Roman" w:cs="Times New Roman"/>
          <w:sz w:val="24"/>
          <w:szCs w:val="24"/>
        </w:rPr>
        <w:t>Rhodewalt’s</w:t>
      </w:r>
      <w:proofErr w:type="spellEnd"/>
      <w:r w:rsidR="005B2384" w:rsidRPr="00DF5D9A">
        <w:rPr>
          <w:rFonts w:ascii="Times New Roman" w:hAnsi="Times New Roman" w:cs="Times New Roman"/>
          <w:sz w:val="24"/>
          <w:szCs w:val="24"/>
        </w:rPr>
        <w:t xml:space="preserve"> (2001) </w:t>
      </w:r>
      <w:r w:rsidR="0039030A" w:rsidRPr="00DF5D9A">
        <w:rPr>
          <w:rFonts w:ascii="Times New Roman" w:hAnsi="Times New Roman" w:cs="Times New Roman"/>
          <w:sz w:val="24"/>
          <w:szCs w:val="24"/>
        </w:rPr>
        <w:t>dynamic</w:t>
      </w:r>
      <w:r w:rsidR="005B2384" w:rsidRPr="00DF5D9A">
        <w:rPr>
          <w:rFonts w:ascii="Times New Roman" w:hAnsi="Times New Roman" w:cs="Times New Roman"/>
          <w:sz w:val="24"/>
          <w:szCs w:val="24"/>
        </w:rPr>
        <w:t xml:space="preserve"> self-regulatory </w:t>
      </w:r>
      <w:r w:rsidR="00FE64E3" w:rsidRPr="00DF5D9A">
        <w:rPr>
          <w:rFonts w:ascii="Times New Roman" w:hAnsi="Times New Roman" w:cs="Times New Roman"/>
          <w:sz w:val="24"/>
          <w:szCs w:val="24"/>
        </w:rPr>
        <w:t xml:space="preserve">processing </w:t>
      </w:r>
      <w:r w:rsidR="005B2384" w:rsidRPr="00DF5D9A">
        <w:rPr>
          <w:rFonts w:ascii="Times New Roman" w:hAnsi="Times New Roman" w:cs="Times New Roman"/>
          <w:sz w:val="24"/>
          <w:szCs w:val="24"/>
        </w:rPr>
        <w:t xml:space="preserve">model of </w:t>
      </w:r>
      <w:r w:rsidR="0009269E" w:rsidRPr="00DF5D9A">
        <w:rPr>
          <w:rFonts w:ascii="Times New Roman" w:hAnsi="Times New Roman" w:cs="Times New Roman"/>
          <w:sz w:val="24"/>
          <w:szCs w:val="24"/>
        </w:rPr>
        <w:t>narcissism</w:t>
      </w:r>
      <w:r w:rsidR="00AB1E51" w:rsidRPr="00DF5D9A">
        <w:rPr>
          <w:rFonts w:ascii="Times New Roman" w:hAnsi="Times New Roman" w:cs="Times New Roman"/>
          <w:sz w:val="24"/>
          <w:szCs w:val="24"/>
        </w:rPr>
        <w:t>]; however,</w:t>
      </w:r>
      <w:r w:rsidR="00D17D35" w:rsidRPr="00DF5D9A">
        <w:rPr>
          <w:rFonts w:ascii="Times New Roman" w:hAnsi="Times New Roman" w:cs="Times New Roman"/>
          <w:sz w:val="24"/>
          <w:szCs w:val="24"/>
        </w:rPr>
        <w:t xml:space="preserve"> </w:t>
      </w:r>
      <w:r w:rsidR="005B2384" w:rsidRPr="00DF5D9A">
        <w:rPr>
          <w:rFonts w:ascii="Times New Roman" w:hAnsi="Times New Roman" w:cs="Times New Roman"/>
          <w:sz w:val="24"/>
          <w:szCs w:val="24"/>
        </w:rPr>
        <w:t>i</w:t>
      </w:r>
      <w:r w:rsidR="0039030A" w:rsidRPr="00DF5D9A">
        <w:rPr>
          <w:rFonts w:ascii="Times New Roman" w:hAnsi="Times New Roman" w:cs="Times New Roman"/>
          <w:sz w:val="24"/>
          <w:szCs w:val="24"/>
        </w:rPr>
        <w:t xml:space="preserve">t should be noted </w:t>
      </w:r>
      <w:r w:rsidR="005B2384" w:rsidRPr="00DF5D9A">
        <w:rPr>
          <w:rFonts w:ascii="Times New Roman" w:hAnsi="Times New Roman" w:cs="Times New Roman"/>
          <w:sz w:val="24"/>
          <w:szCs w:val="24"/>
        </w:rPr>
        <w:t>t</w:t>
      </w:r>
      <w:r w:rsidR="009047C2" w:rsidRPr="00DF5D9A">
        <w:rPr>
          <w:rFonts w:ascii="Times New Roman" w:hAnsi="Times New Roman" w:cs="Times New Roman"/>
          <w:sz w:val="24"/>
          <w:szCs w:val="24"/>
        </w:rPr>
        <w:t>hat the</w:t>
      </w:r>
      <w:r w:rsidR="00B437B7" w:rsidRPr="00DF5D9A">
        <w:rPr>
          <w:rFonts w:ascii="Times New Roman" w:hAnsi="Times New Roman" w:cs="Times New Roman"/>
          <w:sz w:val="24"/>
          <w:szCs w:val="24"/>
        </w:rPr>
        <w:t xml:space="preserve"> </w:t>
      </w:r>
      <w:r w:rsidR="002F4C73" w:rsidRPr="00DF5D9A">
        <w:rPr>
          <w:rFonts w:ascii="Times New Roman" w:hAnsi="Times New Roman" w:cs="Times New Roman"/>
          <w:sz w:val="24"/>
          <w:szCs w:val="24"/>
        </w:rPr>
        <w:t>average communal effect size</w:t>
      </w:r>
      <w:r w:rsidR="00B437B7" w:rsidRPr="00DF5D9A">
        <w:rPr>
          <w:rFonts w:ascii="Times New Roman" w:hAnsi="Times New Roman" w:cs="Times New Roman"/>
          <w:sz w:val="24"/>
          <w:szCs w:val="24"/>
        </w:rPr>
        <w:t xml:space="preserve"> we found </w:t>
      </w:r>
      <w:r w:rsidR="002F4C73" w:rsidRPr="00DF5D9A">
        <w:rPr>
          <w:rFonts w:ascii="Times New Roman" w:hAnsi="Times New Roman" w:cs="Times New Roman"/>
          <w:sz w:val="24"/>
          <w:szCs w:val="24"/>
        </w:rPr>
        <w:t xml:space="preserve">was near zero (i.e., </w:t>
      </w:r>
      <w:r w:rsidR="002F4C73" w:rsidRPr="00DF5D9A">
        <w:rPr>
          <w:rFonts w:ascii="Times New Roman" w:hAnsi="Times New Roman" w:cs="Times New Roman"/>
          <w:i/>
          <w:sz w:val="24"/>
          <w:szCs w:val="24"/>
        </w:rPr>
        <w:t>B</w:t>
      </w:r>
      <w:r w:rsidR="0005437D" w:rsidRPr="00DF5D9A">
        <w:rPr>
          <w:rFonts w:ascii="Times New Roman" w:hAnsi="Times New Roman" w:cs="Times New Roman"/>
          <w:sz w:val="24"/>
          <w:szCs w:val="24"/>
        </w:rPr>
        <w:t xml:space="preserve"> = .05</w:t>
      </w:r>
      <w:r w:rsidR="00685858" w:rsidRPr="00DF5D9A">
        <w:rPr>
          <w:rFonts w:ascii="Times New Roman" w:hAnsi="Times New Roman" w:cs="Times New Roman"/>
          <w:sz w:val="24"/>
          <w:szCs w:val="24"/>
        </w:rPr>
        <w:t>)</w:t>
      </w:r>
      <w:r w:rsidR="009047C2" w:rsidRPr="00DF5D9A">
        <w:rPr>
          <w:rFonts w:ascii="Times New Roman" w:hAnsi="Times New Roman" w:cs="Times New Roman"/>
          <w:sz w:val="24"/>
          <w:szCs w:val="24"/>
        </w:rPr>
        <w:t>. I</w:t>
      </w:r>
      <w:r w:rsidR="00B437B7" w:rsidRPr="00DF5D9A">
        <w:rPr>
          <w:rFonts w:ascii="Times New Roman" w:hAnsi="Times New Roman" w:cs="Times New Roman"/>
          <w:sz w:val="24"/>
          <w:szCs w:val="24"/>
        </w:rPr>
        <w:t xml:space="preserve">f narcissists really considered communal traits </w:t>
      </w:r>
      <w:r w:rsidR="00893311" w:rsidRPr="00DF5D9A">
        <w:rPr>
          <w:rFonts w:ascii="Times New Roman" w:hAnsi="Times New Roman" w:cs="Times New Roman"/>
          <w:sz w:val="24"/>
          <w:szCs w:val="24"/>
        </w:rPr>
        <w:t>to reflect</w:t>
      </w:r>
      <w:r w:rsidR="00B437B7" w:rsidRPr="00DF5D9A">
        <w:rPr>
          <w:rFonts w:ascii="Times New Roman" w:hAnsi="Times New Roman" w:cs="Times New Roman"/>
          <w:sz w:val="24"/>
          <w:szCs w:val="24"/>
        </w:rPr>
        <w:t xml:space="preserve"> negative qualities</w:t>
      </w:r>
      <w:r w:rsidR="005B2384" w:rsidRPr="00DF5D9A">
        <w:rPr>
          <w:rFonts w:ascii="Times New Roman" w:hAnsi="Times New Roman" w:cs="Times New Roman"/>
          <w:sz w:val="24"/>
          <w:szCs w:val="24"/>
        </w:rPr>
        <w:t>, then</w:t>
      </w:r>
      <w:r w:rsidR="00B437B7" w:rsidRPr="00DF5D9A">
        <w:rPr>
          <w:rFonts w:ascii="Times New Roman" w:hAnsi="Times New Roman" w:cs="Times New Roman"/>
          <w:sz w:val="24"/>
          <w:szCs w:val="24"/>
        </w:rPr>
        <w:t xml:space="preserve"> we would have expected to see </w:t>
      </w:r>
      <w:r w:rsidR="00893311" w:rsidRPr="00DF5D9A">
        <w:rPr>
          <w:rFonts w:ascii="Times New Roman" w:hAnsi="Times New Roman" w:cs="Times New Roman"/>
          <w:sz w:val="24"/>
          <w:szCs w:val="24"/>
        </w:rPr>
        <w:t xml:space="preserve">statistically </w:t>
      </w:r>
      <w:r w:rsidR="00B437B7" w:rsidRPr="00DF5D9A">
        <w:rPr>
          <w:rFonts w:ascii="Times New Roman" w:hAnsi="Times New Roman" w:cs="Times New Roman"/>
          <w:sz w:val="24"/>
          <w:szCs w:val="24"/>
        </w:rPr>
        <w:t>significant</w:t>
      </w:r>
      <w:r w:rsidR="00697EA1" w:rsidRPr="00DF5D9A">
        <w:rPr>
          <w:rFonts w:ascii="Times New Roman" w:hAnsi="Times New Roman" w:cs="Times New Roman"/>
          <w:sz w:val="24"/>
          <w:szCs w:val="24"/>
        </w:rPr>
        <w:t xml:space="preserve"> negative effect</w:t>
      </w:r>
      <w:r w:rsidR="0039030A" w:rsidRPr="00DF5D9A">
        <w:rPr>
          <w:rFonts w:ascii="Times New Roman" w:hAnsi="Times New Roman" w:cs="Times New Roman"/>
          <w:sz w:val="24"/>
          <w:szCs w:val="24"/>
        </w:rPr>
        <w:t>s</w:t>
      </w:r>
      <w:r w:rsidR="00B437B7" w:rsidRPr="00DF5D9A">
        <w:rPr>
          <w:rFonts w:ascii="Times New Roman" w:hAnsi="Times New Roman" w:cs="Times New Roman"/>
          <w:sz w:val="24"/>
          <w:szCs w:val="24"/>
        </w:rPr>
        <w:t>.</w:t>
      </w:r>
      <w:r w:rsidR="00893311" w:rsidRPr="00DF5D9A">
        <w:rPr>
          <w:rFonts w:ascii="Times New Roman" w:hAnsi="Times New Roman" w:cs="Times New Roman"/>
          <w:sz w:val="24"/>
          <w:szCs w:val="24"/>
        </w:rPr>
        <w:t xml:space="preserve"> </w:t>
      </w:r>
      <w:r w:rsidR="009047C2" w:rsidRPr="00DF5D9A">
        <w:rPr>
          <w:rFonts w:ascii="Times New Roman" w:hAnsi="Times New Roman" w:cs="Times New Roman"/>
          <w:sz w:val="24"/>
          <w:szCs w:val="24"/>
        </w:rPr>
        <w:t xml:space="preserve">Based on our results, </w:t>
      </w:r>
      <w:r w:rsidR="009D377F" w:rsidRPr="00DF5D9A">
        <w:rPr>
          <w:rFonts w:ascii="Times New Roman" w:hAnsi="Times New Roman" w:cs="Times New Roman"/>
          <w:sz w:val="24"/>
          <w:szCs w:val="24"/>
        </w:rPr>
        <w:t>narcissists may perceive</w:t>
      </w:r>
      <w:r w:rsidR="00893311" w:rsidRPr="00DF5D9A">
        <w:rPr>
          <w:rFonts w:ascii="Times New Roman" w:hAnsi="Times New Roman" w:cs="Times New Roman"/>
          <w:sz w:val="24"/>
          <w:szCs w:val="24"/>
        </w:rPr>
        <w:t xml:space="preserve"> </w:t>
      </w:r>
      <w:r w:rsidR="009047C2" w:rsidRPr="00DF5D9A">
        <w:rPr>
          <w:rFonts w:ascii="Times New Roman" w:hAnsi="Times New Roman" w:cs="Times New Roman"/>
          <w:sz w:val="24"/>
          <w:szCs w:val="24"/>
        </w:rPr>
        <w:t>communal</w:t>
      </w:r>
      <w:r w:rsidR="00893311" w:rsidRPr="00DF5D9A">
        <w:rPr>
          <w:rFonts w:ascii="Times New Roman" w:hAnsi="Times New Roman" w:cs="Times New Roman"/>
          <w:sz w:val="24"/>
          <w:szCs w:val="24"/>
        </w:rPr>
        <w:t xml:space="preserve"> qualities as simply being unimportant.</w:t>
      </w:r>
      <w:r w:rsidR="00685858" w:rsidRPr="00DF5D9A">
        <w:rPr>
          <w:rFonts w:ascii="Times New Roman" w:hAnsi="Times New Roman" w:cs="Times New Roman"/>
          <w:sz w:val="24"/>
          <w:szCs w:val="24"/>
        </w:rPr>
        <w:t xml:space="preserve"> </w:t>
      </w:r>
      <w:r w:rsidR="00011C43" w:rsidRPr="00DF5D9A">
        <w:rPr>
          <w:rFonts w:ascii="Times New Roman" w:hAnsi="Times New Roman" w:cs="Times New Roman"/>
          <w:sz w:val="24"/>
          <w:szCs w:val="24"/>
        </w:rPr>
        <w:t xml:space="preserve">This is consistent with Campbell and Foster’s (2007) observation that one of </w:t>
      </w:r>
      <w:r w:rsidR="00AA3C24" w:rsidRPr="00DF5D9A">
        <w:rPr>
          <w:rFonts w:ascii="Times New Roman" w:hAnsi="Times New Roman" w:cs="Times New Roman"/>
          <w:sz w:val="24"/>
          <w:szCs w:val="24"/>
        </w:rPr>
        <w:t xml:space="preserve">the </w:t>
      </w:r>
      <w:r w:rsidR="00011C43" w:rsidRPr="00DF5D9A">
        <w:rPr>
          <w:rFonts w:ascii="Times New Roman" w:hAnsi="Times New Roman" w:cs="Times New Roman"/>
          <w:sz w:val="24"/>
          <w:szCs w:val="24"/>
        </w:rPr>
        <w:t xml:space="preserve">defining features of </w:t>
      </w:r>
      <w:r w:rsidR="0009269E" w:rsidRPr="00DF5D9A">
        <w:rPr>
          <w:rFonts w:ascii="Times New Roman" w:hAnsi="Times New Roman" w:cs="Times New Roman"/>
          <w:sz w:val="24"/>
          <w:szCs w:val="24"/>
        </w:rPr>
        <w:t>narcissism</w:t>
      </w:r>
      <w:r w:rsidR="00011C43" w:rsidRPr="00DF5D9A">
        <w:rPr>
          <w:rFonts w:ascii="Times New Roman" w:hAnsi="Times New Roman" w:cs="Times New Roman"/>
          <w:sz w:val="24"/>
          <w:szCs w:val="24"/>
        </w:rPr>
        <w:t xml:space="preserve"> is a “</w:t>
      </w:r>
      <w:r w:rsidR="00011C43" w:rsidRPr="00DF5D9A">
        <w:rPr>
          <w:rFonts w:ascii="Times New Roman" w:hAnsi="Times New Roman" w:cs="Times New Roman"/>
          <w:i/>
          <w:sz w:val="24"/>
          <w:szCs w:val="24"/>
        </w:rPr>
        <w:t>lack of interest</w:t>
      </w:r>
      <w:r w:rsidR="00011C43" w:rsidRPr="00DF5D9A">
        <w:rPr>
          <w:rFonts w:ascii="Times New Roman" w:hAnsi="Times New Roman" w:cs="Times New Roman"/>
          <w:sz w:val="24"/>
          <w:szCs w:val="24"/>
        </w:rPr>
        <w:t xml:space="preserve"> in warm and caring interpersonal relationships” (p. 118, emphasis added).</w:t>
      </w:r>
      <w:r w:rsidR="003455AF" w:rsidRPr="00DF5D9A">
        <w:rPr>
          <w:rFonts w:ascii="Times New Roman" w:hAnsi="Times New Roman" w:cs="Times New Roman"/>
          <w:sz w:val="24"/>
          <w:szCs w:val="24"/>
        </w:rPr>
        <w:t xml:space="preserve"> </w:t>
      </w:r>
    </w:p>
    <w:p w14:paraId="26281946" w14:textId="592104E3" w:rsidR="00CD1E67" w:rsidRPr="00DF5D9A" w:rsidRDefault="003455AF" w:rsidP="00DF29E0">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 xml:space="preserve">Thus, a second </w:t>
      </w:r>
      <w:r w:rsidR="000D46FE" w:rsidRPr="00DF5D9A">
        <w:rPr>
          <w:rFonts w:ascii="Times New Roman" w:hAnsi="Times New Roman" w:cs="Times New Roman"/>
          <w:sz w:val="24"/>
          <w:szCs w:val="24"/>
        </w:rPr>
        <w:t>contribution of the current pape</w:t>
      </w:r>
      <w:r w:rsidR="00D53B61" w:rsidRPr="00DF5D9A">
        <w:rPr>
          <w:rFonts w:ascii="Times New Roman" w:hAnsi="Times New Roman" w:cs="Times New Roman"/>
          <w:sz w:val="24"/>
          <w:szCs w:val="24"/>
        </w:rPr>
        <w:t>r was that it provided</w:t>
      </w:r>
      <w:r w:rsidR="00277E69" w:rsidRPr="00DF5D9A">
        <w:rPr>
          <w:rFonts w:ascii="Times New Roman" w:hAnsi="Times New Roman" w:cs="Times New Roman"/>
          <w:sz w:val="24"/>
          <w:szCs w:val="24"/>
        </w:rPr>
        <w:t xml:space="preserve"> further insight into </w:t>
      </w:r>
      <w:r w:rsidR="00536526" w:rsidRPr="00DF5D9A">
        <w:rPr>
          <w:rFonts w:ascii="Times New Roman" w:hAnsi="Times New Roman" w:cs="Times New Roman"/>
          <w:sz w:val="24"/>
          <w:szCs w:val="24"/>
        </w:rPr>
        <w:t>t</w:t>
      </w:r>
      <w:r w:rsidR="00277E69" w:rsidRPr="00DF5D9A">
        <w:rPr>
          <w:rFonts w:ascii="Times New Roman" w:hAnsi="Times New Roman" w:cs="Times New Roman"/>
          <w:sz w:val="24"/>
          <w:szCs w:val="24"/>
        </w:rPr>
        <w:t>heoretical accounts of narcissism</w:t>
      </w:r>
      <w:r w:rsidR="00FE64E3" w:rsidRPr="00DF5D9A">
        <w:rPr>
          <w:rFonts w:ascii="Times New Roman" w:hAnsi="Times New Roman" w:cs="Times New Roman"/>
          <w:sz w:val="24"/>
          <w:szCs w:val="24"/>
        </w:rPr>
        <w:t xml:space="preserve">. </w:t>
      </w:r>
      <w:r w:rsidR="00CD1E67" w:rsidRPr="00DF5D9A">
        <w:rPr>
          <w:rFonts w:ascii="Times New Roman" w:hAnsi="Times New Roman" w:cs="Times New Roman"/>
          <w:sz w:val="24"/>
          <w:szCs w:val="24"/>
        </w:rPr>
        <w:t xml:space="preserve">Specifically, Campbell and colleagues’ extended agency </w:t>
      </w:r>
      <w:r w:rsidR="00CD1E67" w:rsidRPr="00DF5D9A">
        <w:rPr>
          <w:rFonts w:ascii="Times New Roman" w:hAnsi="Times New Roman" w:cs="Times New Roman"/>
          <w:sz w:val="24"/>
          <w:szCs w:val="24"/>
        </w:rPr>
        <w:lastRenderedPageBreak/>
        <w:t xml:space="preserve">model of narcissism </w:t>
      </w:r>
      <w:r w:rsidR="00B44D34" w:rsidRPr="00DF5D9A">
        <w:rPr>
          <w:rFonts w:ascii="Times New Roman" w:hAnsi="Times New Roman" w:cs="Times New Roman"/>
          <w:sz w:val="24"/>
          <w:szCs w:val="24"/>
        </w:rPr>
        <w:t xml:space="preserve">(e.g., Campbell &amp; Foster, 2007) </w:t>
      </w:r>
      <w:r w:rsidR="00CD1E67" w:rsidRPr="00DF5D9A">
        <w:rPr>
          <w:rFonts w:ascii="Times New Roman" w:hAnsi="Times New Roman" w:cs="Times New Roman"/>
          <w:sz w:val="24"/>
          <w:szCs w:val="24"/>
        </w:rPr>
        <w:t>posits that prioritizing agentic over communal concerns is a fundamental characteristic of narcissism</w:t>
      </w:r>
      <w:r w:rsidR="00B44D34" w:rsidRPr="00DF5D9A">
        <w:rPr>
          <w:rFonts w:ascii="Times New Roman" w:hAnsi="Times New Roman" w:cs="Times New Roman"/>
          <w:sz w:val="24"/>
          <w:szCs w:val="24"/>
        </w:rPr>
        <w:t>—a contention that</w:t>
      </w:r>
      <w:r w:rsidR="005A18D2" w:rsidRPr="00DF5D9A">
        <w:rPr>
          <w:rFonts w:ascii="Times New Roman" w:hAnsi="Times New Roman" w:cs="Times New Roman"/>
          <w:sz w:val="24"/>
          <w:szCs w:val="24"/>
        </w:rPr>
        <w:t xml:space="preserve"> is supported by the current meta-analysis. </w:t>
      </w:r>
      <w:r w:rsidR="00AB41CE" w:rsidRPr="00DF5D9A">
        <w:rPr>
          <w:rFonts w:ascii="Times New Roman" w:hAnsi="Times New Roman" w:cs="Times New Roman"/>
          <w:sz w:val="24"/>
          <w:szCs w:val="24"/>
        </w:rPr>
        <w:t>In addition, t</w:t>
      </w:r>
      <w:r w:rsidR="00B44D34" w:rsidRPr="00DF5D9A">
        <w:rPr>
          <w:rFonts w:ascii="Times New Roman" w:hAnsi="Times New Roman" w:cs="Times New Roman"/>
          <w:sz w:val="24"/>
          <w:szCs w:val="24"/>
        </w:rPr>
        <w:t>he</w:t>
      </w:r>
      <w:r w:rsidR="005A18D2" w:rsidRPr="00DF5D9A">
        <w:rPr>
          <w:rFonts w:ascii="Times New Roman" w:hAnsi="Times New Roman" w:cs="Times New Roman"/>
          <w:sz w:val="24"/>
          <w:szCs w:val="24"/>
        </w:rPr>
        <w:t xml:space="preserve"> agency model </w:t>
      </w:r>
      <w:r w:rsidR="00B44D34" w:rsidRPr="00DF5D9A">
        <w:rPr>
          <w:rFonts w:ascii="Times New Roman" w:hAnsi="Times New Roman" w:cs="Times New Roman"/>
          <w:sz w:val="24"/>
          <w:szCs w:val="24"/>
        </w:rPr>
        <w:t xml:space="preserve">of narcissism </w:t>
      </w:r>
      <w:r w:rsidR="005A18D2" w:rsidRPr="00DF5D9A">
        <w:rPr>
          <w:rFonts w:ascii="Times New Roman" w:hAnsi="Times New Roman" w:cs="Times New Roman"/>
          <w:sz w:val="24"/>
          <w:szCs w:val="24"/>
        </w:rPr>
        <w:t xml:space="preserve">indicates that inflated self-views are one of the intrapsychic strategies that narcissists use to feel </w:t>
      </w:r>
      <w:r w:rsidR="00AB41CE" w:rsidRPr="00DF5D9A">
        <w:rPr>
          <w:rFonts w:ascii="Times New Roman" w:hAnsi="Times New Roman" w:cs="Times New Roman"/>
          <w:sz w:val="24"/>
          <w:szCs w:val="24"/>
        </w:rPr>
        <w:t xml:space="preserve">good about themselves, and state that </w:t>
      </w:r>
      <w:r w:rsidR="005A18D2" w:rsidRPr="00DF5D9A">
        <w:rPr>
          <w:rFonts w:ascii="Times New Roman" w:hAnsi="Times New Roman" w:cs="Times New Roman"/>
          <w:sz w:val="24"/>
          <w:szCs w:val="24"/>
        </w:rPr>
        <w:t xml:space="preserve">narcissistic esteem </w:t>
      </w:r>
      <w:r w:rsidR="00AB41CE" w:rsidRPr="00DF5D9A">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sidRPr="00DF5D9A">
        <w:rPr>
          <w:rFonts w:ascii="Times New Roman" w:hAnsi="Times New Roman" w:cs="Times New Roman"/>
          <w:sz w:val="24"/>
          <w:szCs w:val="24"/>
        </w:rPr>
        <w:t>the aforementioned</w:t>
      </w:r>
      <w:r w:rsidR="00AB41CE" w:rsidRPr="00DF5D9A">
        <w:rPr>
          <w:rFonts w:ascii="Times New Roman" w:hAnsi="Times New Roman" w:cs="Times New Roman"/>
          <w:sz w:val="24"/>
          <w:szCs w:val="24"/>
        </w:rPr>
        <w:t xml:space="preserve"> components of the more general agency model of narcissism.</w:t>
      </w:r>
    </w:p>
    <w:p w14:paraId="7EFC718F" w14:textId="0FBE9050" w:rsidR="00903063" w:rsidRPr="00DF5D9A" w:rsidRDefault="00235E3E" w:rsidP="00867976">
      <w:pPr>
        <w:spacing w:after="0" w:line="480" w:lineRule="auto"/>
        <w:ind w:firstLine="720"/>
        <w:rPr>
          <w:rFonts w:ascii="Times New Roman" w:hAnsi="Times New Roman" w:cs="Times New Roman"/>
          <w:sz w:val="24"/>
          <w:szCs w:val="24"/>
        </w:rPr>
      </w:pPr>
      <w:r w:rsidRPr="00DF5D9A">
        <w:rPr>
          <w:rFonts w:ascii="Times New Roman" w:hAnsi="Times New Roman" w:cs="Times New Roman"/>
          <w:sz w:val="24"/>
          <w:szCs w:val="24"/>
        </w:rPr>
        <w:t>A third contributio</w:t>
      </w:r>
      <w:r w:rsidR="00867976" w:rsidRPr="00DF5D9A">
        <w:rPr>
          <w:rFonts w:ascii="Times New Roman" w:hAnsi="Times New Roman" w:cs="Times New Roman"/>
          <w:sz w:val="24"/>
          <w:szCs w:val="24"/>
        </w:rPr>
        <w:t>n of the current meta-analysis wa</w:t>
      </w:r>
      <w:r w:rsidRPr="00DF5D9A">
        <w:rPr>
          <w:rFonts w:ascii="Times New Roman" w:hAnsi="Times New Roman" w:cs="Times New Roman"/>
          <w:sz w:val="24"/>
          <w:szCs w:val="24"/>
        </w:rPr>
        <w:t xml:space="preserve">s to </w:t>
      </w:r>
      <w:r w:rsidR="00867976" w:rsidRPr="00DF5D9A">
        <w:rPr>
          <w:rFonts w:ascii="Times New Roman" w:hAnsi="Times New Roman" w:cs="Times New Roman"/>
          <w:sz w:val="24"/>
          <w:szCs w:val="24"/>
        </w:rPr>
        <w:t>investigate</w:t>
      </w:r>
      <w:r w:rsidR="00196E77" w:rsidRPr="00DF5D9A">
        <w:rPr>
          <w:rFonts w:ascii="Times New Roman" w:hAnsi="Times New Roman" w:cs="Times New Roman"/>
          <w:sz w:val="24"/>
          <w:szCs w:val="24"/>
        </w:rPr>
        <w:t xml:space="preserve"> the impact of using difference scores, as o</w:t>
      </w:r>
      <w:r w:rsidR="00867976" w:rsidRPr="00DF5D9A">
        <w:rPr>
          <w:rFonts w:ascii="Times New Roman" w:hAnsi="Times New Roman" w:cs="Times New Roman"/>
          <w:sz w:val="24"/>
          <w:szCs w:val="24"/>
        </w:rPr>
        <w:t>pposed to regression residuals. W</w:t>
      </w:r>
      <w:r w:rsidR="00196E77" w:rsidRPr="00DF5D9A">
        <w:rPr>
          <w:rFonts w:ascii="Times New Roman" w:hAnsi="Times New Roman" w:cs="Times New Roman"/>
          <w:sz w:val="24"/>
          <w:szCs w:val="24"/>
        </w:rPr>
        <w:t xml:space="preserve">e found </w:t>
      </w:r>
      <w:r w:rsidR="0005437D" w:rsidRPr="00DF5D9A">
        <w:rPr>
          <w:rFonts w:ascii="Times New Roman" w:hAnsi="Times New Roman" w:cs="Times New Roman"/>
          <w:sz w:val="24"/>
          <w:szCs w:val="24"/>
        </w:rPr>
        <w:t xml:space="preserve">that </w:t>
      </w:r>
      <w:r w:rsidR="00B6465B" w:rsidRPr="00DF5D9A">
        <w:rPr>
          <w:rFonts w:ascii="Times New Roman" w:hAnsi="Times New Roman" w:cs="Times New Roman"/>
          <w:sz w:val="24"/>
          <w:szCs w:val="24"/>
        </w:rPr>
        <w:t>effect sizes based on regression residuals were slightly larger than those based on difference scores</w:t>
      </w:r>
      <w:r w:rsidR="00196E77" w:rsidRPr="00DF5D9A">
        <w:rPr>
          <w:rFonts w:ascii="Times New Roman" w:hAnsi="Times New Roman" w:cs="Times New Roman"/>
          <w:sz w:val="24"/>
          <w:szCs w:val="24"/>
        </w:rPr>
        <w:t xml:space="preserve">. </w:t>
      </w:r>
      <w:r w:rsidR="0005437D" w:rsidRPr="00DF5D9A">
        <w:rPr>
          <w:rFonts w:ascii="Times New Roman" w:hAnsi="Times New Roman" w:cs="Times New Roman"/>
          <w:sz w:val="24"/>
          <w:szCs w:val="24"/>
        </w:rPr>
        <w:t xml:space="preserve">Although difference scores </w:t>
      </w:r>
      <w:r w:rsidR="001A39FC" w:rsidRPr="00DF5D9A">
        <w:rPr>
          <w:rFonts w:ascii="Times New Roman" w:hAnsi="Times New Roman" w:cs="Times New Roman"/>
          <w:sz w:val="24"/>
          <w:szCs w:val="24"/>
        </w:rPr>
        <w:t xml:space="preserve">are criticized more frequently, the self-criterion residual </w:t>
      </w:r>
      <w:r w:rsidR="00867976" w:rsidRPr="00DF5D9A">
        <w:rPr>
          <w:rFonts w:ascii="Times New Roman" w:hAnsi="Times New Roman" w:cs="Times New Roman"/>
          <w:sz w:val="24"/>
          <w:szCs w:val="24"/>
        </w:rPr>
        <w:t xml:space="preserve">method </w:t>
      </w:r>
      <w:r w:rsidR="001A39FC" w:rsidRPr="00DF5D9A">
        <w:rPr>
          <w:rFonts w:ascii="Times New Roman" w:hAnsi="Times New Roman" w:cs="Times New Roman"/>
          <w:sz w:val="24"/>
          <w:szCs w:val="24"/>
        </w:rPr>
        <w:t xml:space="preserve">has also faced methodological criticism [see Krueger and Wright (2011)]. </w:t>
      </w:r>
      <w:r w:rsidR="009276B8" w:rsidRPr="00DF5D9A">
        <w:rPr>
          <w:rFonts w:ascii="Times New Roman" w:hAnsi="Times New Roman" w:cs="Times New Roman"/>
          <w:sz w:val="24"/>
          <w:szCs w:val="24"/>
        </w:rPr>
        <w:t>T</w:t>
      </w:r>
      <w:r w:rsidR="001A39FC" w:rsidRPr="00DF5D9A">
        <w:rPr>
          <w:rFonts w:ascii="Times New Roman" w:hAnsi="Times New Roman" w:cs="Times New Roman"/>
          <w:sz w:val="24"/>
          <w:szCs w:val="24"/>
        </w:rPr>
        <w:t>hat being said, there are now</w:t>
      </w:r>
      <w:r w:rsidR="009276B8" w:rsidRPr="00DF5D9A">
        <w:rPr>
          <w:rFonts w:ascii="Times New Roman" w:hAnsi="Times New Roman" w:cs="Times New Roman"/>
          <w:sz w:val="24"/>
          <w:szCs w:val="24"/>
        </w:rPr>
        <w:t xml:space="preserve"> more advanced method</w:t>
      </w:r>
      <w:r w:rsidR="00CF5341" w:rsidRPr="00DF5D9A">
        <w:rPr>
          <w:rFonts w:ascii="Times New Roman" w:hAnsi="Times New Roman" w:cs="Times New Roman"/>
          <w:sz w:val="24"/>
          <w:szCs w:val="24"/>
        </w:rPr>
        <w:t>s than difference scores and the self-criterion residual method</w:t>
      </w:r>
      <w:r w:rsidR="009276B8" w:rsidRPr="00DF5D9A">
        <w:rPr>
          <w:rFonts w:ascii="Times New Roman" w:hAnsi="Times New Roman" w:cs="Times New Roman"/>
          <w:sz w:val="24"/>
          <w:szCs w:val="24"/>
        </w:rPr>
        <w:t xml:space="preserve"> for </w:t>
      </w:r>
      <w:r w:rsidR="00A42F82" w:rsidRPr="00DF5D9A">
        <w:rPr>
          <w:rFonts w:ascii="Times New Roman" w:hAnsi="Times New Roman" w:cs="Times New Roman"/>
          <w:sz w:val="24"/>
          <w:szCs w:val="24"/>
        </w:rPr>
        <w:t>indexing</w:t>
      </w:r>
      <w:r w:rsidR="009276B8" w:rsidRPr="00DF5D9A">
        <w:rPr>
          <w:rFonts w:ascii="Times New Roman" w:hAnsi="Times New Roman" w:cs="Times New Roman"/>
          <w:sz w:val="24"/>
          <w:szCs w:val="24"/>
        </w:rPr>
        <w:t xml:space="preserve"> self-enhancement</w:t>
      </w:r>
      <w:r w:rsidR="0003716B" w:rsidRPr="00DF5D9A">
        <w:rPr>
          <w:rFonts w:ascii="Times New Roman" w:hAnsi="Times New Roman" w:cs="Times New Roman"/>
          <w:sz w:val="24"/>
          <w:szCs w:val="24"/>
        </w:rPr>
        <w:t xml:space="preserve">. </w:t>
      </w:r>
      <w:r w:rsidR="001A39FC" w:rsidRPr="00DF5D9A">
        <w:rPr>
          <w:rFonts w:ascii="Times New Roman" w:hAnsi="Times New Roman" w:cs="Times New Roman"/>
          <w:sz w:val="24"/>
          <w:szCs w:val="24"/>
        </w:rPr>
        <w:t>First, d</w:t>
      </w:r>
      <w:r w:rsidR="0003716B" w:rsidRPr="00DF5D9A">
        <w:rPr>
          <w:rFonts w:ascii="Times New Roman" w:hAnsi="Times New Roman" w:cs="Times New Roman"/>
          <w:sz w:val="24"/>
          <w:szCs w:val="24"/>
        </w:rPr>
        <w:t>rawing on Kenny’s (1994) Social Relations Model (SRM</w:t>
      </w:r>
      <w:r w:rsidR="001A39FC" w:rsidRPr="00DF5D9A">
        <w:rPr>
          <w:rFonts w:ascii="Times New Roman" w:hAnsi="Times New Roman" w:cs="Times New Roman"/>
          <w:sz w:val="24"/>
          <w:szCs w:val="24"/>
        </w:rPr>
        <w:t>), a</w:t>
      </w:r>
      <w:r w:rsidR="009276B8" w:rsidRPr="00DF5D9A">
        <w:rPr>
          <w:rFonts w:ascii="Times New Roman" w:hAnsi="Times New Roman" w:cs="Times New Roman"/>
          <w:sz w:val="24"/>
          <w:szCs w:val="24"/>
        </w:rPr>
        <w:t xml:space="preserve"> new method was proposed by Kwan and colleagues (2004) </w:t>
      </w:r>
      <w:r w:rsidR="001A39FC" w:rsidRPr="00DF5D9A">
        <w:rPr>
          <w:rFonts w:ascii="Times New Roman" w:hAnsi="Times New Roman" w:cs="Times New Roman"/>
          <w:sz w:val="24"/>
          <w:szCs w:val="24"/>
        </w:rPr>
        <w:t>that</w:t>
      </w:r>
      <w:r w:rsidR="0003716B" w:rsidRPr="00DF5D9A">
        <w:rPr>
          <w:rFonts w:ascii="Times New Roman" w:hAnsi="Times New Roman" w:cs="Times New Roman"/>
          <w:sz w:val="24"/>
          <w:szCs w:val="24"/>
        </w:rPr>
        <w:t xml:space="preserve"> requires</w:t>
      </w:r>
      <w:r w:rsidR="00010B5F" w:rsidRPr="00DF5D9A">
        <w:rPr>
          <w:rFonts w:ascii="Times New Roman" w:hAnsi="Times New Roman" w:cs="Times New Roman"/>
          <w:sz w:val="24"/>
          <w:szCs w:val="24"/>
        </w:rPr>
        <w:t xml:space="preserve"> round-robin data (i.e., </w:t>
      </w:r>
      <w:r w:rsidR="009276B8" w:rsidRPr="00DF5D9A">
        <w:rPr>
          <w:rFonts w:ascii="Times New Roman" w:hAnsi="Times New Roman" w:cs="Times New Roman"/>
          <w:sz w:val="24"/>
          <w:szCs w:val="24"/>
        </w:rPr>
        <w:t xml:space="preserve">data collected in </w:t>
      </w:r>
      <w:r w:rsidR="00F14A35" w:rsidRPr="00DF5D9A">
        <w:rPr>
          <w:rFonts w:ascii="Times New Roman" w:hAnsi="Times New Roman" w:cs="Times New Roman"/>
          <w:sz w:val="24"/>
          <w:szCs w:val="24"/>
        </w:rPr>
        <w:t xml:space="preserve">a </w:t>
      </w:r>
      <w:r w:rsidR="009276B8" w:rsidRPr="00DF5D9A">
        <w:rPr>
          <w:rFonts w:ascii="Times New Roman" w:hAnsi="Times New Roman" w:cs="Times New Roman"/>
          <w:sz w:val="24"/>
          <w:szCs w:val="24"/>
        </w:rPr>
        <w:t>small group in which all group members provide self-repo</w:t>
      </w:r>
      <w:r w:rsidR="00944CB1" w:rsidRPr="00DF5D9A">
        <w:rPr>
          <w:rFonts w:ascii="Times New Roman" w:hAnsi="Times New Roman" w:cs="Times New Roman"/>
          <w:sz w:val="24"/>
          <w:szCs w:val="24"/>
        </w:rPr>
        <w:t>rts, as well as reports for every</w:t>
      </w:r>
      <w:r w:rsidR="009276B8" w:rsidRPr="00DF5D9A">
        <w:rPr>
          <w:rFonts w:ascii="Times New Roman" w:hAnsi="Times New Roman" w:cs="Times New Roman"/>
          <w:sz w:val="24"/>
          <w:szCs w:val="24"/>
        </w:rPr>
        <w:t xml:space="preserve"> other </w:t>
      </w:r>
      <w:r w:rsidR="00944CB1" w:rsidRPr="00DF5D9A">
        <w:rPr>
          <w:rFonts w:ascii="Times New Roman" w:hAnsi="Times New Roman" w:cs="Times New Roman"/>
          <w:sz w:val="24"/>
          <w:szCs w:val="24"/>
        </w:rPr>
        <w:t>group member</w:t>
      </w:r>
      <w:r w:rsidR="00010B5F" w:rsidRPr="00DF5D9A">
        <w:rPr>
          <w:rFonts w:ascii="Times New Roman" w:hAnsi="Times New Roman" w:cs="Times New Roman"/>
          <w:sz w:val="24"/>
          <w:szCs w:val="24"/>
        </w:rPr>
        <w:t>)</w:t>
      </w:r>
      <w:r w:rsidR="009276B8" w:rsidRPr="00DF5D9A">
        <w:rPr>
          <w:rFonts w:ascii="Times New Roman" w:hAnsi="Times New Roman" w:cs="Times New Roman"/>
          <w:sz w:val="24"/>
          <w:szCs w:val="24"/>
        </w:rPr>
        <w:t xml:space="preserve">. If </w:t>
      </w:r>
      <w:r w:rsidR="0003716B" w:rsidRPr="00DF5D9A">
        <w:rPr>
          <w:rFonts w:ascii="Times New Roman" w:hAnsi="Times New Roman" w:cs="Times New Roman"/>
          <w:sz w:val="24"/>
          <w:szCs w:val="24"/>
        </w:rPr>
        <w:t>round-robin</w:t>
      </w:r>
      <w:r w:rsidR="009276B8" w:rsidRPr="00DF5D9A">
        <w:rPr>
          <w:rFonts w:ascii="Times New Roman" w:hAnsi="Times New Roman" w:cs="Times New Roman"/>
          <w:sz w:val="24"/>
          <w:szCs w:val="24"/>
        </w:rPr>
        <w:t xml:space="preserve"> data </w:t>
      </w:r>
      <w:r w:rsidR="00443AF8" w:rsidRPr="00DF5D9A">
        <w:rPr>
          <w:rFonts w:ascii="Times New Roman" w:hAnsi="Times New Roman" w:cs="Times New Roman"/>
          <w:sz w:val="24"/>
          <w:szCs w:val="24"/>
        </w:rPr>
        <w:t>are</w:t>
      </w:r>
      <w:r w:rsidR="009276B8" w:rsidRPr="00DF5D9A">
        <w:rPr>
          <w:rFonts w:ascii="Times New Roman" w:hAnsi="Times New Roman" w:cs="Times New Roman"/>
          <w:sz w:val="24"/>
          <w:szCs w:val="24"/>
        </w:rPr>
        <w:t xml:space="preserve"> available, then </w:t>
      </w:r>
      <w:r w:rsidR="0003716B" w:rsidRPr="00DF5D9A">
        <w:rPr>
          <w:rFonts w:ascii="Times New Roman" w:hAnsi="Times New Roman" w:cs="Times New Roman"/>
          <w:sz w:val="24"/>
          <w:szCs w:val="24"/>
        </w:rPr>
        <w:t>using Kwan and colleagues (2004) method allows one</w:t>
      </w:r>
      <w:r w:rsidR="009276B8" w:rsidRPr="00DF5D9A">
        <w:rPr>
          <w:rFonts w:ascii="Times New Roman" w:hAnsi="Times New Roman" w:cs="Times New Roman"/>
          <w:sz w:val="24"/>
          <w:szCs w:val="24"/>
        </w:rPr>
        <w:t xml:space="preserve"> to get a more precise estimate of self-enhancement by </w:t>
      </w:r>
      <w:r w:rsidR="00F14A35" w:rsidRPr="00DF5D9A">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sidRPr="00DF5D9A">
        <w:rPr>
          <w:rFonts w:ascii="Times New Roman" w:hAnsi="Times New Roman" w:cs="Times New Roman"/>
          <w:sz w:val="24"/>
          <w:szCs w:val="24"/>
        </w:rPr>
        <w:t>Borkenau</w:t>
      </w:r>
      <w:proofErr w:type="spellEnd"/>
      <w:r w:rsidR="00F14A35" w:rsidRPr="00DF5D9A">
        <w:rPr>
          <w:rFonts w:ascii="Times New Roman" w:hAnsi="Times New Roman" w:cs="Times New Roman"/>
          <w:sz w:val="24"/>
          <w:szCs w:val="24"/>
        </w:rPr>
        <w:t xml:space="preserve">, </w:t>
      </w:r>
      <w:proofErr w:type="spellStart"/>
      <w:r w:rsidR="00F14A35" w:rsidRPr="00DF5D9A">
        <w:rPr>
          <w:rFonts w:ascii="Times New Roman" w:hAnsi="Times New Roman" w:cs="Times New Roman"/>
          <w:sz w:val="24"/>
          <w:szCs w:val="24"/>
        </w:rPr>
        <w:t>Zaltauskas</w:t>
      </w:r>
      <w:proofErr w:type="spellEnd"/>
      <w:r w:rsidR="00F14A35" w:rsidRPr="00DF5D9A">
        <w:rPr>
          <w:rFonts w:ascii="Times New Roman" w:hAnsi="Times New Roman" w:cs="Times New Roman"/>
          <w:sz w:val="24"/>
          <w:szCs w:val="24"/>
        </w:rPr>
        <w:t xml:space="preserve">, &amp; </w:t>
      </w:r>
      <w:proofErr w:type="spellStart"/>
      <w:r w:rsidR="00F14A35" w:rsidRPr="00DF5D9A">
        <w:rPr>
          <w:rFonts w:ascii="Times New Roman" w:hAnsi="Times New Roman" w:cs="Times New Roman"/>
          <w:sz w:val="24"/>
          <w:szCs w:val="24"/>
        </w:rPr>
        <w:t>Leising</w:t>
      </w:r>
      <w:proofErr w:type="spellEnd"/>
      <w:r w:rsidR="00F14A35" w:rsidRPr="00DF5D9A">
        <w:rPr>
          <w:rFonts w:ascii="Times New Roman" w:hAnsi="Times New Roman" w:cs="Times New Roman"/>
          <w:sz w:val="24"/>
          <w:szCs w:val="24"/>
        </w:rPr>
        <w:t>, 2009).</w:t>
      </w:r>
      <w:r w:rsidR="002A496D" w:rsidRPr="00DF5D9A">
        <w:rPr>
          <w:rFonts w:ascii="Times New Roman" w:hAnsi="Times New Roman" w:cs="Times New Roman"/>
          <w:sz w:val="24"/>
          <w:szCs w:val="24"/>
        </w:rPr>
        <w:t xml:space="preserve"> </w:t>
      </w:r>
      <w:r w:rsidR="001A39FC" w:rsidRPr="00DF5D9A">
        <w:rPr>
          <w:rFonts w:ascii="Times New Roman" w:hAnsi="Times New Roman" w:cs="Times New Roman"/>
          <w:sz w:val="24"/>
          <w:szCs w:val="24"/>
        </w:rPr>
        <w:t>A second option is to use p</w:t>
      </w:r>
      <w:r w:rsidR="002A496D" w:rsidRPr="00DF5D9A">
        <w:rPr>
          <w:rFonts w:ascii="Times New Roman" w:hAnsi="Times New Roman" w:cs="Times New Roman"/>
          <w:sz w:val="24"/>
          <w:szCs w:val="24"/>
        </w:rPr>
        <w:t xml:space="preserve">olynomial </w:t>
      </w:r>
      <w:r w:rsidR="001A39FC" w:rsidRPr="00DF5D9A">
        <w:rPr>
          <w:rFonts w:ascii="Times New Roman" w:hAnsi="Times New Roman" w:cs="Times New Roman"/>
          <w:sz w:val="24"/>
          <w:szCs w:val="24"/>
        </w:rPr>
        <w:t>r</w:t>
      </w:r>
      <w:r w:rsidR="002A496D" w:rsidRPr="00DF5D9A">
        <w:rPr>
          <w:rFonts w:ascii="Times New Roman" w:hAnsi="Times New Roman" w:cs="Times New Roman"/>
          <w:sz w:val="24"/>
          <w:szCs w:val="24"/>
        </w:rPr>
        <w:t>egression</w:t>
      </w:r>
      <w:r w:rsidR="008954FC" w:rsidRPr="00DF5D9A">
        <w:rPr>
          <w:rFonts w:ascii="Times New Roman" w:hAnsi="Times New Roman" w:cs="Times New Roman"/>
          <w:sz w:val="24"/>
          <w:szCs w:val="24"/>
        </w:rPr>
        <w:t xml:space="preserve"> and response surface methodology (Edwards &amp; Parry, 199</w:t>
      </w:r>
      <w:r w:rsidR="0045342E" w:rsidRPr="00DF5D9A">
        <w:rPr>
          <w:rFonts w:ascii="Times New Roman" w:hAnsi="Times New Roman" w:cs="Times New Roman" w:hint="eastAsia"/>
          <w:sz w:val="24"/>
          <w:szCs w:val="24"/>
          <w:lang w:eastAsia="zh-CN"/>
        </w:rPr>
        <w:t>3</w:t>
      </w:r>
      <w:r w:rsidR="008954FC" w:rsidRPr="00DF5D9A">
        <w:rPr>
          <w:rFonts w:ascii="Times New Roman" w:hAnsi="Times New Roman" w:cs="Times New Roman"/>
          <w:sz w:val="24"/>
          <w:szCs w:val="24"/>
        </w:rPr>
        <w:t xml:space="preserve">), </w:t>
      </w:r>
      <w:r w:rsidR="00A8528B" w:rsidRPr="00DF5D9A">
        <w:rPr>
          <w:rFonts w:ascii="Times New Roman" w:hAnsi="Times New Roman" w:cs="Times New Roman"/>
          <w:sz w:val="24"/>
          <w:szCs w:val="24"/>
        </w:rPr>
        <w:t>which have become popular in the person-</w:t>
      </w:r>
      <w:r w:rsidR="00A8528B" w:rsidRPr="00DF5D9A">
        <w:rPr>
          <w:rFonts w:ascii="Times New Roman" w:hAnsi="Times New Roman" w:cs="Times New Roman"/>
          <w:sz w:val="24"/>
          <w:szCs w:val="24"/>
        </w:rPr>
        <w:lastRenderedPageBreak/>
        <w:t>environment fit literature in industrial and organizational psychology</w:t>
      </w:r>
      <w:r w:rsidR="00E40D2D" w:rsidRPr="00DF5D9A">
        <w:rPr>
          <w:rFonts w:ascii="Times New Roman" w:hAnsi="Times New Roman" w:cs="Times New Roman"/>
          <w:sz w:val="24"/>
          <w:szCs w:val="24"/>
        </w:rPr>
        <w:t xml:space="preserve">. </w:t>
      </w:r>
      <w:r w:rsidR="00A8528B" w:rsidRPr="00DF5D9A">
        <w:rPr>
          <w:rFonts w:ascii="Times New Roman" w:hAnsi="Times New Roman" w:cs="Times New Roman"/>
          <w:sz w:val="24"/>
          <w:szCs w:val="24"/>
        </w:rPr>
        <w:t>Using polynomial regression</w:t>
      </w:r>
      <w:r w:rsidR="008954FC" w:rsidRPr="00DF5D9A">
        <w:rPr>
          <w:rFonts w:ascii="Times New Roman" w:hAnsi="Times New Roman" w:cs="Times New Roman"/>
          <w:sz w:val="24"/>
          <w:szCs w:val="24"/>
        </w:rPr>
        <w:t>,</w:t>
      </w:r>
      <w:r w:rsidR="00A8528B" w:rsidRPr="00DF5D9A">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DF5D9A">
        <w:rPr>
          <w:rFonts w:ascii="Times New Roman" w:hAnsi="Times New Roman" w:cs="Times New Roman"/>
          <w:sz w:val="24"/>
          <w:szCs w:val="24"/>
        </w:rPr>
        <w:t xml:space="preserve"> Polynomial regression and</w:t>
      </w:r>
      <w:r w:rsidR="00E40D2D" w:rsidRPr="00DF5D9A">
        <w:rPr>
          <w:rFonts w:ascii="Times New Roman" w:hAnsi="Times New Roman" w:cs="Times New Roman"/>
          <w:sz w:val="24"/>
          <w:szCs w:val="24"/>
        </w:rPr>
        <w:t xml:space="preserve"> response surface methodology </w:t>
      </w:r>
      <w:r w:rsidR="008954FC" w:rsidRPr="00DF5D9A">
        <w:rPr>
          <w:rFonts w:ascii="Times New Roman" w:hAnsi="Times New Roman" w:cs="Times New Roman"/>
          <w:sz w:val="24"/>
          <w:szCs w:val="24"/>
        </w:rPr>
        <w:t>allow researchers to directly test the relationships that difference s</w:t>
      </w:r>
      <w:r w:rsidR="00E40D2D" w:rsidRPr="00DF5D9A">
        <w:rPr>
          <w:rFonts w:ascii="Times New Roman" w:hAnsi="Times New Roman" w:cs="Times New Roman"/>
          <w:sz w:val="24"/>
          <w:szCs w:val="24"/>
        </w:rPr>
        <w:t>cores are supposed to evaluate</w:t>
      </w:r>
      <w:r w:rsidR="008954FC" w:rsidRPr="00DF5D9A">
        <w:rPr>
          <w:rFonts w:ascii="Times New Roman" w:hAnsi="Times New Roman" w:cs="Times New Roman"/>
          <w:sz w:val="24"/>
          <w:szCs w:val="24"/>
        </w:rPr>
        <w:t xml:space="preserve"> without the same restrictive </w:t>
      </w:r>
      <w:r w:rsidR="00867976" w:rsidRPr="00DF5D9A">
        <w:rPr>
          <w:rFonts w:ascii="Times New Roman" w:hAnsi="Times New Roman" w:cs="Times New Roman"/>
          <w:sz w:val="24"/>
          <w:szCs w:val="24"/>
        </w:rPr>
        <w:t xml:space="preserve">(often untested) </w:t>
      </w:r>
      <w:r w:rsidR="008954FC" w:rsidRPr="00DF5D9A">
        <w:rPr>
          <w:rFonts w:ascii="Times New Roman" w:hAnsi="Times New Roman" w:cs="Times New Roman"/>
          <w:sz w:val="24"/>
          <w:szCs w:val="24"/>
        </w:rPr>
        <w:t>assumptions</w:t>
      </w:r>
      <w:r w:rsidR="007533E7" w:rsidRPr="00DF5D9A">
        <w:rPr>
          <w:rFonts w:ascii="Times New Roman" w:hAnsi="Times New Roman" w:cs="Times New Roman"/>
          <w:sz w:val="24"/>
          <w:szCs w:val="24"/>
        </w:rPr>
        <w:t xml:space="preserve"> inherent to</w:t>
      </w:r>
      <w:r w:rsidR="008954FC" w:rsidRPr="00DF5D9A">
        <w:rPr>
          <w:rFonts w:ascii="Times New Roman" w:hAnsi="Times New Roman" w:cs="Times New Roman"/>
          <w:sz w:val="24"/>
          <w:szCs w:val="24"/>
        </w:rPr>
        <w:t xml:space="preserve"> the use of difference scores</w:t>
      </w:r>
      <w:r w:rsidR="009A60D3" w:rsidRPr="00DF5D9A">
        <w:rPr>
          <w:rFonts w:ascii="Times New Roman" w:hAnsi="Times New Roman" w:cs="Times New Roman"/>
          <w:sz w:val="24"/>
          <w:szCs w:val="24"/>
        </w:rPr>
        <w:t xml:space="preserve"> [</w:t>
      </w:r>
      <w:r w:rsidR="00867976" w:rsidRPr="00DF5D9A">
        <w:rPr>
          <w:rFonts w:ascii="Times New Roman" w:hAnsi="Times New Roman" w:cs="Times New Roman"/>
          <w:sz w:val="24"/>
          <w:szCs w:val="24"/>
        </w:rPr>
        <w:t xml:space="preserve">see Edwards </w:t>
      </w:r>
      <w:r w:rsidR="009A60D3" w:rsidRPr="00DF5D9A">
        <w:rPr>
          <w:rFonts w:ascii="Times New Roman" w:hAnsi="Times New Roman" w:cs="Times New Roman"/>
          <w:sz w:val="24"/>
          <w:szCs w:val="24"/>
        </w:rPr>
        <w:t>(</w:t>
      </w:r>
      <w:r w:rsidR="00867976" w:rsidRPr="00DF5D9A">
        <w:rPr>
          <w:rFonts w:ascii="Times New Roman" w:hAnsi="Times New Roman" w:cs="Times New Roman"/>
          <w:sz w:val="24"/>
          <w:szCs w:val="24"/>
        </w:rPr>
        <w:t>2002</w:t>
      </w:r>
      <w:r w:rsidR="009A60D3" w:rsidRPr="00DF5D9A">
        <w:rPr>
          <w:rFonts w:ascii="Times New Roman" w:hAnsi="Times New Roman" w:cs="Times New Roman"/>
          <w:sz w:val="24"/>
          <w:szCs w:val="24"/>
        </w:rPr>
        <w:t>)</w:t>
      </w:r>
      <w:r w:rsidR="00867976" w:rsidRPr="00DF5D9A">
        <w:rPr>
          <w:rFonts w:ascii="Times New Roman" w:hAnsi="Times New Roman" w:cs="Times New Roman"/>
          <w:sz w:val="24"/>
          <w:szCs w:val="24"/>
        </w:rPr>
        <w:t xml:space="preserve"> for a thorough descr</w:t>
      </w:r>
      <w:r w:rsidR="009A60D3" w:rsidRPr="00DF5D9A">
        <w:rPr>
          <w:rFonts w:ascii="Times New Roman" w:hAnsi="Times New Roman" w:cs="Times New Roman"/>
          <w:sz w:val="24"/>
          <w:szCs w:val="24"/>
        </w:rPr>
        <w:t>iption of polynomial regression]</w:t>
      </w:r>
      <w:r w:rsidR="008954FC" w:rsidRPr="00DF5D9A">
        <w:rPr>
          <w:rFonts w:ascii="Times New Roman" w:hAnsi="Times New Roman" w:cs="Times New Roman"/>
          <w:sz w:val="24"/>
          <w:szCs w:val="24"/>
        </w:rPr>
        <w:t xml:space="preserve">. </w:t>
      </w:r>
    </w:p>
    <w:p w14:paraId="14F9C554" w14:textId="09D4FCA0" w:rsidR="0001252F" w:rsidRPr="00DF5D9A" w:rsidRDefault="009047C2"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t>Limitations</w:t>
      </w:r>
      <w:r w:rsidR="00810B09" w:rsidRPr="00DF5D9A">
        <w:rPr>
          <w:rFonts w:ascii="Times New Roman" w:hAnsi="Times New Roman" w:cs="Times New Roman"/>
          <w:b/>
          <w:sz w:val="24"/>
          <w:szCs w:val="24"/>
        </w:rPr>
        <w:t xml:space="preserve"> and Future Research Directions</w:t>
      </w:r>
    </w:p>
    <w:p w14:paraId="543E68E6" w14:textId="48205AA9" w:rsidR="000E5A43" w:rsidRPr="00DF5D9A" w:rsidRDefault="00DF68D5" w:rsidP="000E5A43">
      <w:pPr>
        <w:spacing w:after="0" w:line="480" w:lineRule="auto"/>
        <w:rPr>
          <w:rFonts w:ascii="Times New Roman" w:hAnsi="Times New Roman" w:cs="Times New Roman"/>
          <w:sz w:val="24"/>
          <w:szCs w:val="24"/>
        </w:rPr>
      </w:pPr>
      <w:r w:rsidRPr="00DF5D9A">
        <w:rPr>
          <w:rFonts w:ascii="Times New Roman" w:hAnsi="Times New Roman"/>
          <w:sz w:val="24"/>
          <w:szCs w:val="24"/>
        </w:rPr>
        <w:tab/>
        <w:t>The current</w:t>
      </w:r>
      <w:r w:rsidR="00D6727F" w:rsidRPr="00DF5D9A">
        <w:rPr>
          <w:rFonts w:ascii="Times New Roman" w:hAnsi="Times New Roman"/>
          <w:sz w:val="24"/>
          <w:szCs w:val="24"/>
        </w:rPr>
        <w:t xml:space="preserve"> paper has several limitations. First, the number of effect sizes </w:t>
      </w:r>
      <w:r w:rsidR="00467DC0" w:rsidRPr="00DF5D9A">
        <w:rPr>
          <w:rFonts w:ascii="Times New Roman" w:hAnsi="Times New Roman"/>
          <w:sz w:val="24"/>
          <w:szCs w:val="24"/>
        </w:rPr>
        <w:t xml:space="preserve">was smaller than we would have liked for </w:t>
      </w:r>
      <w:r w:rsidR="00B6546D" w:rsidRPr="00DF5D9A">
        <w:rPr>
          <w:rFonts w:ascii="Times New Roman" w:hAnsi="Times New Roman"/>
          <w:sz w:val="24"/>
          <w:szCs w:val="24"/>
        </w:rPr>
        <w:t xml:space="preserve">some of the moderator analyses, </w:t>
      </w:r>
      <w:r w:rsidR="00F539B8" w:rsidRPr="00DF5D9A">
        <w:rPr>
          <w:rFonts w:ascii="Times New Roman" w:hAnsi="Times New Roman"/>
          <w:sz w:val="24"/>
          <w:szCs w:val="24"/>
        </w:rPr>
        <w:t xml:space="preserve">and </w:t>
      </w:r>
      <w:r w:rsidR="00136486" w:rsidRPr="00DF5D9A">
        <w:rPr>
          <w:rFonts w:ascii="Times New Roman" w:hAnsi="Times New Roman"/>
          <w:sz w:val="24"/>
          <w:szCs w:val="24"/>
        </w:rPr>
        <w:t>it would</w:t>
      </w:r>
      <w:r w:rsidR="00C73888" w:rsidRPr="00DF5D9A">
        <w:rPr>
          <w:rFonts w:ascii="Times New Roman" w:hAnsi="Times New Roman"/>
          <w:sz w:val="24"/>
          <w:szCs w:val="24"/>
        </w:rPr>
        <w:t xml:space="preserve"> have been preferable to examine</w:t>
      </w:r>
      <w:r w:rsidR="00F539B8" w:rsidRPr="00DF5D9A">
        <w:rPr>
          <w:rFonts w:ascii="Times New Roman" w:hAnsi="Times New Roman"/>
          <w:sz w:val="24"/>
          <w:szCs w:val="24"/>
        </w:rPr>
        <w:t xml:space="preserve"> a greater number of </w:t>
      </w:r>
      <w:r w:rsidR="00B6546D" w:rsidRPr="00DF5D9A">
        <w:rPr>
          <w:rFonts w:ascii="Times New Roman" w:hAnsi="Times New Roman"/>
          <w:sz w:val="24"/>
          <w:szCs w:val="24"/>
        </w:rPr>
        <w:t>potentially self-enhanced constructs (</w:t>
      </w:r>
      <w:r w:rsidR="00083B47" w:rsidRPr="00DF5D9A">
        <w:rPr>
          <w:rFonts w:ascii="Times New Roman" w:hAnsi="Times New Roman"/>
          <w:sz w:val="24"/>
          <w:szCs w:val="24"/>
        </w:rPr>
        <w:t xml:space="preserve">although </w:t>
      </w:r>
      <w:r w:rsidR="00B6546D" w:rsidRPr="00DF5D9A">
        <w:rPr>
          <w:rFonts w:ascii="Times New Roman" w:hAnsi="Times New Roman"/>
          <w:sz w:val="24"/>
          <w:szCs w:val="24"/>
        </w:rPr>
        <w:t>we were able to examine 10 constructs).</w:t>
      </w:r>
      <w:r w:rsidR="003C1F86" w:rsidRPr="00DF5D9A">
        <w:rPr>
          <w:rFonts w:ascii="Times New Roman" w:hAnsi="Times New Roman"/>
          <w:sz w:val="24"/>
          <w:szCs w:val="24"/>
        </w:rPr>
        <w:t xml:space="preserve"> </w:t>
      </w:r>
      <w:r w:rsidR="006F3145" w:rsidRPr="00DF5D9A">
        <w:rPr>
          <w:rFonts w:ascii="Times New Roman" w:hAnsi="Times New Roman" w:cs="Times New Roman"/>
          <w:sz w:val="24"/>
          <w:szCs w:val="24"/>
        </w:rPr>
        <w:t xml:space="preserve">In addition, </w:t>
      </w:r>
      <w:r w:rsidR="00533388" w:rsidRPr="00DF5D9A">
        <w:rPr>
          <w:rFonts w:ascii="Times New Roman" w:hAnsi="Times New Roman" w:cs="Times New Roman"/>
          <w:sz w:val="24"/>
          <w:szCs w:val="24"/>
        </w:rPr>
        <w:t>despite the fact</w:t>
      </w:r>
      <w:r w:rsidR="006F3145" w:rsidRPr="00DF5D9A">
        <w:rPr>
          <w:rFonts w:ascii="Times New Roman" w:hAnsi="Times New Roman" w:cs="Times New Roman"/>
          <w:sz w:val="24"/>
          <w:szCs w:val="24"/>
        </w:rPr>
        <w:t xml:space="preserve"> it is logically intuitive that peoples’ perceptions of narcissists change as they get to know a narcissist better, because it takes time for narcissists more negative qualities to become apparent</w:t>
      </w:r>
      <w:r w:rsidR="003C1F86" w:rsidRPr="00DF5D9A">
        <w:rPr>
          <w:rFonts w:ascii="Times New Roman" w:hAnsi="Times New Roman" w:cs="Times New Roman"/>
          <w:sz w:val="24"/>
          <w:szCs w:val="24"/>
        </w:rPr>
        <w:t xml:space="preserve">, our </w:t>
      </w:r>
      <w:r w:rsidR="006E1659" w:rsidRPr="00DF5D9A">
        <w:rPr>
          <w:rFonts w:ascii="Times New Roman" w:hAnsi="Times New Roman" w:cs="Times New Roman"/>
          <w:sz w:val="24"/>
          <w:szCs w:val="24"/>
        </w:rPr>
        <w:t xml:space="preserve">acquaintance </w:t>
      </w:r>
      <w:r w:rsidR="003C1F86" w:rsidRPr="00DF5D9A">
        <w:rPr>
          <w:rFonts w:ascii="Times New Roman" w:hAnsi="Times New Roman" w:cs="Times New Roman"/>
          <w:sz w:val="24"/>
          <w:szCs w:val="24"/>
        </w:rPr>
        <w:t xml:space="preserve">hypothesis </w:t>
      </w:r>
      <w:r w:rsidR="006E1659" w:rsidRPr="00DF5D9A">
        <w:rPr>
          <w:rFonts w:ascii="Times New Roman" w:hAnsi="Times New Roman" w:cs="Times New Roman"/>
          <w:sz w:val="24"/>
          <w:szCs w:val="24"/>
        </w:rPr>
        <w:t xml:space="preserve">(Hypothesis 3) </w:t>
      </w:r>
      <w:r w:rsidR="003C1F86" w:rsidRPr="00DF5D9A">
        <w:rPr>
          <w:rFonts w:ascii="Times New Roman" w:hAnsi="Times New Roman" w:cs="Times New Roman"/>
          <w:sz w:val="24"/>
          <w:szCs w:val="24"/>
        </w:rPr>
        <w:t>was not supported. We would have liked to use a continuous measure of length of acquaintance</w:t>
      </w:r>
      <w:r w:rsidR="006E1659" w:rsidRPr="00DF5D9A">
        <w:rPr>
          <w:rFonts w:ascii="Times New Roman" w:hAnsi="Times New Roman" w:cs="Times New Roman"/>
          <w:sz w:val="24"/>
          <w:szCs w:val="24"/>
        </w:rPr>
        <w:t xml:space="preserve"> rather than three categories (zero, short, and long acquaintance)</w:t>
      </w:r>
      <w:r w:rsidR="003C1F86" w:rsidRPr="00DF5D9A">
        <w:rPr>
          <w:rFonts w:ascii="Times New Roman" w:hAnsi="Times New Roman" w:cs="Times New Roman"/>
          <w:sz w:val="24"/>
          <w:szCs w:val="24"/>
        </w:rPr>
        <w:t>, but this was not possible because of missing</w:t>
      </w:r>
      <w:r w:rsidR="006E1659" w:rsidRPr="00DF5D9A">
        <w:rPr>
          <w:rFonts w:ascii="Times New Roman" w:hAnsi="Times New Roman" w:cs="Times New Roman"/>
          <w:sz w:val="24"/>
          <w:szCs w:val="24"/>
        </w:rPr>
        <w:t xml:space="preserve"> information for many studies</w:t>
      </w:r>
      <w:r w:rsidR="00701918" w:rsidRPr="00DF5D9A">
        <w:rPr>
          <w:rFonts w:ascii="Times New Roman" w:hAnsi="Times New Roman" w:cs="Times New Roman"/>
          <w:sz w:val="24"/>
          <w:szCs w:val="24"/>
        </w:rPr>
        <w:t xml:space="preserve"> and the fact that many studies combined </w:t>
      </w:r>
      <w:r w:rsidR="00F92D3A" w:rsidRPr="00DF5D9A">
        <w:rPr>
          <w:rFonts w:ascii="Times New Roman" w:hAnsi="Times New Roman" w:cs="Times New Roman"/>
          <w:sz w:val="24"/>
          <w:szCs w:val="24"/>
        </w:rPr>
        <w:t xml:space="preserve">data </w:t>
      </w:r>
      <w:r w:rsidR="00701918" w:rsidRPr="00DF5D9A">
        <w:rPr>
          <w:rFonts w:ascii="Times New Roman" w:hAnsi="Times New Roman" w:cs="Times New Roman"/>
          <w:sz w:val="24"/>
          <w:szCs w:val="24"/>
        </w:rPr>
        <w:t>from dyads with different lengths of acquaintance</w:t>
      </w:r>
      <w:r w:rsidR="006E1659" w:rsidRPr="00DF5D9A">
        <w:rPr>
          <w:rFonts w:ascii="Times New Roman" w:hAnsi="Times New Roman" w:cs="Times New Roman"/>
          <w:sz w:val="24"/>
          <w:szCs w:val="24"/>
        </w:rPr>
        <w:t xml:space="preserve">. </w:t>
      </w:r>
      <w:r w:rsidR="00701918" w:rsidRPr="00DF5D9A">
        <w:rPr>
          <w:rFonts w:ascii="Times New Roman" w:hAnsi="Times New Roman" w:cs="Times New Roman"/>
          <w:sz w:val="24"/>
          <w:szCs w:val="24"/>
        </w:rPr>
        <w:t xml:space="preserve">Due to the </w:t>
      </w:r>
      <w:r w:rsidR="00193071" w:rsidRPr="00DF5D9A">
        <w:rPr>
          <w:rFonts w:ascii="Times New Roman" w:hAnsi="Times New Roman" w:cs="Times New Roman"/>
          <w:sz w:val="24"/>
          <w:szCs w:val="24"/>
        </w:rPr>
        <w:t xml:space="preserve">somewhat </w:t>
      </w:r>
      <w:r w:rsidR="00701918" w:rsidRPr="00DF5D9A">
        <w:rPr>
          <w:rFonts w:ascii="Times New Roman" w:hAnsi="Times New Roman" w:cs="Times New Roman"/>
          <w:sz w:val="24"/>
          <w:szCs w:val="24"/>
        </w:rPr>
        <w:t xml:space="preserve">crude nature of the acquaintance categories in the current work, </w:t>
      </w:r>
      <w:r w:rsidR="006E1659" w:rsidRPr="00DF5D9A">
        <w:rPr>
          <w:rFonts w:ascii="Times New Roman" w:hAnsi="Times New Roman" w:cs="Times New Roman"/>
          <w:sz w:val="24"/>
          <w:szCs w:val="24"/>
        </w:rPr>
        <w:t>w</w:t>
      </w:r>
      <w:r w:rsidR="003C1F86" w:rsidRPr="00DF5D9A">
        <w:rPr>
          <w:rFonts w:ascii="Times New Roman" w:hAnsi="Times New Roman" w:cs="Times New Roman"/>
          <w:sz w:val="24"/>
          <w:szCs w:val="24"/>
        </w:rPr>
        <w:t xml:space="preserve">e hope </w:t>
      </w:r>
      <w:r w:rsidR="006E1659" w:rsidRPr="00DF5D9A">
        <w:rPr>
          <w:rFonts w:ascii="Times New Roman" w:hAnsi="Times New Roman" w:cs="Times New Roman"/>
          <w:sz w:val="24"/>
          <w:szCs w:val="24"/>
        </w:rPr>
        <w:t xml:space="preserve">that </w:t>
      </w:r>
      <w:r w:rsidR="003C1F86" w:rsidRPr="00DF5D9A">
        <w:rPr>
          <w:rFonts w:ascii="Times New Roman" w:hAnsi="Times New Roman" w:cs="Times New Roman"/>
          <w:sz w:val="24"/>
          <w:szCs w:val="24"/>
        </w:rPr>
        <w:t>research</w:t>
      </w:r>
      <w:r w:rsidR="006E1659" w:rsidRPr="00DF5D9A">
        <w:rPr>
          <w:rFonts w:ascii="Times New Roman" w:hAnsi="Times New Roman" w:cs="Times New Roman"/>
          <w:sz w:val="24"/>
          <w:szCs w:val="24"/>
        </w:rPr>
        <w:t>ers</w:t>
      </w:r>
      <w:r w:rsidR="003C1F86" w:rsidRPr="00DF5D9A">
        <w:rPr>
          <w:rFonts w:ascii="Times New Roman" w:hAnsi="Times New Roman" w:cs="Times New Roman"/>
          <w:sz w:val="24"/>
          <w:szCs w:val="24"/>
        </w:rPr>
        <w:t xml:space="preserve"> will continue to address the role played by </w:t>
      </w:r>
      <w:r w:rsidR="006E1659" w:rsidRPr="00DF5D9A">
        <w:rPr>
          <w:rFonts w:ascii="Times New Roman" w:hAnsi="Times New Roman" w:cs="Times New Roman"/>
          <w:sz w:val="24"/>
          <w:szCs w:val="24"/>
        </w:rPr>
        <w:t>length of acquaintance</w:t>
      </w:r>
      <w:r w:rsidR="003C1F86" w:rsidRPr="00DF5D9A">
        <w:rPr>
          <w:rFonts w:ascii="Times New Roman" w:hAnsi="Times New Roman" w:cs="Times New Roman"/>
          <w:sz w:val="24"/>
          <w:szCs w:val="24"/>
        </w:rPr>
        <w:t xml:space="preserve">. </w:t>
      </w:r>
      <w:r w:rsidR="006B281E" w:rsidRPr="00DF5D9A">
        <w:rPr>
          <w:rFonts w:ascii="Times New Roman" w:hAnsi="Times New Roman"/>
          <w:sz w:val="24"/>
          <w:szCs w:val="24"/>
        </w:rPr>
        <w:t xml:space="preserve">Finally, </w:t>
      </w:r>
      <w:r w:rsidR="008944DC" w:rsidRPr="00DF5D9A">
        <w:rPr>
          <w:rFonts w:ascii="Times New Roman" w:hAnsi="Times New Roman"/>
          <w:sz w:val="24"/>
          <w:szCs w:val="24"/>
        </w:rPr>
        <w:t>we were interested in exploring</w:t>
      </w:r>
      <w:r w:rsidR="006B281E" w:rsidRPr="00DF5D9A">
        <w:rPr>
          <w:rFonts w:ascii="Times New Roman" w:hAnsi="Times New Roman"/>
          <w:sz w:val="24"/>
          <w:szCs w:val="24"/>
        </w:rPr>
        <w:t xml:space="preserve"> how </w:t>
      </w:r>
      <w:r w:rsidR="0090078F" w:rsidRPr="00DF5D9A">
        <w:rPr>
          <w:rFonts w:ascii="Times New Roman" w:hAnsi="Times New Roman"/>
          <w:sz w:val="24"/>
          <w:szCs w:val="24"/>
        </w:rPr>
        <w:t xml:space="preserve">narcissists’ self-enhancement differed cross-culturally, but </w:t>
      </w:r>
      <w:r w:rsidR="001B1B0F" w:rsidRPr="00DF5D9A">
        <w:rPr>
          <w:rFonts w:ascii="Times New Roman" w:hAnsi="Times New Roman"/>
          <w:sz w:val="24"/>
          <w:szCs w:val="24"/>
        </w:rPr>
        <w:t xml:space="preserve">the majority </w:t>
      </w:r>
      <w:r w:rsidR="0090078F" w:rsidRPr="00DF5D9A">
        <w:rPr>
          <w:rFonts w:ascii="Times New Roman" w:hAnsi="Times New Roman"/>
          <w:sz w:val="24"/>
          <w:szCs w:val="24"/>
        </w:rPr>
        <w:t xml:space="preserve">of our primary studies </w:t>
      </w:r>
      <w:r w:rsidR="001B1B0F" w:rsidRPr="00DF5D9A">
        <w:rPr>
          <w:rFonts w:ascii="Times New Roman" w:hAnsi="Times New Roman"/>
          <w:sz w:val="24"/>
          <w:szCs w:val="24"/>
        </w:rPr>
        <w:t>originated from samples collected in the United States and Canada</w:t>
      </w:r>
      <w:r w:rsidR="0090078F" w:rsidRPr="00DF5D9A">
        <w:rPr>
          <w:rFonts w:ascii="Times New Roman" w:hAnsi="Times New Roman"/>
          <w:sz w:val="24"/>
          <w:szCs w:val="24"/>
        </w:rPr>
        <w:t>.</w:t>
      </w:r>
      <w:r w:rsidR="000E5A43" w:rsidRPr="00DF5D9A">
        <w:rPr>
          <w:rFonts w:ascii="Times New Roman" w:hAnsi="Times New Roman"/>
          <w:sz w:val="24"/>
          <w:szCs w:val="24"/>
        </w:rPr>
        <w:t xml:space="preserve"> </w:t>
      </w:r>
      <w:r w:rsidR="005E0394" w:rsidRPr="00DF5D9A">
        <w:rPr>
          <w:rFonts w:ascii="Times New Roman" w:hAnsi="Times New Roman" w:cs="Times New Roman"/>
          <w:sz w:val="24"/>
          <w:szCs w:val="24"/>
        </w:rPr>
        <w:t>F</w:t>
      </w:r>
      <w:r w:rsidR="000001D4" w:rsidRPr="00DF5D9A">
        <w:rPr>
          <w:rFonts w:ascii="Times New Roman" w:hAnsi="Times New Roman" w:cs="Times New Roman"/>
          <w:sz w:val="24"/>
          <w:szCs w:val="24"/>
        </w:rPr>
        <w:t xml:space="preserve">uture research is needed to examine the role that culture plays in narcissistic self-enhancement. </w:t>
      </w:r>
    </w:p>
    <w:p w14:paraId="60F5A900" w14:textId="052E7013" w:rsidR="00622F5F" w:rsidRPr="00DF5D9A" w:rsidRDefault="00622F5F" w:rsidP="00DF29E0">
      <w:pPr>
        <w:spacing w:after="0" w:line="480" w:lineRule="auto"/>
        <w:jc w:val="center"/>
        <w:rPr>
          <w:rFonts w:ascii="Times New Roman" w:hAnsi="Times New Roman"/>
          <w:b/>
          <w:sz w:val="24"/>
          <w:szCs w:val="24"/>
        </w:rPr>
      </w:pPr>
      <w:r w:rsidRPr="00DF5D9A">
        <w:rPr>
          <w:rFonts w:ascii="Times New Roman" w:hAnsi="Times New Roman"/>
          <w:b/>
          <w:sz w:val="24"/>
          <w:szCs w:val="24"/>
        </w:rPr>
        <w:lastRenderedPageBreak/>
        <w:t>Conclusion</w:t>
      </w:r>
    </w:p>
    <w:p w14:paraId="464A4821" w14:textId="330A1CF1" w:rsidR="00A5136C" w:rsidRPr="00DF5D9A" w:rsidRDefault="00170364" w:rsidP="00DF29E0">
      <w:pPr>
        <w:spacing w:after="0" w:line="480" w:lineRule="auto"/>
        <w:ind w:firstLine="720"/>
        <w:rPr>
          <w:rFonts w:ascii="Times New Roman" w:hAnsi="Times New Roman"/>
          <w:sz w:val="24"/>
          <w:szCs w:val="24"/>
        </w:rPr>
      </w:pPr>
      <w:r w:rsidRPr="00DF5D9A">
        <w:rPr>
          <w:rFonts w:ascii="Times New Roman" w:hAnsi="Times New Roman"/>
          <w:sz w:val="24"/>
          <w:szCs w:val="24"/>
        </w:rPr>
        <w:t xml:space="preserve">We </w:t>
      </w:r>
      <w:r w:rsidR="00A02645" w:rsidRPr="00DF5D9A">
        <w:rPr>
          <w:rFonts w:ascii="Times New Roman" w:hAnsi="Times New Roman"/>
          <w:sz w:val="24"/>
          <w:szCs w:val="24"/>
        </w:rPr>
        <w:t>empirically reviewed</w:t>
      </w:r>
      <w:r w:rsidR="009A1905" w:rsidRPr="00DF5D9A">
        <w:rPr>
          <w:rFonts w:ascii="Times New Roman" w:hAnsi="Times New Roman"/>
          <w:sz w:val="24"/>
          <w:szCs w:val="24"/>
        </w:rPr>
        <w:t xml:space="preserve"> the narcissism-</w:t>
      </w:r>
      <w:r w:rsidR="003C198D" w:rsidRPr="00DF5D9A">
        <w:rPr>
          <w:rFonts w:ascii="Times New Roman" w:hAnsi="Times New Roman"/>
          <w:sz w:val="24"/>
          <w:szCs w:val="24"/>
        </w:rPr>
        <w:t xml:space="preserve">self-enhancement </w:t>
      </w:r>
      <w:r w:rsidR="007F6809" w:rsidRPr="00DF5D9A">
        <w:rPr>
          <w:rFonts w:ascii="Times New Roman" w:hAnsi="Times New Roman"/>
          <w:sz w:val="24"/>
          <w:szCs w:val="24"/>
        </w:rPr>
        <w:t>literature</w:t>
      </w:r>
      <w:r w:rsidR="00A02645" w:rsidRPr="00DF5D9A">
        <w:rPr>
          <w:rFonts w:ascii="Times New Roman" w:hAnsi="Times New Roman"/>
          <w:sz w:val="24"/>
          <w:szCs w:val="24"/>
        </w:rPr>
        <w:t>. In addition t</w:t>
      </w:r>
      <w:r w:rsidR="00536526" w:rsidRPr="00DF5D9A">
        <w:rPr>
          <w:rFonts w:ascii="Times New Roman" w:hAnsi="Times New Roman"/>
          <w:sz w:val="24"/>
          <w:szCs w:val="24"/>
        </w:rPr>
        <w:t xml:space="preserve">o summarizing the magnitude </w:t>
      </w:r>
      <w:r w:rsidR="00A02645" w:rsidRPr="00DF5D9A">
        <w:rPr>
          <w:rFonts w:ascii="Times New Roman" w:hAnsi="Times New Roman"/>
          <w:sz w:val="24"/>
          <w:szCs w:val="24"/>
        </w:rPr>
        <w:t>of the meta-analytic effect size</w:t>
      </w:r>
      <w:r w:rsidR="0068281C" w:rsidRPr="00DF5D9A">
        <w:rPr>
          <w:rFonts w:ascii="Times New Roman" w:hAnsi="Times New Roman"/>
          <w:sz w:val="24"/>
          <w:szCs w:val="24"/>
        </w:rPr>
        <w:t>s</w:t>
      </w:r>
      <w:r w:rsidR="00A02645" w:rsidRPr="00DF5D9A">
        <w:rPr>
          <w:rFonts w:ascii="Times New Roman" w:hAnsi="Times New Roman"/>
          <w:sz w:val="24"/>
          <w:szCs w:val="24"/>
        </w:rPr>
        <w:t>, t</w:t>
      </w:r>
      <w:r w:rsidR="00A5136C" w:rsidRPr="00DF5D9A">
        <w:rPr>
          <w:rFonts w:ascii="Times New Roman" w:hAnsi="Times New Roman"/>
          <w:sz w:val="24"/>
          <w:szCs w:val="24"/>
        </w:rPr>
        <w:t>he current study provide</w:t>
      </w:r>
      <w:r w:rsidR="00A02645" w:rsidRPr="00DF5D9A">
        <w:rPr>
          <w:rFonts w:ascii="Times New Roman" w:hAnsi="Times New Roman"/>
          <w:sz w:val="24"/>
          <w:szCs w:val="24"/>
        </w:rPr>
        <w:t>d</w:t>
      </w:r>
      <w:r w:rsidR="00A5136C" w:rsidRPr="00DF5D9A">
        <w:rPr>
          <w:rFonts w:ascii="Times New Roman" w:hAnsi="Times New Roman"/>
          <w:sz w:val="24"/>
          <w:szCs w:val="24"/>
        </w:rPr>
        <w:t xml:space="preserve"> nuanced insight into narcissism’s relationship with self-enhancemen</w:t>
      </w:r>
      <w:r w:rsidR="0068281C" w:rsidRPr="00DF5D9A">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DF5D9A" w:rsidRDefault="00C65FC0" w:rsidP="00DF29E0">
      <w:pPr>
        <w:spacing w:after="0"/>
        <w:rPr>
          <w:rFonts w:ascii="Times New Roman" w:hAnsi="Times New Roman" w:cs="Times New Roman"/>
          <w:sz w:val="24"/>
          <w:szCs w:val="24"/>
        </w:rPr>
      </w:pPr>
      <w:r w:rsidRPr="00DF5D9A">
        <w:rPr>
          <w:rFonts w:ascii="Times New Roman" w:hAnsi="Times New Roman" w:cs="Times New Roman"/>
          <w:sz w:val="24"/>
          <w:szCs w:val="24"/>
        </w:rPr>
        <w:br w:type="page"/>
      </w:r>
    </w:p>
    <w:p w14:paraId="2A74D308" w14:textId="7C455F87" w:rsidR="00A32ED8" w:rsidRPr="00DF5D9A" w:rsidRDefault="00A32ED8" w:rsidP="00DF29E0">
      <w:pPr>
        <w:spacing w:after="0" w:line="480" w:lineRule="auto"/>
        <w:jc w:val="center"/>
        <w:rPr>
          <w:rFonts w:ascii="Times New Roman" w:hAnsi="Times New Roman" w:cs="Times New Roman"/>
          <w:b/>
          <w:sz w:val="24"/>
          <w:szCs w:val="24"/>
        </w:rPr>
      </w:pPr>
      <w:r w:rsidRPr="00DF5D9A">
        <w:rPr>
          <w:rFonts w:ascii="Times New Roman" w:hAnsi="Times New Roman" w:cs="Times New Roman"/>
          <w:b/>
          <w:sz w:val="24"/>
          <w:szCs w:val="24"/>
        </w:rPr>
        <w:lastRenderedPageBreak/>
        <w:t>References</w:t>
      </w:r>
    </w:p>
    <w:p w14:paraId="725096AD" w14:textId="0008D2A5"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DF5D9A">
        <w:rPr>
          <w:rFonts w:ascii="Times New Roman" w:eastAsia="Times New Roman" w:hAnsi="Times New Roman" w:cs="Times New Roman"/>
          <w:i/>
          <w:sz w:val="24"/>
          <w:szCs w:val="24"/>
        </w:rPr>
        <w:t>Journal of Personality and Social Psychology, 49</w:t>
      </w:r>
      <w:r w:rsidRPr="00DF5D9A">
        <w:rPr>
          <w:rFonts w:ascii="Times New Roman" w:eastAsia="Times New Roman" w:hAnsi="Times New Roman" w:cs="Times New Roman"/>
          <w:sz w:val="24"/>
          <w:szCs w:val="24"/>
        </w:rPr>
        <w:t>, 1621-1630.</w:t>
      </w:r>
      <w:r w:rsidR="002F52B9" w:rsidRPr="00DF5D9A">
        <w:rPr>
          <w:rFonts w:ascii="Times New Roman" w:hAnsi="Times New Roman" w:cs="Times New Roman"/>
          <w:sz w:val="24"/>
          <w:szCs w:val="24"/>
          <w:lang w:eastAsia="zh-CN"/>
        </w:rPr>
        <w:t xml:space="preserve"> </w:t>
      </w:r>
      <w:r w:rsidR="002F52B9" w:rsidRPr="00DF5D9A">
        <w:rPr>
          <w:rFonts w:ascii="Times New Roman" w:hAnsi="Times New Roman" w:cs="Times New Roman"/>
          <w:sz w:val="24"/>
          <w:szCs w:val="24"/>
          <w:shd w:val="clear" w:color="auto" w:fill="FFFFFF"/>
        </w:rPr>
        <w:t>doi:http://dx.doi.org/10.1037/0022-3514.49.6.1621</w:t>
      </w:r>
      <w:r w:rsidR="002F52B9" w:rsidRPr="00DF5D9A">
        <w:rPr>
          <w:rStyle w:val="CommentReference"/>
          <w:rFonts w:ascii="Times New Roman" w:hAnsi="Times New Roman" w:cs="Times New Roman"/>
          <w:sz w:val="24"/>
          <w:szCs w:val="24"/>
        </w:rPr>
        <w:t xml:space="preserve"> </w:t>
      </w:r>
    </w:p>
    <w:p w14:paraId="3C5B4CE3" w14:textId="1EF40FE6" w:rsidR="008E7408" w:rsidRPr="00DF5D9A" w:rsidRDefault="008E7408" w:rsidP="008E7408">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DF5D9A">
        <w:rPr>
          <w:rFonts w:ascii="Times New Roman" w:hAnsi="Times New Roman" w:cs="Times New Roman"/>
          <w:sz w:val="24"/>
          <w:szCs w:val="24"/>
          <w:shd w:val="clear" w:color="auto" w:fill="FFFFFF"/>
        </w:rPr>
        <w:t xml:space="preserve">Alicke, M. D., &amp; </w:t>
      </w:r>
      <w:proofErr w:type="spellStart"/>
      <w:r w:rsidRPr="00DF5D9A">
        <w:rPr>
          <w:rFonts w:ascii="Times New Roman" w:hAnsi="Times New Roman" w:cs="Times New Roman"/>
          <w:sz w:val="24"/>
          <w:szCs w:val="24"/>
          <w:shd w:val="clear" w:color="auto" w:fill="FFFFFF"/>
        </w:rPr>
        <w:t>Govorun</w:t>
      </w:r>
      <w:proofErr w:type="spellEnd"/>
      <w:r w:rsidRPr="00DF5D9A">
        <w:rPr>
          <w:rFonts w:ascii="Times New Roman" w:hAnsi="Times New Roman" w:cs="Times New Roman"/>
          <w:sz w:val="24"/>
          <w:szCs w:val="24"/>
          <w:shd w:val="clear" w:color="auto" w:fill="FFFFFF"/>
        </w:rPr>
        <w:t>, O. (2005).</w:t>
      </w:r>
      <w:proofErr w:type="gramEnd"/>
      <w:r w:rsidRPr="00DF5D9A">
        <w:rPr>
          <w:rFonts w:ascii="Times New Roman" w:hAnsi="Times New Roman" w:cs="Times New Roman"/>
          <w:sz w:val="24"/>
          <w:szCs w:val="24"/>
          <w:shd w:val="clear" w:color="auto" w:fill="FFFFFF"/>
        </w:rPr>
        <w:t xml:space="preserve"> </w:t>
      </w:r>
      <w:proofErr w:type="gramStart"/>
      <w:r w:rsidRPr="00DF5D9A">
        <w:rPr>
          <w:rFonts w:ascii="Times New Roman" w:hAnsi="Times New Roman" w:cs="Times New Roman"/>
          <w:sz w:val="24"/>
          <w:szCs w:val="24"/>
          <w:shd w:val="clear" w:color="auto" w:fill="FFFFFF"/>
        </w:rPr>
        <w:t>The better-than-average effect.</w:t>
      </w:r>
      <w:proofErr w:type="gramEnd"/>
      <w:r w:rsidRPr="00DF5D9A">
        <w:rPr>
          <w:rFonts w:ascii="Times New Roman" w:hAnsi="Times New Roman" w:cs="Times New Roman"/>
          <w:sz w:val="24"/>
          <w:szCs w:val="24"/>
          <w:shd w:val="clear" w:color="auto" w:fill="FFFFFF"/>
        </w:rPr>
        <w:t xml:space="preserve"> In M. D. Alicke, D. Dunning, &amp; J. I. Krueger (Eds.), </w:t>
      </w:r>
      <w:r w:rsidRPr="00DF5D9A">
        <w:rPr>
          <w:rFonts w:ascii="Times New Roman" w:hAnsi="Times New Roman" w:cs="Times New Roman"/>
          <w:i/>
          <w:sz w:val="24"/>
          <w:szCs w:val="24"/>
          <w:shd w:val="clear" w:color="auto" w:fill="FFFFFF"/>
        </w:rPr>
        <w:t>The self in social perception</w:t>
      </w:r>
      <w:r w:rsidRPr="00DF5D9A">
        <w:rPr>
          <w:rFonts w:ascii="Times New Roman" w:hAnsi="Times New Roman" w:cs="Times New Roman"/>
          <w:sz w:val="24"/>
          <w:szCs w:val="24"/>
          <w:shd w:val="clear" w:color="auto" w:fill="FFFFFF"/>
        </w:rPr>
        <w:t xml:space="preserve"> (pp. 85-106). New York: Psychology Press</w:t>
      </w:r>
      <w:r w:rsidR="001F4250" w:rsidRPr="00DF5D9A">
        <w:rPr>
          <w:rFonts w:ascii="Times New Roman" w:hAnsi="Times New Roman" w:cs="Times New Roman"/>
          <w:sz w:val="24"/>
          <w:szCs w:val="24"/>
          <w:shd w:val="clear" w:color="auto" w:fill="FFFFFF"/>
        </w:rPr>
        <w:t xml:space="preserve">. </w:t>
      </w:r>
      <w:r w:rsidRPr="00DF5D9A">
        <w:rPr>
          <w:rFonts w:ascii="Times New Roman" w:hAnsi="Times New Roman" w:cs="Times New Roman"/>
          <w:color w:val="4C4C4C"/>
          <w:sz w:val="24"/>
          <w:szCs w:val="24"/>
          <w:shd w:val="clear" w:color="auto" w:fill="FFFFFF"/>
        </w:rPr>
        <w:t>Retrieved from http://search.proquest.com/docview/620990147?accountid=14553</w:t>
      </w:r>
    </w:p>
    <w:p w14:paraId="5A256E24" w14:textId="77777777" w:rsidR="008E7408" w:rsidRPr="00DF5D9A" w:rsidRDefault="008E7408" w:rsidP="008E7408">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DF5D9A">
        <w:rPr>
          <w:rFonts w:ascii="Times New Roman" w:hAnsi="Times New Roman" w:cs="Times New Roman"/>
          <w:sz w:val="24"/>
          <w:szCs w:val="24"/>
        </w:rPr>
        <w:t>Alicke, M. D., &amp; Sedikides, C. (2009).</w:t>
      </w:r>
      <w:proofErr w:type="gramEnd"/>
      <w:r w:rsidRPr="00DF5D9A">
        <w:rPr>
          <w:rFonts w:ascii="Times New Roman" w:hAnsi="Times New Roman" w:cs="Times New Roman"/>
          <w:sz w:val="24"/>
          <w:szCs w:val="24"/>
        </w:rPr>
        <w:t xml:space="preserve"> Self-enhancement and self-protection: What they are and what they do.</w:t>
      </w:r>
      <w:r w:rsidRPr="00DF5D9A">
        <w:rPr>
          <w:rFonts w:ascii="Times New Roman" w:hAnsi="Times New Roman" w:cs="Times New Roman"/>
          <w:i/>
          <w:iCs/>
          <w:sz w:val="24"/>
          <w:szCs w:val="24"/>
        </w:rPr>
        <w:t xml:space="preserve"> European Review of Social Psychology, 20</w:t>
      </w:r>
      <w:r w:rsidRPr="00DF5D9A">
        <w:rPr>
          <w:rFonts w:ascii="Times New Roman" w:hAnsi="Times New Roman" w:cs="Times New Roman"/>
          <w:sz w:val="24"/>
          <w:szCs w:val="24"/>
        </w:rPr>
        <w:t>, 1-48. doi:http://dx.doi.org/10.1080/10463280802613866</w:t>
      </w:r>
    </w:p>
    <w:p w14:paraId="18B15E2A" w14:textId="4D4B4749"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DF5D9A">
        <w:rPr>
          <w:rFonts w:ascii="Times New Roman" w:eastAsia="Times New Roman" w:hAnsi="Times New Roman" w:cs="Times New Roman"/>
          <w:sz w:val="24"/>
          <w:szCs w:val="24"/>
        </w:rPr>
        <w:t>Alicke, M. D. &amp; Sedikides, C. (2011).</w:t>
      </w:r>
      <w:proofErr w:type="gramEnd"/>
      <w:r w:rsidRPr="00DF5D9A">
        <w:rPr>
          <w:rFonts w:ascii="Times New Roman" w:eastAsia="Times New Roman" w:hAnsi="Times New Roman" w:cs="Times New Roman"/>
          <w:sz w:val="24"/>
          <w:szCs w:val="24"/>
        </w:rPr>
        <w:t xml:space="preserve"> </w:t>
      </w:r>
      <w:proofErr w:type="gramStart"/>
      <w:r w:rsidRPr="00DF5D9A">
        <w:rPr>
          <w:rFonts w:ascii="Times New Roman" w:eastAsia="Times New Roman" w:hAnsi="Times New Roman" w:cs="Times New Roman"/>
          <w:i/>
          <w:sz w:val="24"/>
          <w:szCs w:val="24"/>
        </w:rPr>
        <w:t>Handbook of Self-Enhancement and Self-Protection</w:t>
      </w:r>
      <w:r w:rsidRPr="00DF5D9A">
        <w:rPr>
          <w:rFonts w:ascii="Times New Roman" w:eastAsia="Times New Roman" w:hAnsi="Times New Roman" w:cs="Times New Roman"/>
          <w:sz w:val="24"/>
          <w:szCs w:val="24"/>
        </w:rPr>
        <w:t>.</w:t>
      </w:r>
      <w:proofErr w:type="gramEnd"/>
      <w:r w:rsidRPr="00DF5D9A">
        <w:rPr>
          <w:rFonts w:ascii="Times New Roman" w:eastAsia="Times New Roman" w:hAnsi="Times New Roman" w:cs="Times New Roman"/>
          <w:sz w:val="24"/>
          <w:szCs w:val="24"/>
        </w:rPr>
        <w:t xml:space="preserve"> </w:t>
      </w:r>
      <w:proofErr w:type="spellStart"/>
      <w:r w:rsidRPr="00DF5D9A">
        <w:rPr>
          <w:rFonts w:ascii="Times New Roman" w:eastAsia="Times New Roman" w:hAnsi="Times New Roman" w:cs="Times New Roman"/>
          <w:sz w:val="24"/>
          <w:szCs w:val="24"/>
        </w:rPr>
        <w:t>NewYork</w:t>
      </w:r>
      <w:proofErr w:type="spellEnd"/>
      <w:r w:rsidRPr="00DF5D9A">
        <w:rPr>
          <w:rFonts w:ascii="Times New Roman" w:eastAsia="Times New Roman" w:hAnsi="Times New Roman" w:cs="Times New Roman"/>
          <w:sz w:val="24"/>
          <w:szCs w:val="24"/>
        </w:rPr>
        <w:t>, NY: The Guilford Press.</w:t>
      </w:r>
      <w:r w:rsidR="00911AB2" w:rsidRPr="00DF5D9A">
        <w:rPr>
          <w:rFonts w:ascii="Times New Roman" w:hAnsi="Times New Roman" w:cs="Times New Roman"/>
          <w:sz w:val="24"/>
          <w:szCs w:val="24"/>
          <w:lang w:eastAsia="zh-CN"/>
        </w:rPr>
        <w:t xml:space="preserve"> </w:t>
      </w:r>
      <w:r w:rsidR="00911AB2" w:rsidRPr="00DF5D9A">
        <w:rPr>
          <w:rFonts w:ascii="Times New Roman" w:hAnsi="Times New Roman" w:cs="Times New Roman"/>
          <w:sz w:val="24"/>
          <w:szCs w:val="24"/>
          <w:shd w:val="clear" w:color="auto" w:fill="FFFFFF"/>
        </w:rPr>
        <w:t>Retrieved from http://search.proquest.com/docview/870546974?accountid=14553</w:t>
      </w:r>
      <w:r w:rsidR="00911AB2" w:rsidRPr="00DF5D9A">
        <w:rPr>
          <w:rStyle w:val="CommentReference"/>
          <w:rFonts w:ascii="Times New Roman" w:hAnsi="Times New Roman" w:cs="Times New Roman"/>
          <w:sz w:val="24"/>
          <w:szCs w:val="24"/>
        </w:rPr>
        <w:t xml:space="preserve"> </w:t>
      </w:r>
    </w:p>
    <w:p w14:paraId="7BFE01DE" w14:textId="550955C6"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Allport, G. W. (1937). </w:t>
      </w:r>
      <w:r w:rsidRPr="00DF5D9A">
        <w:rPr>
          <w:rFonts w:ascii="Times New Roman" w:eastAsia="Times New Roman" w:hAnsi="Times New Roman" w:cs="Times New Roman"/>
          <w:i/>
          <w:sz w:val="24"/>
          <w:szCs w:val="24"/>
        </w:rPr>
        <w:t>Personality: A psychological interpretation.</w:t>
      </w:r>
      <w:r w:rsidRPr="00DF5D9A">
        <w:rPr>
          <w:rFonts w:ascii="Times New Roman" w:eastAsia="Times New Roman" w:hAnsi="Times New Roman" w:cs="Times New Roman"/>
          <w:sz w:val="24"/>
          <w:szCs w:val="24"/>
        </w:rPr>
        <w:t xml:space="preserve"> New York, NY: Holt.</w:t>
      </w:r>
      <w:r w:rsidR="00893423" w:rsidRPr="00DF5D9A">
        <w:rPr>
          <w:rFonts w:ascii="Times New Roman" w:hAnsi="Times New Roman" w:cs="Times New Roman"/>
          <w:sz w:val="24"/>
          <w:szCs w:val="24"/>
          <w:lang w:eastAsia="zh-CN"/>
        </w:rPr>
        <w:t xml:space="preserve"> </w:t>
      </w:r>
      <w:r w:rsidR="00893423" w:rsidRPr="00DF5D9A">
        <w:rPr>
          <w:rFonts w:ascii="Times New Roman" w:hAnsi="Times New Roman" w:cs="Times New Roman"/>
          <w:color w:val="4C4C4C"/>
          <w:sz w:val="24"/>
          <w:szCs w:val="24"/>
          <w:shd w:val="clear" w:color="auto" w:fill="FFFFFF"/>
        </w:rPr>
        <w:t>Retrieved from http://search.proquest.com/docview/615071355?accountid=14553</w:t>
      </w:r>
      <w:r w:rsidR="00893423" w:rsidRPr="00DF5D9A">
        <w:rPr>
          <w:rStyle w:val="CommentReference"/>
          <w:rFonts w:ascii="Times New Roman" w:hAnsi="Times New Roman" w:cs="Times New Roman"/>
          <w:sz w:val="24"/>
          <w:szCs w:val="24"/>
        </w:rPr>
        <w:t xml:space="preserve"> </w:t>
      </w:r>
    </w:p>
    <w:p w14:paraId="5A9A8C0C"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*Ames, D. R., &amp; Kammrath, L. K. (2004). Mind-reading and metacognition: Narcissism, not actual competence, predicts self-estimated ability. </w:t>
      </w:r>
      <w:r w:rsidRPr="00DF5D9A">
        <w:rPr>
          <w:rFonts w:ascii="Times New Roman" w:eastAsia="Times New Roman" w:hAnsi="Times New Roman" w:cs="Times New Roman"/>
          <w:i/>
          <w:sz w:val="24"/>
          <w:szCs w:val="24"/>
        </w:rPr>
        <w:t>Journal of Nonverbal Behavior, 28</w:t>
      </w:r>
      <w:r w:rsidRPr="00DF5D9A">
        <w:rPr>
          <w:rFonts w:ascii="Times New Roman" w:eastAsia="Times New Roman" w:hAnsi="Times New Roman" w:cs="Times New Roman"/>
          <w:sz w:val="24"/>
          <w:szCs w:val="24"/>
        </w:rPr>
        <w:t>, 187-209. doi:http://dx.doi.org/10.1023/B:JONB.0000039649.20015.0e</w:t>
      </w:r>
    </w:p>
    <w:p w14:paraId="75FB7F7F" w14:textId="1891F85B" w:rsidR="008516CD" w:rsidRPr="00DF5D9A" w:rsidRDefault="008516CD" w:rsidP="008516CD">
      <w:pPr>
        <w:spacing w:after="0"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lang w:eastAsia="zh-CN"/>
        </w:rPr>
        <w:t>*</w:t>
      </w:r>
      <w:r w:rsidRPr="00DF5D9A">
        <w:rPr>
          <w:rFonts w:ascii="Times New Roman" w:hAnsi="Times New Roman" w:cs="Times New Roman"/>
          <w:sz w:val="24"/>
          <w:szCs w:val="24"/>
        </w:rPr>
        <w:t xml:space="preserve">Ames, D. R., Rose, P., &amp; Anderson, C. P. (2006). </w:t>
      </w:r>
      <w:proofErr w:type="gramStart"/>
      <w:r w:rsidRPr="00DF5D9A">
        <w:rPr>
          <w:rFonts w:ascii="Times New Roman" w:hAnsi="Times New Roman" w:cs="Times New Roman"/>
          <w:sz w:val="24"/>
          <w:szCs w:val="24"/>
        </w:rPr>
        <w:t>The NPI-16 as a short measure of narcissism.</w:t>
      </w:r>
      <w:proofErr w:type="gramEnd"/>
      <w:r w:rsidRPr="00DF5D9A">
        <w:rPr>
          <w:rFonts w:ascii="Times New Roman" w:hAnsi="Times New Roman" w:cs="Times New Roman"/>
          <w:sz w:val="24"/>
          <w:szCs w:val="24"/>
        </w:rPr>
        <w:t xml:space="preserve"> </w:t>
      </w:r>
      <w:r w:rsidRPr="00DF5D9A">
        <w:rPr>
          <w:rFonts w:ascii="Times New Roman" w:hAnsi="Times New Roman" w:cs="Times New Roman"/>
          <w:i/>
          <w:sz w:val="24"/>
          <w:szCs w:val="24"/>
        </w:rPr>
        <w:t>Journal of Research in Personality</w:t>
      </w:r>
      <w:r w:rsidRPr="00DF5D9A">
        <w:rPr>
          <w:rFonts w:ascii="Times New Roman" w:hAnsi="Times New Roman" w:cs="Times New Roman"/>
          <w:sz w:val="24"/>
          <w:szCs w:val="24"/>
        </w:rPr>
        <w:t>,</w:t>
      </w:r>
      <w:r w:rsidRPr="00DF5D9A">
        <w:rPr>
          <w:rFonts w:ascii="Times New Roman" w:hAnsi="Times New Roman" w:cs="Times New Roman"/>
          <w:i/>
          <w:sz w:val="24"/>
          <w:szCs w:val="24"/>
        </w:rPr>
        <w:t xml:space="preserve"> 40</w:t>
      </w:r>
      <w:r w:rsidRPr="00DF5D9A">
        <w:rPr>
          <w:rFonts w:ascii="Times New Roman" w:hAnsi="Times New Roman" w:cs="Times New Roman"/>
          <w:sz w:val="24"/>
          <w:szCs w:val="24"/>
        </w:rPr>
        <w:t>, 440-450.</w:t>
      </w:r>
      <w:r w:rsidR="006E4FDF" w:rsidRPr="00DF5D9A">
        <w:rPr>
          <w:rFonts w:ascii="Times New Roman" w:hAnsi="Times New Roman" w:cs="Times New Roman"/>
          <w:sz w:val="24"/>
          <w:szCs w:val="24"/>
          <w:lang w:eastAsia="zh-CN"/>
        </w:rPr>
        <w:t xml:space="preserve"> </w:t>
      </w:r>
      <w:r w:rsidR="006E4FDF" w:rsidRPr="00DF5D9A">
        <w:rPr>
          <w:rFonts w:ascii="Times New Roman" w:hAnsi="Times New Roman" w:cs="Times New Roman"/>
          <w:color w:val="4C4C4C"/>
          <w:sz w:val="24"/>
          <w:szCs w:val="24"/>
          <w:shd w:val="clear" w:color="auto" w:fill="FFFFFF"/>
        </w:rPr>
        <w:t>doi:http://dx.doi.org/10.1016/j.jrp.2005.03.002</w:t>
      </w:r>
      <w:r w:rsidR="006E4FDF" w:rsidRPr="00DF5D9A">
        <w:rPr>
          <w:rStyle w:val="CommentReference"/>
          <w:rFonts w:ascii="Times New Roman" w:hAnsi="Times New Roman" w:cs="Times New Roman"/>
          <w:sz w:val="24"/>
          <w:szCs w:val="24"/>
        </w:rPr>
        <w:t xml:space="preserve"> </w:t>
      </w:r>
    </w:p>
    <w:p w14:paraId="4C5734DB"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lastRenderedPageBreak/>
        <w:t xml:space="preserve">Back, M. D., Schmukle, S. C., &amp; Egloff, B. (2010). Why are narcissists so charming at first sight? </w:t>
      </w:r>
      <w:proofErr w:type="gramStart"/>
      <w:r w:rsidRPr="00DF5D9A">
        <w:rPr>
          <w:rFonts w:ascii="Times New Roman" w:hAnsi="Times New Roman" w:cs="Times New Roman"/>
          <w:sz w:val="24"/>
          <w:szCs w:val="24"/>
        </w:rPr>
        <w:t>decoding</w:t>
      </w:r>
      <w:proofErr w:type="gramEnd"/>
      <w:r w:rsidRPr="00DF5D9A">
        <w:rPr>
          <w:rFonts w:ascii="Times New Roman" w:hAnsi="Times New Roman" w:cs="Times New Roman"/>
          <w:sz w:val="24"/>
          <w:szCs w:val="24"/>
        </w:rPr>
        <w:t xml:space="preserve"> the narcissism–popularity link at zero acquaintance.</w:t>
      </w:r>
      <w:r w:rsidRPr="00DF5D9A">
        <w:rPr>
          <w:rFonts w:ascii="Times New Roman" w:hAnsi="Times New Roman" w:cs="Times New Roman"/>
          <w:i/>
          <w:iCs/>
          <w:sz w:val="24"/>
          <w:szCs w:val="24"/>
        </w:rPr>
        <w:t xml:space="preserve"> Journal of Personality and Social Psychology, 98</w:t>
      </w:r>
      <w:r w:rsidRPr="00DF5D9A">
        <w:rPr>
          <w:rFonts w:ascii="Times New Roman" w:hAnsi="Times New Roman" w:cs="Times New Roman"/>
          <w:sz w:val="24"/>
          <w:szCs w:val="24"/>
        </w:rPr>
        <w:t>(1), 132-145. doi:http://dx.doi.org/10.1037/a0016338</w:t>
      </w:r>
    </w:p>
    <w:p w14:paraId="48938A01" w14:textId="77777777"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proofErr w:type="spellStart"/>
      <w:r w:rsidRPr="00DF5D9A">
        <w:rPr>
          <w:rFonts w:ascii="Times New Roman" w:eastAsia="Times New Roman" w:hAnsi="Times New Roman" w:cs="Times New Roman"/>
          <w:sz w:val="24"/>
          <w:szCs w:val="24"/>
        </w:rPr>
        <w:t>B</w:t>
      </w:r>
      <w:r w:rsidRPr="00DF5D9A">
        <w:rPr>
          <w:rFonts w:ascii="Times New Roman" w:hAnsi="Times New Roman" w:cs="Times New Roman"/>
          <w:sz w:val="24"/>
          <w:szCs w:val="24"/>
          <w:lang w:eastAsia="zh-CN"/>
        </w:rPr>
        <w:t>akan</w:t>
      </w:r>
      <w:proofErr w:type="spellEnd"/>
      <w:r w:rsidRPr="00DF5D9A">
        <w:rPr>
          <w:rFonts w:ascii="Times New Roman" w:eastAsia="Times New Roman" w:hAnsi="Times New Roman" w:cs="Times New Roman"/>
          <w:sz w:val="24"/>
          <w:szCs w:val="24"/>
        </w:rPr>
        <w:t xml:space="preserve">, D. (1966). </w:t>
      </w:r>
      <w:r w:rsidRPr="00DF5D9A">
        <w:rPr>
          <w:rFonts w:ascii="Times New Roman" w:eastAsia="Times New Roman" w:hAnsi="Times New Roman" w:cs="Times New Roman"/>
          <w:i/>
          <w:iCs/>
          <w:sz w:val="24"/>
          <w:szCs w:val="24"/>
        </w:rPr>
        <w:t>The duality of human existence: an essay on psychology and religion</w:t>
      </w:r>
      <w:r w:rsidRPr="00DF5D9A">
        <w:rPr>
          <w:rFonts w:ascii="Times New Roman" w:hAnsi="Times New Roman" w:cs="Times New Roman"/>
          <w:i/>
          <w:iCs/>
          <w:sz w:val="24"/>
          <w:szCs w:val="24"/>
          <w:lang w:eastAsia="zh-CN"/>
        </w:rPr>
        <w:t xml:space="preserve">. </w:t>
      </w:r>
      <w:r w:rsidRPr="00DF5D9A">
        <w:rPr>
          <w:rFonts w:ascii="Times New Roman" w:eastAsia="Times New Roman" w:hAnsi="Times New Roman" w:cs="Times New Roman"/>
          <w:sz w:val="24"/>
          <w:szCs w:val="24"/>
        </w:rPr>
        <w:t xml:space="preserve"> Rand </w:t>
      </w:r>
      <w:proofErr w:type="spellStart"/>
      <w:r w:rsidRPr="00DF5D9A">
        <w:rPr>
          <w:rFonts w:ascii="Times New Roman" w:eastAsia="Times New Roman" w:hAnsi="Times New Roman" w:cs="Times New Roman"/>
          <w:sz w:val="24"/>
          <w:szCs w:val="24"/>
        </w:rPr>
        <w:t>Mcnally</w:t>
      </w:r>
      <w:proofErr w:type="spellEnd"/>
      <w:r w:rsidRPr="00DF5D9A">
        <w:rPr>
          <w:rFonts w:ascii="Times New Roman" w:eastAsia="Times New Roman" w:hAnsi="Times New Roman" w:cs="Times New Roman"/>
          <w:sz w:val="24"/>
          <w:szCs w:val="24"/>
        </w:rPr>
        <w:t xml:space="preserve">, Oxford. </w:t>
      </w:r>
      <w:r w:rsidRPr="00DF5D9A">
        <w:rPr>
          <w:rFonts w:ascii="Times New Roman" w:hAnsi="Times New Roman" w:cs="Times New Roman"/>
          <w:sz w:val="24"/>
          <w:szCs w:val="24"/>
          <w:lang w:eastAsia="zh-CN"/>
        </w:rPr>
        <w:t xml:space="preserve">Retrieved from </w:t>
      </w:r>
      <w:r w:rsidRPr="00DF5D9A">
        <w:rPr>
          <w:rFonts w:ascii="Times New Roman" w:eastAsia="Times New Roman" w:hAnsi="Times New Roman" w:cs="Times New Roman"/>
          <w:sz w:val="24"/>
          <w:szCs w:val="24"/>
        </w:rPr>
        <w:t>http://search.proquest.com/docview/615470079?accountid=14553</w:t>
      </w:r>
    </w:p>
    <w:p w14:paraId="39DAA9D5"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DF5D9A">
        <w:rPr>
          <w:rFonts w:ascii="Times New Roman" w:eastAsia="Times New Roman" w:hAnsi="Times New Roman" w:cs="Times New Roman"/>
          <w:sz w:val="24"/>
          <w:szCs w:val="24"/>
        </w:rPr>
        <w:t xml:space="preserve">Bleske-Rechek, A., </w:t>
      </w:r>
      <w:proofErr w:type="spellStart"/>
      <w:r w:rsidRPr="00DF5D9A">
        <w:rPr>
          <w:rFonts w:ascii="Times New Roman" w:eastAsia="Times New Roman" w:hAnsi="Times New Roman" w:cs="Times New Roman"/>
          <w:sz w:val="24"/>
          <w:szCs w:val="24"/>
        </w:rPr>
        <w:t>Remiker</w:t>
      </w:r>
      <w:proofErr w:type="spellEnd"/>
      <w:r w:rsidRPr="00DF5D9A">
        <w:rPr>
          <w:rFonts w:ascii="Times New Roman" w:eastAsia="Times New Roman" w:hAnsi="Times New Roman" w:cs="Times New Roman"/>
          <w:sz w:val="24"/>
          <w:szCs w:val="24"/>
        </w:rPr>
        <w:t>, M. W., &amp; Baker, J. P. (2008).</w:t>
      </w:r>
      <w:proofErr w:type="gramEnd"/>
      <w:r w:rsidRPr="00DF5D9A">
        <w:rPr>
          <w:rFonts w:ascii="Times New Roman" w:eastAsia="Times New Roman" w:hAnsi="Times New Roman" w:cs="Times New Roman"/>
          <w:sz w:val="24"/>
          <w:szCs w:val="24"/>
        </w:rPr>
        <w:t xml:space="preserve"> Narcissistic men and women think they are so hot--but they are not. </w:t>
      </w:r>
      <w:r w:rsidRPr="00DF5D9A">
        <w:rPr>
          <w:rFonts w:ascii="Times New Roman" w:eastAsia="Times New Roman" w:hAnsi="Times New Roman" w:cs="Times New Roman"/>
          <w:i/>
          <w:sz w:val="24"/>
          <w:szCs w:val="24"/>
        </w:rPr>
        <w:t>Personality and Individual Differences, 45</w:t>
      </w:r>
      <w:r w:rsidRPr="00DF5D9A">
        <w:rPr>
          <w:rFonts w:ascii="Times New Roman" w:eastAsia="Times New Roman" w:hAnsi="Times New Roman" w:cs="Times New Roman"/>
          <w:sz w:val="24"/>
          <w:szCs w:val="24"/>
        </w:rPr>
        <w:t>, 420-424. doi:http://dx.doi.org/10.1016/j.paid.2008.05.018</w:t>
      </w:r>
    </w:p>
    <w:p w14:paraId="14B229FF"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DF5D9A">
        <w:rPr>
          <w:rFonts w:ascii="Times New Roman" w:eastAsia="Times New Roman" w:hAnsi="Times New Roman" w:cs="Times New Roman"/>
          <w:i/>
          <w:iCs/>
          <w:sz w:val="24"/>
          <w:szCs w:val="24"/>
        </w:rPr>
        <w:t>Multilevel theory, research, and methods in organizations: Foundations, extensions, and new directions.</w:t>
      </w:r>
      <w:r w:rsidRPr="00DF5D9A">
        <w:rPr>
          <w:rFonts w:ascii="Times New Roman" w:eastAsia="Times New Roman" w:hAnsi="Times New Roman" w:cs="Times New Roman"/>
          <w:sz w:val="24"/>
          <w:szCs w:val="24"/>
        </w:rPr>
        <w:t xml:space="preserve"> (pp. 349-381) Jossey-Bass, San Francisco, CA. Retrieved from http://search.proquest.com/docview/619541281?accountid=14553</w:t>
      </w:r>
    </w:p>
    <w:p w14:paraId="1201D868" w14:textId="076AD9A1"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Block, J. (1978). </w:t>
      </w:r>
      <w:proofErr w:type="gramStart"/>
      <w:r w:rsidRPr="00DF5D9A">
        <w:rPr>
          <w:rFonts w:ascii="Times New Roman" w:eastAsia="Times New Roman" w:hAnsi="Times New Roman" w:cs="Times New Roman"/>
          <w:i/>
          <w:sz w:val="24"/>
          <w:szCs w:val="24"/>
        </w:rPr>
        <w:t>The Q-sort method in personality assessment and psychiatric research</w:t>
      </w:r>
      <w:r w:rsidRPr="00DF5D9A">
        <w:rPr>
          <w:rFonts w:ascii="Times New Roman" w:eastAsia="Times New Roman" w:hAnsi="Times New Roman" w:cs="Times New Roman"/>
          <w:sz w:val="24"/>
          <w:szCs w:val="24"/>
        </w:rPr>
        <w:t>.</w:t>
      </w:r>
      <w:proofErr w:type="gramEnd"/>
      <w:r w:rsidRPr="00DF5D9A">
        <w:rPr>
          <w:rFonts w:ascii="Times New Roman" w:eastAsia="Times New Roman" w:hAnsi="Times New Roman" w:cs="Times New Roman"/>
          <w:sz w:val="24"/>
          <w:szCs w:val="24"/>
        </w:rPr>
        <w:t xml:space="preserve"> Palo Alto, CA: Consulting Psychologists Press. (Original work published 1961)</w:t>
      </w:r>
      <w:r w:rsidR="00054BC0" w:rsidRPr="00DF5D9A">
        <w:rPr>
          <w:rFonts w:ascii="Times New Roman" w:hAnsi="Times New Roman" w:cs="Times New Roman"/>
          <w:sz w:val="24"/>
          <w:szCs w:val="24"/>
          <w:lang w:eastAsia="zh-CN"/>
        </w:rPr>
        <w:t>.</w:t>
      </w:r>
      <w:r w:rsidR="00F77E67" w:rsidRPr="00DF5D9A">
        <w:rPr>
          <w:rFonts w:ascii="Times New Roman" w:hAnsi="Times New Roman" w:cs="Times New Roman"/>
          <w:sz w:val="24"/>
          <w:szCs w:val="24"/>
          <w:lang w:eastAsia="zh-CN"/>
        </w:rPr>
        <w:t xml:space="preserve"> </w:t>
      </w:r>
      <w:r w:rsidR="00F77E67" w:rsidRPr="00DF5D9A">
        <w:rPr>
          <w:rFonts w:ascii="Times New Roman" w:hAnsi="Times New Roman" w:cs="Times New Roman"/>
          <w:color w:val="4C4C4C"/>
          <w:sz w:val="24"/>
          <w:szCs w:val="24"/>
          <w:shd w:val="clear" w:color="auto" w:fill="FFFFFF"/>
        </w:rPr>
        <w:t>Retrieved from http://search.proquest.com/docview/616456048?accountid=14553</w:t>
      </w:r>
    </w:p>
    <w:p w14:paraId="6BD7CD2B"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Block, J., &amp; Colvin, C. R. (1994). Positive illusions and well-being revisited: Separating fiction from fact. </w:t>
      </w:r>
      <w:proofErr w:type="gramStart"/>
      <w:r w:rsidRPr="00DF5D9A">
        <w:rPr>
          <w:rFonts w:ascii="Times New Roman" w:eastAsia="Times New Roman" w:hAnsi="Times New Roman" w:cs="Times New Roman"/>
          <w:i/>
          <w:sz w:val="24"/>
          <w:szCs w:val="24"/>
        </w:rPr>
        <w:t>Psychological Bulletin, 116</w:t>
      </w:r>
      <w:r w:rsidRPr="00DF5D9A">
        <w:rPr>
          <w:rFonts w:ascii="Times New Roman" w:eastAsia="Times New Roman" w:hAnsi="Times New Roman" w:cs="Times New Roman"/>
          <w:sz w:val="24"/>
          <w:szCs w:val="24"/>
        </w:rPr>
        <w:t>, 28.</w:t>
      </w:r>
      <w:proofErr w:type="gramEnd"/>
      <w:r w:rsidRPr="00DF5D9A">
        <w:rPr>
          <w:rFonts w:ascii="Times New Roman" w:eastAsia="Times New Roman" w:hAnsi="Times New Roman" w:cs="Times New Roman"/>
          <w:sz w:val="24"/>
          <w:szCs w:val="24"/>
        </w:rPr>
        <w:t xml:space="preserve"> doi:http://dx.doi.org/10.1037/0033-2909.116.1.28</w:t>
      </w:r>
    </w:p>
    <w:p w14:paraId="50E6DE16"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proofErr w:type="spellStart"/>
      <w:r w:rsidRPr="00DF5D9A">
        <w:rPr>
          <w:rFonts w:ascii="Times New Roman" w:eastAsia="Times New Roman" w:hAnsi="Times New Roman" w:cs="Times New Roman"/>
          <w:sz w:val="24"/>
          <w:szCs w:val="24"/>
        </w:rPr>
        <w:lastRenderedPageBreak/>
        <w:t>Chichester</w:t>
      </w:r>
      <w:proofErr w:type="spellEnd"/>
      <w:r w:rsidRPr="00DF5D9A">
        <w:rPr>
          <w:rFonts w:ascii="Times New Roman" w:eastAsia="Times New Roman" w:hAnsi="Times New Roman" w:cs="Times New Roman"/>
          <w:sz w:val="24"/>
          <w:szCs w:val="24"/>
        </w:rPr>
        <w:t xml:space="preserve">, UK. </w:t>
      </w:r>
      <w:proofErr w:type="gramStart"/>
      <w:r w:rsidRPr="00DF5D9A">
        <w:rPr>
          <w:rFonts w:ascii="Times New Roman" w:eastAsia="Times New Roman" w:hAnsi="Times New Roman" w:cs="Times New Roman"/>
          <w:sz w:val="24"/>
          <w:szCs w:val="24"/>
        </w:rPr>
        <w:t>doi</w:t>
      </w:r>
      <w:proofErr w:type="gramEnd"/>
      <w:r w:rsidRPr="00DF5D9A">
        <w:rPr>
          <w:rFonts w:ascii="Times New Roman" w:eastAsia="Times New Roman" w:hAnsi="Times New Roman" w:cs="Times New Roman"/>
          <w:sz w:val="24"/>
          <w:szCs w:val="24"/>
        </w:rPr>
        <w:t>: 10.1002/9780470743386.ch13</w:t>
      </w:r>
    </w:p>
    <w:p w14:paraId="43E2C862"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DF5D9A">
        <w:rPr>
          <w:rFonts w:ascii="Times New Roman" w:eastAsia="Times New Roman" w:hAnsi="Times New Roman" w:cs="Times New Roman"/>
          <w:sz w:val="24"/>
          <w:szCs w:val="24"/>
        </w:rPr>
        <w:t>Borkenau</w:t>
      </w:r>
      <w:proofErr w:type="spellEnd"/>
      <w:r w:rsidRPr="00DF5D9A">
        <w:rPr>
          <w:rFonts w:ascii="Times New Roman" w:eastAsia="Times New Roman" w:hAnsi="Times New Roman" w:cs="Times New Roman"/>
          <w:sz w:val="24"/>
          <w:szCs w:val="24"/>
        </w:rPr>
        <w:t xml:space="preserve">, P., </w:t>
      </w:r>
      <w:proofErr w:type="spellStart"/>
      <w:r w:rsidRPr="00DF5D9A">
        <w:rPr>
          <w:rFonts w:ascii="Times New Roman" w:eastAsia="Times New Roman" w:hAnsi="Times New Roman" w:cs="Times New Roman"/>
          <w:sz w:val="24"/>
          <w:szCs w:val="24"/>
        </w:rPr>
        <w:t>Zaltauskas</w:t>
      </w:r>
      <w:proofErr w:type="spellEnd"/>
      <w:r w:rsidRPr="00DF5D9A">
        <w:rPr>
          <w:rFonts w:ascii="Times New Roman" w:eastAsia="Times New Roman" w:hAnsi="Times New Roman" w:cs="Times New Roman"/>
          <w:sz w:val="24"/>
          <w:szCs w:val="24"/>
        </w:rPr>
        <w:t xml:space="preserve">, K., &amp; </w:t>
      </w:r>
      <w:proofErr w:type="spellStart"/>
      <w:r w:rsidRPr="00DF5D9A">
        <w:rPr>
          <w:rFonts w:ascii="Times New Roman" w:eastAsia="Times New Roman" w:hAnsi="Times New Roman" w:cs="Times New Roman"/>
          <w:sz w:val="24"/>
          <w:szCs w:val="24"/>
        </w:rPr>
        <w:t>Leising</w:t>
      </w:r>
      <w:proofErr w:type="spellEnd"/>
      <w:r w:rsidRPr="00DF5D9A">
        <w:rPr>
          <w:rFonts w:ascii="Times New Roman" w:eastAsia="Times New Roman" w:hAnsi="Times New Roman" w:cs="Times New Roman"/>
          <w:sz w:val="24"/>
          <w:szCs w:val="24"/>
        </w:rPr>
        <w:t>, D. (2009).</w:t>
      </w:r>
      <w:proofErr w:type="gramEnd"/>
      <w:r w:rsidRPr="00DF5D9A">
        <w:rPr>
          <w:rFonts w:ascii="Times New Roman" w:eastAsia="Times New Roman" w:hAnsi="Times New Roman" w:cs="Times New Roman"/>
          <w:sz w:val="24"/>
          <w:szCs w:val="24"/>
        </w:rPr>
        <w:t xml:space="preserve"> More may be better but there may be too much: Optimal trait level and self-enhancement bias.</w:t>
      </w:r>
      <w:r w:rsidRPr="00DF5D9A">
        <w:rPr>
          <w:rFonts w:ascii="Times New Roman" w:eastAsia="Times New Roman" w:hAnsi="Times New Roman" w:cs="Times New Roman"/>
          <w:i/>
          <w:iCs/>
          <w:sz w:val="24"/>
          <w:szCs w:val="24"/>
        </w:rPr>
        <w:t xml:space="preserve"> Journal of Personality, 77</w:t>
      </w:r>
      <w:r w:rsidRPr="00DF5D9A">
        <w:rPr>
          <w:rFonts w:ascii="Times New Roman" w:eastAsia="Times New Roman" w:hAnsi="Times New Roman" w:cs="Times New Roman"/>
          <w:sz w:val="24"/>
          <w:szCs w:val="24"/>
        </w:rPr>
        <w:t>(3), 825-858. doi:http://dx.doi.org/10.1111/j.1467-6494.2009.00566.x</w:t>
      </w:r>
    </w:p>
    <w:p w14:paraId="6E2E41FF"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DF5D9A">
        <w:rPr>
          <w:rFonts w:ascii="Times New Roman" w:eastAsia="Times New Roman" w:hAnsi="Times New Roman" w:cs="Times New Roman"/>
          <w:sz w:val="24"/>
          <w:szCs w:val="24"/>
        </w:rPr>
        <w:t>Bradlee</w:t>
      </w:r>
      <w:proofErr w:type="spellEnd"/>
      <w:r w:rsidRPr="00DF5D9A">
        <w:rPr>
          <w:rFonts w:ascii="Times New Roman" w:eastAsia="Times New Roman" w:hAnsi="Times New Roman" w:cs="Times New Roman"/>
          <w:sz w:val="24"/>
          <w:szCs w:val="24"/>
        </w:rPr>
        <w:t>, P. M., &amp; Emmons, R. A. (1992).</w:t>
      </w:r>
      <w:proofErr w:type="gramEnd"/>
      <w:r w:rsidRPr="00DF5D9A">
        <w:rPr>
          <w:rFonts w:ascii="Times New Roman" w:eastAsia="Times New Roman" w:hAnsi="Times New Roman" w:cs="Times New Roman"/>
          <w:sz w:val="24"/>
          <w:szCs w:val="24"/>
        </w:rPr>
        <w:t xml:space="preserve"> </w:t>
      </w:r>
      <w:proofErr w:type="gramStart"/>
      <w:r w:rsidRPr="00DF5D9A">
        <w:rPr>
          <w:rFonts w:ascii="Times New Roman" w:eastAsia="Times New Roman" w:hAnsi="Times New Roman" w:cs="Times New Roman"/>
          <w:sz w:val="24"/>
          <w:szCs w:val="24"/>
        </w:rPr>
        <w:t xml:space="preserve">Locating narcissism within the interpersonal </w:t>
      </w:r>
      <w:proofErr w:type="spellStart"/>
      <w:r w:rsidRPr="00DF5D9A">
        <w:rPr>
          <w:rFonts w:ascii="Times New Roman" w:eastAsia="Times New Roman" w:hAnsi="Times New Roman" w:cs="Times New Roman"/>
          <w:sz w:val="24"/>
          <w:szCs w:val="24"/>
        </w:rPr>
        <w:t>circumplex</w:t>
      </w:r>
      <w:proofErr w:type="spellEnd"/>
      <w:r w:rsidRPr="00DF5D9A">
        <w:rPr>
          <w:rFonts w:ascii="Times New Roman" w:eastAsia="Times New Roman" w:hAnsi="Times New Roman" w:cs="Times New Roman"/>
          <w:sz w:val="24"/>
          <w:szCs w:val="24"/>
        </w:rPr>
        <w:t xml:space="preserve"> and the five-factor model.</w:t>
      </w:r>
      <w:proofErr w:type="gramEnd"/>
      <w:r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i/>
          <w:sz w:val="24"/>
          <w:szCs w:val="24"/>
        </w:rPr>
        <w:t xml:space="preserve">Personality and Individual Differences, 13, </w:t>
      </w:r>
      <w:r w:rsidRPr="00DF5D9A">
        <w:rPr>
          <w:rFonts w:ascii="Times New Roman" w:eastAsia="Times New Roman" w:hAnsi="Times New Roman" w:cs="Times New Roman"/>
          <w:sz w:val="24"/>
          <w:szCs w:val="24"/>
        </w:rPr>
        <w:t>821-830. Retrieved from http://search.proquest.com/docview/618167878?accountid=14553</w:t>
      </w:r>
    </w:p>
    <w:p w14:paraId="3DB23582" w14:textId="4BF9F798"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*Brown, M. N. (2010). </w:t>
      </w:r>
      <w:r w:rsidRPr="00DF5D9A">
        <w:rPr>
          <w:rFonts w:ascii="Times New Roman" w:eastAsia="Times New Roman" w:hAnsi="Times New Roman" w:cs="Times New Roman"/>
          <w:i/>
          <w:sz w:val="24"/>
          <w:szCs w:val="24"/>
        </w:rPr>
        <w:t>Narcissism, attachment style, and interpersonal assessment among clinical psychology graduate students.</w:t>
      </w:r>
      <w:r w:rsidRPr="00DF5D9A">
        <w:rPr>
          <w:rFonts w:ascii="Times New Roman" w:eastAsia="Times New Roman" w:hAnsi="Times New Roman" w:cs="Times New Roman"/>
          <w:sz w:val="24"/>
          <w:szCs w:val="24"/>
        </w:rPr>
        <w:t xml:space="preserve"> </w:t>
      </w:r>
      <w:proofErr w:type="gramStart"/>
      <w:r w:rsidRPr="00DF5D9A">
        <w:rPr>
          <w:rFonts w:ascii="Times New Roman" w:eastAsia="Times New Roman" w:hAnsi="Times New Roman" w:cs="Times New Roman"/>
          <w:sz w:val="24"/>
          <w:szCs w:val="24"/>
        </w:rPr>
        <w:t>(Doctoral dissertation).</w:t>
      </w:r>
      <w:proofErr w:type="gramEnd"/>
      <w:r w:rsidRPr="00DF5D9A">
        <w:rPr>
          <w:rFonts w:ascii="Times New Roman" w:eastAsia="Times New Roman" w:hAnsi="Times New Roman" w:cs="Times New Roman"/>
          <w:sz w:val="24"/>
          <w:szCs w:val="24"/>
        </w:rPr>
        <w:t xml:space="preserve"> </w:t>
      </w:r>
      <w:proofErr w:type="gramStart"/>
      <w:r w:rsidRPr="00DF5D9A">
        <w:rPr>
          <w:rFonts w:ascii="Times New Roman" w:eastAsia="Times New Roman" w:hAnsi="Times New Roman" w:cs="Times New Roman"/>
          <w:sz w:val="24"/>
          <w:szCs w:val="24"/>
        </w:rPr>
        <w:t xml:space="preserve">Retrieved from </w:t>
      </w:r>
      <w:r w:rsidRPr="00DF5D9A">
        <w:rPr>
          <w:rFonts w:ascii="Times New Roman" w:hAnsi="Times New Roman" w:cs="Times New Roman"/>
          <w:iCs/>
          <w:sz w:val="24"/>
          <w:szCs w:val="24"/>
        </w:rPr>
        <w:t>ProQuest Dissertations and Theses.</w:t>
      </w:r>
      <w:proofErr w:type="gramEnd"/>
      <w:r w:rsidRPr="00DF5D9A">
        <w:rPr>
          <w:rFonts w:ascii="Times New Roman" w:hAnsi="Times New Roman" w:cs="Times New Roman"/>
          <w:i/>
          <w:iCs/>
          <w:sz w:val="24"/>
          <w:szCs w:val="24"/>
        </w:rPr>
        <w:t xml:space="preserve"> </w:t>
      </w:r>
      <w:r w:rsidRPr="00DF5D9A">
        <w:rPr>
          <w:rFonts w:ascii="Times New Roman" w:hAnsi="Times New Roman" w:cs="Times New Roman"/>
          <w:iCs/>
          <w:sz w:val="24"/>
          <w:szCs w:val="24"/>
        </w:rPr>
        <w:t xml:space="preserve">(Accession Order No. </w:t>
      </w:r>
      <w:r w:rsidRPr="00DF5D9A">
        <w:rPr>
          <w:rFonts w:ascii="Times New Roman" w:hAnsi="Times New Roman" w:cs="Times New Roman"/>
          <w:sz w:val="24"/>
          <w:szCs w:val="24"/>
        </w:rPr>
        <w:t>3407405)</w:t>
      </w:r>
      <w:r w:rsidR="00EE796A" w:rsidRPr="00DF5D9A">
        <w:rPr>
          <w:rFonts w:ascii="Times New Roman" w:hAnsi="Times New Roman" w:cs="Times New Roman"/>
          <w:sz w:val="24"/>
          <w:szCs w:val="24"/>
          <w:lang w:eastAsia="zh-CN"/>
        </w:rPr>
        <w:t xml:space="preserve">. </w:t>
      </w:r>
      <w:r w:rsidR="00EE796A" w:rsidRPr="00DF5D9A">
        <w:rPr>
          <w:rFonts w:ascii="Times New Roman" w:hAnsi="Times New Roman" w:cs="Times New Roman"/>
          <w:color w:val="4C4C4C"/>
          <w:sz w:val="24"/>
          <w:szCs w:val="24"/>
          <w:shd w:val="clear" w:color="auto" w:fill="FFFFFF"/>
        </w:rPr>
        <w:t>Retrieved from http://search.proquest.com/docview/837460727?accountid=14553</w:t>
      </w:r>
    </w:p>
    <w:p w14:paraId="78BB9790"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DF5D9A">
        <w:rPr>
          <w:rFonts w:ascii="Times New Roman" w:eastAsia="Times New Roman" w:hAnsi="Times New Roman" w:cs="Times New Roman"/>
          <w:sz w:val="24"/>
          <w:szCs w:val="24"/>
        </w:rPr>
        <w:t>Bushman, B. J., &amp; Baumeister, R. F. (1998).</w:t>
      </w:r>
      <w:proofErr w:type="gramEnd"/>
      <w:r w:rsidRPr="00DF5D9A">
        <w:rPr>
          <w:rFonts w:ascii="Times New Roman" w:eastAsia="Times New Roman" w:hAnsi="Times New Roman" w:cs="Times New Roman"/>
          <w:sz w:val="24"/>
          <w:szCs w:val="24"/>
        </w:rPr>
        <w:t xml:space="preserve"> Threatened egotism, narcissism, self-esteem, and direct and displaced aggression: Does self-love or self-hate lead to violence? </w:t>
      </w:r>
      <w:r w:rsidRPr="00DF5D9A">
        <w:rPr>
          <w:rFonts w:ascii="Times New Roman" w:eastAsia="Times New Roman" w:hAnsi="Times New Roman" w:cs="Times New Roman"/>
          <w:i/>
          <w:sz w:val="24"/>
          <w:szCs w:val="24"/>
        </w:rPr>
        <w:t>Journal of Personality and Social Psychology, 75</w:t>
      </w:r>
      <w:r w:rsidRPr="00DF5D9A">
        <w:rPr>
          <w:rFonts w:ascii="Times New Roman" w:eastAsia="Times New Roman" w:hAnsi="Times New Roman" w:cs="Times New Roman"/>
          <w:sz w:val="24"/>
          <w:szCs w:val="24"/>
        </w:rPr>
        <w:t>, 219-229. doi:http://dx.doi.org/10.1037/0022-3514.75.1.219</w:t>
      </w:r>
    </w:p>
    <w:p w14:paraId="4FB25943" w14:textId="3E6C7801" w:rsidR="008516CD" w:rsidRPr="00DF5D9A"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DF5D9A">
        <w:rPr>
          <w:rFonts w:ascii="Times New Roman" w:hAnsi="Times New Roman" w:cs="Times New Roman"/>
          <w:sz w:val="24"/>
          <w:szCs w:val="24"/>
          <w:shd w:val="clear" w:color="auto" w:fill="FFFFFF"/>
        </w:rPr>
        <w:t>Buss, D. M. (1990). Unmitigated agency and unmitigated communion: An analysis of the negative components of masculinity and femininity.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Sex Roles,</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22</w:t>
      </w:r>
      <w:r w:rsidRPr="00DF5D9A">
        <w:rPr>
          <w:rFonts w:ascii="Times New Roman" w:hAnsi="Times New Roman" w:cs="Times New Roman"/>
          <w:sz w:val="24"/>
          <w:szCs w:val="24"/>
          <w:shd w:val="clear" w:color="auto" w:fill="FFFFFF"/>
        </w:rPr>
        <w:t xml:space="preserve">(9-10), 555-568. Retrieved from </w:t>
      </w:r>
      <w:r w:rsidR="007F1451" w:rsidRPr="00DF5D9A">
        <w:rPr>
          <w:rFonts w:ascii="Times New Roman" w:hAnsi="Times New Roman" w:cs="Times New Roman"/>
          <w:sz w:val="24"/>
          <w:szCs w:val="24"/>
          <w:shd w:val="clear" w:color="auto" w:fill="FFFFFF"/>
        </w:rPr>
        <w:t>http://search.proquest.com/docview/617888993?accountid=14553</w:t>
      </w:r>
    </w:p>
    <w:p w14:paraId="7D1375BA" w14:textId="36AE2910"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DF5D9A">
        <w:rPr>
          <w:rFonts w:ascii="Times New Roman" w:eastAsia="Times New Roman" w:hAnsi="Times New Roman" w:cs="Times New Roman"/>
          <w:sz w:val="24"/>
          <w:szCs w:val="24"/>
        </w:rPr>
        <w:t xml:space="preserve">Campbell, W. K., Brunell, A. B., &amp; </w:t>
      </w:r>
      <w:proofErr w:type="spellStart"/>
      <w:r w:rsidRPr="00DF5D9A">
        <w:rPr>
          <w:rFonts w:ascii="Times New Roman" w:eastAsia="Times New Roman" w:hAnsi="Times New Roman" w:cs="Times New Roman"/>
          <w:sz w:val="24"/>
          <w:szCs w:val="24"/>
        </w:rPr>
        <w:t>Finkel</w:t>
      </w:r>
      <w:proofErr w:type="spellEnd"/>
      <w:r w:rsidRPr="00DF5D9A">
        <w:rPr>
          <w:rFonts w:ascii="Times New Roman" w:eastAsia="Times New Roman" w:hAnsi="Times New Roman" w:cs="Times New Roman"/>
          <w:sz w:val="24"/>
          <w:szCs w:val="24"/>
        </w:rPr>
        <w:t>, E. J. (2006).</w:t>
      </w:r>
      <w:proofErr w:type="gramEnd"/>
      <w:r w:rsidRPr="00DF5D9A">
        <w:rPr>
          <w:rFonts w:ascii="Times New Roman" w:eastAsia="Times New Roman" w:hAnsi="Times New Roman" w:cs="Times New Roman"/>
          <w:sz w:val="24"/>
          <w:szCs w:val="24"/>
        </w:rPr>
        <w:t xml:space="preserve"> Narcissism, interpersonal self-regulation, and romantic relationships: An agency model approach. In K. D. </w:t>
      </w:r>
      <w:proofErr w:type="spellStart"/>
      <w:r w:rsidRPr="00DF5D9A">
        <w:rPr>
          <w:rFonts w:ascii="Times New Roman" w:eastAsia="Times New Roman" w:hAnsi="Times New Roman" w:cs="Times New Roman"/>
          <w:sz w:val="24"/>
          <w:szCs w:val="24"/>
        </w:rPr>
        <w:t>Vohs</w:t>
      </w:r>
      <w:proofErr w:type="spellEnd"/>
      <w:r w:rsidRPr="00DF5D9A">
        <w:rPr>
          <w:rFonts w:ascii="Times New Roman" w:eastAsia="Times New Roman" w:hAnsi="Times New Roman" w:cs="Times New Roman"/>
          <w:sz w:val="24"/>
          <w:szCs w:val="24"/>
        </w:rPr>
        <w:t xml:space="preserve"> &amp; E. J. </w:t>
      </w:r>
      <w:proofErr w:type="spellStart"/>
      <w:r w:rsidRPr="00DF5D9A">
        <w:rPr>
          <w:rFonts w:ascii="Times New Roman" w:eastAsia="Times New Roman" w:hAnsi="Times New Roman" w:cs="Times New Roman"/>
          <w:sz w:val="24"/>
          <w:szCs w:val="24"/>
        </w:rPr>
        <w:t>Finkel</w:t>
      </w:r>
      <w:proofErr w:type="spellEnd"/>
      <w:r w:rsidRPr="00DF5D9A">
        <w:rPr>
          <w:rFonts w:ascii="Times New Roman" w:eastAsia="Times New Roman" w:hAnsi="Times New Roman" w:cs="Times New Roman"/>
          <w:sz w:val="24"/>
          <w:szCs w:val="24"/>
        </w:rPr>
        <w:t xml:space="preserve"> (Eds.), </w:t>
      </w:r>
      <w:proofErr w:type="gramStart"/>
      <w:r w:rsidRPr="00DF5D9A">
        <w:rPr>
          <w:rFonts w:ascii="Times New Roman" w:eastAsia="Times New Roman" w:hAnsi="Times New Roman" w:cs="Times New Roman"/>
          <w:sz w:val="24"/>
          <w:szCs w:val="24"/>
        </w:rPr>
        <w:t>Self</w:t>
      </w:r>
      <w:proofErr w:type="gramEnd"/>
      <w:r w:rsidRPr="00DF5D9A">
        <w:rPr>
          <w:rFonts w:ascii="Times New Roman" w:eastAsia="Times New Roman" w:hAnsi="Times New Roman" w:cs="Times New Roman"/>
          <w:sz w:val="24"/>
          <w:szCs w:val="24"/>
        </w:rPr>
        <w:t xml:space="preserve"> and relationships: Connecting intrapersonal and interpersonal processes (pp. 57-83). New York, NY: Guilford Press.</w:t>
      </w:r>
      <w:r w:rsidR="0049104E" w:rsidRPr="00DF5D9A">
        <w:rPr>
          <w:rFonts w:ascii="Times New Roman" w:hAnsi="Times New Roman" w:cs="Times New Roman"/>
          <w:sz w:val="24"/>
          <w:szCs w:val="24"/>
          <w:lang w:eastAsia="zh-CN"/>
        </w:rPr>
        <w:t xml:space="preserve"> </w:t>
      </w:r>
      <w:r w:rsidR="0049104E" w:rsidRPr="00DF5D9A">
        <w:rPr>
          <w:rFonts w:ascii="Times New Roman" w:hAnsi="Times New Roman" w:cs="Times New Roman"/>
          <w:color w:val="4C4C4C"/>
          <w:sz w:val="24"/>
          <w:szCs w:val="24"/>
          <w:shd w:val="clear" w:color="auto" w:fill="FFFFFF"/>
        </w:rPr>
        <w:t>Retrieved from http://search.proquest.com/docview/621152013?accountid=14553</w:t>
      </w:r>
    </w:p>
    <w:p w14:paraId="6E9850BC" w14:textId="1C78B027"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bookmarkStart w:id="0" w:name="OLE_LINK21"/>
      <w:bookmarkStart w:id="1" w:name="OLE_LINK22"/>
      <w:proofErr w:type="gramStart"/>
      <w:r w:rsidRPr="00DF5D9A">
        <w:rPr>
          <w:rFonts w:ascii="Times New Roman" w:hAnsi="Times New Roman" w:cs="Times New Roman"/>
          <w:sz w:val="24"/>
          <w:szCs w:val="24"/>
        </w:rPr>
        <w:lastRenderedPageBreak/>
        <w:t>Campbell</w:t>
      </w:r>
      <w:bookmarkEnd w:id="0"/>
      <w:bookmarkEnd w:id="1"/>
      <w:r w:rsidRPr="00DF5D9A">
        <w:rPr>
          <w:rFonts w:ascii="Times New Roman" w:hAnsi="Times New Roman" w:cs="Times New Roman"/>
          <w:sz w:val="24"/>
          <w:szCs w:val="24"/>
        </w:rPr>
        <w:t>, W. K., &amp; Foster, J. D. (2007).</w:t>
      </w:r>
      <w:proofErr w:type="gramEnd"/>
      <w:r w:rsidRPr="00DF5D9A">
        <w:rPr>
          <w:rFonts w:ascii="Times New Roman" w:hAnsi="Times New Roman" w:cs="Times New Roman"/>
          <w:sz w:val="24"/>
          <w:szCs w:val="24"/>
        </w:rPr>
        <w:t xml:space="preserve"> The narcissistic self: Background, an </w:t>
      </w:r>
      <w:bookmarkStart w:id="2" w:name="OLE_LINK23"/>
      <w:bookmarkStart w:id="3" w:name="OLE_LINK24"/>
      <w:r w:rsidRPr="00DF5D9A">
        <w:rPr>
          <w:rFonts w:ascii="Times New Roman" w:hAnsi="Times New Roman" w:cs="Times New Roman"/>
          <w:sz w:val="24"/>
          <w:szCs w:val="24"/>
        </w:rPr>
        <w:t xml:space="preserve">extended agency </w:t>
      </w:r>
      <w:bookmarkEnd w:id="2"/>
      <w:bookmarkEnd w:id="3"/>
      <w:r w:rsidRPr="00DF5D9A">
        <w:rPr>
          <w:rFonts w:ascii="Times New Roman" w:hAnsi="Times New Roman" w:cs="Times New Roman"/>
          <w:sz w:val="24"/>
          <w:szCs w:val="24"/>
        </w:rPr>
        <w:t xml:space="preserve">model, and ongoing controversies. In C. Sedikides &amp; S. Spencer (Eds.), </w:t>
      </w:r>
      <w:r w:rsidRPr="00DF5D9A">
        <w:rPr>
          <w:rFonts w:ascii="Times New Roman" w:hAnsi="Times New Roman" w:cs="Times New Roman"/>
          <w:i/>
          <w:sz w:val="24"/>
          <w:szCs w:val="24"/>
        </w:rPr>
        <w:t xml:space="preserve">Frontiers in Social Psychology: The Self </w:t>
      </w:r>
      <w:r w:rsidRPr="00DF5D9A">
        <w:rPr>
          <w:rFonts w:ascii="Times New Roman" w:hAnsi="Times New Roman" w:cs="Times New Roman"/>
          <w:sz w:val="24"/>
          <w:szCs w:val="24"/>
        </w:rPr>
        <w:t>(pp. 115-138). Philadelphia, PA: Psychology Press.</w:t>
      </w:r>
      <w:r w:rsidR="0024296E" w:rsidRPr="00DF5D9A">
        <w:rPr>
          <w:rFonts w:ascii="Times New Roman" w:hAnsi="Times New Roman" w:cs="Times New Roman"/>
          <w:sz w:val="24"/>
          <w:szCs w:val="24"/>
          <w:lang w:eastAsia="zh-CN"/>
        </w:rPr>
        <w:t xml:space="preserve"> </w:t>
      </w:r>
      <w:r w:rsidR="0024296E" w:rsidRPr="00DF5D9A">
        <w:rPr>
          <w:rStyle w:val="apple-converted-space"/>
          <w:rFonts w:ascii="Times New Roman" w:hAnsi="Times New Roman" w:cs="Times New Roman"/>
          <w:color w:val="4C4C4C"/>
          <w:sz w:val="24"/>
          <w:szCs w:val="24"/>
          <w:shd w:val="clear" w:color="auto" w:fill="FFFFFF"/>
        </w:rPr>
        <w:t> </w:t>
      </w:r>
      <w:r w:rsidR="0024296E" w:rsidRPr="00DF5D9A">
        <w:rPr>
          <w:rFonts w:ascii="Times New Roman" w:hAnsi="Times New Roman" w:cs="Times New Roman"/>
          <w:color w:val="4C4C4C"/>
          <w:sz w:val="24"/>
          <w:szCs w:val="24"/>
          <w:shd w:val="clear" w:color="auto" w:fill="FFFFFF"/>
        </w:rPr>
        <w:t>Retrieved from http://search.proquest.com/docview/621635198?accountid=14553</w:t>
      </w:r>
    </w:p>
    <w:p w14:paraId="645E395A" w14:textId="2A79932B" w:rsidR="008516CD" w:rsidRPr="00DF5D9A" w:rsidRDefault="008516CD" w:rsidP="008516CD">
      <w:pPr>
        <w:spacing w:after="0"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*Campbell, W. K., Goodie, A. S., &amp; Foster, J. D. (2004). </w:t>
      </w:r>
      <w:r w:rsidRPr="00DF5D9A">
        <w:rPr>
          <w:rFonts w:ascii="Times New Roman" w:hAnsi="Times New Roman" w:cs="Times New Roman"/>
          <w:i/>
          <w:sz w:val="24"/>
          <w:szCs w:val="24"/>
        </w:rPr>
        <w:t>Narcissism, confidence, and risk attitude. Journal of Behavioral Decision Making, 17</w:t>
      </w:r>
      <w:r w:rsidRPr="00DF5D9A">
        <w:rPr>
          <w:rFonts w:ascii="Times New Roman" w:hAnsi="Times New Roman" w:cs="Times New Roman"/>
          <w:sz w:val="24"/>
          <w:szCs w:val="24"/>
        </w:rPr>
        <w:t xml:space="preserve">, 297-311. </w:t>
      </w:r>
      <w:proofErr w:type="gramStart"/>
      <w:r w:rsidRPr="00DF5D9A">
        <w:rPr>
          <w:rFonts w:ascii="Times New Roman" w:hAnsi="Times New Roman" w:cs="Times New Roman"/>
          <w:sz w:val="24"/>
          <w:szCs w:val="24"/>
        </w:rPr>
        <w:t>doi</w:t>
      </w:r>
      <w:proofErr w:type="gramEnd"/>
      <w:r w:rsidRPr="00DF5D9A">
        <w:rPr>
          <w:rFonts w:ascii="Times New Roman" w:hAnsi="Times New Roman" w:cs="Times New Roman"/>
          <w:sz w:val="24"/>
          <w:szCs w:val="24"/>
        </w:rPr>
        <w:t>:</w:t>
      </w:r>
      <w:r w:rsidR="00BA425F"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10.1002/bdm.475</w:t>
      </w:r>
    </w:p>
    <w:p w14:paraId="0DCB11AF" w14:textId="1D912C7B"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DF5D9A">
        <w:rPr>
          <w:rFonts w:ascii="Times New Roman" w:eastAsia="Times New Roman" w:hAnsi="Times New Roman" w:cs="Times New Roman"/>
          <w:sz w:val="24"/>
          <w:szCs w:val="24"/>
        </w:rPr>
        <w:t>Campbell, W. K., Reeder, G. D., Sedikides, C., &amp; Elliot, A. J. (2000).</w:t>
      </w:r>
      <w:proofErr w:type="gramEnd"/>
      <w:r w:rsidRPr="00DF5D9A">
        <w:rPr>
          <w:rFonts w:ascii="Times New Roman" w:eastAsia="Times New Roman" w:hAnsi="Times New Roman" w:cs="Times New Roman"/>
          <w:sz w:val="24"/>
          <w:szCs w:val="24"/>
        </w:rPr>
        <w:t xml:space="preserve"> </w:t>
      </w:r>
      <w:proofErr w:type="gramStart"/>
      <w:r w:rsidRPr="00DF5D9A">
        <w:rPr>
          <w:rFonts w:ascii="Times New Roman" w:eastAsia="Times New Roman" w:hAnsi="Times New Roman" w:cs="Times New Roman"/>
          <w:sz w:val="24"/>
          <w:szCs w:val="24"/>
        </w:rPr>
        <w:t>Narcissism and comparative self-enhancement strategies</w:t>
      </w:r>
      <w:r w:rsidRPr="00DF5D9A">
        <w:rPr>
          <w:rFonts w:ascii="Times New Roman" w:eastAsia="Times New Roman" w:hAnsi="Times New Roman" w:cs="Times New Roman"/>
          <w:i/>
          <w:sz w:val="24"/>
          <w:szCs w:val="24"/>
        </w:rPr>
        <w:t>.</w:t>
      </w:r>
      <w:proofErr w:type="gramEnd"/>
      <w:r w:rsidRPr="00DF5D9A">
        <w:rPr>
          <w:rFonts w:ascii="Times New Roman" w:eastAsia="Times New Roman" w:hAnsi="Times New Roman" w:cs="Times New Roman"/>
          <w:i/>
          <w:sz w:val="24"/>
          <w:szCs w:val="24"/>
        </w:rPr>
        <w:t xml:space="preserve"> Journal of Research in Personality, 34</w:t>
      </w:r>
      <w:r w:rsidRPr="00DF5D9A">
        <w:rPr>
          <w:rFonts w:ascii="Times New Roman" w:eastAsia="Times New Roman" w:hAnsi="Times New Roman" w:cs="Times New Roman"/>
          <w:sz w:val="24"/>
          <w:szCs w:val="24"/>
        </w:rPr>
        <w:t xml:space="preserve">, 329-347. Retrieved from </w:t>
      </w:r>
      <w:r w:rsidR="0074737E" w:rsidRPr="00DF5D9A">
        <w:rPr>
          <w:rFonts w:ascii="Times New Roman" w:eastAsia="Times New Roman" w:hAnsi="Times New Roman" w:cs="Times New Roman"/>
          <w:sz w:val="24"/>
          <w:szCs w:val="24"/>
        </w:rPr>
        <w:t>http://search.proquest.com/docview/619456156?accountid=14553</w:t>
      </w:r>
    </w:p>
    <w:p w14:paraId="42720DD6"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DF5D9A">
        <w:rPr>
          <w:rFonts w:ascii="Times New Roman" w:eastAsia="Times New Roman" w:hAnsi="Times New Roman" w:cs="Times New Roman"/>
          <w:sz w:val="24"/>
          <w:szCs w:val="24"/>
        </w:rPr>
        <w:t xml:space="preserve">Campbell, W. K., </w:t>
      </w:r>
      <w:proofErr w:type="spellStart"/>
      <w:r w:rsidRPr="00DF5D9A">
        <w:rPr>
          <w:rFonts w:ascii="Times New Roman" w:eastAsia="Times New Roman" w:hAnsi="Times New Roman" w:cs="Times New Roman"/>
          <w:sz w:val="24"/>
          <w:szCs w:val="24"/>
        </w:rPr>
        <w:t>Rudich</w:t>
      </w:r>
      <w:proofErr w:type="spellEnd"/>
      <w:r w:rsidRPr="00DF5D9A">
        <w:rPr>
          <w:rFonts w:ascii="Times New Roman" w:eastAsia="Times New Roman" w:hAnsi="Times New Roman" w:cs="Times New Roman"/>
          <w:sz w:val="24"/>
          <w:szCs w:val="24"/>
        </w:rPr>
        <w:t>, E. A., &amp; Sedikides, C. (2002).</w:t>
      </w:r>
      <w:proofErr w:type="gramEnd"/>
      <w:r w:rsidRPr="00DF5D9A">
        <w:rPr>
          <w:rFonts w:ascii="Times New Roman" w:eastAsia="Times New Roman" w:hAnsi="Times New Roman" w:cs="Times New Roman"/>
          <w:sz w:val="24"/>
          <w:szCs w:val="24"/>
        </w:rPr>
        <w:t xml:space="preserve"> Narcissism, self-esteem, and the positivity of </w:t>
      </w:r>
      <w:proofErr w:type="gramStart"/>
      <w:r w:rsidRPr="00DF5D9A">
        <w:rPr>
          <w:rFonts w:ascii="Times New Roman" w:eastAsia="Times New Roman" w:hAnsi="Times New Roman" w:cs="Times New Roman"/>
          <w:sz w:val="24"/>
          <w:szCs w:val="24"/>
        </w:rPr>
        <w:t>self-views</w:t>
      </w:r>
      <w:proofErr w:type="gramEnd"/>
      <w:r w:rsidRPr="00DF5D9A">
        <w:rPr>
          <w:rFonts w:ascii="Times New Roman" w:eastAsia="Times New Roman" w:hAnsi="Times New Roman" w:cs="Times New Roman"/>
          <w:sz w:val="24"/>
          <w:szCs w:val="24"/>
        </w:rPr>
        <w:t xml:space="preserve">: Two portraits of self-love. </w:t>
      </w:r>
      <w:r w:rsidRPr="00DF5D9A">
        <w:rPr>
          <w:rFonts w:ascii="Times New Roman" w:eastAsia="Times New Roman" w:hAnsi="Times New Roman" w:cs="Times New Roman"/>
          <w:i/>
          <w:sz w:val="24"/>
          <w:szCs w:val="24"/>
        </w:rPr>
        <w:t>Personality and Social Psychology Bulletin, 28</w:t>
      </w:r>
      <w:r w:rsidRPr="00DF5D9A">
        <w:rPr>
          <w:rFonts w:ascii="Times New Roman" w:eastAsia="Times New Roman" w:hAnsi="Times New Roman" w:cs="Times New Roman"/>
          <w:sz w:val="24"/>
          <w:szCs w:val="24"/>
        </w:rPr>
        <w:t xml:space="preserve">, 358-368. </w:t>
      </w:r>
      <w:proofErr w:type="gramStart"/>
      <w:r w:rsidRPr="00DF5D9A">
        <w:rPr>
          <w:rFonts w:ascii="Times New Roman" w:eastAsia="Times New Roman" w:hAnsi="Times New Roman" w:cs="Times New Roman"/>
          <w:sz w:val="24"/>
          <w:szCs w:val="24"/>
        </w:rPr>
        <w:t>doi</w:t>
      </w:r>
      <w:proofErr w:type="gramEnd"/>
      <w:r w:rsidRPr="00DF5D9A">
        <w:rPr>
          <w:rFonts w:ascii="Times New Roman" w:eastAsia="Times New Roman" w:hAnsi="Times New Roman" w:cs="Times New Roman"/>
          <w:sz w:val="24"/>
          <w:szCs w:val="24"/>
        </w:rPr>
        <w:t>: 10.1177/0146167202286007</w:t>
      </w:r>
    </w:p>
    <w:p w14:paraId="2C89AB7A"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DF5D9A">
        <w:rPr>
          <w:rFonts w:ascii="Times New Roman" w:hAnsi="Times New Roman" w:cs="Times New Roman"/>
          <w:sz w:val="24"/>
          <w:szCs w:val="24"/>
        </w:rPr>
        <w:t>Campbell, W. K., &amp; Sedikides, C. (1999).</w:t>
      </w:r>
      <w:proofErr w:type="gramEnd"/>
      <w:r w:rsidRPr="00DF5D9A">
        <w:rPr>
          <w:rFonts w:ascii="Times New Roman" w:hAnsi="Times New Roman" w:cs="Times New Roman"/>
          <w:sz w:val="24"/>
          <w:szCs w:val="24"/>
        </w:rPr>
        <w:t xml:space="preserve"> Self-threat magnifies the self-serving bias: A meta-analytic integration.</w:t>
      </w:r>
      <w:r w:rsidRPr="00DF5D9A">
        <w:rPr>
          <w:rFonts w:ascii="Times New Roman" w:hAnsi="Times New Roman" w:cs="Times New Roman"/>
          <w:i/>
          <w:iCs/>
          <w:sz w:val="24"/>
          <w:szCs w:val="24"/>
        </w:rPr>
        <w:t xml:space="preserve"> Review of General Psychology, 3</w:t>
      </w:r>
      <w:r w:rsidRPr="00DF5D9A">
        <w:rPr>
          <w:rFonts w:ascii="Times New Roman" w:hAnsi="Times New Roman" w:cs="Times New Roman"/>
          <w:sz w:val="24"/>
          <w:szCs w:val="24"/>
        </w:rPr>
        <w:t xml:space="preserve">(1), 23-43. </w:t>
      </w:r>
      <w:proofErr w:type="gramStart"/>
      <w:r w:rsidRPr="00DF5D9A">
        <w:rPr>
          <w:rFonts w:ascii="Times New Roman" w:hAnsi="Times New Roman" w:cs="Times New Roman"/>
          <w:sz w:val="24"/>
          <w:szCs w:val="24"/>
        </w:rPr>
        <w:t>doi</w:t>
      </w:r>
      <w:proofErr w:type="gramEnd"/>
      <w:r w:rsidRPr="00DF5D9A">
        <w:rPr>
          <w:rFonts w:ascii="Times New Roman" w:hAnsi="Times New Roman" w:cs="Times New Roman"/>
          <w:sz w:val="24"/>
          <w:szCs w:val="24"/>
        </w:rPr>
        <w:t>: 10.1037/1089-2680.3.1.23</w:t>
      </w:r>
    </w:p>
    <w:p w14:paraId="38842DE7"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Carlson, E. N. (2013). Honestly arrogant or simply misunderstood? </w:t>
      </w:r>
      <w:proofErr w:type="gramStart"/>
      <w:r w:rsidRPr="00DF5D9A">
        <w:rPr>
          <w:rFonts w:ascii="Times New Roman" w:hAnsi="Times New Roman" w:cs="Times New Roman"/>
          <w:sz w:val="24"/>
          <w:szCs w:val="24"/>
        </w:rPr>
        <w:t>Narcissists’ awareness of their narcissism.</w:t>
      </w:r>
      <w:proofErr w:type="gramEnd"/>
      <w:r w:rsidRPr="00DF5D9A">
        <w:rPr>
          <w:rFonts w:ascii="Times New Roman" w:hAnsi="Times New Roman" w:cs="Times New Roman"/>
          <w:sz w:val="24"/>
          <w:szCs w:val="24"/>
        </w:rPr>
        <w:t xml:space="preserve"> </w:t>
      </w:r>
      <w:r w:rsidRPr="00DF5D9A">
        <w:rPr>
          <w:rFonts w:ascii="Times New Roman" w:hAnsi="Times New Roman" w:cs="Times New Roman"/>
          <w:i/>
          <w:sz w:val="24"/>
          <w:szCs w:val="24"/>
        </w:rPr>
        <w:t>Self and Identity, 3</w:t>
      </w:r>
      <w:r w:rsidRPr="00DF5D9A">
        <w:rPr>
          <w:rFonts w:ascii="Times New Roman" w:hAnsi="Times New Roman" w:cs="Times New Roman"/>
          <w:sz w:val="24"/>
          <w:szCs w:val="24"/>
        </w:rPr>
        <w:t xml:space="preserve">, 259-277. </w:t>
      </w:r>
      <w:proofErr w:type="gramStart"/>
      <w:r w:rsidRPr="00DF5D9A">
        <w:rPr>
          <w:rFonts w:ascii="Times New Roman" w:hAnsi="Times New Roman" w:cs="Times New Roman"/>
          <w:sz w:val="24"/>
          <w:szCs w:val="24"/>
        </w:rPr>
        <w:t>doi</w:t>
      </w:r>
      <w:proofErr w:type="gramEnd"/>
      <w:r w:rsidRPr="00DF5D9A">
        <w:rPr>
          <w:rFonts w:ascii="Times New Roman" w:hAnsi="Times New Roman" w:cs="Times New Roman"/>
          <w:sz w:val="24"/>
          <w:szCs w:val="24"/>
        </w:rPr>
        <w:t>: 10.1080/15298868.2012.659427</w:t>
      </w:r>
    </w:p>
    <w:p w14:paraId="41E1D4CE" w14:textId="5597399F"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*Carlson, E. N., Naumann, L. P., &amp; Vazire. </w:t>
      </w:r>
      <w:proofErr w:type="gramStart"/>
      <w:r w:rsidRPr="00DF5D9A">
        <w:rPr>
          <w:rFonts w:ascii="Times New Roman" w:eastAsia="Times New Roman" w:hAnsi="Times New Roman" w:cs="Times New Roman"/>
          <w:sz w:val="24"/>
          <w:szCs w:val="24"/>
        </w:rPr>
        <w:t>S. (2011a).</w:t>
      </w:r>
      <w:proofErr w:type="gramEnd"/>
      <w:r w:rsidRPr="00DF5D9A">
        <w:rPr>
          <w:rFonts w:ascii="Times New Roman" w:eastAsia="Times New Roman" w:hAnsi="Times New Roman" w:cs="Times New Roman"/>
          <w:sz w:val="24"/>
          <w:szCs w:val="24"/>
        </w:rPr>
        <w:t xml:space="preserve"> </w:t>
      </w:r>
      <w:proofErr w:type="gramStart"/>
      <w:r w:rsidRPr="00DF5D9A">
        <w:rPr>
          <w:rFonts w:ascii="Times New Roman" w:eastAsia="Times New Roman" w:hAnsi="Times New Roman" w:cs="Times New Roman"/>
          <w:sz w:val="24"/>
          <w:szCs w:val="24"/>
        </w:rPr>
        <w:t>Getting to know a narcissist inside and out.</w:t>
      </w:r>
      <w:proofErr w:type="gramEnd"/>
      <w:r w:rsidRPr="00DF5D9A">
        <w:rPr>
          <w:rFonts w:ascii="Times New Roman" w:eastAsia="Times New Roman" w:hAnsi="Times New Roman" w:cs="Times New Roman"/>
          <w:sz w:val="24"/>
          <w:szCs w:val="24"/>
        </w:rPr>
        <w:t xml:space="preserve"> In C. W. Keith &amp; J. Miller (Eds.), The handbook of narcissism and narcissistic personality disorder: Theoretical approaches, empirical findings, and treatments (pp. 285-299). Hoboken, NJ: John Wiley &amp; Sons Inc.</w:t>
      </w:r>
      <w:r w:rsidR="00412B59" w:rsidRPr="00DF5D9A">
        <w:rPr>
          <w:rFonts w:ascii="Times New Roman" w:hAnsi="Times New Roman" w:cs="Times New Roman"/>
          <w:sz w:val="24"/>
          <w:szCs w:val="24"/>
          <w:lang w:eastAsia="zh-CN"/>
        </w:rPr>
        <w:t xml:space="preserve"> </w:t>
      </w:r>
      <w:r w:rsidR="00412B59" w:rsidRPr="00DF5D9A">
        <w:rPr>
          <w:rFonts w:ascii="Times New Roman" w:hAnsi="Times New Roman" w:cs="Times New Roman"/>
          <w:color w:val="4C4C4C"/>
          <w:sz w:val="24"/>
          <w:szCs w:val="24"/>
          <w:shd w:val="clear" w:color="auto" w:fill="FFFFFF"/>
        </w:rPr>
        <w:t>Retrieved from http://search.proquest.com/docview/1220378518?accountid=14553</w:t>
      </w:r>
    </w:p>
    <w:p w14:paraId="0FADAD2B" w14:textId="3FCE667A"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*Carlson, E. N., Vazire, S., &amp; Oltmanns, T. F. (2011b). You probably think this paper's about </w:t>
      </w:r>
      <w:r w:rsidRPr="00DF5D9A">
        <w:rPr>
          <w:rFonts w:ascii="Times New Roman" w:eastAsia="Times New Roman" w:hAnsi="Times New Roman" w:cs="Times New Roman"/>
          <w:sz w:val="24"/>
          <w:szCs w:val="24"/>
        </w:rPr>
        <w:lastRenderedPageBreak/>
        <w:t xml:space="preserve">you: Narcissists' perceptions of their personality and reputation. </w:t>
      </w:r>
      <w:r w:rsidRPr="00DF5D9A">
        <w:rPr>
          <w:rFonts w:ascii="Times New Roman" w:eastAsia="Times New Roman" w:hAnsi="Times New Roman" w:cs="Times New Roman"/>
          <w:i/>
          <w:sz w:val="24"/>
          <w:szCs w:val="24"/>
        </w:rPr>
        <w:t>Journal of Personality and Social Psychology, 101</w:t>
      </w:r>
      <w:r w:rsidRPr="00DF5D9A">
        <w:rPr>
          <w:rFonts w:ascii="Times New Roman" w:eastAsia="Times New Roman" w:hAnsi="Times New Roman" w:cs="Times New Roman"/>
          <w:sz w:val="24"/>
          <w:szCs w:val="24"/>
        </w:rPr>
        <w:t xml:space="preserve">, 185-201. </w:t>
      </w:r>
      <w:proofErr w:type="gramStart"/>
      <w:r w:rsidRPr="00DF5D9A">
        <w:rPr>
          <w:rFonts w:ascii="Times New Roman" w:eastAsia="Times New Roman" w:hAnsi="Times New Roman" w:cs="Times New Roman"/>
          <w:sz w:val="24"/>
          <w:szCs w:val="24"/>
        </w:rPr>
        <w:t>doi</w:t>
      </w:r>
      <w:proofErr w:type="gramEnd"/>
      <w:r w:rsidRPr="00DF5D9A">
        <w:rPr>
          <w:rFonts w:ascii="Times New Roman" w:eastAsia="Times New Roman" w:hAnsi="Times New Roman" w:cs="Times New Roman"/>
          <w:sz w:val="24"/>
          <w:szCs w:val="24"/>
        </w:rPr>
        <w:t>:</w:t>
      </w:r>
      <w:r w:rsidR="00BA425F"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10.1037/a0023781</w:t>
      </w:r>
    </w:p>
    <w:p w14:paraId="14D9054B" w14:textId="49F15BA8"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proofErr w:type="gramStart"/>
      <w:r w:rsidRPr="00DF5D9A">
        <w:rPr>
          <w:rFonts w:ascii="Times New Roman" w:eastAsia="Times New Roman" w:hAnsi="Times New Roman" w:cs="Times New Roman"/>
          <w:sz w:val="24"/>
          <w:szCs w:val="24"/>
        </w:rPr>
        <w:t>Cillessen</w:t>
      </w:r>
      <w:proofErr w:type="spellEnd"/>
      <w:r w:rsidRPr="00DF5D9A">
        <w:rPr>
          <w:rFonts w:ascii="Times New Roman" w:eastAsia="Times New Roman" w:hAnsi="Times New Roman" w:cs="Times New Roman"/>
          <w:sz w:val="24"/>
          <w:szCs w:val="24"/>
        </w:rPr>
        <w:t>, A. H. N., &amp; Rose, A. J. (2005).</w:t>
      </w:r>
      <w:proofErr w:type="gramEnd"/>
      <w:r w:rsidRPr="00DF5D9A">
        <w:rPr>
          <w:rFonts w:ascii="Times New Roman" w:eastAsia="Times New Roman" w:hAnsi="Times New Roman" w:cs="Times New Roman"/>
          <w:sz w:val="24"/>
          <w:szCs w:val="24"/>
        </w:rPr>
        <w:t xml:space="preserve"> </w:t>
      </w:r>
      <w:proofErr w:type="gramStart"/>
      <w:r w:rsidRPr="00DF5D9A">
        <w:rPr>
          <w:rFonts w:ascii="Times New Roman" w:eastAsia="Times New Roman" w:hAnsi="Times New Roman" w:cs="Times New Roman"/>
          <w:sz w:val="24"/>
          <w:szCs w:val="24"/>
        </w:rPr>
        <w:t>Understanding popularity in the peer system.</w:t>
      </w:r>
      <w:proofErr w:type="gramEnd"/>
      <w:r w:rsidRPr="00DF5D9A">
        <w:rPr>
          <w:rFonts w:ascii="Times New Roman" w:eastAsia="Times New Roman" w:hAnsi="Times New Roman" w:cs="Times New Roman"/>
          <w:i/>
          <w:iCs/>
          <w:sz w:val="24"/>
          <w:szCs w:val="24"/>
        </w:rPr>
        <w:t xml:space="preserve"> Current Directions in Psychological Science, 14</w:t>
      </w:r>
      <w:r w:rsidRPr="00DF5D9A">
        <w:rPr>
          <w:rFonts w:ascii="Times New Roman" w:eastAsia="Times New Roman" w:hAnsi="Times New Roman" w:cs="Times New Roman"/>
          <w:sz w:val="24"/>
          <w:szCs w:val="24"/>
        </w:rPr>
        <w:t xml:space="preserve">(2), 102-105. </w:t>
      </w:r>
      <w:proofErr w:type="gramStart"/>
      <w:r w:rsidRPr="00DF5D9A">
        <w:rPr>
          <w:rFonts w:ascii="Times New Roman" w:eastAsia="Times New Roman" w:hAnsi="Times New Roman" w:cs="Times New Roman"/>
          <w:sz w:val="24"/>
          <w:szCs w:val="24"/>
        </w:rPr>
        <w:t>doi</w:t>
      </w:r>
      <w:proofErr w:type="gramEnd"/>
      <w:r w:rsidRPr="00DF5D9A">
        <w:rPr>
          <w:rFonts w:ascii="Times New Roman" w:eastAsia="Times New Roman" w:hAnsi="Times New Roman" w:cs="Times New Roman"/>
          <w:sz w:val="24"/>
          <w:szCs w:val="24"/>
        </w:rPr>
        <w:t>:</w:t>
      </w:r>
      <w:r w:rsidR="00BA425F"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10.1111/j.0963-7214.2005.00343.x</w:t>
      </w:r>
    </w:p>
    <w:p w14:paraId="53DB3901" w14:textId="7B2A51A2" w:rsidR="008516CD" w:rsidRPr="00DF5D9A"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proofErr w:type="gramStart"/>
      <w:r w:rsidRPr="00DF5D9A">
        <w:rPr>
          <w:rFonts w:ascii="Times New Roman" w:hAnsi="Times New Roman" w:cs="Times New Roman"/>
          <w:sz w:val="24"/>
          <w:szCs w:val="24"/>
        </w:rPr>
        <w:t xml:space="preserve">Cohen, T. R., </w:t>
      </w:r>
      <w:proofErr w:type="spellStart"/>
      <w:r w:rsidRPr="00DF5D9A">
        <w:rPr>
          <w:rFonts w:ascii="Times New Roman" w:hAnsi="Times New Roman" w:cs="Times New Roman"/>
          <w:sz w:val="24"/>
          <w:szCs w:val="24"/>
        </w:rPr>
        <w:t>Panter</w:t>
      </w:r>
      <w:proofErr w:type="spellEnd"/>
      <w:r w:rsidRPr="00DF5D9A">
        <w:rPr>
          <w:rFonts w:ascii="Times New Roman" w:hAnsi="Times New Roman" w:cs="Times New Roman"/>
          <w:sz w:val="24"/>
          <w:szCs w:val="24"/>
        </w:rPr>
        <w:t xml:space="preserve">, A. T., </w:t>
      </w:r>
      <w:proofErr w:type="spellStart"/>
      <w:r w:rsidRPr="00DF5D9A">
        <w:rPr>
          <w:rFonts w:ascii="Times New Roman" w:hAnsi="Times New Roman" w:cs="Times New Roman"/>
          <w:sz w:val="24"/>
          <w:szCs w:val="24"/>
        </w:rPr>
        <w:t>Turan</w:t>
      </w:r>
      <w:proofErr w:type="spellEnd"/>
      <w:r w:rsidRPr="00DF5D9A">
        <w:rPr>
          <w:rFonts w:ascii="Times New Roman" w:hAnsi="Times New Roman" w:cs="Times New Roman"/>
          <w:sz w:val="24"/>
          <w:szCs w:val="24"/>
        </w:rPr>
        <w:t>, N., Morse, L., &amp; Kim Y. (2014).</w:t>
      </w:r>
      <w:proofErr w:type="gramEnd"/>
      <w:r w:rsidRPr="00DF5D9A">
        <w:rPr>
          <w:rFonts w:ascii="Times New Roman" w:hAnsi="Times New Roman" w:cs="Times New Roman"/>
          <w:sz w:val="24"/>
          <w:szCs w:val="24"/>
        </w:rPr>
        <w:t xml:space="preserve"> </w:t>
      </w:r>
      <w:proofErr w:type="gramStart"/>
      <w:r w:rsidRPr="00DF5D9A">
        <w:rPr>
          <w:rFonts w:ascii="Times New Roman" w:hAnsi="Times New Roman" w:cs="Times New Roman"/>
          <w:sz w:val="24"/>
          <w:szCs w:val="24"/>
        </w:rPr>
        <w:t>Moral character in the workplace.</w:t>
      </w:r>
      <w:proofErr w:type="gramEnd"/>
      <w:r w:rsidRPr="00DF5D9A">
        <w:rPr>
          <w:rFonts w:ascii="Times New Roman" w:hAnsi="Times New Roman" w:cs="Times New Roman"/>
          <w:sz w:val="24"/>
          <w:szCs w:val="24"/>
        </w:rPr>
        <w:t xml:space="preserve"> </w:t>
      </w:r>
      <w:r w:rsidRPr="00DF5D9A">
        <w:rPr>
          <w:rFonts w:ascii="Times New Roman" w:hAnsi="Times New Roman" w:cs="Times New Roman"/>
          <w:i/>
          <w:sz w:val="24"/>
          <w:szCs w:val="24"/>
        </w:rPr>
        <w:t>Journal of Personality and Social Psychology, 107</w:t>
      </w:r>
      <w:r w:rsidRPr="00DF5D9A">
        <w:rPr>
          <w:rFonts w:ascii="Times New Roman" w:hAnsi="Times New Roman" w:cs="Times New Roman"/>
          <w:sz w:val="24"/>
          <w:szCs w:val="24"/>
        </w:rPr>
        <w:t xml:space="preserve">, 943-963. </w:t>
      </w:r>
      <w:proofErr w:type="gramStart"/>
      <w:r w:rsidRPr="00DF5D9A">
        <w:rPr>
          <w:rFonts w:ascii="Times New Roman" w:hAnsi="Times New Roman" w:cs="Times New Roman"/>
          <w:sz w:val="24"/>
          <w:szCs w:val="24"/>
        </w:rPr>
        <w:t>doi:</w:t>
      </w:r>
      <w:proofErr w:type="gramEnd"/>
      <w:r w:rsidRPr="00DF5D9A">
        <w:rPr>
          <w:rFonts w:ascii="Times New Roman" w:hAnsi="Times New Roman" w:cs="Times New Roman"/>
          <w:sz w:val="24"/>
          <w:szCs w:val="24"/>
        </w:rPr>
        <w:t>10.1037/a0037245</w:t>
      </w:r>
    </w:p>
    <w:p w14:paraId="1C26CD8E" w14:textId="51730C89"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Collins, D. R., &amp; Stukas, A. A. (2008). Narcissism and self-presentation: The moderating effects of accountability and contingencies of self-worth.</w:t>
      </w:r>
      <w:r w:rsidRPr="00DF5D9A">
        <w:rPr>
          <w:rFonts w:ascii="Times New Roman" w:hAnsi="Times New Roman" w:cs="Times New Roman"/>
          <w:i/>
          <w:iCs/>
          <w:sz w:val="24"/>
          <w:szCs w:val="24"/>
        </w:rPr>
        <w:t xml:space="preserve"> Journal of Research in Personality, 42</w:t>
      </w:r>
      <w:r w:rsidRPr="00DF5D9A">
        <w:rPr>
          <w:rFonts w:ascii="Times New Roman" w:hAnsi="Times New Roman" w:cs="Times New Roman"/>
          <w:sz w:val="24"/>
          <w:szCs w:val="24"/>
        </w:rPr>
        <w:t xml:space="preserve">(6), 1629-1634. </w:t>
      </w:r>
      <w:proofErr w:type="gramStart"/>
      <w:r w:rsidRPr="00DF5D9A">
        <w:rPr>
          <w:rFonts w:ascii="Times New Roman" w:hAnsi="Times New Roman" w:cs="Times New Roman"/>
          <w:sz w:val="24"/>
          <w:szCs w:val="24"/>
        </w:rPr>
        <w:t>doi</w:t>
      </w:r>
      <w:proofErr w:type="gramEnd"/>
      <w:r w:rsidRPr="00DF5D9A">
        <w:rPr>
          <w:rFonts w:ascii="Times New Roman" w:hAnsi="Times New Roman" w:cs="Times New Roman"/>
          <w:sz w:val="24"/>
          <w:szCs w:val="24"/>
        </w:rPr>
        <w:t>:</w:t>
      </w:r>
      <w:r w:rsidR="00B16BA2"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10.1016/j.jrp.2008.06.011</w:t>
      </w:r>
    </w:p>
    <w:p w14:paraId="3930A52B"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DF5D9A">
        <w:rPr>
          <w:rFonts w:ascii="Times New Roman" w:hAnsi="Times New Roman" w:cs="Times New Roman"/>
          <w:sz w:val="24"/>
          <w:szCs w:val="24"/>
        </w:rPr>
        <w:t>Costa, P. T., &amp; McCrae, R. R. (1992).</w:t>
      </w:r>
      <w:proofErr w:type="gramEnd"/>
      <w:r w:rsidRPr="00DF5D9A">
        <w:rPr>
          <w:rFonts w:ascii="Times New Roman" w:hAnsi="Times New Roman" w:cs="Times New Roman"/>
          <w:sz w:val="24"/>
          <w:szCs w:val="24"/>
        </w:rPr>
        <w:t xml:space="preserve"> </w:t>
      </w:r>
      <w:proofErr w:type="gramStart"/>
      <w:r w:rsidRPr="00DF5D9A">
        <w:rPr>
          <w:rFonts w:ascii="Times New Roman" w:hAnsi="Times New Roman" w:cs="Times New Roman"/>
          <w:i/>
          <w:sz w:val="24"/>
          <w:szCs w:val="24"/>
        </w:rPr>
        <w:t>Revised NEO Personality Inventory (NEO-PI-R) and NEO Five-Factor Inventory (NEO-FFI) professional manual</w:t>
      </w:r>
      <w:r w:rsidRPr="00DF5D9A">
        <w:rPr>
          <w:rFonts w:ascii="Times New Roman" w:hAnsi="Times New Roman" w:cs="Times New Roman"/>
          <w:sz w:val="24"/>
          <w:szCs w:val="24"/>
        </w:rPr>
        <w:t>.</w:t>
      </w:r>
      <w:proofErr w:type="gramEnd"/>
      <w:r w:rsidRPr="00DF5D9A">
        <w:rPr>
          <w:rFonts w:ascii="Times New Roman" w:hAnsi="Times New Roman" w:cs="Times New Roman"/>
          <w:sz w:val="24"/>
          <w:szCs w:val="24"/>
        </w:rPr>
        <w:t xml:space="preserve"> Odessa, FL: Psychological Assessment Resources.</w:t>
      </w:r>
    </w:p>
    <w:p w14:paraId="1A3D3784"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Cronbach, L. J. (1958). </w:t>
      </w:r>
      <w:proofErr w:type="gramStart"/>
      <w:r w:rsidRPr="00DF5D9A">
        <w:rPr>
          <w:rFonts w:ascii="Times New Roman" w:hAnsi="Times New Roman" w:cs="Times New Roman"/>
          <w:sz w:val="24"/>
          <w:szCs w:val="24"/>
        </w:rPr>
        <w:t>Proposals leading to analytic treatment of social perception scores.</w:t>
      </w:r>
      <w:proofErr w:type="gramEnd"/>
      <w:r w:rsidRPr="00DF5D9A">
        <w:rPr>
          <w:rFonts w:ascii="Times New Roman" w:hAnsi="Times New Roman" w:cs="Times New Roman"/>
          <w:sz w:val="24"/>
          <w:szCs w:val="24"/>
        </w:rPr>
        <w:t xml:space="preserve"> </w:t>
      </w:r>
      <w:proofErr w:type="gramStart"/>
      <w:r w:rsidRPr="00DF5D9A">
        <w:rPr>
          <w:rFonts w:ascii="Times New Roman" w:hAnsi="Times New Roman" w:cs="Times New Roman"/>
          <w:sz w:val="24"/>
          <w:szCs w:val="24"/>
        </w:rPr>
        <w:t xml:space="preserve">In R. </w:t>
      </w:r>
      <w:proofErr w:type="spellStart"/>
      <w:r w:rsidRPr="00DF5D9A">
        <w:rPr>
          <w:rFonts w:ascii="Times New Roman" w:hAnsi="Times New Roman" w:cs="Times New Roman"/>
          <w:sz w:val="24"/>
          <w:szCs w:val="24"/>
        </w:rPr>
        <w:t>Tagiuri</w:t>
      </w:r>
      <w:proofErr w:type="spellEnd"/>
      <w:r w:rsidRPr="00DF5D9A">
        <w:rPr>
          <w:rFonts w:ascii="Times New Roman" w:hAnsi="Times New Roman" w:cs="Times New Roman"/>
          <w:sz w:val="24"/>
          <w:szCs w:val="24"/>
        </w:rPr>
        <w:t xml:space="preserve"> &amp; L. </w:t>
      </w:r>
      <w:proofErr w:type="spellStart"/>
      <w:r w:rsidRPr="00DF5D9A">
        <w:rPr>
          <w:rFonts w:ascii="Times New Roman" w:hAnsi="Times New Roman" w:cs="Times New Roman"/>
          <w:sz w:val="24"/>
          <w:szCs w:val="24"/>
        </w:rPr>
        <w:t>Petrullo</w:t>
      </w:r>
      <w:proofErr w:type="spellEnd"/>
      <w:r w:rsidRPr="00DF5D9A">
        <w:rPr>
          <w:rFonts w:ascii="Times New Roman" w:hAnsi="Times New Roman" w:cs="Times New Roman"/>
          <w:sz w:val="24"/>
          <w:szCs w:val="24"/>
        </w:rPr>
        <w:t xml:space="preserve"> (Eds.), Person perception and interpersonal behavior (pp. 353-379).</w:t>
      </w:r>
      <w:proofErr w:type="gramEnd"/>
      <w:r w:rsidRPr="00DF5D9A">
        <w:rPr>
          <w:rFonts w:ascii="Times New Roman" w:hAnsi="Times New Roman" w:cs="Times New Roman"/>
          <w:sz w:val="24"/>
          <w:szCs w:val="24"/>
        </w:rPr>
        <w:t xml:space="preserve"> Stanford, CA: Stanford Univ. Press.</w:t>
      </w:r>
    </w:p>
    <w:p w14:paraId="3430EC86" w14:textId="4FE306D4"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*Dattner, B. (1999). Who’s the fairest of them all</w:t>
      </w:r>
      <w:proofErr w:type="gramStart"/>
      <w:r w:rsidRPr="00DF5D9A">
        <w:rPr>
          <w:rFonts w:ascii="Times New Roman" w:hAnsi="Times New Roman" w:cs="Times New Roman"/>
          <w:sz w:val="24"/>
          <w:szCs w:val="24"/>
        </w:rPr>
        <w:t>?:</w:t>
      </w:r>
      <w:proofErr w:type="gramEnd"/>
      <w:r w:rsidRPr="00DF5D9A">
        <w:rPr>
          <w:rFonts w:ascii="Times New Roman" w:hAnsi="Times New Roman" w:cs="Times New Roman"/>
          <w:sz w:val="24"/>
          <w:szCs w:val="24"/>
        </w:rPr>
        <w:t xml:space="preserve"> The impact of narcissism on self- and other-rated fairness in the workplace. </w:t>
      </w:r>
      <w:proofErr w:type="gramStart"/>
      <w:r w:rsidRPr="00DF5D9A">
        <w:rPr>
          <w:rFonts w:ascii="Times New Roman" w:eastAsia="Times New Roman" w:hAnsi="Times New Roman" w:cs="Times New Roman"/>
          <w:sz w:val="24"/>
          <w:szCs w:val="24"/>
        </w:rPr>
        <w:t>(Doctoral dissertation).</w:t>
      </w:r>
      <w:proofErr w:type="gramEnd"/>
      <w:r w:rsidRPr="00DF5D9A">
        <w:rPr>
          <w:rFonts w:ascii="Times New Roman" w:eastAsia="Times New Roman" w:hAnsi="Times New Roman" w:cs="Times New Roman"/>
          <w:sz w:val="24"/>
          <w:szCs w:val="24"/>
        </w:rPr>
        <w:t xml:space="preserve"> </w:t>
      </w:r>
      <w:proofErr w:type="gramStart"/>
      <w:r w:rsidRPr="00DF5D9A">
        <w:rPr>
          <w:rFonts w:ascii="Times New Roman" w:eastAsia="Times New Roman" w:hAnsi="Times New Roman" w:cs="Times New Roman"/>
          <w:sz w:val="24"/>
          <w:szCs w:val="24"/>
        </w:rPr>
        <w:t xml:space="preserve">Retrieved from </w:t>
      </w:r>
      <w:r w:rsidRPr="00DF5D9A">
        <w:rPr>
          <w:rFonts w:ascii="Times New Roman" w:hAnsi="Times New Roman" w:cs="Times New Roman"/>
          <w:iCs/>
          <w:sz w:val="24"/>
          <w:szCs w:val="24"/>
        </w:rPr>
        <w:t>ProQuest Dissertations and Theses.</w:t>
      </w:r>
      <w:proofErr w:type="gramEnd"/>
      <w:r w:rsidRPr="00DF5D9A">
        <w:rPr>
          <w:rFonts w:ascii="Times New Roman" w:hAnsi="Times New Roman" w:cs="Times New Roman"/>
          <w:i/>
          <w:iCs/>
          <w:sz w:val="24"/>
          <w:szCs w:val="24"/>
        </w:rPr>
        <w:t xml:space="preserve"> </w:t>
      </w:r>
      <w:r w:rsidRPr="00DF5D9A">
        <w:rPr>
          <w:rFonts w:ascii="Times New Roman" w:hAnsi="Times New Roman" w:cs="Times New Roman"/>
          <w:iCs/>
          <w:sz w:val="24"/>
          <w:szCs w:val="24"/>
        </w:rPr>
        <w:t>(Accession Order No. 9945268</w:t>
      </w:r>
      <w:r w:rsidRPr="00DF5D9A">
        <w:rPr>
          <w:rFonts w:ascii="Times New Roman" w:hAnsi="Times New Roman" w:cs="Times New Roman"/>
          <w:sz w:val="24"/>
          <w:szCs w:val="24"/>
        </w:rPr>
        <w:t>)</w:t>
      </w:r>
      <w:r w:rsidR="002138D9" w:rsidRPr="00DF5D9A">
        <w:rPr>
          <w:rFonts w:ascii="Times New Roman" w:hAnsi="Times New Roman" w:cs="Times New Roman"/>
          <w:sz w:val="24"/>
          <w:szCs w:val="24"/>
          <w:lang w:eastAsia="zh-CN"/>
        </w:rPr>
        <w:t xml:space="preserve">. </w:t>
      </w:r>
      <w:r w:rsidR="002138D9" w:rsidRPr="00DF5D9A">
        <w:rPr>
          <w:rFonts w:ascii="Times New Roman" w:hAnsi="Times New Roman" w:cs="Times New Roman"/>
          <w:color w:val="4C4C4C"/>
          <w:sz w:val="24"/>
          <w:szCs w:val="24"/>
          <w:shd w:val="clear" w:color="auto" w:fill="FFFFFF"/>
        </w:rPr>
        <w:t>Retrieved from http://search.proquest.com/docview/619554532?accountid=14553</w:t>
      </w:r>
    </w:p>
    <w:p w14:paraId="53EE9EAE" w14:textId="77777777" w:rsidR="008516CD" w:rsidRPr="00DF5D9A"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proofErr w:type="gramStart"/>
      <w:r w:rsidRPr="00DF5D9A">
        <w:rPr>
          <w:rFonts w:ascii="Times New Roman" w:hAnsi="Times New Roman"/>
          <w:sz w:val="24"/>
          <w:szCs w:val="24"/>
        </w:rPr>
        <w:lastRenderedPageBreak/>
        <w:t xml:space="preserve">Dion, K. K., &amp; </w:t>
      </w:r>
      <w:proofErr w:type="spellStart"/>
      <w:r w:rsidRPr="00DF5D9A">
        <w:rPr>
          <w:rFonts w:ascii="Times New Roman" w:hAnsi="Times New Roman"/>
          <w:sz w:val="24"/>
          <w:szCs w:val="24"/>
        </w:rPr>
        <w:t>Berscheid</w:t>
      </w:r>
      <w:proofErr w:type="spellEnd"/>
      <w:r w:rsidRPr="00DF5D9A">
        <w:rPr>
          <w:rFonts w:ascii="Times New Roman" w:hAnsi="Times New Roman"/>
          <w:sz w:val="24"/>
          <w:szCs w:val="24"/>
        </w:rPr>
        <w:t>, E. (1974).</w:t>
      </w:r>
      <w:proofErr w:type="gramEnd"/>
      <w:r w:rsidRPr="00DF5D9A">
        <w:rPr>
          <w:rFonts w:ascii="Times New Roman" w:hAnsi="Times New Roman"/>
          <w:sz w:val="24"/>
          <w:szCs w:val="24"/>
        </w:rPr>
        <w:t xml:space="preserve"> Physical attractiveness and peer perception among children.</w:t>
      </w:r>
      <w:r w:rsidRPr="00DF5D9A">
        <w:rPr>
          <w:rFonts w:ascii="Times New Roman" w:hAnsi="Times New Roman"/>
          <w:i/>
          <w:iCs/>
          <w:sz w:val="24"/>
          <w:szCs w:val="24"/>
        </w:rPr>
        <w:t xml:space="preserve"> </w:t>
      </w:r>
      <w:proofErr w:type="spellStart"/>
      <w:r w:rsidRPr="00DF5D9A">
        <w:rPr>
          <w:rFonts w:ascii="Times New Roman" w:hAnsi="Times New Roman"/>
          <w:i/>
          <w:iCs/>
          <w:sz w:val="24"/>
          <w:szCs w:val="24"/>
        </w:rPr>
        <w:t>Sociometry</w:t>
      </w:r>
      <w:proofErr w:type="spellEnd"/>
      <w:r w:rsidRPr="00DF5D9A">
        <w:rPr>
          <w:rFonts w:ascii="Times New Roman" w:hAnsi="Times New Roman"/>
          <w:i/>
          <w:iCs/>
          <w:sz w:val="24"/>
          <w:szCs w:val="24"/>
        </w:rPr>
        <w:t>, 37</w:t>
      </w:r>
      <w:r w:rsidRPr="00DF5D9A">
        <w:rPr>
          <w:rFonts w:ascii="Times New Roman" w:hAnsi="Times New Roman"/>
          <w:sz w:val="24"/>
          <w:szCs w:val="24"/>
        </w:rPr>
        <w:t xml:space="preserve">(1), 1-12. Retrieved from http://search.proquest.com/docview/615963472?accountid=14553 </w:t>
      </w:r>
    </w:p>
    <w:p w14:paraId="044A566D" w14:textId="38E6D642" w:rsidR="008516CD" w:rsidRPr="00DF5D9A"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
      </w:pPr>
      <w:r w:rsidRPr="00DF5D9A">
        <w:rPr>
          <w:rFonts w:ascii="Times New Roman" w:hAnsi="Times New Roman"/>
          <w:sz w:val="24"/>
          <w:szCs w:val="24"/>
          <w:shd w:val="clear" w:color="auto" w:fill="FFFFFF"/>
        </w:rPr>
        <w:t xml:space="preserve">*Dufner, M., Denissen, J., Sedikides, C., Van </w:t>
      </w:r>
      <w:proofErr w:type="spellStart"/>
      <w:r w:rsidRPr="00DF5D9A">
        <w:rPr>
          <w:rFonts w:ascii="Times New Roman" w:hAnsi="Times New Roman"/>
          <w:sz w:val="24"/>
          <w:szCs w:val="24"/>
          <w:shd w:val="clear" w:color="auto" w:fill="FFFFFF"/>
        </w:rPr>
        <w:t>Zalk</w:t>
      </w:r>
      <w:proofErr w:type="spellEnd"/>
      <w:r w:rsidRPr="00DF5D9A">
        <w:rPr>
          <w:rFonts w:ascii="Times New Roman" w:hAnsi="Times New Roman"/>
          <w:sz w:val="24"/>
          <w:szCs w:val="24"/>
          <w:shd w:val="clear" w:color="auto" w:fill="FFFFFF"/>
        </w:rPr>
        <w:t xml:space="preserve">, M., </w:t>
      </w:r>
      <w:proofErr w:type="spellStart"/>
      <w:r w:rsidRPr="00DF5D9A">
        <w:rPr>
          <w:rFonts w:ascii="Times New Roman" w:hAnsi="Times New Roman"/>
          <w:sz w:val="24"/>
          <w:szCs w:val="24"/>
          <w:shd w:val="clear" w:color="auto" w:fill="FFFFFF"/>
        </w:rPr>
        <w:t>Meeus</w:t>
      </w:r>
      <w:proofErr w:type="spellEnd"/>
      <w:r w:rsidRPr="00DF5D9A">
        <w:rPr>
          <w:rFonts w:ascii="Times New Roman" w:hAnsi="Times New Roman"/>
          <w:sz w:val="24"/>
          <w:szCs w:val="24"/>
          <w:shd w:val="clear" w:color="auto" w:fill="FFFFFF"/>
        </w:rPr>
        <w:t xml:space="preserve">, W. H. J., &amp; Van </w:t>
      </w:r>
      <w:proofErr w:type="spellStart"/>
      <w:r w:rsidRPr="00DF5D9A">
        <w:rPr>
          <w:rFonts w:ascii="Times New Roman" w:hAnsi="Times New Roman"/>
          <w:sz w:val="24"/>
          <w:szCs w:val="24"/>
          <w:shd w:val="clear" w:color="auto" w:fill="FFFFFF"/>
        </w:rPr>
        <w:t>Aken</w:t>
      </w:r>
      <w:proofErr w:type="spellEnd"/>
      <w:r w:rsidRPr="00DF5D9A">
        <w:rPr>
          <w:rFonts w:ascii="Times New Roman" w:hAnsi="Times New Roman"/>
          <w:sz w:val="24"/>
          <w:szCs w:val="24"/>
          <w:shd w:val="clear" w:color="auto" w:fill="FFFFFF"/>
        </w:rPr>
        <w:t>, M. (2013). Are actual and perceived intellectual self</w:t>
      </w:r>
      <w:r w:rsidRPr="00DF5D9A">
        <w:rPr>
          <w:rFonts w:ascii="Cambria Math" w:hAnsi="Cambria Math" w:cs="Cambria Math" w:hint="eastAsia"/>
          <w:sz w:val="24"/>
          <w:szCs w:val="24"/>
          <w:shd w:val="clear" w:color="auto" w:fill="FFFFFF"/>
        </w:rPr>
        <w:t>‐</w:t>
      </w:r>
      <w:r w:rsidRPr="00DF5D9A">
        <w:rPr>
          <w:rFonts w:ascii="Times New Roman" w:hAnsi="Times New Roman"/>
          <w:sz w:val="24"/>
          <w:szCs w:val="24"/>
          <w:shd w:val="clear" w:color="auto" w:fill="FFFFFF"/>
        </w:rPr>
        <w:t>enhancers evaluated differently by social perceivers?</w:t>
      </w:r>
      <w:r w:rsidRPr="00DF5D9A">
        <w:rPr>
          <w:rStyle w:val="apple-converted-space"/>
          <w:rFonts w:ascii="Times New Roman" w:hAnsi="Times New Roman"/>
          <w:i/>
          <w:iCs/>
          <w:sz w:val="24"/>
          <w:szCs w:val="24"/>
          <w:shd w:val="clear" w:color="auto" w:fill="FFFFFF"/>
        </w:rPr>
        <w:t> </w:t>
      </w:r>
      <w:r w:rsidRPr="00DF5D9A">
        <w:rPr>
          <w:rFonts w:ascii="Times New Roman" w:hAnsi="Times New Roman"/>
          <w:i/>
          <w:iCs/>
          <w:sz w:val="24"/>
          <w:szCs w:val="24"/>
          <w:shd w:val="clear" w:color="auto" w:fill="FFFFFF"/>
        </w:rPr>
        <w:t>European Journal of Personality,</w:t>
      </w:r>
      <w:r w:rsidRPr="00DF5D9A">
        <w:rPr>
          <w:rStyle w:val="apple-converted-space"/>
          <w:rFonts w:ascii="Times New Roman" w:hAnsi="Times New Roman"/>
          <w:i/>
          <w:iCs/>
          <w:sz w:val="24"/>
          <w:szCs w:val="24"/>
          <w:shd w:val="clear" w:color="auto" w:fill="FFFFFF"/>
        </w:rPr>
        <w:t> </w:t>
      </w:r>
      <w:r w:rsidRPr="00DF5D9A">
        <w:rPr>
          <w:rFonts w:ascii="Times New Roman" w:hAnsi="Times New Roman"/>
          <w:i/>
          <w:iCs/>
          <w:sz w:val="24"/>
          <w:szCs w:val="24"/>
          <w:shd w:val="clear" w:color="auto" w:fill="FFFFFF"/>
        </w:rPr>
        <w:t>27</w:t>
      </w:r>
      <w:r w:rsidRPr="00DF5D9A">
        <w:rPr>
          <w:rFonts w:ascii="Times New Roman" w:hAnsi="Times New Roman"/>
          <w:sz w:val="24"/>
          <w:szCs w:val="24"/>
          <w:shd w:val="clear" w:color="auto" w:fill="FFFFFF"/>
        </w:rPr>
        <w:t xml:space="preserve">(6), 621-633. </w:t>
      </w:r>
      <w:proofErr w:type="gramStart"/>
      <w:r w:rsidRPr="00DF5D9A">
        <w:rPr>
          <w:rFonts w:ascii="Times New Roman" w:hAnsi="Times New Roman"/>
          <w:sz w:val="24"/>
          <w:szCs w:val="24"/>
          <w:shd w:val="clear" w:color="auto" w:fill="FFFFFF"/>
        </w:rPr>
        <w:t>doi</w:t>
      </w:r>
      <w:proofErr w:type="gramEnd"/>
      <w:r w:rsidRPr="00DF5D9A">
        <w:rPr>
          <w:rFonts w:ascii="Times New Roman" w:hAnsi="Times New Roman"/>
          <w:sz w:val="24"/>
          <w:szCs w:val="24"/>
          <w:shd w:val="clear" w:color="auto" w:fill="FFFFFF"/>
        </w:rPr>
        <w:t>:</w:t>
      </w:r>
      <w:r w:rsidR="00B16BA2" w:rsidRPr="00DF5D9A">
        <w:rPr>
          <w:rFonts w:ascii="Times New Roman" w:hAnsi="Times New Roman"/>
          <w:sz w:val="24"/>
          <w:szCs w:val="24"/>
          <w:shd w:val="clear" w:color="auto" w:fill="FFFFFF"/>
        </w:rPr>
        <w:t xml:space="preserve"> </w:t>
      </w:r>
      <w:r w:rsidRPr="00DF5D9A">
        <w:rPr>
          <w:rFonts w:ascii="Times New Roman" w:hAnsi="Times New Roman"/>
          <w:sz w:val="24"/>
          <w:szCs w:val="24"/>
          <w:shd w:val="clear" w:color="auto" w:fill="FFFFFF"/>
        </w:rPr>
        <w:t>10.1002/per.1934</w:t>
      </w:r>
    </w:p>
    <w:p w14:paraId="32E24593" w14:textId="77777777" w:rsidR="008516CD" w:rsidRPr="00DF5D9A"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proofErr w:type="gramStart"/>
      <w:r w:rsidRPr="00DF5D9A">
        <w:rPr>
          <w:rFonts w:ascii="Times New Roman" w:hAnsi="Times New Roman"/>
          <w:sz w:val="24"/>
          <w:szCs w:val="24"/>
        </w:rPr>
        <w:t>Duval, S., &amp; Tweedie, R. (2000).</w:t>
      </w:r>
      <w:proofErr w:type="gramEnd"/>
      <w:r w:rsidRPr="00DF5D9A">
        <w:rPr>
          <w:rFonts w:ascii="Times New Roman" w:hAnsi="Times New Roman"/>
          <w:sz w:val="24"/>
          <w:szCs w:val="24"/>
        </w:rPr>
        <w:t xml:space="preserve"> Trim and fill: A simple funnel-plot-based method of testing and adjusting for publication bias in meta-analysis. </w:t>
      </w:r>
      <w:r w:rsidRPr="00DF5D9A">
        <w:rPr>
          <w:rFonts w:ascii="Times New Roman" w:hAnsi="Times New Roman"/>
          <w:i/>
          <w:sz w:val="24"/>
          <w:szCs w:val="24"/>
        </w:rPr>
        <w:t>Biometrics, 56</w:t>
      </w:r>
      <w:r w:rsidRPr="00DF5D9A">
        <w:rPr>
          <w:rFonts w:ascii="Times New Roman" w:hAnsi="Times New Roman"/>
          <w:sz w:val="24"/>
          <w:szCs w:val="24"/>
        </w:rPr>
        <w:t>, 455–463. doi:10.1111/j.0006-341X.2000.00455.x</w:t>
      </w:r>
    </w:p>
    <w:p w14:paraId="52D232EA" w14:textId="26939DC3"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Edwards, J. R. (1995). </w:t>
      </w:r>
      <w:proofErr w:type="gramStart"/>
      <w:r w:rsidRPr="00DF5D9A">
        <w:rPr>
          <w:rFonts w:ascii="Times New Roman" w:eastAsia="Times New Roman" w:hAnsi="Times New Roman" w:cs="Times New Roman"/>
          <w:sz w:val="24"/>
          <w:szCs w:val="24"/>
        </w:rPr>
        <w:t>Alternatives to difference scores as dependent variables in the study of congruence in organizational research.</w:t>
      </w:r>
      <w:proofErr w:type="gramEnd"/>
      <w:r w:rsidRPr="00DF5D9A">
        <w:rPr>
          <w:rFonts w:ascii="Times New Roman" w:eastAsia="Times New Roman" w:hAnsi="Times New Roman" w:cs="Times New Roman"/>
          <w:i/>
          <w:iCs/>
          <w:sz w:val="24"/>
          <w:szCs w:val="24"/>
        </w:rPr>
        <w:t xml:space="preserve"> Organizational Behavior and Human Decision Processes, 64</w:t>
      </w:r>
      <w:r w:rsidRPr="00DF5D9A">
        <w:rPr>
          <w:rFonts w:ascii="Times New Roman" w:eastAsia="Times New Roman" w:hAnsi="Times New Roman" w:cs="Times New Roman"/>
          <w:sz w:val="24"/>
          <w:szCs w:val="24"/>
        </w:rPr>
        <w:t xml:space="preserve">(3), 307-324. Retrieved from </w:t>
      </w:r>
      <w:r w:rsidR="004A247F" w:rsidRPr="00DF5D9A">
        <w:rPr>
          <w:rFonts w:ascii="Times New Roman" w:eastAsia="Times New Roman" w:hAnsi="Times New Roman" w:cs="Times New Roman"/>
          <w:sz w:val="24"/>
          <w:szCs w:val="24"/>
        </w:rPr>
        <w:t>http://search.proquest.com/docview/618914476?accountid=14553</w:t>
      </w:r>
    </w:p>
    <w:p w14:paraId="64F826D4" w14:textId="31292D2C"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lang w:eastAsia="zh-CN"/>
        </w:rPr>
        <w:t xml:space="preserve">Edwards, J. R. (2002). Alternatives to difference scores: Polynomial regression analysis and response surface methodology. In F. Drasgow &amp; N. Schmitt (Eds.), </w:t>
      </w:r>
      <w:r w:rsidRPr="00DF5D9A">
        <w:rPr>
          <w:rFonts w:ascii="Times New Roman" w:hAnsi="Times New Roman" w:cs="Times New Roman"/>
          <w:i/>
          <w:sz w:val="24"/>
          <w:szCs w:val="24"/>
          <w:lang w:eastAsia="zh-CN"/>
        </w:rPr>
        <w:t>Measuring and Analyzing Behavior in Organizations: Advances in Measurement and Data Analysis</w:t>
      </w:r>
      <w:r w:rsidRPr="00DF5D9A">
        <w:rPr>
          <w:rFonts w:ascii="Times New Roman" w:hAnsi="Times New Roman" w:cs="Times New Roman"/>
          <w:sz w:val="24"/>
          <w:szCs w:val="24"/>
          <w:lang w:eastAsia="zh-CN"/>
        </w:rPr>
        <w:t xml:space="preserve"> (p. 350-400). San Francisco, CA: Jossey-Bass Inc.</w:t>
      </w:r>
      <w:r w:rsidR="007828CE" w:rsidRPr="00DF5D9A">
        <w:rPr>
          <w:rFonts w:ascii="Times New Roman" w:hAnsi="Times New Roman" w:cs="Times New Roman"/>
          <w:sz w:val="24"/>
          <w:szCs w:val="24"/>
          <w:lang w:eastAsia="zh-CN"/>
        </w:rPr>
        <w:t xml:space="preserve"> </w:t>
      </w:r>
      <w:r w:rsidR="007828CE" w:rsidRPr="00DF5D9A">
        <w:rPr>
          <w:rFonts w:ascii="Times New Roman" w:hAnsi="Times New Roman" w:cs="Times New Roman"/>
          <w:color w:val="4C4C4C"/>
          <w:sz w:val="24"/>
          <w:szCs w:val="24"/>
          <w:shd w:val="clear" w:color="auto" w:fill="FFFFFF"/>
        </w:rPr>
        <w:t>Retrieved from http://search.proquest.com/docview/619617203?accountid=14553</w:t>
      </w:r>
    </w:p>
    <w:p w14:paraId="1EF67B78"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DF5D9A">
        <w:rPr>
          <w:rFonts w:ascii="Times New Roman" w:hAnsi="Times New Roman" w:cs="Times New Roman"/>
          <w:sz w:val="24"/>
          <w:szCs w:val="24"/>
          <w:lang w:eastAsia="zh-CN"/>
        </w:rPr>
        <w:t>Edwards, J. R. &amp; Parry, M. E. (1993).</w:t>
      </w:r>
      <w:proofErr w:type="gramEnd"/>
      <w:r w:rsidRPr="00DF5D9A">
        <w:rPr>
          <w:rFonts w:ascii="Times New Roman" w:hAnsi="Times New Roman" w:cs="Times New Roman"/>
          <w:sz w:val="24"/>
          <w:szCs w:val="24"/>
          <w:lang w:eastAsia="zh-CN"/>
        </w:rPr>
        <w:t xml:space="preserve"> </w:t>
      </w:r>
      <w:proofErr w:type="gramStart"/>
      <w:r w:rsidRPr="00DF5D9A">
        <w:rPr>
          <w:rFonts w:ascii="Times New Roman" w:hAnsi="Times New Roman" w:cs="Times New Roman"/>
          <w:sz w:val="24"/>
          <w:szCs w:val="24"/>
          <w:lang w:eastAsia="zh-CN"/>
        </w:rPr>
        <w:t>On the use of polynomial regression equations as an alternative to difference scores in organizational research.</w:t>
      </w:r>
      <w:proofErr w:type="gramEnd"/>
      <w:r w:rsidRPr="00DF5D9A">
        <w:rPr>
          <w:rFonts w:ascii="Times New Roman" w:hAnsi="Times New Roman" w:cs="Times New Roman"/>
          <w:sz w:val="24"/>
          <w:szCs w:val="24"/>
          <w:lang w:eastAsia="zh-CN"/>
        </w:rPr>
        <w:t xml:space="preserve"> </w:t>
      </w:r>
      <w:r w:rsidRPr="00DF5D9A">
        <w:rPr>
          <w:rFonts w:ascii="Times New Roman" w:hAnsi="Times New Roman" w:cs="Times New Roman"/>
          <w:i/>
          <w:sz w:val="24"/>
          <w:szCs w:val="24"/>
          <w:lang w:eastAsia="zh-CN"/>
        </w:rPr>
        <w:t>The Academy of Management Journal, 36</w:t>
      </w:r>
      <w:r w:rsidRPr="00DF5D9A">
        <w:rPr>
          <w:rFonts w:ascii="Times New Roman" w:hAnsi="Times New Roman" w:cs="Times New Roman"/>
          <w:sz w:val="24"/>
          <w:szCs w:val="24"/>
          <w:lang w:eastAsia="zh-CN"/>
        </w:rPr>
        <w:t>, 1577-1613. Retrieved from http://www.jstor.org/stable/256822</w:t>
      </w:r>
    </w:p>
    <w:p w14:paraId="11B55C81" w14:textId="6E28E50B"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DF5D9A">
        <w:rPr>
          <w:rFonts w:ascii="Times New Roman" w:hAnsi="Times New Roman" w:cs="Times New Roman"/>
          <w:sz w:val="24"/>
          <w:szCs w:val="24"/>
        </w:rPr>
        <w:lastRenderedPageBreak/>
        <w:t>Emmons, R. A. (1987). Narcissism: Theory and measurement.</w:t>
      </w:r>
      <w:r w:rsidRPr="00DF5D9A">
        <w:rPr>
          <w:rFonts w:ascii="Times New Roman" w:hAnsi="Times New Roman" w:cs="Times New Roman"/>
          <w:i/>
          <w:iCs/>
          <w:sz w:val="24"/>
          <w:szCs w:val="24"/>
        </w:rPr>
        <w:t xml:space="preserve"> </w:t>
      </w:r>
      <w:proofErr w:type="gramStart"/>
      <w:r w:rsidRPr="00DF5D9A">
        <w:rPr>
          <w:rFonts w:ascii="Times New Roman" w:hAnsi="Times New Roman" w:cs="Times New Roman"/>
          <w:i/>
          <w:iCs/>
          <w:sz w:val="24"/>
          <w:szCs w:val="24"/>
        </w:rPr>
        <w:t>Journal of Personality and Social Psychology, 52</w:t>
      </w:r>
      <w:r w:rsidRPr="00DF5D9A">
        <w:rPr>
          <w:rFonts w:ascii="Times New Roman" w:hAnsi="Times New Roman" w:cs="Times New Roman"/>
          <w:sz w:val="24"/>
          <w:szCs w:val="24"/>
        </w:rPr>
        <w:t>(1), 11.</w:t>
      </w:r>
      <w:proofErr w:type="gramEnd"/>
      <w:r w:rsidRPr="00DF5D9A">
        <w:rPr>
          <w:rFonts w:ascii="Times New Roman" w:hAnsi="Times New Roman" w:cs="Times New Roman"/>
          <w:sz w:val="24"/>
          <w:szCs w:val="24"/>
        </w:rPr>
        <w:t xml:space="preserve"> Retrieved from </w:t>
      </w:r>
      <w:r w:rsidR="00041F2D" w:rsidRPr="00DF5D9A">
        <w:rPr>
          <w:rFonts w:ascii="Times New Roman" w:hAnsi="Times New Roman" w:cs="Times New Roman"/>
          <w:sz w:val="24"/>
          <w:szCs w:val="24"/>
        </w:rPr>
        <w:t>http://search.proquest.com/docview/1295954608?accountid=14553</w:t>
      </w:r>
    </w:p>
    <w:p w14:paraId="75AA8B6A" w14:textId="21C7EE6A" w:rsidR="008516CD" w:rsidRPr="00DF5D9A"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lang w:eastAsia="zh-CN"/>
        </w:rPr>
      </w:pPr>
      <w:proofErr w:type="gramStart"/>
      <w:r w:rsidRPr="00DF5D9A">
        <w:rPr>
          <w:rFonts w:ascii="Times New Roman" w:eastAsia="Times New Roman" w:hAnsi="Times New Roman" w:cs="Times New Roman"/>
          <w:sz w:val="24"/>
          <w:szCs w:val="24"/>
        </w:rPr>
        <w:t>Farwell, L., &amp; Wohlwend-Lloyd, R. (1998).</w:t>
      </w:r>
      <w:proofErr w:type="gramEnd"/>
      <w:r w:rsidRPr="00DF5D9A">
        <w:rPr>
          <w:rFonts w:ascii="Times New Roman" w:eastAsia="Times New Roman" w:hAnsi="Times New Roman" w:cs="Times New Roman"/>
          <w:sz w:val="24"/>
          <w:szCs w:val="24"/>
        </w:rPr>
        <w:t xml:space="preserve"> Narcissistic processes: Optimistic expectations, favorable self-evaluations, and self-enhancing attributions.</w:t>
      </w:r>
      <w:r w:rsidRPr="00DF5D9A">
        <w:rPr>
          <w:rFonts w:ascii="Times New Roman" w:eastAsia="Times New Roman" w:hAnsi="Times New Roman" w:cs="Times New Roman"/>
          <w:i/>
          <w:iCs/>
          <w:sz w:val="24"/>
          <w:szCs w:val="24"/>
        </w:rPr>
        <w:t> Journal of Personality, 66</w:t>
      </w:r>
      <w:r w:rsidRPr="00DF5D9A">
        <w:rPr>
          <w:rFonts w:ascii="Times New Roman" w:eastAsia="Times New Roman" w:hAnsi="Times New Roman" w:cs="Times New Roman"/>
          <w:sz w:val="24"/>
          <w:szCs w:val="24"/>
        </w:rPr>
        <w:t xml:space="preserve">, 65-83. Retrieved from </w:t>
      </w:r>
      <w:r w:rsidR="00CC003E" w:rsidRPr="00DF5D9A">
        <w:rPr>
          <w:rFonts w:ascii="Times New Roman" w:hAnsi="Times New Roman" w:cs="Times New Roman"/>
          <w:sz w:val="24"/>
          <w:szCs w:val="24"/>
        </w:rPr>
        <w:t>doi</w:t>
      </w:r>
      <w:r w:rsidR="00474DB5" w:rsidRPr="00DF5D9A">
        <w:rPr>
          <w:rFonts w:ascii="Times New Roman" w:hAnsi="Times New Roman" w:cs="Times New Roman"/>
          <w:sz w:val="24"/>
          <w:szCs w:val="24"/>
        </w:rPr>
        <w:t>: 10.1111/1467-6494.00003</w:t>
      </w:r>
    </w:p>
    <w:p w14:paraId="2AB35772" w14:textId="7B342B6A"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DF5D9A">
        <w:rPr>
          <w:rFonts w:ascii="Times New Roman" w:hAnsi="Times New Roman" w:cs="Times New Roman"/>
          <w:sz w:val="24"/>
          <w:szCs w:val="24"/>
        </w:rPr>
        <w:t>Findley, D., &amp; Ojanen, T. (2013).</w:t>
      </w:r>
      <w:proofErr w:type="gramEnd"/>
      <w:r w:rsidRPr="00DF5D9A">
        <w:rPr>
          <w:rFonts w:ascii="Times New Roman" w:hAnsi="Times New Roman" w:cs="Times New Roman"/>
          <w:sz w:val="24"/>
          <w:szCs w:val="24"/>
        </w:rPr>
        <w:t xml:space="preserve"> Agentic and communal goals in early adulthood: Associations with narcissism, empathy, and perceptions of self and others.</w:t>
      </w:r>
      <w:r w:rsidRPr="00DF5D9A">
        <w:rPr>
          <w:rFonts w:ascii="Times New Roman" w:hAnsi="Times New Roman" w:cs="Times New Roman"/>
          <w:i/>
          <w:iCs/>
          <w:sz w:val="24"/>
          <w:szCs w:val="24"/>
        </w:rPr>
        <w:t xml:space="preserve"> Self and Identity, 12</w:t>
      </w:r>
      <w:r w:rsidRPr="00DF5D9A">
        <w:rPr>
          <w:rFonts w:ascii="Times New Roman" w:hAnsi="Times New Roman" w:cs="Times New Roman"/>
          <w:sz w:val="24"/>
          <w:szCs w:val="24"/>
        </w:rPr>
        <w:t xml:space="preserve">(5), 504-526. </w:t>
      </w:r>
      <w:proofErr w:type="gramStart"/>
      <w:r w:rsidRPr="00DF5D9A">
        <w:rPr>
          <w:rFonts w:ascii="Times New Roman" w:hAnsi="Times New Roman" w:cs="Times New Roman"/>
          <w:sz w:val="24"/>
          <w:szCs w:val="24"/>
        </w:rPr>
        <w:t>doi</w:t>
      </w:r>
      <w:proofErr w:type="gramEnd"/>
      <w:r w:rsidRPr="00DF5D9A">
        <w:rPr>
          <w:rFonts w:ascii="Times New Roman" w:hAnsi="Times New Roman" w:cs="Times New Roman"/>
          <w:sz w:val="24"/>
          <w:szCs w:val="24"/>
        </w:rPr>
        <w:t>:</w:t>
      </w:r>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10.1080/15298868.2012.694660</w:t>
      </w:r>
    </w:p>
    <w:p w14:paraId="79BC3C27" w14:textId="623CBEEF"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*Gabriel, M. T., Critelli, J. W., &amp; Ee, J. S. (1994). </w:t>
      </w:r>
      <w:proofErr w:type="gramStart"/>
      <w:r w:rsidRPr="00DF5D9A">
        <w:rPr>
          <w:rFonts w:ascii="Times New Roman" w:eastAsia="Times New Roman" w:hAnsi="Times New Roman" w:cs="Times New Roman"/>
          <w:sz w:val="24"/>
          <w:szCs w:val="24"/>
        </w:rPr>
        <w:t>Narcissistic illusions in self-evaluations of intelligence and attractiveness.</w:t>
      </w:r>
      <w:proofErr w:type="gramEnd"/>
      <w:r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i/>
          <w:iCs/>
          <w:sz w:val="24"/>
          <w:szCs w:val="24"/>
        </w:rPr>
        <w:t>Journal of Personality, 62</w:t>
      </w:r>
      <w:r w:rsidRPr="00DF5D9A">
        <w:rPr>
          <w:rFonts w:ascii="Times New Roman" w:eastAsia="Times New Roman" w:hAnsi="Times New Roman" w:cs="Times New Roman"/>
          <w:sz w:val="24"/>
          <w:szCs w:val="24"/>
        </w:rPr>
        <w:t xml:space="preserve">, 143-155. </w:t>
      </w:r>
      <w:proofErr w:type="gramStart"/>
      <w:r w:rsidR="001F4250" w:rsidRPr="00DF5D9A">
        <w:rPr>
          <w:rFonts w:ascii="Times New Roman" w:eastAsia="Times New Roman" w:hAnsi="Times New Roman" w:cs="Times New Roman"/>
          <w:sz w:val="24"/>
          <w:szCs w:val="24"/>
        </w:rPr>
        <w:t>doi</w:t>
      </w:r>
      <w:proofErr w:type="gramEnd"/>
      <w:r w:rsidR="001F4250" w:rsidRPr="00DF5D9A">
        <w:rPr>
          <w:rFonts w:ascii="Times New Roman" w:eastAsia="Times New Roman" w:hAnsi="Times New Roman" w:cs="Times New Roman"/>
          <w:sz w:val="24"/>
          <w:szCs w:val="24"/>
        </w:rPr>
        <w:t>: 10.1111/j.1467-6494.1994.tb00798.x</w:t>
      </w:r>
    </w:p>
    <w:p w14:paraId="0F6AF30E" w14:textId="2305F76E"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*Gebauer, J. E., Sedikides, C., Verplanken, B., &amp; Maio, G. R. (2012). </w:t>
      </w:r>
      <w:proofErr w:type="gramStart"/>
      <w:r w:rsidRPr="00DF5D9A">
        <w:rPr>
          <w:rFonts w:ascii="Times New Roman" w:eastAsia="Times New Roman" w:hAnsi="Times New Roman" w:cs="Times New Roman"/>
          <w:sz w:val="24"/>
          <w:szCs w:val="24"/>
        </w:rPr>
        <w:t>Communal narcissism.</w:t>
      </w:r>
      <w:proofErr w:type="gramEnd"/>
      <w:r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i/>
          <w:sz w:val="24"/>
          <w:szCs w:val="24"/>
        </w:rPr>
        <w:t>Journal of Personality and Social Psychology, 103</w:t>
      </w:r>
      <w:r w:rsidRPr="00DF5D9A">
        <w:rPr>
          <w:rFonts w:ascii="Times New Roman" w:eastAsia="Times New Roman" w:hAnsi="Times New Roman" w:cs="Times New Roman"/>
          <w:sz w:val="24"/>
          <w:szCs w:val="24"/>
        </w:rPr>
        <w:t xml:space="preserve">, 854-878. </w:t>
      </w:r>
      <w:proofErr w:type="gramStart"/>
      <w:r w:rsidRPr="00DF5D9A">
        <w:rPr>
          <w:rFonts w:ascii="Times New Roman" w:eastAsia="Times New Roman" w:hAnsi="Times New Roman" w:cs="Times New Roman"/>
          <w:sz w:val="24"/>
          <w:szCs w:val="24"/>
        </w:rPr>
        <w:t>doi</w:t>
      </w:r>
      <w:proofErr w:type="gramEnd"/>
      <w:r w:rsidRPr="00DF5D9A">
        <w:rPr>
          <w:rFonts w:ascii="Times New Roman" w:eastAsia="Times New Roman" w:hAnsi="Times New Roman" w:cs="Times New Roman"/>
          <w:sz w:val="24"/>
          <w:szCs w:val="24"/>
        </w:rPr>
        <w:t>:</w:t>
      </w:r>
      <w:r w:rsidR="00D43146"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10.1037/a0029629</w:t>
      </w:r>
    </w:p>
    <w:p w14:paraId="14FB23AD" w14:textId="371F62BD"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DF5D9A">
        <w:rPr>
          <w:rFonts w:ascii="Times New Roman" w:hAnsi="Times New Roman" w:cs="Times New Roman"/>
          <w:sz w:val="24"/>
          <w:szCs w:val="24"/>
        </w:rPr>
        <w:t>Goncalo, J. A., Flynn, F. J., &amp; Kim, S. H. (2010).</w:t>
      </w:r>
      <w:proofErr w:type="gramEnd"/>
      <w:r w:rsidRPr="00DF5D9A">
        <w:rPr>
          <w:rFonts w:ascii="Times New Roman" w:hAnsi="Times New Roman" w:cs="Times New Roman"/>
          <w:sz w:val="24"/>
          <w:szCs w:val="24"/>
        </w:rPr>
        <w:t xml:space="preserve"> Are two narcissists better than one? </w:t>
      </w:r>
      <w:proofErr w:type="gramStart"/>
      <w:r w:rsidRPr="00DF5D9A">
        <w:rPr>
          <w:rFonts w:ascii="Times New Roman" w:hAnsi="Times New Roman" w:cs="Times New Roman"/>
          <w:sz w:val="24"/>
          <w:szCs w:val="24"/>
        </w:rPr>
        <w:t>the</w:t>
      </w:r>
      <w:proofErr w:type="gramEnd"/>
      <w:r w:rsidRPr="00DF5D9A">
        <w:rPr>
          <w:rFonts w:ascii="Times New Roman" w:hAnsi="Times New Roman" w:cs="Times New Roman"/>
          <w:sz w:val="24"/>
          <w:szCs w:val="24"/>
        </w:rPr>
        <w:t xml:space="preserve"> link between narcissism, perceived creativity, and creative performance.</w:t>
      </w:r>
      <w:r w:rsidRPr="00DF5D9A">
        <w:rPr>
          <w:rFonts w:ascii="Times New Roman" w:hAnsi="Times New Roman" w:cs="Times New Roman"/>
          <w:i/>
          <w:iCs/>
          <w:sz w:val="24"/>
          <w:szCs w:val="24"/>
        </w:rPr>
        <w:t> Personality and Social Psychology Bulletin, 36</w:t>
      </w:r>
      <w:r w:rsidRPr="00DF5D9A">
        <w:rPr>
          <w:rFonts w:ascii="Times New Roman" w:hAnsi="Times New Roman" w:cs="Times New Roman"/>
          <w:sz w:val="24"/>
          <w:szCs w:val="24"/>
        </w:rPr>
        <w:t xml:space="preserve">, 1484-1495. </w:t>
      </w:r>
      <w:proofErr w:type="gramStart"/>
      <w:r w:rsidRPr="00DF5D9A">
        <w:rPr>
          <w:rFonts w:ascii="Times New Roman" w:hAnsi="Times New Roman" w:cs="Times New Roman"/>
          <w:sz w:val="24"/>
          <w:szCs w:val="24"/>
        </w:rPr>
        <w:t>doi</w:t>
      </w:r>
      <w:proofErr w:type="gramEnd"/>
      <w:r w:rsidRPr="00DF5D9A">
        <w:rPr>
          <w:rFonts w:ascii="Times New Roman" w:hAnsi="Times New Roman" w:cs="Times New Roman"/>
          <w:sz w:val="24"/>
          <w:szCs w:val="24"/>
        </w:rPr>
        <w:t>:</w:t>
      </w:r>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10.1177/0146167210385109</w:t>
      </w:r>
    </w:p>
    <w:p w14:paraId="0194512F" w14:textId="3F7B2735"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*Gosling, S. D., John, O. P., Craik, K. H., &amp; Robins, R. W. (1998). Do people know how they behave? </w:t>
      </w:r>
      <w:proofErr w:type="gramStart"/>
      <w:r w:rsidRPr="00DF5D9A">
        <w:rPr>
          <w:rFonts w:ascii="Times New Roman" w:hAnsi="Times New Roman" w:cs="Times New Roman"/>
          <w:sz w:val="24"/>
          <w:szCs w:val="24"/>
        </w:rPr>
        <w:t>self-reported</w:t>
      </w:r>
      <w:proofErr w:type="gramEnd"/>
      <w:r w:rsidRPr="00DF5D9A">
        <w:rPr>
          <w:rFonts w:ascii="Times New Roman" w:hAnsi="Times New Roman" w:cs="Times New Roman"/>
          <w:sz w:val="24"/>
          <w:szCs w:val="24"/>
        </w:rPr>
        <w:t xml:space="preserve"> act frequencies compared with on-line </w:t>
      </w:r>
      <w:proofErr w:type="spellStart"/>
      <w:r w:rsidRPr="00DF5D9A">
        <w:rPr>
          <w:rFonts w:ascii="Times New Roman" w:hAnsi="Times New Roman" w:cs="Times New Roman"/>
          <w:sz w:val="24"/>
          <w:szCs w:val="24"/>
        </w:rPr>
        <w:t>codings</w:t>
      </w:r>
      <w:proofErr w:type="spellEnd"/>
      <w:r w:rsidRPr="00DF5D9A">
        <w:rPr>
          <w:rFonts w:ascii="Times New Roman" w:hAnsi="Times New Roman" w:cs="Times New Roman"/>
          <w:sz w:val="24"/>
          <w:szCs w:val="24"/>
        </w:rPr>
        <w:t xml:space="preserve"> by observers. </w:t>
      </w:r>
      <w:r w:rsidRPr="00DF5D9A">
        <w:rPr>
          <w:rFonts w:ascii="Times New Roman" w:hAnsi="Times New Roman" w:cs="Times New Roman"/>
          <w:i/>
          <w:sz w:val="24"/>
          <w:szCs w:val="24"/>
        </w:rPr>
        <w:t>Journal of Personality and Social Psychology, 74</w:t>
      </w:r>
      <w:r w:rsidRPr="00DF5D9A">
        <w:rPr>
          <w:rFonts w:ascii="Times New Roman" w:hAnsi="Times New Roman" w:cs="Times New Roman"/>
          <w:sz w:val="24"/>
          <w:szCs w:val="24"/>
        </w:rPr>
        <w:t xml:space="preserve">, 1337-1349. </w:t>
      </w:r>
      <w:proofErr w:type="gramStart"/>
      <w:r w:rsidR="00CC003E" w:rsidRPr="00DF5D9A">
        <w:rPr>
          <w:rFonts w:ascii="Times New Roman" w:hAnsi="Times New Roman" w:cs="Times New Roman"/>
          <w:sz w:val="24"/>
          <w:szCs w:val="24"/>
        </w:rPr>
        <w:t>doi</w:t>
      </w:r>
      <w:proofErr w:type="gramEnd"/>
      <w:r w:rsidR="00CC003E" w:rsidRPr="00DF5D9A">
        <w:rPr>
          <w:rFonts w:ascii="Times New Roman" w:hAnsi="Times New Roman" w:cs="Times New Roman"/>
          <w:sz w:val="24"/>
          <w:szCs w:val="24"/>
        </w:rPr>
        <w:t>: 10.1037/0022-3514.74.5.1337</w:t>
      </w:r>
    </w:p>
    <w:p w14:paraId="0B247903" w14:textId="77777777" w:rsidR="008516CD" w:rsidRPr="00DF5D9A" w:rsidRDefault="008516CD" w:rsidP="008516CD">
      <w:pPr>
        <w:spacing w:after="0" w:line="480" w:lineRule="auto"/>
        <w:ind w:left="785" w:hangingChars="327" w:hanging="785"/>
        <w:rPr>
          <w:rFonts w:ascii="Times New Roman" w:hAnsi="Times New Roman" w:cs="Times New Roman"/>
          <w:sz w:val="24"/>
          <w:szCs w:val="24"/>
        </w:rPr>
      </w:pPr>
      <w:proofErr w:type="gramStart"/>
      <w:r w:rsidRPr="00DF5D9A">
        <w:rPr>
          <w:rFonts w:ascii="Times New Roman" w:hAnsi="Times New Roman" w:cs="Times New Roman"/>
          <w:sz w:val="24"/>
          <w:szCs w:val="24"/>
        </w:rPr>
        <w:t>Gough, H. G., &amp; Bradley, P. (1996).</w:t>
      </w:r>
      <w:proofErr w:type="gramEnd"/>
      <w:r w:rsidRPr="00DF5D9A">
        <w:rPr>
          <w:rFonts w:ascii="Times New Roman" w:hAnsi="Times New Roman" w:cs="Times New Roman"/>
          <w:sz w:val="24"/>
          <w:szCs w:val="24"/>
        </w:rPr>
        <w:t xml:space="preserve"> </w:t>
      </w:r>
      <w:proofErr w:type="gramStart"/>
      <w:r w:rsidRPr="00DF5D9A">
        <w:rPr>
          <w:rFonts w:ascii="Times New Roman" w:hAnsi="Times New Roman" w:cs="Times New Roman"/>
          <w:i/>
          <w:sz w:val="24"/>
          <w:szCs w:val="24"/>
        </w:rPr>
        <w:t>CPI manual</w:t>
      </w:r>
      <w:r w:rsidRPr="00DF5D9A">
        <w:rPr>
          <w:rFonts w:ascii="Times New Roman" w:hAnsi="Times New Roman" w:cs="Times New Roman"/>
          <w:sz w:val="24"/>
          <w:szCs w:val="24"/>
        </w:rPr>
        <w:t>.</w:t>
      </w:r>
      <w:proofErr w:type="gramEnd"/>
      <w:r w:rsidRPr="00DF5D9A">
        <w:rPr>
          <w:rFonts w:ascii="Times New Roman" w:hAnsi="Times New Roman" w:cs="Times New Roman"/>
          <w:sz w:val="24"/>
          <w:szCs w:val="24"/>
        </w:rPr>
        <w:t xml:space="preserve"> Palo Alto, CA: Consulting Psychologists Press.</w:t>
      </w:r>
    </w:p>
    <w:p w14:paraId="11432319" w14:textId="77777777"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proofErr w:type="gramStart"/>
      <w:r w:rsidRPr="00DF5D9A">
        <w:rPr>
          <w:rFonts w:ascii="Times New Roman" w:eastAsia="Times New Roman" w:hAnsi="Times New Roman" w:cs="Times New Roman"/>
          <w:sz w:val="24"/>
          <w:szCs w:val="24"/>
        </w:rPr>
        <w:lastRenderedPageBreak/>
        <w:t>Gough, H., &amp; Bradley, P. (2002).</w:t>
      </w:r>
      <w:proofErr w:type="gramEnd"/>
      <w:r w:rsidRPr="00DF5D9A">
        <w:rPr>
          <w:rFonts w:ascii="Times New Roman" w:eastAsia="Times New Roman" w:hAnsi="Times New Roman" w:cs="Times New Roman"/>
          <w:sz w:val="24"/>
          <w:szCs w:val="24"/>
        </w:rPr>
        <w:t xml:space="preserve"> </w:t>
      </w:r>
      <w:proofErr w:type="gramStart"/>
      <w:r w:rsidRPr="00DF5D9A">
        <w:rPr>
          <w:rFonts w:ascii="Times New Roman" w:eastAsia="Times New Roman" w:hAnsi="Times New Roman" w:cs="Times New Roman"/>
          <w:i/>
          <w:sz w:val="24"/>
          <w:szCs w:val="24"/>
        </w:rPr>
        <w:t>User's guide to the CPI 260 Report for Clients.</w:t>
      </w:r>
      <w:proofErr w:type="gramEnd"/>
      <w:r w:rsidRPr="00DF5D9A">
        <w:rPr>
          <w:rFonts w:ascii="Times New Roman" w:eastAsia="Times New Roman" w:hAnsi="Times New Roman" w:cs="Times New Roman"/>
          <w:sz w:val="24"/>
          <w:szCs w:val="24"/>
        </w:rPr>
        <w:t xml:space="preserve"> Palo Alto, CA: Consulting Psychologists Press, Inc.</w:t>
      </w:r>
    </w:p>
    <w:p w14:paraId="57A63E59"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DF5D9A">
        <w:rPr>
          <w:rFonts w:ascii="Times New Roman" w:eastAsia="Times New Roman" w:hAnsi="Times New Roman" w:cs="Times New Roman"/>
          <w:sz w:val="24"/>
          <w:szCs w:val="24"/>
        </w:rPr>
        <w:t>Grandiosity.</w:t>
      </w:r>
      <w:proofErr w:type="gramEnd"/>
      <w:r w:rsidRPr="00DF5D9A">
        <w:rPr>
          <w:rFonts w:ascii="Times New Roman" w:eastAsia="Times New Roman" w:hAnsi="Times New Roman" w:cs="Times New Roman"/>
          <w:sz w:val="24"/>
          <w:szCs w:val="24"/>
        </w:rPr>
        <w:t xml:space="preserve"> 2014. </w:t>
      </w:r>
      <w:proofErr w:type="gramStart"/>
      <w:r w:rsidRPr="00DF5D9A">
        <w:rPr>
          <w:rFonts w:ascii="Times New Roman" w:eastAsia="Times New Roman" w:hAnsi="Times New Roman" w:cs="Times New Roman"/>
          <w:sz w:val="24"/>
          <w:szCs w:val="24"/>
        </w:rPr>
        <w:t>In</w:t>
      </w:r>
      <w:proofErr w:type="gramEnd"/>
      <w:r w:rsidRPr="00DF5D9A">
        <w:rPr>
          <w:rFonts w:ascii="Times New Roman" w:eastAsia="Times New Roman" w:hAnsi="Times New Roman" w:cs="Times New Roman"/>
          <w:sz w:val="24"/>
          <w:szCs w:val="24"/>
        </w:rPr>
        <w:t xml:space="preserve"> Merriam-Webster.com. Retrieved June 26, 2014, from </w:t>
      </w:r>
      <w:hyperlink r:id="rId10" w:history="1">
        <w:r w:rsidRPr="00DF5D9A">
          <w:rPr>
            <w:rFonts w:ascii="Times New Roman" w:eastAsia="Times New Roman" w:hAnsi="Times New Roman" w:cs="Times New Roman"/>
            <w:sz w:val="24"/>
            <w:szCs w:val="24"/>
          </w:rPr>
          <w:t>http://www.merriam-webster.com/dictionary/grandiosity?show=0&amp;t=1403792900</w:t>
        </w:r>
      </w:hyperlink>
    </w:p>
    <w:p w14:paraId="29FE89C6" w14:textId="191021AB"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Grijalva, E., Harms, P. D., Newman, D. A., Gaddis, B. H., &amp; Fraley, R. C. (201</w:t>
      </w:r>
      <w:r w:rsidRPr="00DF5D9A">
        <w:rPr>
          <w:rFonts w:ascii="Times New Roman" w:hAnsi="Times New Roman" w:cs="Times New Roman"/>
          <w:sz w:val="24"/>
          <w:szCs w:val="24"/>
          <w:lang w:eastAsia="zh-CN"/>
        </w:rPr>
        <w:t>5a</w:t>
      </w:r>
      <w:r w:rsidRPr="00DF5D9A">
        <w:rPr>
          <w:rFonts w:ascii="Times New Roman" w:eastAsia="Times New Roman" w:hAnsi="Times New Roman" w:cs="Times New Roman"/>
          <w:sz w:val="24"/>
          <w:szCs w:val="24"/>
        </w:rPr>
        <w:t>). Narcissism and Leadership: A Meta</w:t>
      </w:r>
      <w:r w:rsidRPr="00DF5D9A">
        <w:rPr>
          <w:rFonts w:ascii="Cambria Math" w:eastAsia="Times New Roman" w:hAnsi="Cambria Math" w:cs="Cambria Math"/>
          <w:sz w:val="24"/>
          <w:szCs w:val="24"/>
        </w:rPr>
        <w:t>‐</w:t>
      </w:r>
      <w:r w:rsidRPr="00DF5D9A">
        <w:rPr>
          <w:rFonts w:ascii="Times New Roman" w:eastAsia="Times New Roman" w:hAnsi="Times New Roman" w:cs="Times New Roman"/>
          <w:sz w:val="24"/>
          <w:szCs w:val="24"/>
        </w:rPr>
        <w:t>Analytic Review of Linear and Nonlinear Relationships. </w:t>
      </w:r>
      <w:r w:rsidRPr="00DF5D9A">
        <w:rPr>
          <w:rFonts w:ascii="Times New Roman" w:eastAsia="Times New Roman" w:hAnsi="Times New Roman" w:cs="Times New Roman"/>
          <w:i/>
          <w:iCs/>
          <w:sz w:val="24"/>
          <w:szCs w:val="24"/>
        </w:rPr>
        <w:t>Personnel Psychology</w:t>
      </w:r>
      <w:r w:rsidR="00CC003E" w:rsidRPr="00DF5D9A">
        <w:rPr>
          <w:rFonts w:ascii="Times New Roman" w:eastAsia="Times New Roman" w:hAnsi="Times New Roman" w:cs="Times New Roman"/>
          <w:i/>
          <w:iCs/>
          <w:sz w:val="24"/>
          <w:szCs w:val="24"/>
        </w:rPr>
        <w:t xml:space="preserve">, 68, </w:t>
      </w:r>
      <w:r w:rsidR="00CC003E" w:rsidRPr="00DF5D9A">
        <w:rPr>
          <w:rFonts w:ascii="Times New Roman" w:eastAsia="Times New Roman" w:hAnsi="Times New Roman" w:cs="Times New Roman"/>
          <w:iCs/>
          <w:sz w:val="24"/>
          <w:szCs w:val="24"/>
        </w:rPr>
        <w:t>1-47</w:t>
      </w:r>
      <w:r w:rsidRPr="00DF5D9A">
        <w:rPr>
          <w:rFonts w:ascii="Times New Roman" w:eastAsia="Times New Roman" w:hAnsi="Times New Roman" w:cs="Times New Roman"/>
          <w:sz w:val="24"/>
          <w:szCs w:val="24"/>
        </w:rPr>
        <w:t>.</w:t>
      </w:r>
      <w:r w:rsidR="00D42819" w:rsidRPr="00DF5D9A">
        <w:rPr>
          <w:rFonts w:ascii="Times New Roman" w:hAnsi="Times New Roman" w:cs="Times New Roman"/>
          <w:sz w:val="24"/>
          <w:szCs w:val="24"/>
          <w:lang w:eastAsia="zh-CN"/>
        </w:rPr>
        <w:t xml:space="preserve"> </w:t>
      </w:r>
      <w:proofErr w:type="gramStart"/>
      <w:r w:rsidR="00D42819" w:rsidRPr="00DF5D9A">
        <w:rPr>
          <w:rFonts w:ascii="Times New Roman" w:hAnsi="Times New Roman" w:cs="Times New Roman"/>
          <w:color w:val="4C4C4C"/>
          <w:sz w:val="24"/>
          <w:szCs w:val="24"/>
          <w:shd w:val="clear" w:color="auto" w:fill="FFFFFF"/>
        </w:rPr>
        <w:t>doi</w:t>
      </w:r>
      <w:proofErr w:type="gramEnd"/>
      <w:r w:rsidR="00D42819" w:rsidRPr="00DF5D9A">
        <w:rPr>
          <w:rFonts w:ascii="Times New Roman" w:hAnsi="Times New Roman" w:cs="Times New Roman"/>
          <w:color w:val="4C4C4C"/>
          <w:sz w:val="24"/>
          <w:szCs w:val="24"/>
          <w:shd w:val="clear" w:color="auto" w:fill="FFFFFF"/>
        </w:rPr>
        <w:t>:</w:t>
      </w:r>
      <w:r w:rsidR="00D43146" w:rsidRPr="00DF5D9A">
        <w:rPr>
          <w:rFonts w:ascii="Times New Roman" w:hAnsi="Times New Roman" w:cs="Times New Roman"/>
          <w:color w:val="4C4C4C"/>
          <w:sz w:val="24"/>
          <w:szCs w:val="24"/>
          <w:shd w:val="clear" w:color="auto" w:fill="FFFFFF"/>
        </w:rPr>
        <w:t xml:space="preserve"> </w:t>
      </w:r>
      <w:r w:rsidR="00D42819" w:rsidRPr="00DF5D9A">
        <w:rPr>
          <w:rFonts w:ascii="Times New Roman" w:hAnsi="Times New Roman" w:cs="Times New Roman"/>
          <w:color w:val="4C4C4C"/>
          <w:sz w:val="24"/>
          <w:szCs w:val="24"/>
          <w:shd w:val="clear" w:color="auto" w:fill="FFFFFF"/>
        </w:rPr>
        <w:t>10.1111/peps.12072</w:t>
      </w:r>
      <w:r w:rsidR="00D42819" w:rsidRPr="00DF5D9A">
        <w:rPr>
          <w:rStyle w:val="CommentReference"/>
          <w:rFonts w:ascii="Times New Roman" w:hAnsi="Times New Roman" w:cs="Times New Roman"/>
          <w:sz w:val="24"/>
          <w:szCs w:val="24"/>
        </w:rPr>
        <w:t xml:space="preserve"> </w:t>
      </w:r>
    </w:p>
    <w:p w14:paraId="24F843BA"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Grijalva, E. Newman, D. A., Tay, L., Donnellan, M. B., Harms, P. D., Robins, R. W., &amp; Yan, T. (2015b). Gender differences in narcissism: A meta-analytic review. </w:t>
      </w:r>
      <w:r w:rsidRPr="00DF5D9A">
        <w:rPr>
          <w:rFonts w:ascii="Times New Roman" w:eastAsia="Times New Roman" w:hAnsi="Times New Roman" w:cs="Times New Roman"/>
          <w:i/>
          <w:sz w:val="24"/>
          <w:szCs w:val="24"/>
        </w:rPr>
        <w:t>Psychological Bulletin, 141</w:t>
      </w:r>
      <w:r w:rsidRPr="00DF5D9A">
        <w:rPr>
          <w:rFonts w:ascii="Times New Roman" w:eastAsia="Times New Roman" w:hAnsi="Times New Roman" w:cs="Times New Roman"/>
          <w:sz w:val="24"/>
          <w:szCs w:val="24"/>
        </w:rPr>
        <w:t xml:space="preserve">, 261-310. </w:t>
      </w:r>
      <w:proofErr w:type="gramStart"/>
      <w:r w:rsidRPr="00DF5D9A">
        <w:rPr>
          <w:rFonts w:ascii="Times New Roman" w:eastAsia="Times New Roman" w:hAnsi="Times New Roman" w:cs="Times New Roman"/>
          <w:sz w:val="24"/>
          <w:szCs w:val="24"/>
        </w:rPr>
        <w:t>doi</w:t>
      </w:r>
      <w:proofErr w:type="gramEnd"/>
      <w:r w:rsidRPr="00DF5D9A">
        <w:rPr>
          <w:rFonts w:ascii="Times New Roman" w:eastAsia="Times New Roman" w:hAnsi="Times New Roman" w:cs="Times New Roman"/>
          <w:sz w:val="24"/>
          <w:szCs w:val="24"/>
        </w:rPr>
        <w:t>: 10.1037/a0038231</w:t>
      </w:r>
    </w:p>
    <w:p w14:paraId="634B0565" w14:textId="4BBAB24A"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DF5D9A">
        <w:rPr>
          <w:rFonts w:ascii="Times New Roman" w:hAnsi="Times New Roman" w:cs="Times New Roman"/>
          <w:sz w:val="24"/>
          <w:szCs w:val="24"/>
        </w:rPr>
        <w:t>Gu</w:t>
      </w:r>
      <w:proofErr w:type="gramEnd"/>
      <w:r w:rsidRPr="00DF5D9A">
        <w:rPr>
          <w:rFonts w:ascii="Times New Roman" w:hAnsi="Times New Roman" w:cs="Times New Roman"/>
          <w:sz w:val="24"/>
          <w:szCs w:val="24"/>
        </w:rPr>
        <w:t xml:space="preserve">, Y., He, N., &amp; Zhao, G. (2013). </w:t>
      </w:r>
      <w:proofErr w:type="gramStart"/>
      <w:r w:rsidRPr="00DF5D9A">
        <w:rPr>
          <w:rFonts w:ascii="Times New Roman" w:hAnsi="Times New Roman" w:cs="Times New Roman"/>
          <w:sz w:val="24"/>
          <w:szCs w:val="24"/>
        </w:rPr>
        <w:t>Attentional bias for performance-related words in individuals with narcissism.</w:t>
      </w:r>
      <w:proofErr w:type="gramEnd"/>
      <w:r w:rsidRPr="00DF5D9A">
        <w:rPr>
          <w:rFonts w:ascii="Times New Roman" w:hAnsi="Times New Roman" w:cs="Times New Roman"/>
          <w:i/>
          <w:iCs/>
          <w:sz w:val="24"/>
          <w:szCs w:val="24"/>
        </w:rPr>
        <w:t xml:space="preserve"> Personality and Individual Differences, 55</w:t>
      </w:r>
      <w:r w:rsidRPr="00DF5D9A">
        <w:rPr>
          <w:rFonts w:ascii="Times New Roman" w:hAnsi="Times New Roman" w:cs="Times New Roman"/>
          <w:sz w:val="24"/>
          <w:szCs w:val="24"/>
        </w:rPr>
        <w:t xml:space="preserve">(6), 671-675. </w:t>
      </w:r>
      <w:proofErr w:type="gramStart"/>
      <w:r w:rsidRPr="00DF5D9A">
        <w:rPr>
          <w:rFonts w:ascii="Times New Roman" w:hAnsi="Times New Roman" w:cs="Times New Roman"/>
          <w:sz w:val="24"/>
          <w:szCs w:val="24"/>
        </w:rPr>
        <w:t>doi</w:t>
      </w:r>
      <w:proofErr w:type="gramEnd"/>
      <w:r w:rsidRPr="00DF5D9A">
        <w:rPr>
          <w:rFonts w:ascii="Times New Roman" w:hAnsi="Times New Roman" w:cs="Times New Roman"/>
          <w:sz w:val="24"/>
          <w:szCs w:val="24"/>
        </w:rPr>
        <w:t>:</w:t>
      </w:r>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10.1016/j.paid.2013.05.009</w:t>
      </w:r>
    </w:p>
    <w:p w14:paraId="792F87D7"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DF5D9A">
        <w:rPr>
          <w:rFonts w:ascii="Times New Roman" w:eastAsia="Times New Roman" w:hAnsi="Times New Roman" w:cs="Times New Roman"/>
          <w:sz w:val="24"/>
          <w:szCs w:val="24"/>
        </w:rPr>
        <w:t>Harms, P.D., Roberts, B.W., Wood, D.O., &amp; Brummel, B.J. (2006).</w:t>
      </w:r>
      <w:proofErr w:type="gramEnd"/>
      <w:r w:rsidRPr="00DF5D9A">
        <w:rPr>
          <w:rFonts w:ascii="Times New Roman" w:eastAsia="Times New Roman" w:hAnsi="Times New Roman" w:cs="Times New Roman"/>
          <w:sz w:val="24"/>
          <w:szCs w:val="24"/>
        </w:rPr>
        <w:t xml:space="preserve">  </w:t>
      </w:r>
      <w:proofErr w:type="gramStart"/>
      <w:r w:rsidRPr="00DF5D9A">
        <w:rPr>
          <w:rFonts w:ascii="Times New Roman" w:eastAsia="Times New Roman" w:hAnsi="Times New Roman" w:cs="Times New Roman"/>
          <w:i/>
          <w:iCs/>
          <w:sz w:val="24"/>
          <w:szCs w:val="24"/>
        </w:rPr>
        <w:t>The Mini-Markers of Evil.</w:t>
      </w:r>
      <w:proofErr w:type="gramEnd"/>
      <w:r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ab/>
      </w:r>
      <w:proofErr w:type="gramStart"/>
      <w:r w:rsidRPr="00DF5D9A">
        <w:rPr>
          <w:rFonts w:ascii="Times New Roman" w:eastAsia="Times New Roman" w:hAnsi="Times New Roman" w:cs="Times New Roman"/>
          <w:sz w:val="24"/>
          <w:szCs w:val="24"/>
        </w:rPr>
        <w:t xml:space="preserve">Manuscript in </w:t>
      </w:r>
      <w:r w:rsidRPr="00DF5D9A">
        <w:rPr>
          <w:rFonts w:ascii="Times New Roman" w:eastAsia="Times New Roman" w:hAnsi="Times New Roman" w:cs="Times New Roman"/>
          <w:sz w:val="24"/>
          <w:szCs w:val="24"/>
        </w:rPr>
        <w:tab/>
        <w:t>preparation.</w:t>
      </w:r>
      <w:proofErr w:type="gramEnd"/>
      <w:r w:rsidRPr="00DF5D9A">
        <w:rPr>
          <w:rFonts w:ascii="Times New Roman" w:eastAsia="Times New Roman" w:hAnsi="Times New Roman" w:cs="Times New Roman"/>
          <w:sz w:val="24"/>
          <w:szCs w:val="24"/>
        </w:rPr>
        <w:t xml:space="preserve">  </w:t>
      </w:r>
      <w:proofErr w:type="gramStart"/>
      <w:r w:rsidRPr="00DF5D9A">
        <w:rPr>
          <w:rFonts w:ascii="Times New Roman" w:eastAsia="Times New Roman" w:hAnsi="Times New Roman" w:cs="Times New Roman"/>
          <w:sz w:val="24"/>
          <w:szCs w:val="24"/>
        </w:rPr>
        <w:t>University of Illinois, Champaign-Urbana.</w:t>
      </w:r>
      <w:proofErr w:type="gramEnd"/>
    </w:p>
    <w:p w14:paraId="2F7B482E"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eastAsia="Times New Roman" w:hAnsi="Times New Roman" w:cs="Times New Roman"/>
          <w:sz w:val="24"/>
          <w:szCs w:val="24"/>
        </w:rPr>
        <w:t xml:space="preserve">*Harms, P. D., Wood, D. O., &amp; Roberts, B. W. (2007). </w:t>
      </w:r>
      <w:r w:rsidRPr="00DF5D9A">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DF5D9A">
        <w:rPr>
          <w:rFonts w:ascii="Times New Roman" w:eastAsia="Times New Roman" w:hAnsi="Times New Roman" w:cs="Times New Roman"/>
          <w:sz w:val="24"/>
          <w:szCs w:val="24"/>
        </w:rPr>
        <w:t xml:space="preserve">. </w:t>
      </w:r>
      <w:r w:rsidRPr="00DF5D9A">
        <w:rPr>
          <w:rFonts w:ascii="Times New Roman" w:hAnsi="Times New Roman" w:cs="Times New Roman"/>
          <w:sz w:val="24"/>
          <w:szCs w:val="24"/>
        </w:rPr>
        <w:t xml:space="preserve">Poster presented at the annual conference for the Society of Industrial-Organizational Psychology, New York, NY. </w:t>
      </w:r>
    </w:p>
    <w:p w14:paraId="611F9BCB" w14:textId="2B7673E2"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DF5D9A">
        <w:rPr>
          <w:rFonts w:ascii="Times New Roman" w:hAnsi="Times New Roman" w:cs="Times New Roman"/>
          <w:sz w:val="24"/>
          <w:szCs w:val="24"/>
        </w:rPr>
        <w:t>Helgeson, V. S., &amp; Fritz, H. L. (1999).</w:t>
      </w:r>
      <w:proofErr w:type="gramEnd"/>
      <w:r w:rsidRPr="00DF5D9A">
        <w:rPr>
          <w:rFonts w:ascii="Times New Roman" w:hAnsi="Times New Roman" w:cs="Times New Roman"/>
          <w:sz w:val="24"/>
          <w:szCs w:val="24"/>
        </w:rPr>
        <w:t xml:space="preserve"> Unmitigated agency and unmitigated communion: Distinctions from agency and communion.</w:t>
      </w:r>
      <w:r w:rsidRPr="00DF5D9A">
        <w:rPr>
          <w:rFonts w:ascii="Times New Roman" w:hAnsi="Times New Roman" w:cs="Times New Roman"/>
          <w:i/>
          <w:iCs/>
          <w:sz w:val="24"/>
          <w:szCs w:val="24"/>
        </w:rPr>
        <w:t xml:space="preserve"> Journal of Research in Personality, 33</w:t>
      </w:r>
      <w:r w:rsidRPr="00DF5D9A">
        <w:rPr>
          <w:rFonts w:ascii="Times New Roman" w:hAnsi="Times New Roman" w:cs="Times New Roman"/>
          <w:sz w:val="24"/>
          <w:szCs w:val="24"/>
        </w:rPr>
        <w:t xml:space="preserve">(2), 131-158. Retrieved from </w:t>
      </w:r>
      <w:r w:rsidR="00562EB3" w:rsidRPr="00DF5D9A">
        <w:rPr>
          <w:rFonts w:ascii="Times New Roman" w:hAnsi="Times New Roman" w:cs="Times New Roman"/>
          <w:sz w:val="24"/>
          <w:szCs w:val="24"/>
        </w:rPr>
        <w:t>http://search.proquest.com/docview/619406741?accountid=14553</w:t>
      </w:r>
    </w:p>
    <w:p w14:paraId="08904610"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hAnsi="Times New Roman" w:cs="Times New Roman"/>
          <w:sz w:val="24"/>
          <w:szCs w:val="24"/>
        </w:rPr>
        <w:lastRenderedPageBreak/>
        <w:t xml:space="preserve">*Hogan, R., &amp; Hogan, J. (2009). </w:t>
      </w:r>
      <w:r w:rsidRPr="00DF5D9A">
        <w:rPr>
          <w:rFonts w:ascii="Times New Roman" w:hAnsi="Times New Roman" w:cs="Times New Roman"/>
          <w:i/>
          <w:sz w:val="24"/>
          <w:szCs w:val="24"/>
        </w:rPr>
        <w:t xml:space="preserve">Hogan Development Survey Manual </w:t>
      </w:r>
      <w:r w:rsidRPr="00DF5D9A">
        <w:rPr>
          <w:rFonts w:ascii="Times New Roman" w:hAnsi="Times New Roman" w:cs="Times New Roman"/>
          <w:sz w:val="24"/>
          <w:szCs w:val="24"/>
        </w:rPr>
        <w:t>(2</w:t>
      </w:r>
      <w:r w:rsidRPr="00DF5D9A">
        <w:rPr>
          <w:rFonts w:ascii="Times New Roman" w:hAnsi="Times New Roman" w:cs="Times New Roman"/>
          <w:sz w:val="24"/>
          <w:szCs w:val="24"/>
          <w:vertAlign w:val="superscript"/>
        </w:rPr>
        <w:t>nd</w:t>
      </w:r>
      <w:r w:rsidRPr="00DF5D9A">
        <w:rPr>
          <w:rFonts w:ascii="Times New Roman" w:hAnsi="Times New Roman" w:cs="Times New Roman"/>
          <w:sz w:val="24"/>
          <w:szCs w:val="24"/>
        </w:rPr>
        <w:t xml:space="preserve"> </w:t>
      </w:r>
      <w:proofErr w:type="gramStart"/>
      <w:r w:rsidRPr="00DF5D9A">
        <w:rPr>
          <w:rFonts w:ascii="Times New Roman" w:hAnsi="Times New Roman" w:cs="Times New Roman"/>
          <w:sz w:val="24"/>
          <w:szCs w:val="24"/>
        </w:rPr>
        <w:t>ed</w:t>
      </w:r>
      <w:proofErr w:type="gramEnd"/>
      <w:r w:rsidRPr="00DF5D9A">
        <w:rPr>
          <w:rFonts w:ascii="Times New Roman" w:hAnsi="Times New Roman" w:cs="Times New Roman"/>
          <w:sz w:val="24"/>
          <w:szCs w:val="24"/>
        </w:rPr>
        <w:t>.). Tulsa, Oklahoma: Hogan Assessment Systems.</w:t>
      </w:r>
    </w:p>
    <w:p w14:paraId="264CFBE4"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 xml:space="preserve">Holtzman, N. S., &amp; </w:t>
      </w:r>
      <w:proofErr w:type="spellStart"/>
      <w:r w:rsidRPr="00DF5D9A">
        <w:rPr>
          <w:rFonts w:ascii="Times New Roman" w:hAnsi="Times New Roman" w:cs="Times New Roman"/>
          <w:sz w:val="24"/>
          <w:szCs w:val="24"/>
          <w:shd w:val="clear" w:color="auto" w:fill="FFFFFF"/>
        </w:rPr>
        <w:t>Strube</w:t>
      </w:r>
      <w:proofErr w:type="spellEnd"/>
      <w:r w:rsidRPr="00DF5D9A">
        <w:rPr>
          <w:rFonts w:ascii="Times New Roman" w:hAnsi="Times New Roman" w:cs="Times New Roman"/>
          <w:sz w:val="24"/>
          <w:szCs w:val="24"/>
          <w:shd w:val="clear" w:color="auto" w:fill="FFFFFF"/>
        </w:rPr>
        <w:t>, M. J. (2013). Above and beyond short-term mating, long-term mating is uniquely tied to human personality.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Evolutionary Psychology,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11</w:t>
      </w:r>
      <w:r w:rsidRPr="00DF5D9A">
        <w:rPr>
          <w:rFonts w:ascii="Times New Roman" w:hAnsi="Times New Roman" w:cs="Times New Roman"/>
          <w:sz w:val="24"/>
          <w:szCs w:val="24"/>
          <w:shd w:val="clear" w:color="auto" w:fill="FFFFFF"/>
        </w:rPr>
        <w:t>(5), 1101-1129. Retrieved from http://search.proquest.com/docview/1506425648?accountid=14553</w:t>
      </w:r>
    </w:p>
    <w:p w14:paraId="726819F7" w14:textId="77777777" w:rsidR="008516CD" w:rsidRPr="00DF5D9A"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proofErr w:type="gramStart"/>
      <w:r w:rsidRPr="00DF5D9A">
        <w:rPr>
          <w:rFonts w:ascii="Times New Roman" w:eastAsia="Times New Roman" w:hAnsi="Times New Roman" w:cs="Times New Roman"/>
          <w:sz w:val="24"/>
          <w:szCs w:val="24"/>
          <w:lang w:eastAsia="zh-CN"/>
        </w:rPr>
        <w:t>Hunter, J. E., &amp; Schmidt, F. L. (Eds.).</w:t>
      </w:r>
      <w:proofErr w:type="gramEnd"/>
      <w:r w:rsidRPr="00DF5D9A">
        <w:rPr>
          <w:rFonts w:ascii="Times New Roman" w:eastAsia="Times New Roman" w:hAnsi="Times New Roman" w:cs="Times New Roman"/>
          <w:sz w:val="24"/>
          <w:szCs w:val="24"/>
          <w:lang w:eastAsia="zh-CN"/>
        </w:rPr>
        <w:t xml:space="preserve"> (2004). </w:t>
      </w:r>
      <w:r w:rsidRPr="00DF5D9A">
        <w:rPr>
          <w:rFonts w:ascii="Times New Roman" w:eastAsia="Times New Roman" w:hAnsi="Times New Roman" w:cs="Times New Roman"/>
          <w:i/>
          <w:iCs/>
          <w:sz w:val="24"/>
          <w:szCs w:val="24"/>
          <w:lang w:eastAsia="zh-CN"/>
        </w:rPr>
        <w:t xml:space="preserve">Methods of meta-analysis: Correcting error and </w:t>
      </w:r>
    </w:p>
    <w:p w14:paraId="1EB90527" w14:textId="3D45B030" w:rsidR="008516CD" w:rsidRPr="00DF5D9A"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i/>
          <w:iCs/>
          <w:sz w:val="24"/>
          <w:szCs w:val="24"/>
          <w:lang w:eastAsia="zh-CN"/>
        </w:rPr>
        <w:t xml:space="preserve"> </w:t>
      </w:r>
      <w:proofErr w:type="gramStart"/>
      <w:r w:rsidRPr="00DF5D9A">
        <w:rPr>
          <w:rFonts w:ascii="Times New Roman" w:eastAsia="Times New Roman" w:hAnsi="Times New Roman" w:cs="Times New Roman"/>
          <w:i/>
          <w:iCs/>
          <w:sz w:val="24"/>
          <w:szCs w:val="24"/>
          <w:lang w:eastAsia="zh-CN"/>
        </w:rPr>
        <w:t>bias</w:t>
      </w:r>
      <w:proofErr w:type="gramEnd"/>
      <w:r w:rsidRPr="00DF5D9A">
        <w:rPr>
          <w:rFonts w:ascii="Times New Roman" w:eastAsia="Times New Roman" w:hAnsi="Times New Roman" w:cs="Times New Roman"/>
          <w:i/>
          <w:iCs/>
          <w:sz w:val="24"/>
          <w:szCs w:val="24"/>
          <w:lang w:eastAsia="zh-CN"/>
        </w:rPr>
        <w:t xml:space="preserve"> in research findings</w:t>
      </w:r>
      <w:r w:rsidRPr="00DF5D9A">
        <w:rPr>
          <w:rFonts w:ascii="Times New Roman" w:eastAsia="Times New Roman" w:hAnsi="Times New Roman" w:cs="Times New Roman"/>
          <w:sz w:val="24"/>
          <w:szCs w:val="24"/>
          <w:lang w:eastAsia="zh-CN"/>
        </w:rPr>
        <w:t xml:space="preserve">. </w:t>
      </w:r>
      <w:r w:rsidR="00F74045" w:rsidRPr="00DF5D9A">
        <w:rPr>
          <w:rFonts w:ascii="Times New Roman" w:eastAsia="Times New Roman" w:hAnsi="Times New Roman" w:cs="Times New Roman"/>
          <w:sz w:val="24"/>
          <w:szCs w:val="24"/>
          <w:lang w:eastAsia="zh-CN"/>
        </w:rPr>
        <w:t>CA</w:t>
      </w:r>
      <w:r w:rsidR="00120214" w:rsidRPr="00DF5D9A">
        <w:rPr>
          <w:rFonts w:ascii="Times New Roman" w:eastAsia="Times New Roman" w:hAnsi="Times New Roman" w:cs="Times New Roman"/>
          <w:sz w:val="24"/>
          <w:szCs w:val="24"/>
          <w:lang w:eastAsia="zh-CN"/>
        </w:rPr>
        <w:t xml:space="preserve">, </w:t>
      </w:r>
      <w:r w:rsidRPr="00DF5D9A">
        <w:rPr>
          <w:rFonts w:ascii="Times New Roman" w:eastAsia="Times New Roman" w:hAnsi="Times New Roman" w:cs="Times New Roman"/>
          <w:sz w:val="24"/>
          <w:szCs w:val="24"/>
          <w:lang w:eastAsia="zh-CN"/>
        </w:rPr>
        <w:t>Sage.</w:t>
      </w:r>
    </w:p>
    <w:p w14:paraId="29484043" w14:textId="3039ED12" w:rsidR="008516CD" w:rsidRPr="00DF5D9A"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Iliescu, D., Ispas, D., Sulea, C., &amp; Ilie, A. (2015). Vocational fit and counterproductive work behaviors: A self-regulation perspective.</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Journal of Applied Psychology,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100</w:t>
      </w:r>
      <w:r w:rsidRPr="00DF5D9A">
        <w:rPr>
          <w:rFonts w:ascii="Times New Roman" w:hAnsi="Times New Roman" w:cs="Times New Roman"/>
          <w:sz w:val="24"/>
          <w:szCs w:val="24"/>
          <w:shd w:val="clear" w:color="auto" w:fill="FFFFFF"/>
        </w:rPr>
        <w:t xml:space="preserve">(1), 21-39. </w:t>
      </w:r>
      <w:proofErr w:type="gramStart"/>
      <w:r w:rsidRPr="00DF5D9A">
        <w:rPr>
          <w:rFonts w:ascii="Times New Roman" w:hAnsi="Times New Roman" w:cs="Times New Roman"/>
          <w:sz w:val="24"/>
          <w:szCs w:val="24"/>
          <w:shd w:val="clear" w:color="auto" w:fill="FFFFFF"/>
        </w:rPr>
        <w:t>doi</w:t>
      </w:r>
      <w:proofErr w:type="gramEnd"/>
      <w:r w:rsidRPr="00DF5D9A">
        <w:rPr>
          <w:rFonts w:ascii="Times New Roman" w:hAnsi="Times New Roman" w:cs="Times New Roman"/>
          <w:sz w:val="24"/>
          <w:szCs w:val="24"/>
          <w:shd w:val="clear" w:color="auto" w:fill="FFFFFF"/>
        </w:rPr>
        <w:t>:</w:t>
      </w:r>
      <w:r w:rsidR="00D43146" w:rsidRPr="00DF5D9A">
        <w:rPr>
          <w:rFonts w:ascii="Times New Roman" w:hAnsi="Times New Roman" w:cs="Times New Roman"/>
          <w:sz w:val="24"/>
          <w:szCs w:val="24"/>
          <w:shd w:val="clear" w:color="auto" w:fill="FFFFFF"/>
        </w:rPr>
        <w:t xml:space="preserve"> </w:t>
      </w:r>
      <w:r w:rsidRPr="00DF5D9A">
        <w:rPr>
          <w:rFonts w:ascii="Times New Roman" w:hAnsi="Times New Roman" w:cs="Times New Roman"/>
          <w:sz w:val="24"/>
          <w:szCs w:val="24"/>
          <w:shd w:val="clear" w:color="auto" w:fill="FFFFFF"/>
        </w:rPr>
        <w:t>10.1037/a0036652</w:t>
      </w:r>
    </w:p>
    <w:p w14:paraId="53D624A1" w14:textId="2DFF1508"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DF5D9A">
        <w:rPr>
          <w:rFonts w:ascii="Times New Roman" w:eastAsia="Times New Roman" w:hAnsi="Times New Roman" w:cs="Times New Roman"/>
          <w:i/>
          <w:sz w:val="24"/>
          <w:szCs w:val="24"/>
        </w:rPr>
        <w:t>Journal of Personality and Social Psychology, 66</w:t>
      </w:r>
      <w:r w:rsidRPr="00DF5D9A">
        <w:rPr>
          <w:rFonts w:ascii="Times New Roman" w:eastAsia="Times New Roman" w:hAnsi="Times New Roman" w:cs="Times New Roman"/>
          <w:sz w:val="24"/>
          <w:szCs w:val="24"/>
        </w:rPr>
        <w:t xml:space="preserve">, 206-219. </w:t>
      </w:r>
      <w:proofErr w:type="gramStart"/>
      <w:r w:rsidRPr="00DF5D9A">
        <w:rPr>
          <w:rFonts w:ascii="Times New Roman" w:eastAsia="Times New Roman" w:hAnsi="Times New Roman" w:cs="Times New Roman"/>
          <w:sz w:val="24"/>
          <w:szCs w:val="24"/>
        </w:rPr>
        <w:t>doi</w:t>
      </w:r>
      <w:proofErr w:type="gramEnd"/>
      <w:r w:rsidRPr="00DF5D9A">
        <w:rPr>
          <w:rFonts w:ascii="Times New Roman" w:eastAsia="Times New Roman" w:hAnsi="Times New Roman" w:cs="Times New Roman"/>
          <w:sz w:val="24"/>
          <w:szCs w:val="24"/>
        </w:rPr>
        <w:t>:</w:t>
      </w:r>
      <w:r w:rsidR="00556CC3"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10.1037/0022-3514.66.1.206</w:t>
      </w:r>
    </w:p>
    <w:p w14:paraId="3BA56656"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DF5D9A">
        <w:rPr>
          <w:rFonts w:ascii="Times New Roman" w:hAnsi="Times New Roman" w:cs="Times New Roman"/>
          <w:sz w:val="24"/>
          <w:szCs w:val="24"/>
        </w:rPr>
        <w:t>Jonason, P. K., Li, N. P., &amp; Teicher, E. A. (2010).</w:t>
      </w:r>
      <w:proofErr w:type="gramEnd"/>
      <w:r w:rsidRPr="00DF5D9A">
        <w:rPr>
          <w:rFonts w:ascii="Times New Roman" w:hAnsi="Times New Roman" w:cs="Times New Roman"/>
          <w:sz w:val="24"/>
          <w:szCs w:val="24"/>
        </w:rPr>
        <w:t xml:space="preserve"> Who is </w:t>
      </w:r>
      <w:proofErr w:type="spellStart"/>
      <w:r w:rsidRPr="00DF5D9A">
        <w:rPr>
          <w:rFonts w:ascii="Times New Roman" w:hAnsi="Times New Roman" w:cs="Times New Roman"/>
          <w:sz w:val="24"/>
          <w:szCs w:val="24"/>
        </w:rPr>
        <w:t>james</w:t>
      </w:r>
      <w:proofErr w:type="spellEnd"/>
      <w:r w:rsidRPr="00DF5D9A">
        <w:rPr>
          <w:rFonts w:ascii="Times New Roman" w:hAnsi="Times New Roman" w:cs="Times New Roman"/>
          <w:sz w:val="24"/>
          <w:szCs w:val="24"/>
        </w:rPr>
        <w:t xml:space="preserve"> bond</w:t>
      </w:r>
      <w:proofErr w:type="gramStart"/>
      <w:r w:rsidRPr="00DF5D9A">
        <w:rPr>
          <w:rFonts w:ascii="Times New Roman" w:hAnsi="Times New Roman" w:cs="Times New Roman"/>
          <w:sz w:val="24"/>
          <w:szCs w:val="24"/>
        </w:rPr>
        <w:t>?:</w:t>
      </w:r>
      <w:proofErr w:type="gramEnd"/>
      <w:r w:rsidRPr="00DF5D9A">
        <w:rPr>
          <w:rFonts w:ascii="Times New Roman" w:hAnsi="Times New Roman" w:cs="Times New Roman"/>
          <w:sz w:val="24"/>
          <w:szCs w:val="24"/>
        </w:rPr>
        <w:t xml:space="preserve"> The dark triad as an agentic social style.</w:t>
      </w:r>
      <w:r w:rsidRPr="00DF5D9A">
        <w:rPr>
          <w:rFonts w:ascii="Times New Roman" w:hAnsi="Times New Roman" w:cs="Times New Roman"/>
          <w:i/>
          <w:iCs/>
          <w:sz w:val="24"/>
          <w:szCs w:val="24"/>
        </w:rPr>
        <w:t xml:space="preserve"> Individual Differences Research, 8</w:t>
      </w:r>
      <w:r w:rsidRPr="00DF5D9A">
        <w:rPr>
          <w:rFonts w:ascii="Times New Roman" w:hAnsi="Times New Roman" w:cs="Times New Roman"/>
          <w:sz w:val="24"/>
          <w:szCs w:val="24"/>
        </w:rPr>
        <w:t xml:space="preserve">(2), 111-120. Retrieved from </w:t>
      </w:r>
      <w:hyperlink r:id="rId11" w:history="1">
        <w:r w:rsidRPr="00DF5D9A">
          <w:rPr>
            <w:rStyle w:val="Hyperlink"/>
            <w:rFonts w:ascii="Times New Roman" w:hAnsi="Times New Roman" w:cs="Times New Roman"/>
            <w:sz w:val="24"/>
            <w:szCs w:val="24"/>
          </w:rPr>
          <w:t>http://search.proquest.com/docview/755202684?accountid=14553</w:t>
        </w:r>
      </w:hyperlink>
    </w:p>
    <w:p w14:paraId="50C71770" w14:textId="77777777" w:rsidR="00120214" w:rsidRPr="00DF5D9A" w:rsidRDefault="00120214" w:rsidP="00120214">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Jones, S. C. (1973). Self and interpersonal evaluation: Esteem theories versus consistency theories. </w:t>
      </w:r>
      <w:r w:rsidRPr="00DF5D9A">
        <w:rPr>
          <w:rFonts w:ascii="Times New Roman" w:eastAsia="Times New Roman" w:hAnsi="Times New Roman" w:cs="Times New Roman"/>
          <w:i/>
          <w:sz w:val="24"/>
          <w:szCs w:val="24"/>
        </w:rPr>
        <w:t>Psychological Bulletin, 79</w:t>
      </w:r>
      <w:r w:rsidRPr="00DF5D9A">
        <w:rPr>
          <w:rFonts w:ascii="Times New Roman" w:eastAsia="Times New Roman" w:hAnsi="Times New Roman" w:cs="Times New Roman"/>
          <w:sz w:val="24"/>
          <w:szCs w:val="24"/>
        </w:rPr>
        <w:t>, 185-199.</w:t>
      </w:r>
      <w:r w:rsidRPr="00DF5D9A">
        <w:rPr>
          <w:rFonts w:ascii="Times New Roman" w:hAnsi="Times New Roman" w:cs="Times New Roman"/>
          <w:sz w:val="24"/>
          <w:szCs w:val="24"/>
          <w:lang w:eastAsia="zh-CN"/>
        </w:rPr>
        <w:t xml:space="preserve"> </w:t>
      </w:r>
      <w:proofErr w:type="gramStart"/>
      <w:r w:rsidRPr="00DF5D9A">
        <w:rPr>
          <w:rFonts w:ascii="Times New Roman" w:hAnsi="Times New Roman" w:cs="Times New Roman"/>
          <w:sz w:val="24"/>
          <w:szCs w:val="24"/>
          <w:lang w:eastAsia="zh-CN"/>
        </w:rPr>
        <w:t>doi</w:t>
      </w:r>
      <w:proofErr w:type="gramEnd"/>
      <w:r w:rsidRPr="00DF5D9A">
        <w:rPr>
          <w:rFonts w:ascii="Times New Roman" w:hAnsi="Times New Roman" w:cs="Times New Roman"/>
          <w:sz w:val="24"/>
          <w:szCs w:val="24"/>
          <w:lang w:eastAsia="zh-CN"/>
        </w:rPr>
        <w:t>:</w:t>
      </w:r>
      <w:r w:rsidRPr="00DF5D9A">
        <w:rPr>
          <w:rFonts w:ascii="Times New Roman" w:hAnsi="Times New Roman" w:cs="Times New Roman"/>
          <w:sz w:val="24"/>
          <w:szCs w:val="24"/>
        </w:rPr>
        <w:t xml:space="preserve"> </w:t>
      </w:r>
      <w:hyperlink r:id="rId12" w:tgtFrame="_blank" w:history="1">
        <w:r w:rsidRPr="00DF5D9A">
          <w:rPr>
            <w:rStyle w:val="Hyperlink"/>
            <w:rFonts w:ascii="Times New Roman" w:hAnsi="Times New Roman" w:cs="Times New Roman"/>
            <w:sz w:val="24"/>
            <w:szCs w:val="24"/>
          </w:rPr>
          <w:t>10.1037/h0033957</w:t>
        </w:r>
      </w:hyperlink>
      <w:r w:rsidRPr="00DF5D9A">
        <w:rPr>
          <w:rStyle w:val="CommentReference"/>
          <w:rFonts w:ascii="Times New Roman" w:hAnsi="Times New Roman" w:cs="Times New Roman"/>
          <w:sz w:val="24"/>
          <w:szCs w:val="24"/>
        </w:rPr>
        <w:t xml:space="preserve"> </w:t>
      </w:r>
    </w:p>
    <w:p w14:paraId="4F3B6677"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DF5D9A">
        <w:rPr>
          <w:rFonts w:ascii="Times New Roman" w:hAnsi="Times New Roman" w:cs="Times New Roman"/>
          <w:sz w:val="24"/>
          <w:szCs w:val="24"/>
        </w:rPr>
        <w:t>Jones, L. L. &amp; Brunell, A. B. (2014).</w:t>
      </w:r>
      <w:proofErr w:type="gramEnd"/>
      <w:r w:rsidRPr="00DF5D9A">
        <w:rPr>
          <w:rFonts w:ascii="Times New Roman" w:hAnsi="Times New Roman" w:cs="Times New Roman"/>
          <w:sz w:val="24"/>
          <w:szCs w:val="24"/>
        </w:rPr>
        <w:t xml:space="preserve"> Clever and crude but not kind: Narcissism, self-esteem, and the self-reference effect. Memory, 22, 307-322. </w:t>
      </w:r>
      <w:proofErr w:type="gramStart"/>
      <w:r w:rsidRPr="00DF5D9A">
        <w:rPr>
          <w:rFonts w:ascii="Times New Roman" w:hAnsi="Times New Roman" w:cs="Times New Roman"/>
          <w:sz w:val="24"/>
          <w:szCs w:val="24"/>
        </w:rPr>
        <w:t>doi</w:t>
      </w:r>
      <w:proofErr w:type="gramEnd"/>
      <w:r w:rsidRPr="00DF5D9A">
        <w:rPr>
          <w:rFonts w:ascii="Times New Roman" w:hAnsi="Times New Roman" w:cs="Times New Roman"/>
          <w:sz w:val="24"/>
          <w:szCs w:val="24"/>
        </w:rPr>
        <w:t>: 10.1080/09658211.2013.778999</w:t>
      </w:r>
    </w:p>
    <w:p w14:paraId="2F8471AA" w14:textId="2C57834B"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DF5D9A">
        <w:rPr>
          <w:rFonts w:ascii="Times New Roman" w:hAnsi="Times New Roman" w:cs="Times New Roman"/>
          <w:sz w:val="24"/>
          <w:szCs w:val="24"/>
        </w:rPr>
        <w:t xml:space="preserve">Judge, T. A., </w:t>
      </w:r>
      <w:proofErr w:type="spellStart"/>
      <w:r w:rsidRPr="00DF5D9A">
        <w:rPr>
          <w:rFonts w:ascii="Times New Roman" w:hAnsi="Times New Roman" w:cs="Times New Roman"/>
          <w:sz w:val="24"/>
          <w:szCs w:val="24"/>
        </w:rPr>
        <w:t>LePine</w:t>
      </w:r>
      <w:proofErr w:type="spellEnd"/>
      <w:r w:rsidRPr="00DF5D9A">
        <w:rPr>
          <w:rFonts w:ascii="Times New Roman" w:hAnsi="Times New Roman" w:cs="Times New Roman"/>
          <w:sz w:val="24"/>
          <w:szCs w:val="24"/>
        </w:rPr>
        <w:t>, J. A., &amp; Rich, B. L. (2006).</w:t>
      </w:r>
      <w:proofErr w:type="gramEnd"/>
      <w:r w:rsidRPr="00DF5D9A">
        <w:rPr>
          <w:rFonts w:ascii="Times New Roman" w:hAnsi="Times New Roman" w:cs="Times New Roman"/>
          <w:sz w:val="24"/>
          <w:szCs w:val="24"/>
        </w:rPr>
        <w:t xml:space="preserve"> Loving </w:t>
      </w:r>
      <w:proofErr w:type="gramStart"/>
      <w:r w:rsidRPr="00DF5D9A">
        <w:rPr>
          <w:rFonts w:ascii="Times New Roman" w:hAnsi="Times New Roman" w:cs="Times New Roman"/>
          <w:sz w:val="24"/>
          <w:szCs w:val="24"/>
        </w:rPr>
        <w:t>yourself</w:t>
      </w:r>
      <w:proofErr w:type="gramEnd"/>
      <w:r w:rsidRPr="00DF5D9A">
        <w:rPr>
          <w:rFonts w:ascii="Times New Roman" w:hAnsi="Times New Roman" w:cs="Times New Roman"/>
          <w:sz w:val="24"/>
          <w:szCs w:val="24"/>
        </w:rPr>
        <w:t xml:space="preserve"> abundantly: Relationship of the narcissistic personality to self- and other perceptions of workplace deviance, </w:t>
      </w:r>
      <w:r w:rsidRPr="00DF5D9A">
        <w:rPr>
          <w:rFonts w:ascii="Times New Roman" w:hAnsi="Times New Roman" w:cs="Times New Roman"/>
          <w:sz w:val="24"/>
          <w:szCs w:val="24"/>
        </w:rPr>
        <w:lastRenderedPageBreak/>
        <w:t xml:space="preserve">leadership, and task and contextual performance. </w:t>
      </w:r>
      <w:r w:rsidRPr="00DF5D9A">
        <w:rPr>
          <w:rFonts w:ascii="Times New Roman" w:hAnsi="Times New Roman" w:cs="Times New Roman"/>
          <w:i/>
          <w:sz w:val="24"/>
          <w:szCs w:val="24"/>
        </w:rPr>
        <w:t>Journal of Applied Psychology</w:t>
      </w:r>
      <w:r w:rsidRPr="00DF5D9A">
        <w:rPr>
          <w:rFonts w:ascii="Times New Roman" w:hAnsi="Times New Roman" w:cs="Times New Roman"/>
          <w:sz w:val="24"/>
          <w:szCs w:val="24"/>
        </w:rPr>
        <w:t xml:space="preserve">, </w:t>
      </w:r>
      <w:r w:rsidRPr="00DF5D9A">
        <w:rPr>
          <w:rFonts w:ascii="Times New Roman" w:hAnsi="Times New Roman" w:cs="Times New Roman"/>
          <w:i/>
          <w:sz w:val="24"/>
          <w:szCs w:val="24"/>
        </w:rPr>
        <w:t>91</w:t>
      </w:r>
      <w:r w:rsidRPr="00DF5D9A">
        <w:rPr>
          <w:rFonts w:ascii="Times New Roman" w:hAnsi="Times New Roman" w:cs="Times New Roman"/>
          <w:sz w:val="24"/>
          <w:szCs w:val="24"/>
        </w:rPr>
        <w:t xml:space="preserve">, 762-776. </w:t>
      </w:r>
      <w:proofErr w:type="gramStart"/>
      <w:r w:rsidR="00A52940" w:rsidRPr="00DF5D9A">
        <w:rPr>
          <w:rFonts w:ascii="Times New Roman" w:hAnsi="Times New Roman" w:cs="Times New Roman"/>
          <w:color w:val="4C4C4C"/>
          <w:sz w:val="24"/>
          <w:szCs w:val="24"/>
          <w:shd w:val="clear" w:color="auto" w:fill="FFFFFF"/>
        </w:rPr>
        <w:t>doi</w:t>
      </w:r>
      <w:proofErr w:type="gramEnd"/>
      <w:r w:rsidR="00A52940" w:rsidRPr="00DF5D9A">
        <w:rPr>
          <w:rFonts w:ascii="Times New Roman" w:hAnsi="Times New Roman" w:cs="Times New Roman"/>
          <w:color w:val="4C4C4C"/>
          <w:sz w:val="24"/>
          <w:szCs w:val="24"/>
          <w:shd w:val="clear" w:color="auto" w:fill="FFFFFF"/>
        </w:rPr>
        <w:t>:</w:t>
      </w:r>
      <w:r w:rsidR="00556CC3" w:rsidRPr="00DF5D9A">
        <w:rPr>
          <w:rFonts w:ascii="Times New Roman" w:hAnsi="Times New Roman" w:cs="Times New Roman"/>
          <w:color w:val="4C4C4C"/>
          <w:sz w:val="24"/>
          <w:szCs w:val="24"/>
          <w:shd w:val="clear" w:color="auto" w:fill="FFFFFF"/>
        </w:rPr>
        <w:t xml:space="preserve"> </w:t>
      </w:r>
      <w:r w:rsidR="00A52940" w:rsidRPr="00DF5D9A">
        <w:rPr>
          <w:rFonts w:ascii="Times New Roman" w:hAnsi="Times New Roman" w:cs="Times New Roman"/>
          <w:color w:val="4C4C4C"/>
          <w:sz w:val="24"/>
          <w:szCs w:val="24"/>
          <w:shd w:val="clear" w:color="auto" w:fill="FFFFFF"/>
        </w:rPr>
        <w:t>10.1037/0021-9010.91.4.762</w:t>
      </w:r>
    </w:p>
    <w:p w14:paraId="070964B9" w14:textId="56CA6E68"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proofErr w:type="gramStart"/>
      <w:r w:rsidRPr="00DF5D9A">
        <w:rPr>
          <w:rFonts w:ascii="Times New Roman" w:eastAsia="Times New Roman" w:hAnsi="Times New Roman" w:cs="Times New Roman"/>
          <w:sz w:val="24"/>
          <w:szCs w:val="24"/>
          <w:lang w:eastAsia="zh-CN"/>
        </w:rPr>
        <w:t>Kenny, D. A. (1994).</w:t>
      </w:r>
      <w:proofErr w:type="gramEnd"/>
      <w:r w:rsidRPr="00DF5D9A">
        <w:rPr>
          <w:rFonts w:ascii="Times New Roman" w:eastAsia="Times New Roman" w:hAnsi="Times New Roman" w:cs="Times New Roman"/>
          <w:sz w:val="24"/>
          <w:szCs w:val="24"/>
          <w:lang w:eastAsia="zh-CN"/>
        </w:rPr>
        <w:t xml:space="preserve"> </w:t>
      </w:r>
      <w:r w:rsidRPr="00DF5D9A">
        <w:rPr>
          <w:rFonts w:ascii="Times New Roman" w:eastAsia="Times New Roman" w:hAnsi="Times New Roman" w:cs="Times New Roman"/>
          <w:i/>
          <w:iCs/>
          <w:sz w:val="24"/>
          <w:szCs w:val="24"/>
          <w:lang w:eastAsia="zh-CN"/>
        </w:rPr>
        <w:t>Interpersonal perception: A social relations analysis</w:t>
      </w:r>
      <w:r w:rsidRPr="00DF5D9A">
        <w:rPr>
          <w:rFonts w:ascii="Times New Roman" w:eastAsia="Times New Roman" w:hAnsi="Times New Roman" w:cs="Times New Roman"/>
          <w:sz w:val="24"/>
          <w:szCs w:val="24"/>
          <w:lang w:eastAsia="zh-CN"/>
        </w:rPr>
        <w:t xml:space="preserve">. </w:t>
      </w:r>
      <w:proofErr w:type="gramStart"/>
      <w:r w:rsidRPr="00DF5D9A">
        <w:rPr>
          <w:rFonts w:ascii="Times New Roman" w:eastAsia="Times New Roman" w:hAnsi="Times New Roman" w:cs="Times New Roman"/>
          <w:sz w:val="24"/>
          <w:szCs w:val="24"/>
          <w:lang w:eastAsia="zh-CN"/>
        </w:rPr>
        <w:t>Guilford Press.</w:t>
      </w:r>
      <w:proofErr w:type="gramEnd"/>
      <w:r w:rsidR="00F97D9A" w:rsidRPr="00DF5D9A">
        <w:rPr>
          <w:rFonts w:ascii="Times New Roman" w:hAnsi="Times New Roman" w:cs="Times New Roman"/>
          <w:sz w:val="24"/>
          <w:szCs w:val="24"/>
          <w:lang w:eastAsia="zh-CN"/>
        </w:rPr>
        <w:t xml:space="preserve"> </w:t>
      </w:r>
      <w:r w:rsidR="00F97D9A" w:rsidRPr="00DF5D9A">
        <w:rPr>
          <w:rFonts w:ascii="Times New Roman" w:hAnsi="Times New Roman" w:cs="Times New Roman"/>
          <w:color w:val="4C4C4C"/>
          <w:sz w:val="24"/>
          <w:szCs w:val="24"/>
          <w:shd w:val="clear" w:color="auto" w:fill="FFFFFF"/>
        </w:rPr>
        <w:t>Retrieved from http://search.proquest.com/docview/618584271?accountid=14553</w:t>
      </w:r>
    </w:p>
    <w:p w14:paraId="08CA19FE" w14:textId="04D8DA79"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DF5D9A">
        <w:rPr>
          <w:rFonts w:ascii="Times New Roman" w:hAnsi="Times New Roman" w:cs="Times New Roman"/>
          <w:sz w:val="24"/>
          <w:szCs w:val="24"/>
        </w:rPr>
        <w:t>Kernis</w:t>
      </w:r>
      <w:proofErr w:type="spellEnd"/>
      <w:r w:rsidRPr="00DF5D9A">
        <w:rPr>
          <w:rFonts w:ascii="Times New Roman" w:hAnsi="Times New Roman" w:cs="Times New Roman"/>
          <w:sz w:val="24"/>
          <w:szCs w:val="24"/>
        </w:rPr>
        <w:t>, M. H., &amp; Sun, C. (1994).</w:t>
      </w:r>
      <w:proofErr w:type="gramEnd"/>
      <w:r w:rsidRPr="00DF5D9A">
        <w:rPr>
          <w:rFonts w:ascii="Times New Roman" w:hAnsi="Times New Roman" w:cs="Times New Roman"/>
          <w:sz w:val="24"/>
          <w:szCs w:val="24"/>
        </w:rPr>
        <w:t xml:space="preserve"> </w:t>
      </w:r>
      <w:proofErr w:type="gramStart"/>
      <w:r w:rsidRPr="00DF5D9A">
        <w:rPr>
          <w:rFonts w:ascii="Times New Roman" w:hAnsi="Times New Roman" w:cs="Times New Roman"/>
          <w:sz w:val="24"/>
          <w:szCs w:val="24"/>
        </w:rPr>
        <w:t>Narcissism and reactions to interpersonal feedback</w:t>
      </w:r>
      <w:r w:rsidRPr="00DF5D9A">
        <w:rPr>
          <w:rFonts w:ascii="Times New Roman" w:hAnsi="Times New Roman" w:cs="Times New Roman"/>
          <w:i/>
          <w:sz w:val="24"/>
          <w:szCs w:val="24"/>
        </w:rPr>
        <w:t>.</w:t>
      </w:r>
      <w:proofErr w:type="gramEnd"/>
      <w:r w:rsidRPr="00DF5D9A">
        <w:rPr>
          <w:rFonts w:ascii="Times New Roman" w:hAnsi="Times New Roman" w:cs="Times New Roman"/>
          <w:i/>
          <w:sz w:val="24"/>
          <w:szCs w:val="24"/>
        </w:rPr>
        <w:t xml:space="preserve"> Journal of Research in Personality, 28</w:t>
      </w:r>
      <w:r w:rsidRPr="00DF5D9A">
        <w:rPr>
          <w:rFonts w:ascii="Times New Roman" w:hAnsi="Times New Roman" w:cs="Times New Roman"/>
          <w:sz w:val="24"/>
          <w:szCs w:val="24"/>
        </w:rPr>
        <w:t xml:space="preserve">, 4-13. Retrieved from </w:t>
      </w:r>
      <w:r w:rsidR="00352F63" w:rsidRPr="00DF5D9A">
        <w:rPr>
          <w:rFonts w:ascii="Times New Roman" w:hAnsi="Times New Roman" w:cs="Times New Roman"/>
          <w:sz w:val="24"/>
          <w:szCs w:val="24"/>
        </w:rPr>
        <w:t>http://search.proquest.com/docview/618526942?accountid=14553</w:t>
      </w:r>
    </w:p>
    <w:p w14:paraId="4C53E1BD" w14:textId="05E7E562" w:rsidR="008516CD" w:rsidRPr="00DF5D9A"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Krizan, Z., &amp; Johar, O. (2012). Envy divides the two faces of narcissism.</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Journal of Personality,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80</w:t>
      </w:r>
      <w:r w:rsidRPr="00DF5D9A">
        <w:rPr>
          <w:rFonts w:ascii="Times New Roman" w:hAnsi="Times New Roman" w:cs="Times New Roman"/>
          <w:sz w:val="24"/>
          <w:szCs w:val="24"/>
          <w:shd w:val="clear" w:color="auto" w:fill="FFFFFF"/>
        </w:rPr>
        <w:t>(5), 1</w:t>
      </w:r>
      <w:r w:rsidR="00D43146" w:rsidRPr="00DF5D9A">
        <w:rPr>
          <w:rFonts w:ascii="Times New Roman" w:hAnsi="Times New Roman" w:cs="Times New Roman"/>
          <w:sz w:val="24"/>
          <w:szCs w:val="24"/>
          <w:shd w:val="clear" w:color="auto" w:fill="FFFFFF"/>
        </w:rPr>
        <w:t>415-1451. doi:</w:t>
      </w:r>
      <w:r w:rsidRPr="00DF5D9A">
        <w:rPr>
          <w:rFonts w:ascii="Times New Roman" w:hAnsi="Times New Roman" w:cs="Times New Roman"/>
          <w:sz w:val="24"/>
          <w:szCs w:val="24"/>
          <w:shd w:val="clear" w:color="auto" w:fill="FFFFFF"/>
        </w:rPr>
        <w:t>10.1111/j.1467-6494.2012.00767.x</w:t>
      </w:r>
    </w:p>
    <w:p w14:paraId="4907FFE7" w14:textId="6FC1FD35"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DF5D9A">
        <w:rPr>
          <w:rFonts w:ascii="Times New Roman" w:hAnsi="Times New Roman" w:cs="Times New Roman"/>
          <w:sz w:val="24"/>
          <w:szCs w:val="24"/>
        </w:rPr>
        <w:t>Krueger, J. I., &amp; Wright, J. C. (2011).</w:t>
      </w:r>
      <w:proofErr w:type="gramEnd"/>
      <w:r w:rsidRPr="00DF5D9A">
        <w:rPr>
          <w:rFonts w:ascii="Times New Roman" w:hAnsi="Times New Roman" w:cs="Times New Roman"/>
          <w:sz w:val="24"/>
          <w:szCs w:val="24"/>
        </w:rPr>
        <w:t xml:space="preserve"> </w:t>
      </w:r>
      <w:proofErr w:type="gramStart"/>
      <w:r w:rsidRPr="00DF5D9A">
        <w:rPr>
          <w:rFonts w:ascii="Times New Roman" w:hAnsi="Times New Roman" w:cs="Times New Roman"/>
          <w:sz w:val="24"/>
          <w:szCs w:val="24"/>
        </w:rPr>
        <w:t>Measurement of self-enhancement (and self-protection).</w:t>
      </w:r>
      <w:proofErr w:type="gramEnd"/>
      <w:r w:rsidRPr="00DF5D9A">
        <w:rPr>
          <w:rFonts w:ascii="Times New Roman" w:hAnsi="Times New Roman" w:cs="Times New Roman"/>
          <w:sz w:val="24"/>
          <w:szCs w:val="24"/>
        </w:rPr>
        <w:t xml:space="preserve"> </w:t>
      </w:r>
      <w:proofErr w:type="gramStart"/>
      <w:r w:rsidRPr="00DF5D9A">
        <w:rPr>
          <w:rFonts w:ascii="Times New Roman" w:hAnsi="Times New Roman" w:cs="Times New Roman"/>
          <w:i/>
          <w:iCs/>
          <w:sz w:val="24"/>
          <w:szCs w:val="24"/>
        </w:rPr>
        <w:t>Handbook of self-enhancement and self-protection.</w:t>
      </w:r>
      <w:proofErr w:type="gramEnd"/>
      <w:r w:rsidRPr="00DF5D9A">
        <w:rPr>
          <w:rFonts w:ascii="Times New Roman" w:hAnsi="Times New Roman" w:cs="Times New Roman"/>
          <w:sz w:val="24"/>
          <w:szCs w:val="24"/>
        </w:rPr>
        <w:t xml:space="preserve"> (pp. 472-494) </w:t>
      </w:r>
      <w:proofErr w:type="gramStart"/>
      <w:r w:rsidRPr="00DF5D9A">
        <w:rPr>
          <w:rFonts w:ascii="Times New Roman" w:hAnsi="Times New Roman" w:cs="Times New Roman"/>
          <w:sz w:val="24"/>
          <w:szCs w:val="24"/>
        </w:rPr>
        <w:t>Guilford Press, New York, NY.</w:t>
      </w:r>
      <w:proofErr w:type="gramEnd"/>
      <w:r w:rsidRPr="00DF5D9A">
        <w:rPr>
          <w:rFonts w:ascii="Times New Roman" w:hAnsi="Times New Roman" w:cs="Times New Roman"/>
          <w:sz w:val="24"/>
          <w:szCs w:val="24"/>
        </w:rPr>
        <w:t xml:space="preserve"> Retrieved from </w:t>
      </w:r>
      <w:r w:rsidR="00547339" w:rsidRPr="00DF5D9A">
        <w:rPr>
          <w:rFonts w:ascii="Times New Roman" w:hAnsi="Times New Roman" w:cs="Times New Roman"/>
          <w:sz w:val="24"/>
          <w:szCs w:val="24"/>
        </w:rPr>
        <w:t>http://search.proquest.com/docview/870549752?accountid=14553</w:t>
      </w:r>
    </w:p>
    <w:p w14:paraId="0BA19045" w14:textId="77777777" w:rsidR="00540863" w:rsidRPr="00DF5D9A" w:rsidRDefault="00540863" w:rsidP="00540863">
      <w:pPr>
        <w:autoSpaceDE w:val="0"/>
        <w:autoSpaceDN w:val="0"/>
        <w:adjustRightInd w:val="0"/>
        <w:spacing w:after="0" w:line="480" w:lineRule="auto"/>
        <w:ind w:left="792" w:hanging="792"/>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Kurt, A. (2005).</w:t>
      </w:r>
      <w:r w:rsidRPr="00DF5D9A">
        <w:rPr>
          <w:rStyle w:val="apple-converted-space"/>
          <w:rFonts w:ascii="Times New Roman" w:hAnsi="Times New Roman" w:cs="Times New Roman"/>
          <w:sz w:val="24"/>
          <w:szCs w:val="24"/>
          <w:shd w:val="clear" w:color="auto" w:fill="FFFFFF"/>
        </w:rPr>
        <w:t> </w:t>
      </w:r>
      <w:proofErr w:type="gramStart"/>
      <w:r w:rsidRPr="00DF5D9A">
        <w:rPr>
          <w:rFonts w:ascii="Times New Roman" w:hAnsi="Times New Roman" w:cs="Times New Roman"/>
          <w:i/>
          <w:iCs/>
          <w:sz w:val="24"/>
          <w:szCs w:val="24"/>
          <w:shd w:val="clear" w:color="auto" w:fill="FFFFFF"/>
        </w:rPr>
        <w:t>The adaptiveness of positive self-evaluations</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sz w:val="24"/>
          <w:szCs w:val="24"/>
          <w:shd w:val="clear" w:color="auto" w:fill="FFFFFF"/>
        </w:rPr>
        <w:t>(Order No.</w:t>
      </w:r>
      <w:proofErr w:type="gramEnd"/>
      <w:r w:rsidRPr="00DF5D9A">
        <w:rPr>
          <w:rFonts w:ascii="Times New Roman" w:hAnsi="Times New Roman" w:cs="Times New Roman"/>
          <w:sz w:val="24"/>
          <w:szCs w:val="24"/>
          <w:shd w:val="clear" w:color="auto" w:fill="FFFFFF"/>
        </w:rPr>
        <w:t xml:space="preserve"> AAINQ99495). </w:t>
      </w:r>
      <w:proofErr w:type="gramStart"/>
      <w:r w:rsidRPr="00DF5D9A">
        <w:rPr>
          <w:rFonts w:ascii="Times New Roman" w:hAnsi="Times New Roman" w:cs="Times New Roman"/>
          <w:sz w:val="24"/>
          <w:szCs w:val="24"/>
          <w:shd w:val="clear" w:color="auto" w:fill="FFFFFF"/>
        </w:rPr>
        <w:t>Available from PsycINFO.</w:t>
      </w:r>
      <w:proofErr w:type="gramEnd"/>
      <w:r w:rsidRPr="00DF5D9A">
        <w:rPr>
          <w:rFonts w:ascii="Times New Roman" w:hAnsi="Times New Roman" w:cs="Times New Roman"/>
          <w:sz w:val="24"/>
          <w:szCs w:val="24"/>
          <w:shd w:val="clear" w:color="auto" w:fill="FFFFFF"/>
        </w:rPr>
        <w:t xml:space="preserve"> </w:t>
      </w:r>
      <w:proofErr w:type="gramStart"/>
      <w:r w:rsidRPr="00DF5D9A">
        <w:rPr>
          <w:rFonts w:ascii="Times New Roman" w:hAnsi="Times New Roman" w:cs="Times New Roman"/>
          <w:sz w:val="24"/>
          <w:szCs w:val="24"/>
          <w:shd w:val="clear" w:color="auto" w:fill="FFFFFF"/>
        </w:rPr>
        <w:t>(621050700; 2005-99016-017).</w:t>
      </w:r>
      <w:proofErr w:type="gramEnd"/>
      <w:r w:rsidRPr="00DF5D9A">
        <w:rPr>
          <w:rFonts w:ascii="Times New Roman" w:hAnsi="Times New Roman" w:cs="Times New Roman"/>
          <w:sz w:val="24"/>
          <w:szCs w:val="24"/>
          <w:shd w:val="clear" w:color="auto" w:fill="FFFFFF"/>
        </w:rPr>
        <w:t xml:space="preserve"> Retrieved from http://search.proquest.com/docview/621050700?accountid=14553</w:t>
      </w:r>
    </w:p>
    <w:p w14:paraId="52F11E81" w14:textId="4000A01B"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proofErr w:type="gramStart"/>
      <w:r w:rsidRPr="00DF5D9A">
        <w:rPr>
          <w:rFonts w:ascii="Times New Roman" w:hAnsi="Times New Roman" w:cs="Times New Roman"/>
          <w:sz w:val="24"/>
          <w:szCs w:val="24"/>
        </w:rPr>
        <w:t>Kurt, A., &amp; Paulhus, D. L. (2008).</w:t>
      </w:r>
      <w:proofErr w:type="gramEnd"/>
      <w:r w:rsidRPr="00DF5D9A">
        <w:rPr>
          <w:rFonts w:ascii="Times New Roman" w:hAnsi="Times New Roman" w:cs="Times New Roman"/>
          <w:sz w:val="24"/>
          <w:szCs w:val="24"/>
        </w:rPr>
        <w:t xml:space="preserve"> Moderators of the adaptiveness of self-enhancement: Operationalization, motivational domain, adjustment facet, and evaluator.</w:t>
      </w:r>
      <w:r w:rsidRPr="00DF5D9A">
        <w:rPr>
          <w:rFonts w:ascii="Times New Roman" w:hAnsi="Times New Roman" w:cs="Times New Roman"/>
          <w:i/>
          <w:iCs/>
          <w:sz w:val="24"/>
          <w:szCs w:val="24"/>
        </w:rPr>
        <w:t xml:space="preserve"> Journal of Research in Personality, 42</w:t>
      </w:r>
      <w:r w:rsidRPr="00DF5D9A">
        <w:rPr>
          <w:rFonts w:ascii="Times New Roman" w:hAnsi="Times New Roman" w:cs="Times New Roman"/>
          <w:sz w:val="24"/>
          <w:szCs w:val="24"/>
        </w:rPr>
        <w:t xml:space="preserve">(4), 839-853. </w:t>
      </w:r>
      <w:r w:rsidR="00D43146" w:rsidRPr="00DF5D9A">
        <w:rPr>
          <w:rFonts w:ascii="Times New Roman" w:hAnsi="Times New Roman" w:cs="Times New Roman"/>
          <w:sz w:val="24"/>
          <w:szCs w:val="24"/>
        </w:rPr>
        <w:t>doi:</w:t>
      </w:r>
      <w:r w:rsidRPr="00DF5D9A">
        <w:rPr>
          <w:rFonts w:ascii="Times New Roman" w:hAnsi="Times New Roman" w:cs="Times New Roman"/>
          <w:sz w:val="24"/>
          <w:szCs w:val="24"/>
        </w:rPr>
        <w:t>10.1016/j.jrp.2007.11.005</w:t>
      </w:r>
    </w:p>
    <w:p w14:paraId="406277BA" w14:textId="0E63249F"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Kwan, V. S. Y., John, O. P., Kenny, D. A., Bond, M. H., &amp; Robins, R. W. (2004). </w:t>
      </w:r>
      <w:proofErr w:type="spellStart"/>
      <w:r w:rsidRPr="00DF5D9A">
        <w:rPr>
          <w:rFonts w:ascii="Times New Roman" w:hAnsi="Times New Roman" w:cs="Times New Roman"/>
          <w:sz w:val="24"/>
          <w:szCs w:val="24"/>
        </w:rPr>
        <w:t>Reconceptualizing</w:t>
      </w:r>
      <w:proofErr w:type="spellEnd"/>
      <w:r w:rsidRPr="00DF5D9A">
        <w:rPr>
          <w:rFonts w:ascii="Times New Roman" w:hAnsi="Times New Roman" w:cs="Times New Roman"/>
          <w:sz w:val="24"/>
          <w:szCs w:val="24"/>
        </w:rPr>
        <w:t xml:space="preserve"> individual differences in self-enhancement bias: An interpersonal approach. </w:t>
      </w:r>
      <w:r w:rsidRPr="00DF5D9A">
        <w:rPr>
          <w:rFonts w:ascii="Times New Roman" w:hAnsi="Times New Roman" w:cs="Times New Roman"/>
          <w:i/>
          <w:sz w:val="24"/>
          <w:szCs w:val="24"/>
        </w:rPr>
        <w:t>Psychological Review, 111</w:t>
      </w:r>
      <w:r w:rsidR="00D43146" w:rsidRPr="00DF5D9A">
        <w:rPr>
          <w:rFonts w:ascii="Times New Roman" w:hAnsi="Times New Roman" w:cs="Times New Roman"/>
          <w:sz w:val="24"/>
          <w:szCs w:val="24"/>
        </w:rPr>
        <w:t xml:space="preserve">, 94-110. </w:t>
      </w:r>
      <w:proofErr w:type="gramStart"/>
      <w:r w:rsidR="00D43146" w:rsidRPr="00DF5D9A">
        <w:rPr>
          <w:rFonts w:ascii="Times New Roman" w:hAnsi="Times New Roman" w:cs="Times New Roman"/>
          <w:sz w:val="24"/>
          <w:szCs w:val="24"/>
        </w:rPr>
        <w:t>doi</w:t>
      </w:r>
      <w:proofErr w:type="gramEnd"/>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10.1037/0033-295X.111.1.94</w:t>
      </w:r>
    </w:p>
    <w:p w14:paraId="0D994589" w14:textId="38F86679"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DF5D9A">
        <w:rPr>
          <w:rFonts w:ascii="Times New Roman" w:hAnsi="Times New Roman" w:cs="Times New Roman"/>
          <w:sz w:val="24"/>
          <w:szCs w:val="24"/>
        </w:rPr>
        <w:t>Kwang, T., &amp; Swann, W. B., Jr. (2010).</w:t>
      </w:r>
      <w:proofErr w:type="gramEnd"/>
      <w:r w:rsidRPr="00DF5D9A">
        <w:rPr>
          <w:rFonts w:ascii="Times New Roman" w:hAnsi="Times New Roman" w:cs="Times New Roman"/>
          <w:sz w:val="24"/>
          <w:szCs w:val="24"/>
        </w:rPr>
        <w:t xml:space="preserve"> Do people embrace praise even when they feel </w:t>
      </w:r>
      <w:r w:rsidRPr="00DF5D9A">
        <w:rPr>
          <w:rFonts w:ascii="Times New Roman" w:hAnsi="Times New Roman" w:cs="Times New Roman"/>
          <w:sz w:val="24"/>
          <w:szCs w:val="24"/>
        </w:rPr>
        <w:lastRenderedPageBreak/>
        <w:t xml:space="preserve">unworthy? </w:t>
      </w:r>
      <w:proofErr w:type="gramStart"/>
      <w:r w:rsidRPr="00DF5D9A">
        <w:rPr>
          <w:rFonts w:ascii="Times New Roman" w:hAnsi="Times New Roman" w:cs="Times New Roman"/>
          <w:sz w:val="24"/>
          <w:szCs w:val="24"/>
        </w:rPr>
        <w:t>A review of critical tests of self-enhancement versus self-verification.</w:t>
      </w:r>
      <w:proofErr w:type="gramEnd"/>
      <w:r w:rsidRPr="00DF5D9A">
        <w:rPr>
          <w:rFonts w:ascii="Times New Roman" w:hAnsi="Times New Roman" w:cs="Times New Roman"/>
          <w:sz w:val="24"/>
          <w:szCs w:val="24"/>
        </w:rPr>
        <w:t xml:space="preserve"> </w:t>
      </w:r>
      <w:r w:rsidRPr="00DF5D9A">
        <w:rPr>
          <w:rFonts w:ascii="Times New Roman" w:hAnsi="Times New Roman" w:cs="Times New Roman"/>
          <w:i/>
          <w:sz w:val="24"/>
          <w:szCs w:val="24"/>
        </w:rPr>
        <w:t>Personality and Social Psychology Review, 14</w:t>
      </w:r>
      <w:r w:rsidRPr="00DF5D9A">
        <w:rPr>
          <w:rFonts w:ascii="Times New Roman" w:hAnsi="Times New Roman" w:cs="Times New Roman"/>
          <w:sz w:val="24"/>
          <w:szCs w:val="24"/>
        </w:rPr>
        <w:t>,</w:t>
      </w:r>
      <w:r w:rsidR="00D43146" w:rsidRPr="00DF5D9A">
        <w:rPr>
          <w:rFonts w:ascii="Times New Roman" w:hAnsi="Times New Roman" w:cs="Times New Roman"/>
          <w:sz w:val="24"/>
          <w:szCs w:val="24"/>
        </w:rPr>
        <w:t xml:space="preserve"> 263-280. </w:t>
      </w:r>
      <w:proofErr w:type="gramStart"/>
      <w:r w:rsidR="00D43146" w:rsidRPr="00DF5D9A">
        <w:rPr>
          <w:rFonts w:ascii="Times New Roman" w:hAnsi="Times New Roman" w:cs="Times New Roman"/>
          <w:sz w:val="24"/>
          <w:szCs w:val="24"/>
        </w:rPr>
        <w:t>doi:</w:t>
      </w:r>
      <w:proofErr w:type="gramEnd"/>
      <w:r w:rsidRPr="00DF5D9A">
        <w:rPr>
          <w:rFonts w:ascii="Times New Roman" w:hAnsi="Times New Roman" w:cs="Times New Roman"/>
          <w:sz w:val="24"/>
          <w:szCs w:val="24"/>
        </w:rPr>
        <w:t>10.1177/1088868310365876</w:t>
      </w:r>
    </w:p>
    <w:p w14:paraId="4C0D43EE" w14:textId="767CB209"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rPr>
        <w:t xml:space="preserve">Leary, M. R. (2007). </w:t>
      </w:r>
      <w:proofErr w:type="gramStart"/>
      <w:r w:rsidRPr="00DF5D9A">
        <w:rPr>
          <w:rFonts w:ascii="Times New Roman" w:hAnsi="Times New Roman" w:cs="Times New Roman"/>
          <w:sz w:val="24"/>
          <w:szCs w:val="24"/>
        </w:rPr>
        <w:t>Motivational and emotional aspects of the self.</w:t>
      </w:r>
      <w:proofErr w:type="gramEnd"/>
      <w:r w:rsidRPr="00DF5D9A">
        <w:rPr>
          <w:rFonts w:ascii="Times New Roman" w:hAnsi="Times New Roman" w:cs="Times New Roman"/>
          <w:sz w:val="24"/>
          <w:szCs w:val="24"/>
        </w:rPr>
        <w:t xml:space="preserve"> </w:t>
      </w:r>
      <w:r w:rsidRPr="00DF5D9A">
        <w:rPr>
          <w:rFonts w:ascii="Times New Roman" w:hAnsi="Times New Roman" w:cs="Times New Roman"/>
          <w:i/>
          <w:sz w:val="24"/>
          <w:szCs w:val="24"/>
        </w:rPr>
        <w:t>Annual Review of Psychology</w:t>
      </w:r>
      <w:r w:rsidRPr="00DF5D9A">
        <w:rPr>
          <w:rFonts w:ascii="Times New Roman" w:hAnsi="Times New Roman" w:cs="Times New Roman"/>
          <w:sz w:val="24"/>
          <w:szCs w:val="24"/>
        </w:rPr>
        <w:t xml:space="preserve">, </w:t>
      </w:r>
      <w:r w:rsidRPr="00DF5D9A">
        <w:rPr>
          <w:rFonts w:ascii="Times New Roman" w:hAnsi="Times New Roman" w:cs="Times New Roman"/>
          <w:i/>
          <w:sz w:val="24"/>
          <w:szCs w:val="24"/>
        </w:rPr>
        <w:t>58</w:t>
      </w:r>
      <w:r w:rsidRPr="00DF5D9A">
        <w:rPr>
          <w:rFonts w:ascii="Times New Roman" w:hAnsi="Times New Roman" w:cs="Times New Roman"/>
          <w:sz w:val="24"/>
          <w:szCs w:val="24"/>
        </w:rPr>
        <w:t>, 317-344.</w:t>
      </w:r>
      <w:r w:rsidR="003C1AC4" w:rsidRPr="00DF5D9A">
        <w:rPr>
          <w:rFonts w:ascii="Times New Roman" w:hAnsi="Times New Roman" w:cs="Times New Roman"/>
          <w:sz w:val="24"/>
          <w:szCs w:val="24"/>
          <w:lang w:eastAsia="zh-CN"/>
        </w:rPr>
        <w:t xml:space="preserve"> </w:t>
      </w:r>
      <w:r w:rsidR="00D6558B" w:rsidRPr="00DF5D9A">
        <w:rPr>
          <w:rFonts w:ascii="Times New Roman" w:hAnsi="Times New Roman" w:cs="Times New Roman"/>
          <w:color w:val="4C4C4C"/>
          <w:sz w:val="24"/>
          <w:szCs w:val="24"/>
          <w:shd w:val="clear" w:color="auto" w:fill="FFFFFF"/>
        </w:rPr>
        <w:t>doi:http://dx.doi.org/10.1146/annurev.psych.58.110405.085658</w:t>
      </w:r>
    </w:p>
    <w:p w14:paraId="2B09037A" w14:textId="2106FABF"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Mezulis, A. H., Abramson, L. Y., Hyde, J. S., &amp; Hankin, B. L. (2004). Is there a universal positivity bias in attributions? </w:t>
      </w:r>
      <w:proofErr w:type="gramStart"/>
      <w:r w:rsidRPr="00DF5D9A">
        <w:rPr>
          <w:rFonts w:ascii="Times New Roman" w:hAnsi="Times New Roman" w:cs="Times New Roman"/>
          <w:sz w:val="24"/>
          <w:szCs w:val="24"/>
        </w:rPr>
        <w:t>A meta-analytic review of individual, developmental, and cultural differences in the self-serving attributional bias.</w:t>
      </w:r>
      <w:proofErr w:type="gramEnd"/>
      <w:r w:rsidRPr="00DF5D9A">
        <w:rPr>
          <w:rFonts w:ascii="Times New Roman" w:hAnsi="Times New Roman" w:cs="Times New Roman"/>
          <w:i/>
          <w:iCs/>
          <w:sz w:val="24"/>
          <w:szCs w:val="24"/>
        </w:rPr>
        <w:t xml:space="preserve"> Psychological Bulletin, 130</w:t>
      </w:r>
      <w:r w:rsidRPr="00DF5D9A">
        <w:rPr>
          <w:rFonts w:ascii="Times New Roman" w:hAnsi="Times New Roman" w:cs="Times New Roman"/>
          <w:sz w:val="24"/>
          <w:szCs w:val="24"/>
        </w:rPr>
        <w:t>(5),</w:t>
      </w:r>
      <w:r w:rsidR="00D43146" w:rsidRPr="00DF5D9A">
        <w:rPr>
          <w:rFonts w:ascii="Times New Roman" w:hAnsi="Times New Roman" w:cs="Times New Roman"/>
          <w:sz w:val="24"/>
          <w:szCs w:val="24"/>
        </w:rPr>
        <w:t xml:space="preserve"> 711-747. </w:t>
      </w:r>
      <w:proofErr w:type="gramStart"/>
      <w:r w:rsidR="00D43146" w:rsidRPr="00DF5D9A">
        <w:rPr>
          <w:rFonts w:ascii="Times New Roman" w:hAnsi="Times New Roman" w:cs="Times New Roman"/>
          <w:sz w:val="24"/>
          <w:szCs w:val="24"/>
        </w:rPr>
        <w:t>doi</w:t>
      </w:r>
      <w:proofErr w:type="gramEnd"/>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10.1037/0033-2909.130.5.711</w:t>
      </w:r>
    </w:p>
    <w:p w14:paraId="13D72A54" w14:textId="57A9FCD1"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DF5D9A">
        <w:rPr>
          <w:rFonts w:ascii="Times New Roman" w:hAnsi="Times New Roman" w:cs="Times New Roman"/>
          <w:sz w:val="24"/>
          <w:szCs w:val="24"/>
        </w:rPr>
        <w:t xml:space="preserve">Miller, J. D. Campbell, W. K., Young, D. L., </w:t>
      </w:r>
      <w:proofErr w:type="spellStart"/>
      <w:r w:rsidRPr="00DF5D9A">
        <w:rPr>
          <w:rFonts w:ascii="Times New Roman" w:hAnsi="Times New Roman" w:cs="Times New Roman"/>
          <w:sz w:val="24"/>
          <w:szCs w:val="24"/>
        </w:rPr>
        <w:t>Lakey</w:t>
      </w:r>
      <w:proofErr w:type="spellEnd"/>
      <w:r w:rsidRPr="00DF5D9A">
        <w:rPr>
          <w:rFonts w:ascii="Times New Roman" w:hAnsi="Times New Roman" w:cs="Times New Roman"/>
          <w:sz w:val="24"/>
          <w:szCs w:val="24"/>
        </w:rPr>
        <w:t xml:space="preserve">, C. E., Reidy, D. E., </w:t>
      </w:r>
      <w:proofErr w:type="spellStart"/>
      <w:r w:rsidRPr="00DF5D9A">
        <w:rPr>
          <w:rFonts w:ascii="Times New Roman" w:hAnsi="Times New Roman" w:cs="Times New Roman"/>
          <w:sz w:val="24"/>
          <w:szCs w:val="24"/>
        </w:rPr>
        <w:t>Zeichner</w:t>
      </w:r>
      <w:proofErr w:type="spellEnd"/>
      <w:r w:rsidRPr="00DF5D9A">
        <w:rPr>
          <w:rFonts w:ascii="Times New Roman" w:hAnsi="Times New Roman" w:cs="Times New Roman"/>
          <w:sz w:val="24"/>
          <w:szCs w:val="24"/>
        </w:rPr>
        <w:t>, A., &amp; Goodie, A. S. (2009).</w:t>
      </w:r>
      <w:proofErr w:type="gramEnd"/>
      <w:r w:rsidRPr="00DF5D9A">
        <w:rPr>
          <w:rFonts w:ascii="Times New Roman" w:hAnsi="Times New Roman" w:cs="Times New Roman"/>
          <w:sz w:val="24"/>
          <w:szCs w:val="24"/>
        </w:rPr>
        <w:t xml:space="preserve"> </w:t>
      </w:r>
      <w:r w:rsidR="00120214" w:rsidRPr="00DF5D9A">
        <w:rPr>
          <w:rFonts w:ascii="Times New Roman" w:hAnsi="Times New Roman" w:cs="Times New Roman"/>
          <w:sz w:val="24"/>
          <w:szCs w:val="24"/>
        </w:rPr>
        <w:t xml:space="preserve">Examining the relations among narcissism, impulsivity, and self-defeating behaviors. </w:t>
      </w:r>
      <w:r w:rsidRPr="00DF5D9A">
        <w:rPr>
          <w:rFonts w:ascii="Times New Roman" w:hAnsi="Times New Roman" w:cs="Times New Roman"/>
          <w:i/>
          <w:sz w:val="24"/>
          <w:szCs w:val="24"/>
        </w:rPr>
        <w:t>Journal of Personality, 77</w:t>
      </w:r>
      <w:r w:rsidRPr="00DF5D9A">
        <w:rPr>
          <w:rFonts w:ascii="Times New Roman" w:hAnsi="Times New Roman" w:cs="Times New Roman"/>
          <w:sz w:val="24"/>
          <w:szCs w:val="24"/>
        </w:rPr>
        <w:t xml:space="preserve">, 761-793. </w:t>
      </w:r>
      <w:proofErr w:type="gramStart"/>
      <w:r w:rsidRPr="00DF5D9A">
        <w:rPr>
          <w:rFonts w:ascii="Times New Roman" w:hAnsi="Times New Roman" w:cs="Times New Roman"/>
          <w:sz w:val="24"/>
          <w:szCs w:val="24"/>
        </w:rPr>
        <w:t>doi</w:t>
      </w:r>
      <w:proofErr w:type="gramEnd"/>
      <w:r w:rsidRPr="00DF5D9A">
        <w:rPr>
          <w:rFonts w:ascii="Times New Roman" w:hAnsi="Times New Roman" w:cs="Times New Roman"/>
          <w:sz w:val="24"/>
          <w:szCs w:val="24"/>
        </w:rPr>
        <w:t>: 10.1111/j.1467-6494.2009.00564.x</w:t>
      </w:r>
    </w:p>
    <w:p w14:paraId="59CE5940" w14:textId="58900349"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Morf, C. C., Horvath, S., &amp; Torchetti, L. (2011). Narcissistic self-enhancement: Tales of (successful?) self-portrayal. </w:t>
      </w:r>
      <w:proofErr w:type="gramStart"/>
      <w:r w:rsidRPr="00DF5D9A">
        <w:rPr>
          <w:rFonts w:ascii="Times New Roman" w:hAnsi="Times New Roman" w:cs="Times New Roman"/>
          <w:sz w:val="24"/>
          <w:szCs w:val="24"/>
        </w:rPr>
        <w:t xml:space="preserve">In M. D. Alicke &amp; C. Sedikides (Eds.), </w:t>
      </w:r>
      <w:r w:rsidRPr="00DF5D9A">
        <w:rPr>
          <w:rFonts w:ascii="Times New Roman" w:hAnsi="Times New Roman" w:cs="Times New Roman"/>
          <w:i/>
          <w:iCs/>
          <w:sz w:val="24"/>
          <w:szCs w:val="24"/>
        </w:rPr>
        <w:t>Handbook of self-enhancement and self-protection.</w:t>
      </w:r>
      <w:proofErr w:type="gramEnd"/>
      <w:r w:rsidRPr="00DF5D9A">
        <w:rPr>
          <w:rFonts w:ascii="Times New Roman" w:hAnsi="Times New Roman" w:cs="Times New Roman"/>
          <w:sz w:val="24"/>
          <w:szCs w:val="24"/>
        </w:rPr>
        <w:t xml:space="preserve"> (pp. 399-424) </w:t>
      </w:r>
      <w:proofErr w:type="gramStart"/>
      <w:r w:rsidRPr="00DF5D9A">
        <w:rPr>
          <w:rFonts w:ascii="Times New Roman" w:hAnsi="Times New Roman" w:cs="Times New Roman"/>
          <w:sz w:val="24"/>
          <w:szCs w:val="24"/>
        </w:rPr>
        <w:t>Guilford Press, New York, NY.</w:t>
      </w:r>
      <w:proofErr w:type="gramEnd"/>
      <w:r w:rsidRPr="00DF5D9A">
        <w:rPr>
          <w:rFonts w:ascii="Times New Roman" w:hAnsi="Times New Roman" w:cs="Times New Roman"/>
          <w:sz w:val="24"/>
          <w:szCs w:val="24"/>
        </w:rPr>
        <w:t xml:space="preserve"> Retrieved from </w:t>
      </w:r>
      <w:r w:rsidR="00AF2075" w:rsidRPr="00DF5D9A">
        <w:rPr>
          <w:rFonts w:ascii="Times New Roman" w:hAnsi="Times New Roman" w:cs="Times New Roman"/>
          <w:sz w:val="24"/>
          <w:szCs w:val="24"/>
        </w:rPr>
        <w:t>http://search.proquest.com/docview/870549727?accountid=14553</w:t>
      </w:r>
    </w:p>
    <w:p w14:paraId="5C42E542" w14:textId="5C882A3D"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DF5D9A">
        <w:rPr>
          <w:rFonts w:ascii="Times New Roman" w:hAnsi="Times New Roman" w:cs="Times New Roman"/>
          <w:sz w:val="24"/>
          <w:szCs w:val="24"/>
        </w:rPr>
        <w:t>Morf, C. C., &amp; Rhodewalt, F. (2001).</w:t>
      </w:r>
      <w:proofErr w:type="gramEnd"/>
      <w:r w:rsidRPr="00DF5D9A">
        <w:rPr>
          <w:rFonts w:ascii="Times New Roman" w:hAnsi="Times New Roman" w:cs="Times New Roman"/>
          <w:sz w:val="24"/>
          <w:szCs w:val="24"/>
        </w:rPr>
        <w:t xml:space="preserve"> </w:t>
      </w:r>
      <w:proofErr w:type="gramStart"/>
      <w:r w:rsidRPr="00DF5D9A">
        <w:rPr>
          <w:rFonts w:ascii="Times New Roman" w:hAnsi="Times New Roman" w:cs="Times New Roman"/>
          <w:sz w:val="24"/>
          <w:szCs w:val="24"/>
        </w:rPr>
        <w:t>Unraveling the paradoxes of narcissism: A dynamic self-regulatory processing model.</w:t>
      </w:r>
      <w:proofErr w:type="gramEnd"/>
      <w:r w:rsidRPr="00DF5D9A">
        <w:rPr>
          <w:rFonts w:ascii="Times New Roman" w:hAnsi="Times New Roman" w:cs="Times New Roman"/>
          <w:sz w:val="24"/>
          <w:szCs w:val="24"/>
        </w:rPr>
        <w:t xml:space="preserve"> </w:t>
      </w:r>
      <w:r w:rsidRPr="00DF5D9A">
        <w:rPr>
          <w:rFonts w:ascii="Times New Roman" w:hAnsi="Times New Roman" w:cs="Times New Roman"/>
          <w:i/>
          <w:sz w:val="24"/>
          <w:szCs w:val="24"/>
        </w:rPr>
        <w:t>Psychological Inquiry, 12</w:t>
      </w:r>
      <w:r w:rsidR="00D43146" w:rsidRPr="00DF5D9A">
        <w:rPr>
          <w:rFonts w:ascii="Times New Roman" w:hAnsi="Times New Roman" w:cs="Times New Roman"/>
          <w:sz w:val="24"/>
          <w:szCs w:val="24"/>
        </w:rPr>
        <w:t xml:space="preserve">, 177-196. </w:t>
      </w:r>
      <w:proofErr w:type="gramStart"/>
      <w:r w:rsidR="00D43146" w:rsidRPr="00DF5D9A">
        <w:rPr>
          <w:rFonts w:ascii="Times New Roman" w:hAnsi="Times New Roman" w:cs="Times New Roman"/>
          <w:sz w:val="24"/>
          <w:szCs w:val="24"/>
        </w:rPr>
        <w:t>doi</w:t>
      </w:r>
      <w:proofErr w:type="gramEnd"/>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10.1207/S15327965PLI1204_1</w:t>
      </w:r>
    </w:p>
    <w:p w14:paraId="0D61FC3B" w14:textId="539FF072"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Nehrig, N. (2015).</w:t>
      </w:r>
      <w:r w:rsidRPr="00DF5D9A">
        <w:rPr>
          <w:rStyle w:val="apple-converted-space"/>
          <w:rFonts w:ascii="Times New Roman" w:hAnsi="Times New Roman" w:cs="Times New Roman"/>
          <w:sz w:val="24"/>
          <w:szCs w:val="24"/>
          <w:shd w:val="clear" w:color="auto" w:fill="FFFFFF"/>
        </w:rPr>
        <w:t> </w:t>
      </w:r>
      <w:r w:rsidRPr="00DF5D9A">
        <w:rPr>
          <w:rFonts w:ascii="Times New Roman" w:hAnsi="Times New Roman" w:cs="Times New Roman"/>
          <w:i/>
          <w:iCs/>
          <w:sz w:val="24"/>
          <w:szCs w:val="24"/>
          <w:shd w:val="clear" w:color="auto" w:fill="FFFFFF"/>
        </w:rPr>
        <w:t>Self-reported mental health of narcissists: Illusion or reality?</w:t>
      </w:r>
      <w:r w:rsidR="00CD77B9" w:rsidRPr="00DF5D9A">
        <w:rPr>
          <w:rFonts w:ascii="Times New Roman" w:hAnsi="Times New Roman" w:cs="Times New Roman"/>
          <w:i/>
          <w:iCs/>
          <w:sz w:val="24"/>
          <w:szCs w:val="24"/>
          <w:shd w:val="clear" w:color="auto" w:fill="FFFFFF"/>
        </w:rPr>
        <w:t xml:space="preserve"> </w:t>
      </w:r>
      <w:proofErr w:type="gramStart"/>
      <w:r w:rsidRPr="00DF5D9A">
        <w:rPr>
          <w:rFonts w:ascii="Times New Roman" w:hAnsi="Times New Roman" w:cs="Times New Roman"/>
          <w:sz w:val="24"/>
          <w:szCs w:val="24"/>
          <w:shd w:val="clear" w:color="auto" w:fill="FFFFFF"/>
        </w:rPr>
        <w:t>(Order No.</w:t>
      </w:r>
      <w:proofErr w:type="gramEnd"/>
      <w:r w:rsidRPr="00DF5D9A">
        <w:rPr>
          <w:rFonts w:ascii="Times New Roman" w:hAnsi="Times New Roman" w:cs="Times New Roman"/>
          <w:sz w:val="24"/>
          <w:szCs w:val="24"/>
          <w:shd w:val="clear" w:color="auto" w:fill="FFFFFF"/>
        </w:rPr>
        <w:t xml:space="preserve"> AAI3579848). </w:t>
      </w:r>
      <w:proofErr w:type="gramStart"/>
      <w:r w:rsidRPr="00DF5D9A">
        <w:rPr>
          <w:rFonts w:ascii="Times New Roman" w:hAnsi="Times New Roman" w:cs="Times New Roman"/>
          <w:sz w:val="24"/>
          <w:szCs w:val="24"/>
          <w:shd w:val="clear" w:color="auto" w:fill="FFFFFF"/>
        </w:rPr>
        <w:t>Available from PsycINFO.</w:t>
      </w:r>
      <w:proofErr w:type="gramEnd"/>
      <w:r w:rsidRPr="00DF5D9A">
        <w:rPr>
          <w:rFonts w:ascii="Times New Roman" w:hAnsi="Times New Roman" w:cs="Times New Roman"/>
          <w:sz w:val="24"/>
          <w:szCs w:val="24"/>
          <w:shd w:val="clear" w:color="auto" w:fill="FFFFFF"/>
        </w:rPr>
        <w:t xml:space="preserve"> </w:t>
      </w:r>
      <w:proofErr w:type="gramStart"/>
      <w:r w:rsidRPr="00DF5D9A">
        <w:rPr>
          <w:rFonts w:ascii="Times New Roman" w:hAnsi="Times New Roman" w:cs="Times New Roman"/>
          <w:sz w:val="24"/>
          <w:szCs w:val="24"/>
          <w:shd w:val="clear" w:color="auto" w:fill="FFFFFF"/>
        </w:rPr>
        <w:t>(1648596703; 2015-99020-461).</w:t>
      </w:r>
      <w:proofErr w:type="gramEnd"/>
      <w:r w:rsidRPr="00DF5D9A">
        <w:rPr>
          <w:rFonts w:ascii="Times New Roman" w:hAnsi="Times New Roman" w:cs="Times New Roman"/>
          <w:sz w:val="24"/>
          <w:szCs w:val="24"/>
          <w:shd w:val="clear" w:color="auto" w:fill="FFFFFF"/>
        </w:rPr>
        <w:t xml:space="preserve"> Retrieved from http://search.proquest.com/docview/1648596703?accountid=14553</w:t>
      </w:r>
    </w:p>
    <w:p w14:paraId="03162274" w14:textId="01C8769D" w:rsidR="008516CD" w:rsidRPr="00DF5D9A"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DF5D9A">
        <w:rPr>
          <w:rFonts w:ascii="Times New Roman" w:hAnsi="Times New Roman" w:cs="Times New Roman"/>
          <w:sz w:val="24"/>
          <w:szCs w:val="24"/>
        </w:rPr>
        <w:lastRenderedPageBreak/>
        <w:t xml:space="preserve">*Nùnez, Y. T. (2007). </w:t>
      </w:r>
      <w:proofErr w:type="gramStart"/>
      <w:r w:rsidRPr="00DF5D9A">
        <w:rPr>
          <w:rFonts w:ascii="Times New Roman" w:hAnsi="Times New Roman" w:cs="Times New Roman"/>
          <w:sz w:val="24"/>
          <w:szCs w:val="24"/>
        </w:rPr>
        <w:t>Self-evaluation and functioning.</w:t>
      </w:r>
      <w:proofErr w:type="gramEnd"/>
      <w:r w:rsidRPr="00DF5D9A">
        <w:rPr>
          <w:rFonts w:ascii="Times New Roman" w:hAnsi="Times New Roman" w:cs="Times New Roman"/>
          <w:sz w:val="24"/>
          <w:szCs w:val="24"/>
        </w:rPr>
        <w:t xml:space="preserve"> </w:t>
      </w:r>
      <w:proofErr w:type="gramStart"/>
      <w:r w:rsidRPr="00DF5D9A">
        <w:rPr>
          <w:rFonts w:ascii="Times New Roman" w:eastAsia="Times New Roman" w:hAnsi="Times New Roman" w:cs="Times New Roman"/>
          <w:sz w:val="24"/>
          <w:szCs w:val="24"/>
        </w:rPr>
        <w:t>(Doctoral dissertation).</w:t>
      </w:r>
      <w:proofErr w:type="gramEnd"/>
      <w:r w:rsidRPr="00DF5D9A">
        <w:rPr>
          <w:rFonts w:ascii="Times New Roman" w:eastAsia="Times New Roman" w:hAnsi="Times New Roman" w:cs="Times New Roman"/>
          <w:sz w:val="24"/>
          <w:szCs w:val="24"/>
        </w:rPr>
        <w:t xml:space="preserve"> </w:t>
      </w:r>
      <w:proofErr w:type="gramStart"/>
      <w:r w:rsidRPr="00DF5D9A">
        <w:rPr>
          <w:rFonts w:ascii="Times New Roman" w:eastAsia="Times New Roman" w:hAnsi="Times New Roman" w:cs="Times New Roman"/>
          <w:sz w:val="24"/>
          <w:szCs w:val="24"/>
        </w:rPr>
        <w:t xml:space="preserve">Retrieved from </w:t>
      </w:r>
      <w:r w:rsidRPr="00DF5D9A">
        <w:rPr>
          <w:rFonts w:ascii="Times New Roman" w:hAnsi="Times New Roman" w:cs="Times New Roman"/>
          <w:iCs/>
          <w:sz w:val="24"/>
          <w:szCs w:val="24"/>
        </w:rPr>
        <w:t>ProQuest Dissertations and Theses.</w:t>
      </w:r>
      <w:proofErr w:type="gramEnd"/>
      <w:r w:rsidRPr="00DF5D9A">
        <w:rPr>
          <w:rFonts w:ascii="Times New Roman" w:hAnsi="Times New Roman" w:cs="Times New Roman"/>
          <w:i/>
          <w:iCs/>
          <w:sz w:val="24"/>
          <w:szCs w:val="24"/>
        </w:rPr>
        <w:t xml:space="preserve"> </w:t>
      </w:r>
      <w:r w:rsidRPr="00DF5D9A">
        <w:rPr>
          <w:rFonts w:ascii="Times New Roman" w:hAnsi="Times New Roman" w:cs="Times New Roman"/>
          <w:iCs/>
          <w:sz w:val="24"/>
          <w:szCs w:val="24"/>
        </w:rPr>
        <w:t xml:space="preserve">(Accession Order No. </w:t>
      </w:r>
      <w:r w:rsidRPr="00DF5D9A">
        <w:rPr>
          <w:rFonts w:ascii="Times New Roman" w:hAnsi="Times New Roman" w:cs="Times New Roman"/>
          <w:sz w:val="24"/>
          <w:szCs w:val="24"/>
        </w:rPr>
        <w:t>3285793)</w:t>
      </w:r>
      <w:r w:rsidR="00F60126" w:rsidRPr="00DF5D9A">
        <w:rPr>
          <w:rFonts w:ascii="Times New Roman" w:hAnsi="Times New Roman" w:cs="Times New Roman"/>
          <w:sz w:val="24"/>
          <w:szCs w:val="24"/>
          <w:lang w:eastAsia="zh-CN"/>
        </w:rPr>
        <w:t xml:space="preserve">. </w:t>
      </w:r>
      <w:r w:rsidR="00F60126" w:rsidRPr="00DF5D9A">
        <w:rPr>
          <w:rFonts w:ascii="Times New Roman" w:hAnsi="Times New Roman" w:cs="Times New Roman"/>
          <w:color w:val="4C4C4C"/>
          <w:sz w:val="24"/>
          <w:szCs w:val="24"/>
          <w:shd w:val="clear" w:color="auto" w:fill="FFFFFF"/>
        </w:rPr>
        <w:t xml:space="preserve">Retrieved from </w:t>
      </w:r>
      <w:hyperlink r:id="rId13" w:history="1">
        <w:r w:rsidR="00744518" w:rsidRPr="00DF5D9A">
          <w:rPr>
            <w:rStyle w:val="Hyperlink"/>
            <w:rFonts w:ascii="Times New Roman" w:hAnsi="Times New Roman" w:cs="Times New Roman"/>
            <w:sz w:val="24"/>
            <w:szCs w:val="24"/>
            <w:shd w:val="clear" w:color="auto" w:fill="FFFFFF"/>
          </w:rPr>
          <w:t>http://search.proquest.com/docview/621726364?accountid=14553</w:t>
        </w:r>
      </w:hyperlink>
    </w:p>
    <w:p w14:paraId="71FBC66E" w14:textId="6BB21D20" w:rsidR="00744518" w:rsidRPr="00DF5D9A" w:rsidRDefault="00744518"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DF5D9A">
        <w:rPr>
          <w:rFonts w:ascii="Times New Roman" w:hAnsi="Times New Roman" w:cs="Times New Roman"/>
          <w:color w:val="4C4C4C"/>
          <w:sz w:val="24"/>
          <w:szCs w:val="24"/>
          <w:shd w:val="clear" w:color="auto" w:fill="FFFFFF"/>
        </w:rPr>
        <w:t>Nye, C. D., Su, R., Rounds, J., &amp; Drasgow, F. (2012).</w:t>
      </w:r>
      <w:proofErr w:type="gramEnd"/>
      <w:r w:rsidRPr="00DF5D9A">
        <w:rPr>
          <w:rFonts w:ascii="Times New Roman" w:hAnsi="Times New Roman" w:cs="Times New Roman"/>
          <w:color w:val="4C4C4C"/>
          <w:sz w:val="24"/>
          <w:szCs w:val="24"/>
          <w:shd w:val="clear" w:color="auto" w:fill="FFFFFF"/>
        </w:rPr>
        <w:t xml:space="preserve"> Vocational interests and performance: A quantitative summary of over 60 years of research. </w:t>
      </w:r>
      <w:r w:rsidRPr="00DF5D9A">
        <w:rPr>
          <w:rFonts w:ascii="Times New Roman" w:hAnsi="Times New Roman" w:cs="Times New Roman"/>
          <w:i/>
          <w:color w:val="4C4C4C"/>
          <w:sz w:val="24"/>
          <w:szCs w:val="24"/>
          <w:shd w:val="clear" w:color="auto" w:fill="FFFFFF"/>
        </w:rPr>
        <w:t>Perspectives on Psychological Science, 7</w:t>
      </w:r>
      <w:r w:rsidRPr="00DF5D9A">
        <w:rPr>
          <w:rFonts w:ascii="Times New Roman" w:hAnsi="Times New Roman" w:cs="Times New Roman"/>
          <w:color w:val="4C4C4C"/>
          <w:sz w:val="24"/>
          <w:szCs w:val="24"/>
          <w:shd w:val="clear" w:color="auto" w:fill="FFFFFF"/>
        </w:rPr>
        <w:t xml:space="preserve">, 384-403. </w:t>
      </w:r>
      <w:proofErr w:type="gramStart"/>
      <w:r w:rsidRPr="00DF5D9A">
        <w:rPr>
          <w:rFonts w:ascii="Times New Roman" w:hAnsi="Times New Roman" w:cs="Times New Roman"/>
          <w:color w:val="4C4C4C"/>
          <w:sz w:val="24"/>
          <w:szCs w:val="24"/>
          <w:shd w:val="clear" w:color="auto" w:fill="FFFFFF"/>
        </w:rPr>
        <w:t>doi</w:t>
      </w:r>
      <w:proofErr w:type="gramEnd"/>
      <w:r w:rsidRPr="00DF5D9A">
        <w:rPr>
          <w:rFonts w:ascii="Times New Roman" w:hAnsi="Times New Roman" w:cs="Times New Roman"/>
          <w:color w:val="4C4C4C"/>
          <w:sz w:val="24"/>
          <w:szCs w:val="24"/>
          <w:shd w:val="clear" w:color="auto" w:fill="FFFFFF"/>
        </w:rPr>
        <w:t>: 10.1177/1745691612449021</w:t>
      </w:r>
    </w:p>
    <w:p w14:paraId="32689B0F" w14:textId="149C0AE6" w:rsidR="008516CD" w:rsidRPr="00DF5D9A"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DF5D9A">
        <w:rPr>
          <w:rFonts w:ascii="Times New Roman" w:hAnsi="Times New Roman" w:cs="Times New Roman"/>
          <w:sz w:val="24"/>
          <w:szCs w:val="24"/>
          <w:shd w:val="clear" w:color="auto" w:fill="FFFFFF"/>
          <w:lang w:eastAsia="zh-CN"/>
        </w:rPr>
        <w:t>*</w:t>
      </w:r>
      <w:r w:rsidRPr="00DF5D9A">
        <w:rPr>
          <w:rFonts w:ascii="Times New Roman" w:hAnsi="Times New Roman" w:cs="Times New Roman"/>
          <w:sz w:val="24"/>
          <w:szCs w:val="24"/>
          <w:shd w:val="clear" w:color="auto" w:fill="FFFFFF"/>
        </w:rPr>
        <w:t xml:space="preserve">Park, S. W., &amp; Colvin, C. R. (2014). </w:t>
      </w:r>
      <w:proofErr w:type="gramStart"/>
      <w:r w:rsidRPr="00DF5D9A">
        <w:rPr>
          <w:rFonts w:ascii="Times New Roman" w:hAnsi="Times New Roman" w:cs="Times New Roman"/>
          <w:sz w:val="24"/>
          <w:szCs w:val="24"/>
          <w:shd w:val="clear" w:color="auto" w:fill="FFFFFF"/>
        </w:rPr>
        <w:t>Narcissism and discrepancy between self and friends' perceptions of personality.</w:t>
      </w:r>
      <w:proofErr w:type="gramEnd"/>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Journal of Personality,</w:t>
      </w:r>
      <w:r w:rsidRPr="00DF5D9A">
        <w:rPr>
          <w:rStyle w:val="apple-converted-space"/>
          <w:rFonts w:ascii="Times New Roman" w:hAnsi="Times New Roman" w:cs="Times New Roman"/>
          <w:i/>
          <w:iCs/>
          <w:sz w:val="24"/>
          <w:szCs w:val="24"/>
          <w:shd w:val="clear" w:color="auto" w:fill="FFFFFF"/>
        </w:rPr>
        <w:t> </w:t>
      </w:r>
      <w:r w:rsidRPr="00DF5D9A">
        <w:rPr>
          <w:rFonts w:ascii="Times New Roman" w:hAnsi="Times New Roman" w:cs="Times New Roman"/>
          <w:i/>
          <w:iCs/>
          <w:sz w:val="24"/>
          <w:szCs w:val="24"/>
          <w:shd w:val="clear" w:color="auto" w:fill="FFFFFF"/>
        </w:rPr>
        <w:t>82</w:t>
      </w:r>
      <w:r w:rsidRPr="00DF5D9A">
        <w:rPr>
          <w:rFonts w:ascii="Times New Roman" w:hAnsi="Times New Roman" w:cs="Times New Roman"/>
          <w:sz w:val="24"/>
          <w:szCs w:val="24"/>
          <w:shd w:val="clear" w:color="auto" w:fill="FFFFFF"/>
        </w:rPr>
        <w:t xml:space="preserve">(4), 278-286. </w:t>
      </w:r>
      <w:proofErr w:type="gramStart"/>
      <w:r w:rsidR="00D43146" w:rsidRPr="00DF5D9A">
        <w:rPr>
          <w:rFonts w:ascii="Times New Roman" w:hAnsi="Times New Roman" w:cs="Times New Roman"/>
          <w:sz w:val="24"/>
          <w:szCs w:val="24"/>
          <w:shd w:val="clear" w:color="auto" w:fill="FFFFFF"/>
        </w:rPr>
        <w:t>doi</w:t>
      </w:r>
      <w:proofErr w:type="gramEnd"/>
      <w:r w:rsidR="00D43146" w:rsidRPr="00DF5D9A">
        <w:rPr>
          <w:rFonts w:ascii="Times New Roman" w:hAnsi="Times New Roman" w:cs="Times New Roman"/>
          <w:sz w:val="24"/>
          <w:szCs w:val="24"/>
          <w:shd w:val="clear" w:color="auto" w:fill="FFFFFF"/>
        </w:rPr>
        <w:t xml:space="preserve">: </w:t>
      </w:r>
      <w:r w:rsidRPr="00DF5D9A">
        <w:rPr>
          <w:rFonts w:ascii="Times New Roman" w:hAnsi="Times New Roman" w:cs="Times New Roman"/>
          <w:sz w:val="24"/>
          <w:szCs w:val="24"/>
          <w:shd w:val="clear" w:color="auto" w:fill="FFFFFF"/>
        </w:rPr>
        <w:t>10.1111/jopy.12053</w:t>
      </w:r>
    </w:p>
    <w:p w14:paraId="72114A2A" w14:textId="77777777" w:rsidR="008516CD" w:rsidRPr="00DF5D9A"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DF5D9A">
        <w:rPr>
          <w:rFonts w:ascii="Times New Roman" w:hAnsi="Times New Roman" w:cs="Times New Roman"/>
          <w:sz w:val="24"/>
          <w:szCs w:val="24"/>
          <w:shd w:val="clear" w:color="auto" w:fill="FFFFFF"/>
        </w:rPr>
        <w:t xml:space="preserve">*Park, S. W., Joo, M. J., Heo, Y. H., &amp; Tignor, S. M. (2015). </w:t>
      </w:r>
      <w:r w:rsidRPr="00DF5D9A">
        <w:rPr>
          <w:rFonts w:ascii="Times New Roman" w:hAnsi="Times New Roman" w:cs="Times New Roman"/>
          <w:i/>
          <w:sz w:val="24"/>
          <w:szCs w:val="24"/>
          <w:shd w:val="clear" w:color="auto" w:fill="FFFFFF"/>
        </w:rPr>
        <w:t>Accuracy and bias in self-perception of performance: Narcissism matters in Korea as well.</w:t>
      </w:r>
      <w:r w:rsidRPr="00DF5D9A">
        <w:rPr>
          <w:rFonts w:ascii="Times New Roman" w:hAnsi="Times New Roman" w:cs="Times New Roman"/>
          <w:sz w:val="24"/>
          <w:szCs w:val="24"/>
          <w:shd w:val="clear" w:color="auto" w:fill="FFFFFF"/>
        </w:rPr>
        <w:t xml:space="preserve"> Manuscript submitted for publication.</w:t>
      </w:r>
    </w:p>
    <w:p w14:paraId="1C57248C" w14:textId="6B9BF331"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*Paulhus, D. L. (1998). Interpersonal and intrapsychic adaptiveness of trait self-enhancement: A mixed blessing? </w:t>
      </w:r>
      <w:r w:rsidRPr="00DF5D9A">
        <w:rPr>
          <w:rFonts w:ascii="Times New Roman" w:hAnsi="Times New Roman" w:cs="Times New Roman"/>
          <w:i/>
          <w:sz w:val="24"/>
          <w:szCs w:val="24"/>
        </w:rPr>
        <w:t>Journal of Personality and Social Psychology, 74,</w:t>
      </w:r>
      <w:r w:rsidRPr="00DF5D9A">
        <w:rPr>
          <w:rFonts w:ascii="Times New Roman" w:hAnsi="Times New Roman" w:cs="Times New Roman"/>
          <w:sz w:val="24"/>
          <w:szCs w:val="24"/>
        </w:rPr>
        <w:t xml:space="preserve"> 1197-1208. doi:10.1037/0022-3514.74.5.1197</w:t>
      </w:r>
    </w:p>
    <w:p w14:paraId="5621C8EE"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DF5D9A">
        <w:rPr>
          <w:rFonts w:ascii="Times New Roman" w:hAnsi="Times New Roman" w:cs="Times New Roman"/>
          <w:sz w:val="24"/>
          <w:szCs w:val="24"/>
        </w:rPr>
        <w:t>Paulhus, D. L. (2001).</w:t>
      </w:r>
      <w:proofErr w:type="gramEnd"/>
      <w:r w:rsidRPr="00DF5D9A">
        <w:rPr>
          <w:rFonts w:ascii="Times New Roman" w:hAnsi="Times New Roman" w:cs="Times New Roman"/>
          <w:sz w:val="24"/>
          <w:szCs w:val="24"/>
        </w:rPr>
        <w:t xml:space="preserve"> Normal narcissism: Two minimalist accounts. </w:t>
      </w:r>
      <w:r w:rsidRPr="00DF5D9A">
        <w:rPr>
          <w:rFonts w:ascii="Times New Roman" w:hAnsi="Times New Roman" w:cs="Times New Roman"/>
          <w:i/>
          <w:sz w:val="24"/>
          <w:szCs w:val="24"/>
        </w:rPr>
        <w:t>Psychological Inquiry, 12</w:t>
      </w:r>
      <w:r w:rsidRPr="00DF5D9A">
        <w:rPr>
          <w:rFonts w:ascii="Times New Roman" w:hAnsi="Times New Roman" w:cs="Times New Roman"/>
          <w:sz w:val="24"/>
          <w:szCs w:val="24"/>
        </w:rPr>
        <w:t xml:space="preserve">, 228-230. Retrieved from </w:t>
      </w:r>
      <w:hyperlink r:id="rId14" w:history="1">
        <w:r w:rsidRPr="00DF5D9A">
          <w:rPr>
            <w:rStyle w:val="Hyperlink"/>
            <w:rFonts w:ascii="Times New Roman" w:hAnsi="Times New Roman" w:cs="Times New Roman"/>
            <w:sz w:val="24"/>
            <w:szCs w:val="24"/>
          </w:rPr>
          <w:t>http://search.proquest.com/docview/619648461?accountid=14553</w:t>
        </w:r>
      </w:hyperlink>
    </w:p>
    <w:p w14:paraId="69262388" w14:textId="06E3BDCF"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Paulhus, D. L., Harms, P. D., Bruce, M. N., &amp; </w:t>
      </w:r>
      <w:proofErr w:type="spellStart"/>
      <w:r w:rsidRPr="00DF5D9A">
        <w:rPr>
          <w:rFonts w:ascii="Times New Roman" w:eastAsia="Times New Roman" w:hAnsi="Times New Roman" w:cs="Times New Roman"/>
          <w:sz w:val="24"/>
          <w:szCs w:val="24"/>
        </w:rPr>
        <w:t>Lysy</w:t>
      </w:r>
      <w:proofErr w:type="spellEnd"/>
      <w:r w:rsidRPr="00DF5D9A">
        <w:rPr>
          <w:rFonts w:ascii="Times New Roman" w:eastAsia="Times New Roman" w:hAnsi="Times New Roman" w:cs="Times New Roman"/>
          <w:sz w:val="24"/>
          <w:szCs w:val="24"/>
        </w:rPr>
        <w:t>, D. C. (2003). The over-claiming technique: Measuring self-enhancement independent of ability.</w:t>
      </w:r>
      <w:r w:rsidRPr="00DF5D9A">
        <w:rPr>
          <w:rFonts w:ascii="Times New Roman" w:eastAsia="Times New Roman" w:hAnsi="Times New Roman" w:cs="Times New Roman"/>
          <w:i/>
          <w:iCs/>
          <w:sz w:val="24"/>
          <w:szCs w:val="24"/>
        </w:rPr>
        <w:t> Journal of Personality and Social Psychology, 84</w:t>
      </w:r>
      <w:r w:rsidRPr="00DF5D9A">
        <w:rPr>
          <w:rFonts w:ascii="Times New Roman" w:eastAsia="Times New Roman" w:hAnsi="Times New Roman" w:cs="Times New Roman"/>
          <w:sz w:val="24"/>
          <w:szCs w:val="24"/>
        </w:rPr>
        <w:t>, 890-904. doi:.1037/0022-3514.84.4.890</w:t>
      </w:r>
    </w:p>
    <w:p w14:paraId="772E06C6"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DF5D9A">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DF5D9A">
        <w:rPr>
          <w:rFonts w:ascii="Times New Roman" w:hAnsi="Times New Roman" w:cs="Times New Roman"/>
          <w:i/>
          <w:sz w:val="24"/>
          <w:szCs w:val="24"/>
        </w:rPr>
        <w:t xml:space="preserve">Journal of Personality, </w:t>
      </w:r>
      <w:r w:rsidRPr="00DF5D9A">
        <w:rPr>
          <w:rFonts w:ascii="Times New Roman" w:hAnsi="Times New Roman" w:cs="Times New Roman"/>
          <w:i/>
          <w:sz w:val="24"/>
          <w:szCs w:val="24"/>
        </w:rPr>
        <w:lastRenderedPageBreak/>
        <w:t>66</w:t>
      </w:r>
      <w:r w:rsidRPr="00DF5D9A">
        <w:rPr>
          <w:rFonts w:ascii="Times New Roman" w:hAnsi="Times New Roman" w:cs="Times New Roman"/>
          <w:sz w:val="24"/>
          <w:szCs w:val="24"/>
        </w:rPr>
        <w:t xml:space="preserve">, 1025-1060. Retrieved from </w:t>
      </w:r>
      <w:hyperlink r:id="rId15" w:history="1">
        <w:r w:rsidRPr="00DF5D9A">
          <w:rPr>
            <w:rStyle w:val="Hyperlink"/>
            <w:rFonts w:ascii="Times New Roman" w:hAnsi="Times New Roman" w:cs="Times New Roman"/>
            <w:sz w:val="24"/>
            <w:szCs w:val="24"/>
          </w:rPr>
          <w:t>http://search.proquest.com/docview/619339531?accountid=14553</w:t>
        </w:r>
      </w:hyperlink>
    </w:p>
    <w:p w14:paraId="3BC6C920"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DF5D9A">
        <w:rPr>
          <w:rFonts w:ascii="Times New Roman" w:hAnsi="Times New Roman" w:cs="Times New Roman"/>
          <w:sz w:val="24"/>
          <w:szCs w:val="24"/>
        </w:rPr>
        <w:t>Paulhus, D. L., &amp; Jones, D. N. (2011, January).</w:t>
      </w:r>
      <w:proofErr w:type="gramEnd"/>
      <w:r w:rsidRPr="00DF5D9A">
        <w:rPr>
          <w:rFonts w:ascii="Times New Roman" w:hAnsi="Times New Roman" w:cs="Times New Roman"/>
          <w:sz w:val="24"/>
          <w:szCs w:val="24"/>
        </w:rPr>
        <w:t xml:space="preserve"> </w:t>
      </w:r>
      <w:proofErr w:type="gramStart"/>
      <w:r w:rsidRPr="00DF5D9A">
        <w:rPr>
          <w:rFonts w:ascii="Times New Roman" w:hAnsi="Times New Roman" w:cs="Times New Roman"/>
          <w:i/>
          <w:sz w:val="24"/>
          <w:szCs w:val="24"/>
        </w:rPr>
        <w:t>Introducing a short measure of the Dark Triad.</w:t>
      </w:r>
      <w:proofErr w:type="gramEnd"/>
      <w:r w:rsidRPr="00DF5D9A">
        <w:rPr>
          <w:rFonts w:ascii="Times New Roman" w:hAnsi="Times New Roman" w:cs="Times New Roman"/>
          <w:sz w:val="24"/>
          <w:szCs w:val="24"/>
        </w:rPr>
        <w:t xml:space="preserve"> Poster presented at the meeting of the Society for Personality and Social Psychology, San Antonio, TX.</w:t>
      </w:r>
    </w:p>
    <w:p w14:paraId="541E9961" w14:textId="14A7DD5C"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rPr>
        <w:t xml:space="preserve">*Paulhus, D. L., &amp; Williams, K. M. (2002). The dark triad of personality: Narcissism, </w:t>
      </w:r>
      <w:proofErr w:type="spellStart"/>
      <w:proofErr w:type="gramStart"/>
      <w:r w:rsidRPr="00DF5D9A">
        <w:rPr>
          <w:rFonts w:ascii="Times New Roman" w:eastAsia="Times New Roman" w:hAnsi="Times New Roman" w:cs="Times New Roman"/>
          <w:sz w:val="24"/>
          <w:szCs w:val="24"/>
        </w:rPr>
        <w:t>machiavellianism</w:t>
      </w:r>
      <w:proofErr w:type="spellEnd"/>
      <w:proofErr w:type="gramEnd"/>
      <w:r w:rsidRPr="00DF5D9A">
        <w:rPr>
          <w:rFonts w:ascii="Times New Roman" w:eastAsia="Times New Roman" w:hAnsi="Times New Roman" w:cs="Times New Roman"/>
          <w:sz w:val="24"/>
          <w:szCs w:val="24"/>
        </w:rPr>
        <w:t xml:space="preserve"> and psychopathy. </w:t>
      </w:r>
      <w:r w:rsidRPr="00DF5D9A">
        <w:rPr>
          <w:rFonts w:ascii="Times New Roman" w:eastAsia="Times New Roman" w:hAnsi="Times New Roman" w:cs="Times New Roman"/>
          <w:i/>
          <w:iCs/>
          <w:sz w:val="24"/>
          <w:szCs w:val="24"/>
        </w:rPr>
        <w:t>Journal of Research in Personality, 36</w:t>
      </w:r>
      <w:r w:rsidRPr="00DF5D9A">
        <w:rPr>
          <w:rFonts w:ascii="Times New Roman" w:eastAsia="Times New Roman" w:hAnsi="Times New Roman" w:cs="Times New Roman"/>
          <w:sz w:val="24"/>
          <w:szCs w:val="24"/>
        </w:rPr>
        <w:t xml:space="preserve">, 556-563. </w:t>
      </w:r>
      <w:proofErr w:type="gramStart"/>
      <w:r w:rsidRPr="00DF5D9A">
        <w:rPr>
          <w:rFonts w:ascii="Times New Roman" w:eastAsia="Times New Roman" w:hAnsi="Times New Roman" w:cs="Times New Roman"/>
          <w:sz w:val="24"/>
          <w:szCs w:val="24"/>
        </w:rPr>
        <w:t>doi</w:t>
      </w:r>
      <w:proofErr w:type="gramEnd"/>
      <w:r w:rsidRPr="00DF5D9A">
        <w:rPr>
          <w:rFonts w:ascii="Times New Roman" w:eastAsia="Times New Roman" w:hAnsi="Times New Roman" w:cs="Times New Roman"/>
          <w:sz w:val="24"/>
          <w:szCs w:val="24"/>
        </w:rPr>
        <w:t>:</w:t>
      </w:r>
      <w:r w:rsidR="00D43146"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10.1016/S0092-6566(02)00505-6</w:t>
      </w:r>
    </w:p>
    <w:p w14:paraId="50D4F03C" w14:textId="13104BEC"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F5D9A">
        <w:rPr>
          <w:rFonts w:ascii="Times New Roman" w:hAnsi="Times New Roman" w:cs="Times New Roman"/>
          <w:sz w:val="24"/>
          <w:szCs w:val="24"/>
        </w:rPr>
        <w:t xml:space="preserve">Pincus, A. L., Ansell, E. B., Pimentel, C. A., Cain, N. M., Wright, A. G. C., &amp; Levy, K. N. (2009). </w:t>
      </w:r>
      <w:proofErr w:type="gramStart"/>
      <w:r w:rsidRPr="00DF5D9A">
        <w:rPr>
          <w:rFonts w:ascii="Times New Roman" w:hAnsi="Times New Roman" w:cs="Times New Roman"/>
          <w:sz w:val="24"/>
          <w:szCs w:val="24"/>
        </w:rPr>
        <w:t>Initial construction and validation of the pathological narcissism inventory.</w:t>
      </w:r>
      <w:proofErr w:type="gramEnd"/>
      <w:r w:rsidRPr="00DF5D9A">
        <w:rPr>
          <w:rFonts w:ascii="Times New Roman" w:hAnsi="Times New Roman" w:cs="Times New Roman"/>
          <w:i/>
          <w:iCs/>
          <w:sz w:val="24"/>
          <w:szCs w:val="24"/>
        </w:rPr>
        <w:t xml:space="preserve"> Psychological Assessment, 21</w:t>
      </w:r>
      <w:r w:rsidRPr="00DF5D9A">
        <w:rPr>
          <w:rFonts w:ascii="Times New Roman" w:hAnsi="Times New Roman" w:cs="Times New Roman"/>
          <w:sz w:val="24"/>
          <w:szCs w:val="24"/>
        </w:rPr>
        <w:t xml:space="preserve">(3), 365-379. </w:t>
      </w:r>
      <w:proofErr w:type="gramStart"/>
      <w:r w:rsidR="00D43146" w:rsidRPr="00DF5D9A">
        <w:rPr>
          <w:rFonts w:ascii="Times New Roman" w:hAnsi="Times New Roman" w:cs="Times New Roman"/>
          <w:sz w:val="24"/>
          <w:szCs w:val="24"/>
        </w:rPr>
        <w:t>d</w:t>
      </w:r>
      <w:r w:rsidRPr="00DF5D9A">
        <w:rPr>
          <w:rFonts w:ascii="Times New Roman" w:hAnsi="Times New Roman" w:cs="Times New Roman"/>
          <w:sz w:val="24"/>
          <w:szCs w:val="24"/>
        </w:rPr>
        <w:t>oi</w:t>
      </w:r>
      <w:proofErr w:type="gramEnd"/>
      <w:r w:rsidR="00D43146" w:rsidRPr="00DF5D9A">
        <w:rPr>
          <w:rFonts w:ascii="Times New Roman" w:hAnsi="Times New Roman" w:cs="Times New Roman"/>
          <w:sz w:val="24"/>
          <w:szCs w:val="24"/>
        </w:rPr>
        <w:t xml:space="preserve">: </w:t>
      </w:r>
      <w:r w:rsidRPr="00DF5D9A">
        <w:rPr>
          <w:rFonts w:ascii="Times New Roman" w:hAnsi="Times New Roman" w:cs="Times New Roman"/>
          <w:sz w:val="24"/>
          <w:szCs w:val="24"/>
        </w:rPr>
        <w:t>10.1037/a0016530</w:t>
      </w:r>
    </w:p>
    <w:p w14:paraId="141119B2" w14:textId="7A771130"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DF5D9A">
        <w:rPr>
          <w:rFonts w:ascii="Times New Roman" w:eastAsia="Times New Roman" w:hAnsi="Times New Roman" w:cs="Times New Roman"/>
          <w:sz w:val="24"/>
          <w:szCs w:val="24"/>
        </w:rPr>
        <w:t>Podsakoff, N. P., Whiting, S. W., Welsh, D. T., &amp; Mai, K. M. (2013).</w:t>
      </w:r>
      <w:proofErr w:type="gramEnd"/>
      <w:r w:rsidRPr="00DF5D9A">
        <w:rPr>
          <w:rFonts w:ascii="Times New Roman" w:eastAsia="Times New Roman" w:hAnsi="Times New Roman" w:cs="Times New Roman"/>
          <w:sz w:val="24"/>
          <w:szCs w:val="24"/>
        </w:rPr>
        <w:t xml:space="preserve"> </w:t>
      </w:r>
      <w:proofErr w:type="gramStart"/>
      <w:r w:rsidRPr="00DF5D9A">
        <w:rPr>
          <w:rFonts w:ascii="Times New Roman" w:eastAsia="Times New Roman" w:hAnsi="Times New Roman" w:cs="Times New Roman"/>
          <w:sz w:val="24"/>
          <w:szCs w:val="24"/>
        </w:rPr>
        <w:t>Surveying for “artifacts”: The susceptibility of the OCB–performance evaluation relationship to common rater, item, and measurement context effects.</w:t>
      </w:r>
      <w:proofErr w:type="gramEnd"/>
      <w:r w:rsidRPr="00DF5D9A">
        <w:rPr>
          <w:rFonts w:ascii="Times New Roman" w:eastAsia="Times New Roman" w:hAnsi="Times New Roman" w:cs="Times New Roman"/>
          <w:i/>
          <w:iCs/>
          <w:sz w:val="24"/>
          <w:szCs w:val="24"/>
        </w:rPr>
        <w:t> Journal of Applied Psychology, 98</w:t>
      </w:r>
      <w:r w:rsidR="00D43146" w:rsidRPr="00DF5D9A">
        <w:rPr>
          <w:rFonts w:ascii="Times New Roman" w:eastAsia="Times New Roman" w:hAnsi="Times New Roman" w:cs="Times New Roman"/>
          <w:sz w:val="24"/>
          <w:szCs w:val="24"/>
        </w:rPr>
        <w:t xml:space="preserve">, 863-874. </w:t>
      </w:r>
      <w:proofErr w:type="gramStart"/>
      <w:r w:rsidR="00D43146" w:rsidRPr="00DF5D9A">
        <w:rPr>
          <w:rFonts w:ascii="Times New Roman" w:eastAsia="Times New Roman" w:hAnsi="Times New Roman" w:cs="Times New Roman"/>
          <w:sz w:val="24"/>
          <w:szCs w:val="24"/>
        </w:rPr>
        <w:t>doi</w:t>
      </w:r>
      <w:proofErr w:type="gramEnd"/>
      <w:r w:rsidR="00D43146"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10.1037/a0032588</w:t>
      </w:r>
    </w:p>
    <w:p w14:paraId="5BBD9281" w14:textId="69C1E7C9" w:rsidR="008516CD" w:rsidRPr="00DF5D9A" w:rsidRDefault="008516CD" w:rsidP="008516CD">
      <w:pPr>
        <w:spacing w:after="0" w:line="480" w:lineRule="auto"/>
        <w:ind w:left="785" w:hangingChars="327" w:hanging="785"/>
        <w:rPr>
          <w:rFonts w:ascii="Times New Roman" w:hAnsi="Times New Roman" w:cs="Times New Roman"/>
          <w:sz w:val="24"/>
          <w:szCs w:val="24"/>
          <w:lang w:eastAsia="zh-CN"/>
        </w:rPr>
      </w:pPr>
      <w:proofErr w:type="gramStart"/>
      <w:r w:rsidRPr="00DF5D9A">
        <w:rPr>
          <w:rFonts w:ascii="Times New Roman" w:hAnsi="Times New Roman" w:cs="Times New Roman"/>
          <w:sz w:val="24"/>
          <w:szCs w:val="24"/>
        </w:rPr>
        <w:t>Raskin, R., &amp; Terry, H. (1988).</w:t>
      </w:r>
      <w:proofErr w:type="gramEnd"/>
      <w:r w:rsidRPr="00DF5D9A">
        <w:rPr>
          <w:rFonts w:ascii="Times New Roman" w:hAnsi="Times New Roman" w:cs="Times New Roman"/>
          <w:sz w:val="24"/>
          <w:szCs w:val="24"/>
        </w:rPr>
        <w:t xml:space="preserve"> </w:t>
      </w:r>
      <w:proofErr w:type="gramStart"/>
      <w:r w:rsidRPr="00DF5D9A">
        <w:rPr>
          <w:rFonts w:ascii="Times New Roman" w:hAnsi="Times New Roman" w:cs="Times New Roman"/>
          <w:sz w:val="24"/>
          <w:szCs w:val="24"/>
        </w:rPr>
        <w:t>A principal-components analysis of the narcissistic personality inventory and further evidence of its construct validity.</w:t>
      </w:r>
      <w:proofErr w:type="gramEnd"/>
      <w:r w:rsidRPr="00DF5D9A">
        <w:rPr>
          <w:rFonts w:ascii="Times New Roman" w:hAnsi="Times New Roman" w:cs="Times New Roman"/>
          <w:sz w:val="24"/>
          <w:szCs w:val="24"/>
        </w:rPr>
        <w:t xml:space="preserve"> </w:t>
      </w:r>
      <w:r w:rsidRPr="00DF5D9A">
        <w:rPr>
          <w:rFonts w:ascii="Times New Roman" w:hAnsi="Times New Roman" w:cs="Times New Roman"/>
          <w:i/>
          <w:sz w:val="24"/>
          <w:szCs w:val="24"/>
        </w:rPr>
        <w:t>Journal of Personality and Social Psychology, 54</w:t>
      </w:r>
      <w:r w:rsidRPr="00DF5D9A">
        <w:rPr>
          <w:rFonts w:ascii="Times New Roman" w:hAnsi="Times New Roman" w:cs="Times New Roman"/>
          <w:sz w:val="24"/>
          <w:szCs w:val="24"/>
        </w:rPr>
        <w:t>, 890-902.</w:t>
      </w:r>
      <w:r w:rsidR="00FC262F" w:rsidRPr="00DF5D9A">
        <w:rPr>
          <w:rFonts w:ascii="Times New Roman" w:hAnsi="Times New Roman" w:cs="Times New Roman"/>
          <w:sz w:val="24"/>
          <w:szCs w:val="24"/>
          <w:lang w:eastAsia="zh-CN"/>
        </w:rPr>
        <w:t xml:space="preserve"> </w:t>
      </w:r>
      <w:proofErr w:type="gramStart"/>
      <w:r w:rsidR="00FC262F" w:rsidRPr="00DF5D9A">
        <w:rPr>
          <w:rFonts w:ascii="Times New Roman" w:hAnsi="Times New Roman" w:cs="Times New Roman"/>
          <w:sz w:val="24"/>
          <w:szCs w:val="24"/>
          <w:lang w:eastAsia="zh-CN"/>
        </w:rPr>
        <w:t>doi</w:t>
      </w:r>
      <w:proofErr w:type="gramEnd"/>
      <w:r w:rsidR="00FC262F" w:rsidRPr="00DF5D9A">
        <w:rPr>
          <w:rFonts w:ascii="Times New Roman" w:hAnsi="Times New Roman" w:cs="Times New Roman"/>
          <w:sz w:val="24"/>
          <w:szCs w:val="24"/>
          <w:lang w:eastAsia="zh-CN"/>
        </w:rPr>
        <w:t>:</w:t>
      </w:r>
      <w:r w:rsidR="00FC262F" w:rsidRPr="00DF5D9A">
        <w:rPr>
          <w:rFonts w:ascii="Times New Roman" w:hAnsi="Times New Roman" w:cs="Times New Roman"/>
          <w:color w:val="000000"/>
          <w:sz w:val="24"/>
          <w:szCs w:val="24"/>
        </w:rPr>
        <w:t xml:space="preserve"> </w:t>
      </w:r>
      <w:hyperlink r:id="rId16" w:tgtFrame="_blank" w:history="1">
        <w:r w:rsidR="00FC262F" w:rsidRPr="00DF5D9A">
          <w:rPr>
            <w:rStyle w:val="Hyperlink"/>
            <w:rFonts w:ascii="Times New Roman" w:hAnsi="Times New Roman" w:cs="Times New Roman"/>
            <w:sz w:val="24"/>
            <w:szCs w:val="24"/>
          </w:rPr>
          <w:t>10.1037/0022-3514.54.5.890</w:t>
        </w:r>
      </w:hyperlink>
    </w:p>
    <w:p w14:paraId="12AA3ACE" w14:textId="77777777" w:rsidR="008516CD" w:rsidRPr="00DF5D9A" w:rsidRDefault="008516CD" w:rsidP="008516CD">
      <w:pPr>
        <w:spacing w:after="0" w:line="480" w:lineRule="auto"/>
        <w:ind w:left="785" w:hangingChars="327" w:hanging="785"/>
        <w:rPr>
          <w:rFonts w:ascii="Times New Roman" w:hAnsi="Times New Roman" w:cs="Times New Roman"/>
          <w:sz w:val="24"/>
          <w:szCs w:val="24"/>
        </w:rPr>
      </w:pPr>
      <w:proofErr w:type="spellStart"/>
      <w:proofErr w:type="gramStart"/>
      <w:r w:rsidRPr="00DF5D9A">
        <w:rPr>
          <w:rFonts w:ascii="Times New Roman" w:hAnsi="Times New Roman" w:cs="Times New Roman"/>
          <w:sz w:val="24"/>
          <w:szCs w:val="24"/>
        </w:rPr>
        <w:t>Raudenbush</w:t>
      </w:r>
      <w:proofErr w:type="spellEnd"/>
      <w:r w:rsidRPr="00DF5D9A">
        <w:rPr>
          <w:rFonts w:ascii="Times New Roman" w:hAnsi="Times New Roman" w:cs="Times New Roman"/>
          <w:sz w:val="24"/>
          <w:szCs w:val="24"/>
        </w:rPr>
        <w:t xml:space="preserve">, S. W. &amp; </w:t>
      </w:r>
      <w:proofErr w:type="spellStart"/>
      <w:r w:rsidRPr="00DF5D9A">
        <w:rPr>
          <w:rFonts w:ascii="Times New Roman" w:hAnsi="Times New Roman" w:cs="Times New Roman"/>
          <w:sz w:val="24"/>
          <w:szCs w:val="24"/>
        </w:rPr>
        <w:t>Bryk</w:t>
      </w:r>
      <w:proofErr w:type="spellEnd"/>
      <w:r w:rsidRPr="00DF5D9A">
        <w:rPr>
          <w:rFonts w:ascii="Times New Roman" w:hAnsi="Times New Roman" w:cs="Times New Roman"/>
          <w:sz w:val="24"/>
          <w:szCs w:val="24"/>
        </w:rPr>
        <w:t>, A. S. (2002).</w:t>
      </w:r>
      <w:proofErr w:type="gramEnd"/>
      <w:r w:rsidRPr="00DF5D9A">
        <w:rPr>
          <w:rFonts w:ascii="Times New Roman" w:hAnsi="Times New Roman" w:cs="Times New Roman"/>
          <w:sz w:val="24"/>
          <w:szCs w:val="24"/>
        </w:rPr>
        <w:t xml:space="preserve"> </w:t>
      </w:r>
      <w:r w:rsidRPr="00DF5D9A">
        <w:rPr>
          <w:rFonts w:ascii="Times New Roman" w:hAnsi="Times New Roman" w:cs="Times New Roman"/>
          <w:i/>
          <w:sz w:val="24"/>
          <w:szCs w:val="24"/>
        </w:rPr>
        <w:t>Hierarchical Linear Models: Applications and Data Analysis Methods</w:t>
      </w:r>
      <w:r w:rsidRPr="00DF5D9A">
        <w:rPr>
          <w:rFonts w:ascii="Times New Roman" w:hAnsi="Times New Roman" w:cs="Times New Roman"/>
          <w:sz w:val="24"/>
          <w:szCs w:val="24"/>
        </w:rPr>
        <w:t xml:space="preserve"> (2</w:t>
      </w:r>
      <w:r w:rsidRPr="00DF5D9A">
        <w:rPr>
          <w:rFonts w:ascii="Times New Roman" w:hAnsi="Times New Roman" w:cs="Times New Roman"/>
          <w:sz w:val="24"/>
          <w:szCs w:val="24"/>
          <w:vertAlign w:val="superscript"/>
        </w:rPr>
        <w:t>nd</w:t>
      </w:r>
      <w:r w:rsidRPr="00DF5D9A">
        <w:rPr>
          <w:rFonts w:ascii="Times New Roman" w:hAnsi="Times New Roman" w:cs="Times New Roman"/>
          <w:sz w:val="24"/>
          <w:szCs w:val="24"/>
        </w:rPr>
        <w:t xml:space="preserve"> </w:t>
      </w:r>
      <w:proofErr w:type="gramStart"/>
      <w:r w:rsidRPr="00DF5D9A">
        <w:rPr>
          <w:rFonts w:ascii="Times New Roman" w:hAnsi="Times New Roman" w:cs="Times New Roman"/>
          <w:sz w:val="24"/>
          <w:szCs w:val="24"/>
        </w:rPr>
        <w:t>ed</w:t>
      </w:r>
      <w:proofErr w:type="gramEnd"/>
      <w:r w:rsidRPr="00DF5D9A">
        <w:rPr>
          <w:rFonts w:ascii="Times New Roman" w:hAnsi="Times New Roman" w:cs="Times New Roman"/>
          <w:sz w:val="24"/>
          <w:szCs w:val="24"/>
        </w:rPr>
        <w:t>.). Thousand Oaks, CA: Sage Publications, Inc.</w:t>
      </w:r>
    </w:p>
    <w:p w14:paraId="64964935" w14:textId="77777777" w:rsidR="000F0A2D" w:rsidRPr="00DF5D9A" w:rsidRDefault="008516CD" w:rsidP="000F0A2D">
      <w:pPr>
        <w:spacing w:after="0" w:line="480" w:lineRule="auto"/>
        <w:ind w:left="785" w:hangingChars="327" w:hanging="785"/>
        <w:rPr>
          <w:rFonts w:ascii="Times New Roman" w:hAnsi="Times New Roman" w:cs="Times New Roman"/>
          <w:sz w:val="24"/>
          <w:szCs w:val="24"/>
          <w:lang w:eastAsia="zh-CN"/>
        </w:rPr>
      </w:pPr>
      <w:proofErr w:type="gramStart"/>
      <w:r w:rsidRPr="00DF5D9A">
        <w:rPr>
          <w:rFonts w:ascii="Times New Roman" w:hAnsi="Times New Roman" w:cs="Times New Roman"/>
          <w:sz w:val="24"/>
          <w:szCs w:val="24"/>
        </w:rPr>
        <w:t>Rauthmann, J. F. &amp; Kolar, G. P. (2013).</w:t>
      </w:r>
      <w:proofErr w:type="gramEnd"/>
      <w:r w:rsidRPr="00DF5D9A">
        <w:rPr>
          <w:rFonts w:ascii="Times New Roman" w:hAnsi="Times New Roman" w:cs="Times New Roman"/>
          <w:sz w:val="24"/>
          <w:szCs w:val="24"/>
        </w:rPr>
        <w:t xml:space="preserve"> Positioning the dark triad in the interpersonal </w:t>
      </w:r>
      <w:proofErr w:type="spellStart"/>
      <w:r w:rsidRPr="00DF5D9A">
        <w:rPr>
          <w:rFonts w:ascii="Times New Roman" w:hAnsi="Times New Roman" w:cs="Times New Roman"/>
          <w:sz w:val="24"/>
          <w:szCs w:val="24"/>
        </w:rPr>
        <w:t>circumplex</w:t>
      </w:r>
      <w:proofErr w:type="spellEnd"/>
      <w:r w:rsidRPr="00DF5D9A">
        <w:rPr>
          <w:rFonts w:ascii="Times New Roman" w:hAnsi="Times New Roman" w:cs="Times New Roman"/>
          <w:sz w:val="24"/>
          <w:szCs w:val="24"/>
        </w:rPr>
        <w:t xml:space="preserve">: The friendly-dominant narcissist, hostile-submissive </w:t>
      </w:r>
      <w:proofErr w:type="gramStart"/>
      <w:r w:rsidRPr="00DF5D9A">
        <w:rPr>
          <w:rFonts w:ascii="Times New Roman" w:hAnsi="Times New Roman" w:cs="Times New Roman"/>
          <w:sz w:val="24"/>
          <w:szCs w:val="24"/>
        </w:rPr>
        <w:t>Machiavellian,</w:t>
      </w:r>
      <w:proofErr w:type="gramEnd"/>
      <w:r w:rsidRPr="00DF5D9A">
        <w:rPr>
          <w:rFonts w:ascii="Times New Roman" w:hAnsi="Times New Roman" w:cs="Times New Roman"/>
          <w:sz w:val="24"/>
          <w:szCs w:val="24"/>
        </w:rPr>
        <w:t xml:space="preserve"> and </w:t>
      </w:r>
      <w:r w:rsidRPr="00DF5D9A">
        <w:rPr>
          <w:rFonts w:ascii="Times New Roman" w:hAnsi="Times New Roman" w:cs="Times New Roman"/>
          <w:sz w:val="24"/>
          <w:szCs w:val="24"/>
        </w:rPr>
        <w:lastRenderedPageBreak/>
        <w:t xml:space="preserve">hostile-dominant psychopath? </w:t>
      </w:r>
      <w:r w:rsidRPr="00DF5D9A">
        <w:rPr>
          <w:rFonts w:ascii="Times New Roman" w:hAnsi="Times New Roman" w:cs="Times New Roman"/>
          <w:i/>
          <w:sz w:val="24"/>
          <w:szCs w:val="24"/>
        </w:rPr>
        <w:t>Personality and Individual Differences, 54</w:t>
      </w:r>
      <w:r w:rsidRPr="00DF5D9A">
        <w:rPr>
          <w:rFonts w:ascii="Times New Roman" w:hAnsi="Times New Roman" w:cs="Times New Roman"/>
          <w:sz w:val="24"/>
          <w:szCs w:val="24"/>
        </w:rPr>
        <w:t>, 622-627. doi.org/10.1016/j.paid.2012.11.021</w:t>
      </w:r>
      <w:r w:rsidR="000F0A2D" w:rsidRPr="00DF5D9A">
        <w:rPr>
          <w:rFonts w:ascii="Times New Roman" w:eastAsia="Times New Roman" w:hAnsi="Times New Roman" w:cs="Times New Roman"/>
          <w:sz w:val="24"/>
          <w:szCs w:val="24"/>
          <w:lang w:eastAsia="zh-CN"/>
        </w:rPr>
        <w:t xml:space="preserve"> </w:t>
      </w:r>
    </w:p>
    <w:p w14:paraId="279E9F71" w14:textId="2EA0144F" w:rsidR="008516CD" w:rsidRPr="00DF5D9A" w:rsidRDefault="000F0A2D" w:rsidP="0062477C">
      <w:pPr>
        <w:spacing w:after="0" w:line="480" w:lineRule="auto"/>
        <w:ind w:left="785" w:hangingChars="327" w:hanging="785"/>
        <w:rPr>
          <w:rFonts w:ascii="Times New Roman" w:hAnsi="Times New Roman" w:cs="Times New Roman"/>
          <w:sz w:val="24"/>
          <w:szCs w:val="24"/>
          <w:lang w:eastAsia="zh-CN"/>
        </w:rPr>
      </w:pPr>
      <w:r w:rsidRPr="00DF5D9A">
        <w:rPr>
          <w:rFonts w:ascii="Times New Roman" w:eastAsia="Times New Roman" w:hAnsi="Times New Roman" w:cs="Times New Roman"/>
          <w:sz w:val="24"/>
          <w:szCs w:val="24"/>
          <w:lang w:eastAsia="zh-CN"/>
        </w:rPr>
        <w:t xml:space="preserve">Rhodewalt, R. (2011). </w:t>
      </w:r>
      <w:proofErr w:type="gramStart"/>
      <w:r w:rsidRPr="00DF5D9A">
        <w:rPr>
          <w:rFonts w:ascii="Times New Roman" w:eastAsia="Times New Roman" w:hAnsi="Times New Roman" w:cs="Times New Roman"/>
          <w:sz w:val="24"/>
          <w:szCs w:val="24"/>
          <w:lang w:eastAsia="zh-CN"/>
        </w:rPr>
        <w:t>Contemporary perspectives on narcissism and the narcissistic personality type.</w:t>
      </w:r>
      <w:proofErr w:type="gramEnd"/>
      <w:r w:rsidRPr="00DF5D9A">
        <w:rPr>
          <w:rFonts w:ascii="Times New Roman" w:eastAsia="Times New Roman" w:hAnsi="Times New Roman" w:cs="Times New Roman"/>
          <w:sz w:val="24"/>
          <w:szCs w:val="24"/>
          <w:lang w:eastAsia="zh-CN"/>
        </w:rPr>
        <w:t xml:space="preserve"> In M. R. Leary &amp; J. P. Tangney (Eds.), Handbook of Self and Identity (2nd ed.; pp. 571-586), New York, NY: Guilford Publications.</w:t>
      </w:r>
    </w:p>
    <w:p w14:paraId="0B578B25"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*Robins, R. W., &amp; Beer, J. S. (2001). Positive illusions about the self: Short-term benefits and long-term costs. </w:t>
      </w:r>
      <w:r w:rsidRPr="00DF5D9A">
        <w:rPr>
          <w:rFonts w:ascii="Times New Roman" w:eastAsia="Times New Roman" w:hAnsi="Times New Roman" w:cs="Times New Roman"/>
          <w:i/>
          <w:sz w:val="24"/>
          <w:szCs w:val="24"/>
        </w:rPr>
        <w:t>Journal of Personality and Social Psychology, 80</w:t>
      </w:r>
      <w:r w:rsidRPr="00DF5D9A">
        <w:rPr>
          <w:rFonts w:ascii="Times New Roman" w:eastAsia="Times New Roman" w:hAnsi="Times New Roman" w:cs="Times New Roman"/>
          <w:sz w:val="24"/>
          <w:szCs w:val="24"/>
        </w:rPr>
        <w:t>, 340-352. doi:http://dx.doi.org/10.1037/0022-3514.80.2.340</w:t>
      </w:r>
    </w:p>
    <w:p w14:paraId="3881BCCB" w14:textId="77777777" w:rsidR="008516CD" w:rsidRPr="00DF5D9A"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proofErr w:type="gramStart"/>
      <w:r w:rsidRPr="00DF5D9A">
        <w:rPr>
          <w:rFonts w:ascii="Times New Roman" w:eastAsia="Times New Roman" w:hAnsi="Times New Roman" w:cs="Times New Roman"/>
          <w:sz w:val="24"/>
          <w:szCs w:val="24"/>
        </w:rPr>
        <w:t>Robins, R. W., &amp; John, O. P. (1997).</w:t>
      </w:r>
      <w:proofErr w:type="gramEnd"/>
      <w:r w:rsidRPr="00DF5D9A">
        <w:rPr>
          <w:rFonts w:ascii="Times New Roman" w:eastAsia="Times New Roman" w:hAnsi="Times New Roman" w:cs="Times New Roman"/>
          <w:sz w:val="24"/>
          <w:szCs w:val="24"/>
        </w:rPr>
        <w:t xml:space="preserve"> Effects of visual perspective and narcissism on self-perception: Is seeing believing? </w:t>
      </w:r>
      <w:r w:rsidRPr="00DF5D9A">
        <w:rPr>
          <w:rFonts w:ascii="Times New Roman" w:eastAsia="Times New Roman" w:hAnsi="Times New Roman" w:cs="Times New Roman"/>
          <w:i/>
          <w:sz w:val="24"/>
          <w:szCs w:val="24"/>
        </w:rPr>
        <w:t>Psychological Science, 8</w:t>
      </w:r>
      <w:r w:rsidRPr="00DF5D9A">
        <w:rPr>
          <w:rFonts w:ascii="Times New Roman" w:eastAsia="Times New Roman" w:hAnsi="Times New Roman" w:cs="Times New Roman"/>
          <w:sz w:val="24"/>
          <w:szCs w:val="24"/>
        </w:rPr>
        <w:t xml:space="preserve">, 37-42. Retrieved from </w:t>
      </w:r>
      <w:hyperlink r:id="rId17" w:history="1">
        <w:r w:rsidRPr="00DF5D9A">
          <w:rPr>
            <w:rStyle w:val="Hyperlink"/>
            <w:rFonts w:ascii="Times New Roman" w:eastAsia="Times New Roman" w:hAnsi="Times New Roman" w:cs="Times New Roman"/>
            <w:sz w:val="24"/>
            <w:szCs w:val="24"/>
          </w:rPr>
          <w:t>http://search.proquest.com/docview/619143201?accountid=14553</w:t>
        </w:r>
      </w:hyperlink>
    </w:p>
    <w:p w14:paraId="77AD6FF7" w14:textId="7531E8E3" w:rsidR="008516CD" w:rsidRPr="00DF5D9A"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DF5D9A">
        <w:rPr>
          <w:rFonts w:ascii="Times New Roman" w:eastAsia="Times New Roman" w:hAnsi="Times New Roman" w:cs="Times New Roman"/>
          <w:sz w:val="24"/>
          <w:szCs w:val="24"/>
        </w:rPr>
        <w:t>Sedikides, C., Gaertner, L., &amp; Toguchi, Y. (2003).</w:t>
      </w:r>
      <w:proofErr w:type="gramEnd"/>
      <w:r w:rsidRPr="00DF5D9A">
        <w:rPr>
          <w:rFonts w:ascii="Times New Roman" w:eastAsia="Times New Roman" w:hAnsi="Times New Roman" w:cs="Times New Roman"/>
          <w:sz w:val="24"/>
          <w:szCs w:val="24"/>
        </w:rPr>
        <w:t xml:space="preserve"> </w:t>
      </w:r>
      <w:proofErr w:type="spellStart"/>
      <w:proofErr w:type="gramStart"/>
      <w:r w:rsidRPr="00DF5D9A">
        <w:rPr>
          <w:rFonts w:ascii="Times New Roman" w:eastAsia="Times New Roman" w:hAnsi="Times New Roman" w:cs="Times New Roman"/>
          <w:sz w:val="24"/>
          <w:szCs w:val="24"/>
        </w:rPr>
        <w:t>Pancultural</w:t>
      </w:r>
      <w:proofErr w:type="spellEnd"/>
      <w:r w:rsidRPr="00DF5D9A">
        <w:rPr>
          <w:rFonts w:ascii="Times New Roman" w:eastAsia="Times New Roman" w:hAnsi="Times New Roman" w:cs="Times New Roman"/>
          <w:sz w:val="24"/>
          <w:szCs w:val="24"/>
        </w:rPr>
        <w:t xml:space="preserve"> self-enhancement.</w:t>
      </w:r>
      <w:proofErr w:type="gramEnd"/>
      <w:r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i/>
          <w:sz w:val="24"/>
          <w:szCs w:val="24"/>
        </w:rPr>
        <w:t>Journal of Personality and Social Psychology, 84</w:t>
      </w:r>
      <w:r w:rsidRPr="00DF5D9A">
        <w:rPr>
          <w:rFonts w:ascii="Times New Roman" w:eastAsia="Times New Roman" w:hAnsi="Times New Roman" w:cs="Times New Roman"/>
          <w:sz w:val="24"/>
          <w:szCs w:val="24"/>
        </w:rPr>
        <w:t xml:space="preserve">, 60-79. </w:t>
      </w:r>
      <w:proofErr w:type="gramStart"/>
      <w:r w:rsidR="00391D75" w:rsidRPr="00DF5D9A">
        <w:rPr>
          <w:rFonts w:ascii="Times New Roman" w:eastAsia="Times New Roman" w:hAnsi="Times New Roman" w:cs="Times New Roman"/>
          <w:sz w:val="24"/>
          <w:szCs w:val="24"/>
        </w:rPr>
        <w:t>doi</w:t>
      </w:r>
      <w:proofErr w:type="gramEnd"/>
      <w:r w:rsidR="00391D75" w:rsidRPr="00DF5D9A">
        <w:rPr>
          <w:rFonts w:ascii="Times New Roman" w:eastAsia="Times New Roman" w:hAnsi="Times New Roman" w:cs="Times New Roman"/>
          <w:sz w:val="24"/>
          <w:szCs w:val="24"/>
        </w:rPr>
        <w:t>: 10.1037/0022-3514.84.1.60</w:t>
      </w:r>
    </w:p>
    <w:p w14:paraId="7E28C5FD"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DF5D9A">
        <w:rPr>
          <w:rFonts w:ascii="Times New Roman" w:hAnsi="Times New Roman" w:cs="Times New Roman"/>
          <w:sz w:val="24"/>
          <w:szCs w:val="24"/>
        </w:rPr>
        <w:t>Sedikides, C., Herbst, K. C., Hardin, D. P., &amp; Dardis, G. J. (2002).</w:t>
      </w:r>
      <w:proofErr w:type="gramEnd"/>
      <w:r w:rsidRPr="00DF5D9A">
        <w:rPr>
          <w:rFonts w:ascii="Times New Roman" w:hAnsi="Times New Roman" w:cs="Times New Roman"/>
          <w:sz w:val="24"/>
          <w:szCs w:val="24"/>
        </w:rPr>
        <w:t xml:space="preserve"> Accountability as a deterrent to self-enhancement: The search for mechanisms.</w:t>
      </w:r>
      <w:r w:rsidRPr="00DF5D9A">
        <w:rPr>
          <w:rFonts w:ascii="Times New Roman" w:hAnsi="Times New Roman" w:cs="Times New Roman"/>
          <w:i/>
          <w:iCs/>
          <w:sz w:val="24"/>
          <w:szCs w:val="24"/>
        </w:rPr>
        <w:t xml:space="preserve"> Journal of Personality and Social Psychology, 83</w:t>
      </w:r>
      <w:r w:rsidRPr="00DF5D9A">
        <w:rPr>
          <w:rFonts w:ascii="Times New Roman" w:hAnsi="Times New Roman" w:cs="Times New Roman"/>
          <w:sz w:val="24"/>
          <w:szCs w:val="24"/>
        </w:rPr>
        <w:t xml:space="preserve">(3), 592-605. </w:t>
      </w:r>
      <w:proofErr w:type="gramStart"/>
      <w:r w:rsidRPr="00DF5D9A">
        <w:rPr>
          <w:rFonts w:ascii="Times New Roman" w:hAnsi="Times New Roman" w:cs="Times New Roman"/>
          <w:sz w:val="24"/>
          <w:szCs w:val="24"/>
        </w:rPr>
        <w:t>doi</w:t>
      </w:r>
      <w:proofErr w:type="gramEnd"/>
      <w:r w:rsidRPr="00DF5D9A">
        <w:rPr>
          <w:rFonts w:ascii="Times New Roman" w:hAnsi="Times New Roman" w:cs="Times New Roman"/>
          <w:sz w:val="24"/>
          <w:szCs w:val="24"/>
        </w:rPr>
        <w:t>: 10.1037/0022-3514.83.3.592</w:t>
      </w:r>
    </w:p>
    <w:p w14:paraId="7D407112"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DF5D9A">
        <w:rPr>
          <w:rFonts w:ascii="Times New Roman" w:hAnsi="Times New Roman" w:cs="Times New Roman"/>
          <w:sz w:val="24"/>
          <w:szCs w:val="24"/>
        </w:rPr>
        <w:t>Simonsohn, U., Nelson, L. D., &amp; Simmons, J. P. (2014).</w:t>
      </w:r>
      <w:proofErr w:type="gramEnd"/>
      <w:r w:rsidRPr="00DF5D9A">
        <w:rPr>
          <w:rFonts w:ascii="Times New Roman" w:hAnsi="Times New Roman" w:cs="Times New Roman"/>
          <w:sz w:val="24"/>
          <w:szCs w:val="24"/>
        </w:rPr>
        <w:t xml:space="preserve"> P-Curve: A key to the file drawer. </w:t>
      </w:r>
      <w:r w:rsidRPr="00DF5D9A">
        <w:rPr>
          <w:rFonts w:ascii="Times New Roman" w:hAnsi="Times New Roman" w:cs="Times New Roman"/>
          <w:i/>
          <w:sz w:val="24"/>
          <w:szCs w:val="24"/>
        </w:rPr>
        <w:t>Journal of Experimental Psychology: General, 143</w:t>
      </w:r>
      <w:r w:rsidRPr="00DF5D9A">
        <w:rPr>
          <w:rFonts w:ascii="Times New Roman" w:hAnsi="Times New Roman" w:cs="Times New Roman"/>
          <w:sz w:val="24"/>
          <w:szCs w:val="24"/>
        </w:rPr>
        <w:t xml:space="preserve">, 534-547. </w:t>
      </w:r>
      <w:proofErr w:type="gramStart"/>
      <w:r w:rsidRPr="00DF5D9A">
        <w:rPr>
          <w:rFonts w:ascii="Times New Roman" w:hAnsi="Times New Roman" w:cs="Times New Roman"/>
          <w:sz w:val="24"/>
          <w:szCs w:val="24"/>
        </w:rPr>
        <w:t>doi</w:t>
      </w:r>
      <w:proofErr w:type="gramEnd"/>
      <w:r w:rsidRPr="00DF5D9A">
        <w:rPr>
          <w:rFonts w:ascii="Times New Roman" w:hAnsi="Times New Roman" w:cs="Times New Roman"/>
          <w:sz w:val="24"/>
          <w:szCs w:val="24"/>
        </w:rPr>
        <w:t>: 10.1037/a0033242</w:t>
      </w:r>
    </w:p>
    <w:p w14:paraId="2C3EAA9D"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DF5D9A">
        <w:rPr>
          <w:rFonts w:ascii="Times New Roman" w:eastAsia="Times New Roman" w:hAnsi="Times New Roman" w:cs="Times New Roman"/>
          <w:sz w:val="24"/>
          <w:szCs w:val="24"/>
        </w:rPr>
        <w:t>Steel, P. D., &amp; Kammeyer-Mueller, J. (2002).</w:t>
      </w:r>
      <w:proofErr w:type="gramEnd"/>
      <w:r w:rsidRPr="00DF5D9A">
        <w:rPr>
          <w:rFonts w:ascii="Times New Roman" w:eastAsia="Times New Roman" w:hAnsi="Times New Roman" w:cs="Times New Roman"/>
          <w:sz w:val="24"/>
          <w:szCs w:val="24"/>
        </w:rPr>
        <w:t xml:space="preserve"> </w:t>
      </w:r>
      <w:proofErr w:type="gramStart"/>
      <w:r w:rsidRPr="00DF5D9A">
        <w:rPr>
          <w:rFonts w:ascii="Times New Roman" w:eastAsia="Times New Roman" w:hAnsi="Times New Roman" w:cs="Times New Roman"/>
          <w:sz w:val="24"/>
          <w:szCs w:val="24"/>
        </w:rPr>
        <w:t>Comparing meta-analytic moderator estimation techniques under realistic conditions.</w:t>
      </w:r>
      <w:proofErr w:type="gramEnd"/>
      <w:r w:rsidRPr="00DF5D9A">
        <w:rPr>
          <w:rFonts w:ascii="Times New Roman" w:eastAsia="Times New Roman" w:hAnsi="Times New Roman" w:cs="Times New Roman"/>
          <w:i/>
          <w:iCs/>
          <w:sz w:val="24"/>
          <w:szCs w:val="24"/>
        </w:rPr>
        <w:t> Journal of Applied Psychology, 87</w:t>
      </w:r>
      <w:r w:rsidRPr="00DF5D9A">
        <w:rPr>
          <w:rFonts w:ascii="Times New Roman" w:eastAsia="Times New Roman" w:hAnsi="Times New Roman" w:cs="Times New Roman"/>
          <w:sz w:val="24"/>
          <w:szCs w:val="24"/>
        </w:rPr>
        <w:t>, 96-111. Retrieved from http://search.proquest.com/docview/38381321?accountid=14553</w:t>
      </w:r>
    </w:p>
    <w:p w14:paraId="31DC99C2"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DF5D9A">
        <w:rPr>
          <w:rFonts w:ascii="Times New Roman" w:hAnsi="Times New Roman" w:cs="Times New Roman"/>
          <w:sz w:val="24"/>
          <w:szCs w:val="24"/>
        </w:rPr>
        <w:t>Tamborski, M., &amp; Brown, R. P. (2011).</w:t>
      </w:r>
      <w:proofErr w:type="gramEnd"/>
      <w:r w:rsidRPr="00DF5D9A">
        <w:rPr>
          <w:rFonts w:ascii="Times New Roman" w:hAnsi="Times New Roman" w:cs="Times New Roman"/>
          <w:sz w:val="24"/>
          <w:szCs w:val="24"/>
        </w:rPr>
        <w:t xml:space="preserve"> </w:t>
      </w:r>
      <w:proofErr w:type="gramStart"/>
      <w:r w:rsidRPr="00DF5D9A">
        <w:rPr>
          <w:rFonts w:ascii="Times New Roman" w:hAnsi="Times New Roman" w:cs="Times New Roman"/>
          <w:sz w:val="24"/>
          <w:szCs w:val="24"/>
        </w:rPr>
        <w:t>The measurement of trait narcissism in social-personality research.</w:t>
      </w:r>
      <w:proofErr w:type="gramEnd"/>
      <w:r w:rsidRPr="00DF5D9A">
        <w:rPr>
          <w:rFonts w:ascii="Times New Roman" w:hAnsi="Times New Roman" w:cs="Times New Roman"/>
          <w:sz w:val="24"/>
          <w:szCs w:val="24"/>
        </w:rPr>
        <w:t xml:space="preserve"> </w:t>
      </w:r>
      <w:r w:rsidRPr="00DF5D9A">
        <w:rPr>
          <w:rFonts w:ascii="Times New Roman" w:hAnsi="Times New Roman" w:cs="Times New Roman"/>
          <w:i/>
          <w:iCs/>
          <w:sz w:val="24"/>
          <w:szCs w:val="24"/>
        </w:rPr>
        <w:t xml:space="preserve">The handbook of narcissism and narcissistic personality disorder: </w:t>
      </w:r>
      <w:r w:rsidRPr="00DF5D9A">
        <w:rPr>
          <w:rFonts w:ascii="Times New Roman" w:hAnsi="Times New Roman" w:cs="Times New Roman"/>
          <w:i/>
          <w:iCs/>
          <w:sz w:val="24"/>
          <w:szCs w:val="24"/>
        </w:rPr>
        <w:lastRenderedPageBreak/>
        <w:t>Theoretical approaches, empirical findings, and treatments.</w:t>
      </w:r>
      <w:r w:rsidRPr="00DF5D9A">
        <w:rPr>
          <w:rFonts w:ascii="Times New Roman" w:hAnsi="Times New Roman" w:cs="Times New Roman"/>
          <w:sz w:val="24"/>
          <w:szCs w:val="24"/>
        </w:rPr>
        <w:t xml:space="preserve"> (pp. 133-140) </w:t>
      </w:r>
      <w:proofErr w:type="gramStart"/>
      <w:r w:rsidRPr="00DF5D9A">
        <w:rPr>
          <w:rFonts w:ascii="Times New Roman" w:hAnsi="Times New Roman" w:cs="Times New Roman"/>
          <w:sz w:val="24"/>
          <w:szCs w:val="24"/>
        </w:rPr>
        <w:t xml:space="preserve">John Wiley &amp; Sons </w:t>
      </w:r>
      <w:proofErr w:type="spellStart"/>
      <w:r w:rsidRPr="00DF5D9A">
        <w:rPr>
          <w:rFonts w:ascii="Times New Roman" w:hAnsi="Times New Roman" w:cs="Times New Roman"/>
          <w:sz w:val="24"/>
          <w:szCs w:val="24"/>
        </w:rPr>
        <w:t>Inc</w:t>
      </w:r>
      <w:proofErr w:type="spellEnd"/>
      <w:r w:rsidRPr="00DF5D9A">
        <w:rPr>
          <w:rFonts w:ascii="Times New Roman" w:hAnsi="Times New Roman" w:cs="Times New Roman"/>
          <w:sz w:val="24"/>
          <w:szCs w:val="24"/>
        </w:rPr>
        <w:t>, Hoboken, NJ.</w:t>
      </w:r>
      <w:proofErr w:type="gramEnd"/>
      <w:r w:rsidRPr="00DF5D9A">
        <w:rPr>
          <w:rFonts w:ascii="Times New Roman" w:hAnsi="Times New Roman" w:cs="Times New Roman"/>
          <w:sz w:val="24"/>
          <w:szCs w:val="24"/>
        </w:rPr>
        <w:t xml:space="preserve"> Retrieved from </w:t>
      </w:r>
      <w:hyperlink r:id="rId18" w:history="1">
        <w:r w:rsidRPr="00DF5D9A">
          <w:rPr>
            <w:rStyle w:val="Hyperlink"/>
            <w:rFonts w:ascii="Times New Roman" w:hAnsi="Times New Roman" w:cs="Times New Roman"/>
            <w:sz w:val="24"/>
            <w:szCs w:val="24"/>
          </w:rPr>
          <w:t>http://search.proquest.com/docview/1220371656?accountid=14553</w:t>
        </w:r>
      </w:hyperlink>
    </w:p>
    <w:p w14:paraId="77037B05" w14:textId="502830EA"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DF5D9A">
        <w:rPr>
          <w:rFonts w:ascii="Times New Roman" w:eastAsia="Times New Roman" w:hAnsi="Times New Roman" w:cs="Times New Roman"/>
          <w:sz w:val="24"/>
          <w:szCs w:val="24"/>
        </w:rPr>
        <w:t>Taylor, S. E., &amp; Brown, J. D. (1994).</w:t>
      </w:r>
      <w:proofErr w:type="gramEnd"/>
      <w:r w:rsidRPr="00DF5D9A">
        <w:rPr>
          <w:rFonts w:ascii="Times New Roman" w:eastAsia="Times New Roman" w:hAnsi="Times New Roman" w:cs="Times New Roman"/>
          <w:sz w:val="24"/>
          <w:szCs w:val="24"/>
        </w:rPr>
        <w:t xml:space="preserve"> Positive illusions and well-being revisited: Separating fact from fiction. </w:t>
      </w:r>
      <w:r w:rsidRPr="00DF5D9A">
        <w:rPr>
          <w:rFonts w:ascii="Times New Roman" w:eastAsia="Times New Roman" w:hAnsi="Times New Roman" w:cs="Times New Roman"/>
          <w:i/>
          <w:sz w:val="24"/>
          <w:szCs w:val="24"/>
        </w:rPr>
        <w:t>Psychological Bulletin, 116</w:t>
      </w:r>
      <w:r w:rsidRPr="00DF5D9A">
        <w:rPr>
          <w:rFonts w:ascii="Times New Roman" w:eastAsia="Times New Roman" w:hAnsi="Times New Roman" w:cs="Times New Roman"/>
          <w:sz w:val="24"/>
          <w:szCs w:val="24"/>
        </w:rPr>
        <w:t xml:space="preserve">, 21-27. </w:t>
      </w:r>
      <w:proofErr w:type="gramStart"/>
      <w:r w:rsidRPr="00DF5D9A">
        <w:rPr>
          <w:rFonts w:ascii="Times New Roman" w:eastAsia="Times New Roman" w:hAnsi="Times New Roman" w:cs="Times New Roman"/>
          <w:sz w:val="24"/>
          <w:szCs w:val="24"/>
        </w:rPr>
        <w:t>doi</w:t>
      </w:r>
      <w:proofErr w:type="gramEnd"/>
      <w:r w:rsidRPr="00DF5D9A">
        <w:rPr>
          <w:rFonts w:ascii="Times New Roman" w:eastAsia="Times New Roman" w:hAnsi="Times New Roman" w:cs="Times New Roman"/>
          <w:sz w:val="24"/>
          <w:szCs w:val="24"/>
        </w:rPr>
        <w:t>:</w:t>
      </w:r>
      <w:r w:rsidR="00D43146"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10.1037/0033-2909.116.1.21</w:t>
      </w:r>
    </w:p>
    <w:p w14:paraId="5B935CF6" w14:textId="77777777"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w:t>
      </w:r>
      <w:proofErr w:type="gramStart"/>
      <w:r w:rsidRPr="00DF5D9A">
        <w:rPr>
          <w:rFonts w:ascii="Times New Roman" w:eastAsia="Times New Roman" w:hAnsi="Times New Roman" w:cs="Times New Roman"/>
          <w:sz w:val="24"/>
          <w:szCs w:val="24"/>
        </w:rPr>
        <w:t>profiles.</w:t>
      </w:r>
      <w:proofErr w:type="gramEnd"/>
      <w:r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i/>
          <w:sz w:val="24"/>
          <w:szCs w:val="24"/>
        </w:rPr>
        <w:t>Journal of Personality and Social Psychology, 85</w:t>
      </w:r>
      <w:r w:rsidRPr="00DF5D9A">
        <w:rPr>
          <w:rFonts w:ascii="Times New Roman" w:eastAsia="Times New Roman" w:hAnsi="Times New Roman" w:cs="Times New Roman"/>
          <w:sz w:val="24"/>
          <w:szCs w:val="24"/>
        </w:rPr>
        <w:t xml:space="preserve">, 605-615. </w:t>
      </w:r>
      <w:proofErr w:type="gramStart"/>
      <w:r w:rsidRPr="00DF5D9A">
        <w:rPr>
          <w:rFonts w:ascii="Times New Roman" w:eastAsia="Times New Roman" w:hAnsi="Times New Roman" w:cs="Times New Roman"/>
          <w:sz w:val="24"/>
          <w:szCs w:val="24"/>
        </w:rPr>
        <w:t>doi</w:t>
      </w:r>
      <w:proofErr w:type="gramEnd"/>
      <w:r w:rsidRPr="00DF5D9A">
        <w:rPr>
          <w:rFonts w:ascii="Times New Roman" w:eastAsia="Times New Roman" w:hAnsi="Times New Roman" w:cs="Times New Roman"/>
          <w:sz w:val="24"/>
          <w:szCs w:val="24"/>
        </w:rPr>
        <w:t>: 10.1037/0022-3514.85.4.605</w:t>
      </w:r>
    </w:p>
    <w:p w14:paraId="3F6223CE" w14:textId="6B365016" w:rsidR="008516CD" w:rsidRPr="00DF5D9A"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F5D9A">
        <w:rPr>
          <w:rFonts w:ascii="Times New Roman" w:eastAsia="Times New Roman" w:hAnsi="Times New Roman" w:cs="Times New Roman"/>
          <w:sz w:val="24"/>
          <w:szCs w:val="24"/>
        </w:rPr>
        <w:t xml:space="preserve">Thomaes, S., Stegge, H., Bushman, B. J., Olthof, T., &amp; Denissen, J. (2008). Development and validation of the childhood narcissism scale. </w:t>
      </w:r>
      <w:r w:rsidRPr="00DF5D9A">
        <w:rPr>
          <w:rFonts w:ascii="Times New Roman" w:eastAsia="Times New Roman" w:hAnsi="Times New Roman" w:cs="Times New Roman"/>
          <w:i/>
          <w:sz w:val="24"/>
          <w:szCs w:val="24"/>
        </w:rPr>
        <w:t>Journal of Personality Assessment, 90</w:t>
      </w:r>
      <w:r w:rsidRPr="00DF5D9A">
        <w:rPr>
          <w:rFonts w:ascii="Times New Roman" w:eastAsia="Times New Roman" w:hAnsi="Times New Roman" w:cs="Times New Roman"/>
          <w:sz w:val="24"/>
          <w:szCs w:val="24"/>
        </w:rPr>
        <w:t xml:space="preserve">, 382–391. </w:t>
      </w:r>
      <w:proofErr w:type="gramStart"/>
      <w:r w:rsidR="00D43146" w:rsidRPr="00DF5D9A">
        <w:rPr>
          <w:rFonts w:ascii="Times New Roman" w:eastAsia="Times New Roman" w:hAnsi="Times New Roman" w:cs="Times New Roman"/>
          <w:sz w:val="24"/>
          <w:szCs w:val="24"/>
        </w:rPr>
        <w:t>doi</w:t>
      </w:r>
      <w:proofErr w:type="gramEnd"/>
      <w:r w:rsidR="00D43146" w:rsidRPr="00DF5D9A">
        <w:rPr>
          <w:rFonts w:ascii="Times New Roman" w:eastAsia="Times New Roman" w:hAnsi="Times New Roman" w:cs="Times New Roman"/>
          <w:sz w:val="24"/>
          <w:szCs w:val="24"/>
        </w:rPr>
        <w:t xml:space="preserve">: </w:t>
      </w:r>
      <w:r w:rsidR="00462283" w:rsidRPr="00DF5D9A">
        <w:rPr>
          <w:rFonts w:ascii="Times New Roman" w:eastAsia="Times New Roman" w:hAnsi="Times New Roman" w:cs="Times New Roman"/>
          <w:sz w:val="24"/>
          <w:szCs w:val="24"/>
        </w:rPr>
        <w:t>10.1080/</w:t>
      </w:r>
      <w:r w:rsidRPr="00DF5D9A">
        <w:rPr>
          <w:rFonts w:ascii="Times New Roman" w:eastAsia="Times New Roman" w:hAnsi="Times New Roman" w:cs="Times New Roman"/>
          <w:sz w:val="24"/>
          <w:szCs w:val="24"/>
        </w:rPr>
        <w:t>00223890802108162</w:t>
      </w:r>
    </w:p>
    <w:p w14:paraId="7DAC8888" w14:textId="146AC349" w:rsidR="00D66976" w:rsidRPr="00DF5D9A" w:rsidRDefault="00D66976"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DF5D9A">
        <w:rPr>
          <w:rFonts w:ascii="Times New Roman" w:eastAsia="Times New Roman" w:hAnsi="Times New Roman" w:cs="Times New Roman"/>
          <w:sz w:val="24"/>
          <w:szCs w:val="24"/>
        </w:rPr>
        <w:t>Trapnell</w:t>
      </w:r>
      <w:proofErr w:type="spellEnd"/>
      <w:r w:rsidRPr="00DF5D9A">
        <w:rPr>
          <w:rFonts w:ascii="Times New Roman" w:eastAsia="Times New Roman" w:hAnsi="Times New Roman" w:cs="Times New Roman"/>
          <w:sz w:val="24"/>
          <w:szCs w:val="24"/>
        </w:rPr>
        <w:t>, P. D. &amp; Paulhus, D. L. (2012).</w:t>
      </w:r>
      <w:proofErr w:type="gramEnd"/>
      <w:r w:rsidRPr="00DF5D9A">
        <w:rPr>
          <w:rFonts w:ascii="Times New Roman" w:eastAsia="Times New Roman" w:hAnsi="Times New Roman" w:cs="Times New Roman"/>
          <w:sz w:val="24"/>
          <w:szCs w:val="24"/>
        </w:rPr>
        <w:t xml:space="preserve"> Agentic and communal values: Their scope and measurement. </w:t>
      </w:r>
      <w:r w:rsidRPr="00DF5D9A">
        <w:rPr>
          <w:rFonts w:ascii="Times New Roman" w:eastAsia="Times New Roman" w:hAnsi="Times New Roman" w:cs="Times New Roman"/>
          <w:i/>
          <w:sz w:val="24"/>
          <w:szCs w:val="24"/>
        </w:rPr>
        <w:t>Journal of Personality Assessment, 94</w:t>
      </w:r>
      <w:r w:rsidRPr="00DF5D9A">
        <w:rPr>
          <w:rFonts w:ascii="Times New Roman" w:eastAsia="Times New Roman" w:hAnsi="Times New Roman" w:cs="Times New Roman"/>
          <w:sz w:val="24"/>
          <w:szCs w:val="24"/>
        </w:rPr>
        <w:t xml:space="preserve">, 39-52. </w:t>
      </w:r>
      <w:proofErr w:type="gramStart"/>
      <w:r w:rsidRPr="00DF5D9A">
        <w:rPr>
          <w:rFonts w:ascii="Times New Roman" w:eastAsia="Times New Roman" w:hAnsi="Times New Roman" w:cs="Times New Roman"/>
          <w:sz w:val="24"/>
          <w:szCs w:val="24"/>
        </w:rPr>
        <w:t>doi</w:t>
      </w:r>
      <w:proofErr w:type="gramEnd"/>
      <w:r w:rsidRPr="00DF5D9A">
        <w:rPr>
          <w:rFonts w:ascii="Times New Roman" w:eastAsia="Times New Roman" w:hAnsi="Times New Roman" w:cs="Times New Roman"/>
          <w:sz w:val="24"/>
          <w:szCs w:val="24"/>
        </w:rPr>
        <w:t>: 10.1080/00223891.2011.627968</w:t>
      </w:r>
    </w:p>
    <w:p w14:paraId="4D9EA19D" w14:textId="2EF2C8CB"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DF5D9A">
        <w:rPr>
          <w:rFonts w:ascii="Times New Roman" w:eastAsia="Times New Roman" w:hAnsi="Times New Roman" w:cs="Times New Roman"/>
          <w:sz w:val="24"/>
          <w:szCs w:val="24"/>
        </w:rPr>
        <w:t>van</w:t>
      </w:r>
      <w:proofErr w:type="gramEnd"/>
      <w:r w:rsidRPr="00DF5D9A">
        <w:rPr>
          <w:rFonts w:ascii="Times New Roman" w:eastAsia="Times New Roman" w:hAnsi="Times New Roman" w:cs="Times New Roman"/>
          <w:sz w:val="24"/>
          <w:szCs w:val="24"/>
        </w:rPr>
        <w:t>, d</w:t>
      </w:r>
      <w:r w:rsidR="00637CD2" w:rsidRPr="00DF5D9A">
        <w:rPr>
          <w:rFonts w:ascii="Times New Roman" w:eastAsia="Times New Roman" w:hAnsi="Times New Roman" w:cs="Times New Roman"/>
          <w:sz w:val="24"/>
          <w:szCs w:val="24"/>
        </w:rPr>
        <w:t>er Linden</w:t>
      </w:r>
      <w:r w:rsidR="00CF489B" w:rsidRPr="00DF5D9A">
        <w:rPr>
          <w:rFonts w:ascii="Times New Roman" w:eastAsia="Times New Roman" w:hAnsi="Times New Roman" w:cs="Times New Roman"/>
          <w:sz w:val="24"/>
          <w:szCs w:val="24"/>
        </w:rPr>
        <w:t>, D.</w:t>
      </w:r>
      <w:r w:rsidRPr="00DF5D9A">
        <w:rPr>
          <w:rFonts w:ascii="Times New Roman" w:eastAsia="Times New Roman" w:hAnsi="Times New Roman" w:cs="Times New Roman"/>
          <w:sz w:val="24"/>
          <w:szCs w:val="24"/>
        </w:rPr>
        <w:t xml:space="preserve">, Scholte, R. H. J., </w:t>
      </w:r>
      <w:proofErr w:type="spellStart"/>
      <w:r w:rsidRPr="00DF5D9A">
        <w:rPr>
          <w:rFonts w:ascii="Times New Roman" w:eastAsia="Times New Roman" w:hAnsi="Times New Roman" w:cs="Times New Roman"/>
          <w:sz w:val="24"/>
          <w:szCs w:val="24"/>
        </w:rPr>
        <w:t>Cillessen</w:t>
      </w:r>
      <w:proofErr w:type="spellEnd"/>
      <w:r w:rsidRPr="00DF5D9A">
        <w:rPr>
          <w:rFonts w:ascii="Times New Roman" w:eastAsia="Times New Roman" w:hAnsi="Times New Roman" w:cs="Times New Roman"/>
          <w:sz w:val="24"/>
          <w:szCs w:val="24"/>
        </w:rPr>
        <w:t xml:space="preserve">, A. H. N., </w:t>
      </w:r>
      <w:proofErr w:type="spellStart"/>
      <w:r w:rsidRPr="00DF5D9A">
        <w:rPr>
          <w:rFonts w:ascii="Times New Roman" w:eastAsia="Times New Roman" w:hAnsi="Times New Roman" w:cs="Times New Roman"/>
          <w:sz w:val="24"/>
          <w:szCs w:val="24"/>
        </w:rPr>
        <w:t>Nijenhuis</w:t>
      </w:r>
      <w:proofErr w:type="spellEnd"/>
      <w:r w:rsidRPr="00DF5D9A">
        <w:rPr>
          <w:rFonts w:ascii="Times New Roman" w:eastAsia="Times New Roman" w:hAnsi="Times New Roman" w:cs="Times New Roman"/>
          <w:sz w:val="24"/>
          <w:szCs w:val="24"/>
        </w:rPr>
        <w:t xml:space="preserve">, J. t., &amp; </w:t>
      </w:r>
      <w:proofErr w:type="spellStart"/>
      <w:r w:rsidRPr="00DF5D9A">
        <w:rPr>
          <w:rFonts w:ascii="Times New Roman" w:eastAsia="Times New Roman" w:hAnsi="Times New Roman" w:cs="Times New Roman"/>
          <w:sz w:val="24"/>
          <w:szCs w:val="24"/>
        </w:rPr>
        <w:t>Segers</w:t>
      </w:r>
      <w:proofErr w:type="spellEnd"/>
      <w:r w:rsidRPr="00DF5D9A">
        <w:rPr>
          <w:rFonts w:ascii="Times New Roman" w:eastAsia="Times New Roman" w:hAnsi="Times New Roman" w:cs="Times New Roman"/>
          <w:sz w:val="24"/>
          <w:szCs w:val="24"/>
        </w:rPr>
        <w:t>, E. (2010). Classroom ratings of likeability and popularity are related to the big five and the general factor of personality.</w:t>
      </w:r>
      <w:r w:rsidRPr="00DF5D9A">
        <w:rPr>
          <w:rFonts w:ascii="Times New Roman" w:eastAsia="Times New Roman" w:hAnsi="Times New Roman" w:cs="Times New Roman"/>
          <w:i/>
          <w:iCs/>
          <w:sz w:val="24"/>
          <w:szCs w:val="24"/>
        </w:rPr>
        <w:t xml:space="preserve"> Journal of Research in Personality, 44</w:t>
      </w:r>
      <w:r w:rsidRPr="00DF5D9A">
        <w:rPr>
          <w:rFonts w:ascii="Times New Roman" w:eastAsia="Times New Roman" w:hAnsi="Times New Roman" w:cs="Times New Roman"/>
          <w:sz w:val="24"/>
          <w:szCs w:val="24"/>
        </w:rPr>
        <w:t xml:space="preserve">(5), 669-672. </w:t>
      </w:r>
      <w:proofErr w:type="gramStart"/>
      <w:r w:rsidRPr="00DF5D9A">
        <w:rPr>
          <w:rFonts w:ascii="Times New Roman" w:eastAsia="Times New Roman" w:hAnsi="Times New Roman" w:cs="Times New Roman"/>
          <w:sz w:val="24"/>
          <w:szCs w:val="24"/>
        </w:rPr>
        <w:t>doi</w:t>
      </w:r>
      <w:proofErr w:type="gramEnd"/>
      <w:r w:rsidRPr="00DF5D9A">
        <w:rPr>
          <w:rFonts w:ascii="Times New Roman" w:eastAsia="Times New Roman" w:hAnsi="Times New Roman" w:cs="Times New Roman"/>
          <w:sz w:val="24"/>
          <w:szCs w:val="24"/>
        </w:rPr>
        <w:t>:</w:t>
      </w:r>
      <w:r w:rsidR="00A446B1" w:rsidRPr="00DF5D9A">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10.1016/j.jrp.2010.08.007</w:t>
      </w:r>
    </w:p>
    <w:p w14:paraId="59AAD542" w14:textId="6F548A20" w:rsidR="008516CD" w:rsidRPr="00DF5D9A"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DF5D9A">
        <w:rPr>
          <w:rFonts w:ascii="Times New Roman" w:hAnsi="Times New Roman" w:cs="Times New Roman"/>
          <w:color w:val="4C4C4C"/>
          <w:sz w:val="24"/>
          <w:szCs w:val="24"/>
          <w:shd w:val="clear" w:color="auto" w:fill="FFFFFF"/>
          <w:lang w:eastAsia="zh-CN"/>
        </w:rPr>
        <w:t>*</w:t>
      </w:r>
      <w:r w:rsidR="00E40DA5" w:rsidRPr="00DF5D9A">
        <w:rPr>
          <w:rFonts w:ascii="Times New Roman" w:hAnsi="Times New Roman" w:cs="Times New Roman"/>
          <w:color w:val="4C4C4C"/>
          <w:sz w:val="24"/>
          <w:szCs w:val="24"/>
          <w:shd w:val="clear" w:color="auto" w:fill="FFFFFF"/>
        </w:rPr>
        <w:t>Vazire, S. (2006</w:t>
      </w:r>
      <w:r w:rsidRPr="00DF5D9A">
        <w:rPr>
          <w:rFonts w:ascii="Times New Roman" w:hAnsi="Times New Roman" w:cs="Times New Roman"/>
          <w:color w:val="4C4C4C"/>
          <w:sz w:val="24"/>
          <w:szCs w:val="24"/>
          <w:shd w:val="clear" w:color="auto" w:fill="FFFFFF"/>
        </w:rPr>
        <w:t>).</w:t>
      </w:r>
      <w:r w:rsidRPr="00DF5D9A">
        <w:rPr>
          <w:rStyle w:val="apple-converted-space"/>
          <w:rFonts w:ascii="Times New Roman" w:hAnsi="Times New Roman" w:cs="Times New Roman"/>
          <w:color w:val="4C4C4C"/>
          <w:sz w:val="24"/>
          <w:szCs w:val="24"/>
          <w:shd w:val="clear" w:color="auto" w:fill="FFFFFF"/>
        </w:rPr>
        <w:t> </w:t>
      </w:r>
      <w:proofErr w:type="gramStart"/>
      <w:r w:rsidRPr="00DF5D9A">
        <w:rPr>
          <w:rFonts w:ascii="Times New Roman" w:hAnsi="Times New Roman" w:cs="Times New Roman"/>
          <w:i/>
          <w:iCs/>
          <w:color w:val="4C4C4C"/>
          <w:sz w:val="24"/>
          <w:szCs w:val="24"/>
          <w:shd w:val="clear" w:color="auto" w:fill="FFFFFF"/>
        </w:rPr>
        <w:t>The person from the inside and outside</w:t>
      </w:r>
      <w:r w:rsidRPr="00DF5D9A">
        <w:rPr>
          <w:rStyle w:val="apple-converted-space"/>
          <w:rFonts w:ascii="Times New Roman" w:hAnsi="Times New Roman" w:cs="Times New Roman"/>
          <w:i/>
          <w:iCs/>
          <w:color w:val="4C4C4C"/>
          <w:sz w:val="24"/>
          <w:szCs w:val="24"/>
          <w:shd w:val="clear" w:color="auto" w:fill="FFFFFF"/>
        </w:rPr>
        <w:t> </w:t>
      </w:r>
      <w:r w:rsidRPr="00DF5D9A">
        <w:rPr>
          <w:rFonts w:ascii="Times New Roman" w:hAnsi="Times New Roman" w:cs="Times New Roman"/>
          <w:color w:val="4C4C4C"/>
          <w:sz w:val="24"/>
          <w:szCs w:val="24"/>
          <w:shd w:val="clear" w:color="auto" w:fill="FFFFFF"/>
        </w:rPr>
        <w:t>(Order No.</w:t>
      </w:r>
      <w:proofErr w:type="gramEnd"/>
      <w:r w:rsidRPr="00DF5D9A">
        <w:rPr>
          <w:rFonts w:ascii="Times New Roman" w:hAnsi="Times New Roman" w:cs="Times New Roman"/>
          <w:color w:val="4C4C4C"/>
          <w:sz w:val="24"/>
          <w:szCs w:val="24"/>
          <w:shd w:val="clear" w:color="auto" w:fill="FFFFFF"/>
        </w:rPr>
        <w:t xml:space="preserve"> AAI3615763). </w:t>
      </w:r>
      <w:proofErr w:type="gramStart"/>
      <w:r w:rsidRPr="00DF5D9A">
        <w:rPr>
          <w:rFonts w:ascii="Times New Roman" w:hAnsi="Times New Roman" w:cs="Times New Roman"/>
          <w:color w:val="4C4C4C"/>
          <w:sz w:val="24"/>
          <w:szCs w:val="24"/>
          <w:shd w:val="clear" w:color="auto" w:fill="FFFFFF"/>
        </w:rPr>
        <w:t>Available from PsycINFO.</w:t>
      </w:r>
      <w:proofErr w:type="gramEnd"/>
      <w:r w:rsidRPr="00DF5D9A">
        <w:rPr>
          <w:rFonts w:ascii="Times New Roman" w:hAnsi="Times New Roman" w:cs="Times New Roman"/>
          <w:color w:val="4C4C4C"/>
          <w:sz w:val="24"/>
          <w:szCs w:val="24"/>
          <w:shd w:val="clear" w:color="auto" w:fill="FFFFFF"/>
        </w:rPr>
        <w:t xml:space="preserve"> </w:t>
      </w:r>
      <w:proofErr w:type="gramStart"/>
      <w:r w:rsidRPr="00DF5D9A">
        <w:rPr>
          <w:rFonts w:ascii="Times New Roman" w:hAnsi="Times New Roman" w:cs="Times New Roman"/>
          <w:color w:val="4C4C4C"/>
          <w:sz w:val="24"/>
          <w:szCs w:val="24"/>
          <w:shd w:val="clear" w:color="auto" w:fill="FFFFFF"/>
        </w:rPr>
        <w:t>(1648598882; 2015-99020-421).</w:t>
      </w:r>
      <w:proofErr w:type="gramEnd"/>
      <w:r w:rsidRPr="00DF5D9A">
        <w:rPr>
          <w:rFonts w:ascii="Times New Roman" w:hAnsi="Times New Roman" w:cs="Times New Roman"/>
          <w:color w:val="4C4C4C"/>
          <w:sz w:val="24"/>
          <w:szCs w:val="24"/>
          <w:shd w:val="clear" w:color="auto" w:fill="FFFFFF"/>
        </w:rPr>
        <w:t xml:space="preserve"> Retrieved from </w:t>
      </w:r>
      <w:hyperlink r:id="rId19" w:history="1">
        <w:r w:rsidRPr="00DF5D9A">
          <w:rPr>
            <w:rStyle w:val="Hyperlink"/>
            <w:rFonts w:ascii="Times New Roman" w:hAnsi="Times New Roman" w:cs="Times New Roman"/>
            <w:sz w:val="24"/>
            <w:szCs w:val="24"/>
            <w:shd w:val="clear" w:color="auto" w:fill="FFFFFF"/>
          </w:rPr>
          <w:t>http://search.proquest.com/docview/1648598882?accountid=14553</w:t>
        </w:r>
      </w:hyperlink>
    </w:p>
    <w:p w14:paraId="09C41AEC" w14:textId="77777777" w:rsidR="008516CD" w:rsidRPr="00DF5D9A"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DF5D9A">
        <w:rPr>
          <w:rFonts w:ascii="Times New Roman" w:hAnsi="Times New Roman" w:cs="Times New Roman"/>
          <w:sz w:val="24"/>
          <w:szCs w:val="24"/>
          <w:shd w:val="clear" w:color="auto" w:fill="FFFFFF"/>
          <w:lang w:eastAsia="zh-CN"/>
        </w:rPr>
        <w:t>Vazire, S. &amp; Funder, D. C. (2006).</w:t>
      </w:r>
      <w:proofErr w:type="gramEnd"/>
      <w:r w:rsidRPr="00DF5D9A">
        <w:rPr>
          <w:rFonts w:ascii="Times New Roman" w:hAnsi="Times New Roman" w:cs="Times New Roman"/>
          <w:sz w:val="24"/>
          <w:szCs w:val="24"/>
          <w:shd w:val="clear" w:color="auto" w:fill="FFFFFF"/>
          <w:lang w:eastAsia="zh-CN"/>
        </w:rPr>
        <w:t xml:space="preserve"> </w:t>
      </w:r>
      <w:proofErr w:type="gramStart"/>
      <w:r w:rsidRPr="00DF5D9A">
        <w:rPr>
          <w:rFonts w:ascii="Times New Roman" w:hAnsi="Times New Roman" w:cs="Times New Roman"/>
          <w:sz w:val="24"/>
          <w:szCs w:val="24"/>
          <w:shd w:val="clear" w:color="auto" w:fill="FFFFFF"/>
          <w:lang w:eastAsia="zh-CN"/>
        </w:rPr>
        <w:t>Impulsivity and the self-defeating behavior of narcissists.</w:t>
      </w:r>
      <w:proofErr w:type="gramEnd"/>
      <w:r w:rsidRPr="00DF5D9A">
        <w:rPr>
          <w:rFonts w:ascii="Times New Roman" w:hAnsi="Times New Roman" w:cs="Times New Roman"/>
          <w:sz w:val="24"/>
          <w:szCs w:val="24"/>
          <w:shd w:val="clear" w:color="auto" w:fill="FFFFFF"/>
          <w:lang w:eastAsia="zh-CN"/>
        </w:rPr>
        <w:t xml:space="preserve"> Personality and Social Psychology Review, 10, 154-165. </w:t>
      </w:r>
      <w:proofErr w:type="gramStart"/>
      <w:r w:rsidRPr="00DF5D9A">
        <w:rPr>
          <w:rFonts w:ascii="Times New Roman" w:hAnsi="Times New Roman" w:cs="Times New Roman"/>
          <w:sz w:val="24"/>
          <w:szCs w:val="24"/>
          <w:shd w:val="clear" w:color="auto" w:fill="FFFFFF"/>
          <w:lang w:eastAsia="zh-CN"/>
        </w:rPr>
        <w:t>doi</w:t>
      </w:r>
      <w:proofErr w:type="gramEnd"/>
      <w:r w:rsidRPr="00DF5D9A">
        <w:rPr>
          <w:rFonts w:ascii="Times New Roman" w:hAnsi="Times New Roman" w:cs="Times New Roman"/>
          <w:sz w:val="24"/>
          <w:szCs w:val="24"/>
          <w:shd w:val="clear" w:color="auto" w:fill="FFFFFF"/>
          <w:lang w:eastAsia="zh-CN"/>
        </w:rPr>
        <w:t xml:space="preserve">: </w:t>
      </w:r>
      <w:r w:rsidRPr="00DF5D9A">
        <w:rPr>
          <w:rFonts w:ascii="Times New Roman" w:hAnsi="Times New Roman" w:cs="Times New Roman"/>
          <w:sz w:val="24"/>
          <w:szCs w:val="24"/>
          <w:shd w:val="clear" w:color="auto" w:fill="FFFFFF"/>
          <w:lang w:eastAsia="zh-CN"/>
        </w:rPr>
        <w:lastRenderedPageBreak/>
        <w:t>10.1207/s15327957pspr1002_4</w:t>
      </w:r>
    </w:p>
    <w:p w14:paraId="783289A7" w14:textId="77777777" w:rsidR="008516CD" w:rsidRPr="00DF5D9A"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DF5D9A">
        <w:rPr>
          <w:rFonts w:ascii="Times New Roman" w:hAnsi="Times New Roman" w:cs="Times New Roman"/>
          <w:sz w:val="24"/>
          <w:szCs w:val="24"/>
        </w:rPr>
        <w:t>Watson, C., &amp; Bagby, R. M. (2011).</w:t>
      </w:r>
      <w:proofErr w:type="gramEnd"/>
      <w:r w:rsidRPr="00DF5D9A">
        <w:rPr>
          <w:rFonts w:ascii="Times New Roman" w:hAnsi="Times New Roman" w:cs="Times New Roman"/>
          <w:sz w:val="24"/>
          <w:szCs w:val="24"/>
        </w:rPr>
        <w:t xml:space="preserve"> </w:t>
      </w:r>
      <w:proofErr w:type="gramStart"/>
      <w:r w:rsidRPr="00DF5D9A">
        <w:rPr>
          <w:rFonts w:ascii="Times New Roman" w:hAnsi="Times New Roman" w:cs="Times New Roman"/>
          <w:sz w:val="24"/>
          <w:szCs w:val="24"/>
        </w:rPr>
        <w:t>Assessment of narcissistic personality disorder.</w:t>
      </w:r>
      <w:proofErr w:type="gramEnd"/>
      <w:r w:rsidRPr="00DF5D9A">
        <w:rPr>
          <w:rFonts w:ascii="Times New Roman" w:hAnsi="Times New Roman" w:cs="Times New Roman"/>
          <w:sz w:val="24"/>
          <w:szCs w:val="24"/>
        </w:rPr>
        <w:t xml:space="preserve"> </w:t>
      </w:r>
      <w:r w:rsidRPr="00DF5D9A">
        <w:rPr>
          <w:rFonts w:ascii="Times New Roman" w:hAnsi="Times New Roman" w:cs="Times New Roman"/>
          <w:i/>
          <w:iCs/>
          <w:sz w:val="24"/>
          <w:szCs w:val="24"/>
        </w:rPr>
        <w:t>The handbook of narcissism and narcissistic personality disorder: Theoretical approaches, empirical findings, and treatments.</w:t>
      </w:r>
      <w:r w:rsidRPr="00DF5D9A">
        <w:rPr>
          <w:rFonts w:ascii="Times New Roman" w:hAnsi="Times New Roman" w:cs="Times New Roman"/>
          <w:sz w:val="24"/>
          <w:szCs w:val="24"/>
        </w:rPr>
        <w:t xml:space="preserve"> (pp. 120-132) </w:t>
      </w:r>
      <w:proofErr w:type="gramStart"/>
      <w:r w:rsidRPr="00DF5D9A">
        <w:rPr>
          <w:rFonts w:ascii="Times New Roman" w:hAnsi="Times New Roman" w:cs="Times New Roman"/>
          <w:sz w:val="24"/>
          <w:szCs w:val="24"/>
        </w:rPr>
        <w:t xml:space="preserve">John Wiley &amp; Sons </w:t>
      </w:r>
      <w:proofErr w:type="spellStart"/>
      <w:r w:rsidRPr="00DF5D9A">
        <w:rPr>
          <w:rFonts w:ascii="Times New Roman" w:hAnsi="Times New Roman" w:cs="Times New Roman"/>
          <w:sz w:val="24"/>
          <w:szCs w:val="24"/>
        </w:rPr>
        <w:t>Inc</w:t>
      </w:r>
      <w:proofErr w:type="spellEnd"/>
      <w:r w:rsidRPr="00DF5D9A">
        <w:rPr>
          <w:rFonts w:ascii="Times New Roman" w:hAnsi="Times New Roman" w:cs="Times New Roman"/>
          <w:sz w:val="24"/>
          <w:szCs w:val="24"/>
        </w:rPr>
        <w:t>, Hoboken, NJ.</w:t>
      </w:r>
      <w:proofErr w:type="gramEnd"/>
      <w:r w:rsidRPr="00DF5D9A">
        <w:rPr>
          <w:rFonts w:ascii="Times New Roman" w:hAnsi="Times New Roman" w:cs="Times New Roman"/>
          <w:sz w:val="24"/>
          <w:szCs w:val="24"/>
        </w:rPr>
        <w:t xml:space="preserve"> Retrieved from </w:t>
      </w:r>
      <w:hyperlink r:id="rId20" w:history="1">
        <w:r w:rsidRPr="00DF5D9A">
          <w:rPr>
            <w:rStyle w:val="Hyperlink"/>
            <w:rFonts w:ascii="Times New Roman" w:hAnsi="Times New Roman" w:cs="Times New Roman"/>
            <w:sz w:val="24"/>
            <w:szCs w:val="24"/>
          </w:rPr>
          <w:t>http://search.proquest.com/docview/1220371648?accountid=14553</w:t>
        </w:r>
      </w:hyperlink>
    </w:p>
    <w:p w14:paraId="03CBCF25" w14:textId="6C54FCD0" w:rsidR="008516CD" w:rsidRPr="00DF5D9A" w:rsidRDefault="008516CD" w:rsidP="008516CD">
      <w:pPr>
        <w:pStyle w:val="NoSpacing"/>
        <w:widowControl w:val="0"/>
        <w:spacing w:line="480" w:lineRule="auto"/>
        <w:ind w:left="785" w:hangingChars="327" w:hanging="785"/>
        <w:rPr>
          <w:rStyle w:val="CommentReference"/>
          <w:rFonts w:ascii="Times New Roman" w:hAnsi="Times New Roman" w:cs="Times New Roman"/>
          <w:sz w:val="24"/>
          <w:szCs w:val="24"/>
        </w:rPr>
      </w:pPr>
      <w:r w:rsidRPr="00DF5D9A">
        <w:rPr>
          <w:rFonts w:ascii="Times New Roman" w:eastAsia="Times New Roman" w:hAnsi="Times New Roman" w:cs="Times New Roman"/>
          <w:sz w:val="24"/>
          <w:szCs w:val="24"/>
        </w:rPr>
        <w:t xml:space="preserve">Wiggins, J. S. (1991). </w:t>
      </w:r>
      <w:proofErr w:type="gramStart"/>
      <w:r w:rsidRPr="00DF5D9A">
        <w:rPr>
          <w:rFonts w:ascii="Times New Roman" w:eastAsia="Times New Roman" w:hAnsi="Times New Roman" w:cs="Times New Roman"/>
          <w:sz w:val="24"/>
          <w:szCs w:val="24"/>
        </w:rPr>
        <w:t>Agency and communion as conceptual coordinates for the understanding and measurement of interpersonal behavior.</w:t>
      </w:r>
      <w:proofErr w:type="gramEnd"/>
      <w:r w:rsidRPr="00DF5D9A">
        <w:rPr>
          <w:rFonts w:ascii="Times New Roman" w:eastAsia="Times New Roman" w:hAnsi="Times New Roman" w:cs="Times New Roman"/>
          <w:sz w:val="24"/>
          <w:szCs w:val="24"/>
        </w:rPr>
        <w:t xml:space="preserve"> In D. </w:t>
      </w:r>
      <w:proofErr w:type="spellStart"/>
      <w:r w:rsidRPr="00DF5D9A">
        <w:rPr>
          <w:rFonts w:ascii="Times New Roman" w:eastAsia="Times New Roman" w:hAnsi="Times New Roman" w:cs="Times New Roman"/>
          <w:sz w:val="24"/>
          <w:szCs w:val="24"/>
        </w:rPr>
        <w:t>Cicchetti</w:t>
      </w:r>
      <w:proofErr w:type="spellEnd"/>
      <w:r w:rsidRPr="00DF5D9A">
        <w:rPr>
          <w:rFonts w:ascii="Times New Roman" w:eastAsia="Times New Roman" w:hAnsi="Times New Roman" w:cs="Times New Roman"/>
          <w:sz w:val="24"/>
          <w:szCs w:val="24"/>
        </w:rPr>
        <w:t xml:space="preserve"> &amp; W. M. Grove (Eds.), Thinking clearly about psychology: Essays in honor of Paul E. </w:t>
      </w:r>
      <w:proofErr w:type="spellStart"/>
      <w:r w:rsidRPr="00DF5D9A">
        <w:rPr>
          <w:rFonts w:ascii="Times New Roman" w:eastAsia="Times New Roman" w:hAnsi="Times New Roman" w:cs="Times New Roman"/>
          <w:sz w:val="24"/>
          <w:szCs w:val="24"/>
        </w:rPr>
        <w:t>Meehl</w:t>
      </w:r>
      <w:proofErr w:type="spellEnd"/>
      <w:r w:rsidRPr="00DF5D9A">
        <w:rPr>
          <w:rFonts w:ascii="Times New Roman" w:eastAsia="Times New Roman" w:hAnsi="Times New Roman" w:cs="Times New Roman"/>
          <w:sz w:val="24"/>
          <w:szCs w:val="24"/>
        </w:rPr>
        <w:t xml:space="preserve"> (pp. 89-113). Minneapolis, MN: University of Minnesota Press.</w:t>
      </w:r>
      <w:r w:rsidR="00FD0003" w:rsidRPr="00DF5D9A">
        <w:rPr>
          <w:rFonts w:ascii="Times New Roman" w:hAnsi="Times New Roman" w:cs="Times New Roman"/>
          <w:sz w:val="24"/>
          <w:szCs w:val="24"/>
          <w:lang w:eastAsia="zh-CN"/>
        </w:rPr>
        <w:t xml:space="preserve"> </w:t>
      </w:r>
      <w:r w:rsidR="00FD0003" w:rsidRPr="00DF5D9A">
        <w:rPr>
          <w:rFonts w:ascii="Times New Roman" w:hAnsi="Times New Roman" w:cs="Times New Roman"/>
          <w:color w:val="4C4C4C"/>
          <w:sz w:val="24"/>
          <w:szCs w:val="24"/>
          <w:shd w:val="clear" w:color="auto" w:fill="FFFFFF"/>
        </w:rPr>
        <w:t>Retrieved from http://search.proquest.com/docview/618228547?accountid=14553</w:t>
      </w:r>
      <w:r w:rsidR="00FD0003" w:rsidRPr="00DF5D9A">
        <w:rPr>
          <w:rStyle w:val="CommentReference"/>
          <w:rFonts w:ascii="Times New Roman" w:hAnsi="Times New Roman" w:cs="Times New Roman"/>
          <w:sz w:val="24"/>
          <w:szCs w:val="24"/>
        </w:rPr>
        <w:t xml:space="preserve"> </w:t>
      </w:r>
    </w:p>
    <w:p w14:paraId="580A0D5B" w14:textId="2DECA84C" w:rsidR="00541D39" w:rsidRPr="00DF5D9A" w:rsidRDefault="00541D39"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DF5D9A">
        <w:rPr>
          <w:rStyle w:val="CommentReference"/>
          <w:rFonts w:ascii="Times New Roman" w:hAnsi="Times New Roman" w:cs="Times New Roman"/>
          <w:sz w:val="24"/>
          <w:szCs w:val="24"/>
        </w:rPr>
        <w:t>Wink, P. (1992).</w:t>
      </w:r>
      <w:proofErr w:type="gramEnd"/>
      <w:r w:rsidRPr="00DF5D9A">
        <w:rPr>
          <w:rStyle w:val="CommentReference"/>
          <w:rFonts w:ascii="Times New Roman" w:hAnsi="Times New Roman" w:cs="Times New Roman"/>
          <w:sz w:val="24"/>
          <w:szCs w:val="24"/>
        </w:rPr>
        <w:t xml:space="preserve"> Three narcissism scales for the California Q-set. Journal of Personality Assessment, 58, 51-66. </w:t>
      </w:r>
      <w:proofErr w:type="gramStart"/>
      <w:r w:rsidRPr="00DF5D9A">
        <w:rPr>
          <w:rStyle w:val="CommentReference"/>
          <w:rFonts w:ascii="Times New Roman" w:hAnsi="Times New Roman" w:cs="Times New Roman"/>
          <w:sz w:val="24"/>
          <w:szCs w:val="24"/>
        </w:rPr>
        <w:t>doi</w:t>
      </w:r>
      <w:proofErr w:type="gramEnd"/>
      <w:r w:rsidRPr="00DF5D9A">
        <w:rPr>
          <w:rStyle w:val="CommentReference"/>
          <w:rFonts w:ascii="Times New Roman" w:hAnsi="Times New Roman" w:cs="Times New Roman"/>
          <w:sz w:val="24"/>
          <w:szCs w:val="24"/>
        </w:rPr>
        <w:t>: 10.1207/s15327752jpa5801_5</w:t>
      </w:r>
    </w:p>
    <w:p w14:paraId="51FA2584" w14:textId="7E937D50" w:rsidR="008516CD" w:rsidRPr="00DF5D9A" w:rsidRDefault="00D8182C"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DF5D9A" w:rsidSect="00663F49">
          <w:headerReference w:type="default" r:id="rId21"/>
          <w:headerReference w:type="first" r:id="rId22"/>
          <w:pgSz w:w="12240" w:h="15840"/>
          <w:pgMar w:top="1440" w:right="1440" w:bottom="1440" w:left="1440" w:header="720" w:footer="720" w:gutter="0"/>
          <w:cols w:space="720"/>
          <w:docGrid w:linePitch="360"/>
        </w:sectPr>
      </w:pPr>
      <w:proofErr w:type="gramStart"/>
      <w:r w:rsidRPr="00DF5D9A">
        <w:rPr>
          <w:rFonts w:ascii="Times New Roman" w:eastAsia="Times New Roman" w:hAnsi="Times New Roman" w:cs="Times New Roman"/>
          <w:sz w:val="24"/>
          <w:szCs w:val="24"/>
        </w:rPr>
        <w:t>Zeigler-Hill, V., Myers, E. M., &amp; Clark, C. B. (2010).</w:t>
      </w:r>
      <w:proofErr w:type="gramEnd"/>
      <w:r w:rsidRPr="00DF5D9A">
        <w:rPr>
          <w:rFonts w:ascii="Times New Roman" w:eastAsia="Times New Roman" w:hAnsi="Times New Roman" w:cs="Times New Roman"/>
          <w:sz w:val="24"/>
          <w:szCs w:val="24"/>
        </w:rPr>
        <w:t xml:space="preserve"> Narcissism and self-esteem reactivity: The role of negative achievement events. </w:t>
      </w:r>
      <w:r w:rsidRPr="00DF5D9A">
        <w:rPr>
          <w:rFonts w:ascii="Times New Roman" w:eastAsia="Times New Roman" w:hAnsi="Times New Roman" w:cs="Times New Roman"/>
          <w:i/>
          <w:sz w:val="24"/>
          <w:szCs w:val="24"/>
        </w:rPr>
        <w:t>Journal of Research in Personality, 44</w:t>
      </w:r>
      <w:r w:rsidRPr="00DF5D9A">
        <w:rPr>
          <w:rFonts w:ascii="Times New Roman" w:eastAsia="Times New Roman" w:hAnsi="Times New Roman" w:cs="Times New Roman"/>
          <w:sz w:val="24"/>
          <w:szCs w:val="24"/>
        </w:rPr>
        <w:t xml:space="preserve">, 285-292. </w:t>
      </w:r>
      <w:proofErr w:type="gramStart"/>
      <w:r w:rsidRPr="00DF5D9A">
        <w:rPr>
          <w:rFonts w:ascii="Times New Roman" w:eastAsia="Times New Roman" w:hAnsi="Times New Roman" w:cs="Times New Roman"/>
          <w:sz w:val="24"/>
          <w:szCs w:val="24"/>
        </w:rPr>
        <w:t>doi</w:t>
      </w:r>
      <w:proofErr w:type="gramEnd"/>
      <w:r w:rsidRPr="00DF5D9A">
        <w:rPr>
          <w:rFonts w:ascii="Times New Roman" w:eastAsia="Times New Roman" w:hAnsi="Times New Roman" w:cs="Times New Roman"/>
          <w:sz w:val="24"/>
          <w:szCs w:val="24"/>
        </w:rPr>
        <w:t>:</w:t>
      </w:r>
      <w:r w:rsidR="00A446B1" w:rsidRPr="00DF5D9A" w:rsidDel="00A446B1">
        <w:rPr>
          <w:rFonts w:ascii="Times New Roman" w:eastAsia="Times New Roman" w:hAnsi="Times New Roman" w:cs="Times New Roman"/>
          <w:sz w:val="24"/>
          <w:szCs w:val="24"/>
        </w:rPr>
        <w:t xml:space="preserve"> </w:t>
      </w:r>
      <w:r w:rsidRPr="00DF5D9A">
        <w:rPr>
          <w:rFonts w:ascii="Times New Roman" w:eastAsia="Times New Roman" w:hAnsi="Times New Roman" w:cs="Times New Roman"/>
          <w:sz w:val="24"/>
          <w:szCs w:val="24"/>
        </w:rPr>
        <w:t xml:space="preserve">10.1016/j.jrp.2010.02.005 </w:t>
      </w:r>
    </w:p>
    <w:p w14:paraId="3EFC380E" w14:textId="77777777" w:rsidR="008217BA" w:rsidRPr="00DF5D9A" w:rsidRDefault="008217BA" w:rsidP="00DF29E0">
      <w:pPr>
        <w:spacing w:after="0" w:line="240" w:lineRule="auto"/>
        <w:rPr>
          <w:rFonts w:ascii="Times New Roman" w:hAnsi="Times New Roman" w:cs="Times New Roman"/>
        </w:rPr>
      </w:pPr>
      <w:proofErr w:type="gramStart"/>
      <w:r w:rsidRPr="00DF5D9A">
        <w:rPr>
          <w:rFonts w:ascii="Times New Roman" w:hAnsi="Times New Roman" w:cs="Times New Roman"/>
        </w:rPr>
        <w:lastRenderedPageBreak/>
        <w:t>Table 1.</w:t>
      </w:r>
      <w:proofErr w:type="gramEnd"/>
    </w:p>
    <w:p w14:paraId="6CFF3D6F" w14:textId="40125FE0" w:rsidR="0035369C" w:rsidRPr="00DF5D9A" w:rsidRDefault="008217BA" w:rsidP="00DF29E0">
      <w:pPr>
        <w:spacing w:after="0" w:line="240" w:lineRule="auto"/>
        <w:rPr>
          <w:rFonts w:ascii="Times New Roman" w:hAnsi="Times New Roman" w:cs="Times New Roman"/>
          <w:i/>
        </w:rPr>
      </w:pPr>
      <w:r w:rsidRPr="00DF5D9A">
        <w:rPr>
          <w:rFonts w:ascii="Times New Roman" w:hAnsi="Times New Roman" w:cs="Times New Roman"/>
          <w:i/>
        </w:rPr>
        <w:t xml:space="preserve">Self-Enhancement </w:t>
      </w:r>
      <w:r w:rsidR="00DC637E" w:rsidRPr="00DF5D9A">
        <w:rPr>
          <w:rFonts w:ascii="Times New Roman" w:hAnsi="Times New Roman" w:cs="Times New Roman"/>
          <w:i/>
        </w:rPr>
        <w:t xml:space="preserve">Criteria’ </w:t>
      </w:r>
      <w:r w:rsidRPr="00DF5D9A">
        <w:rPr>
          <w:rFonts w:ascii="Times New Roman" w:hAnsi="Times New Roman" w:cs="Times New Roman"/>
          <w:i/>
        </w:rPr>
        <w:t xml:space="preserve">Agency and Communion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DF5D9A"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DF5D9A" w:rsidRDefault="00906190" w:rsidP="00DF29E0">
            <w:pPr>
              <w:jc w:val="left"/>
              <w:rPr>
                <w:rFonts w:ascii="Times New Roman" w:hAnsi="Times New Roman" w:cs="Times New Roman"/>
                <w:i w:val="0"/>
                <w:sz w:val="22"/>
              </w:rPr>
            </w:pPr>
            <w:r w:rsidRPr="00DF5D9A">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DF5D9A"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DF5D9A">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DF5D9A"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DF5D9A">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Pr="00DF5D9A"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DF5D9A">
              <w:rPr>
                <w:rFonts w:ascii="Times New Roman" w:hAnsi="Times New Roman" w:cs="Times New Roman"/>
                <w:i w:val="0"/>
                <w:sz w:val="22"/>
              </w:rPr>
              <w:t>Neither</w:t>
            </w:r>
            <w:r w:rsidR="00C3159B" w:rsidRPr="00DF5D9A">
              <w:rPr>
                <w:rFonts w:ascii="Times New Roman" w:hAnsi="Times New Roman" w:cs="Times New Roman"/>
                <w:i w:val="0"/>
                <w:sz w:val="22"/>
              </w:rPr>
              <w:t xml:space="preserve"> or </w:t>
            </w:r>
          </w:p>
          <w:p w14:paraId="6D0AC6E3" w14:textId="11C443E2" w:rsidR="00906190" w:rsidRPr="00DF5D9A"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DF5D9A">
              <w:rPr>
                <w:rFonts w:ascii="Times New Roman" w:hAnsi="Times New Roman" w:cs="Times New Roman"/>
                <w:i w:val="0"/>
                <w:sz w:val="22"/>
              </w:rPr>
              <w:t>Both</w:t>
            </w:r>
          </w:p>
        </w:tc>
      </w:tr>
      <w:tr w:rsidR="00C33E45" w:rsidRPr="00DF5D9A"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DF5D9A" w:rsidRDefault="00585231">
            <w:pPr>
              <w:jc w:val="left"/>
              <w:rPr>
                <w:rFonts w:ascii="Times New Roman" w:hAnsi="Times New Roman" w:cs="Times New Roman"/>
                <w:i w:val="0"/>
                <w:sz w:val="20"/>
                <w:szCs w:val="20"/>
              </w:rPr>
            </w:pPr>
            <w:r w:rsidRPr="00DF5D9A">
              <w:rPr>
                <w:rFonts w:ascii="Times New Roman" w:hAnsi="Times New Roman" w:cs="Times New Roman"/>
                <w:sz w:val="20"/>
                <w:szCs w:val="20"/>
              </w:rPr>
              <w:t xml:space="preserve">Agentic </w:t>
            </w:r>
            <w:r w:rsidR="00F5205A" w:rsidRPr="00DF5D9A">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DF5D9A" w:rsidRDefault="00585231"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Communal T</w:t>
            </w:r>
            <w:r w:rsidR="00EE304F" w:rsidRPr="00DF5D9A">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DF5D9A"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DF5D9A"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DF5D9A" w:rsidRDefault="00C3159B" w:rsidP="00DC637E">
            <w:pPr>
              <w:jc w:val="left"/>
              <w:rPr>
                <w:rFonts w:ascii="Times New Roman" w:hAnsi="Times New Roman" w:cs="Times New Roman"/>
                <w:i w:val="0"/>
                <w:sz w:val="20"/>
                <w:szCs w:val="20"/>
              </w:rPr>
            </w:pPr>
            <w:r w:rsidRPr="00DF5D9A">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DF5D9A"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DF5D9A"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DF5D9A" w:rsidRDefault="00C33E45" w:rsidP="00DC637E">
            <w:pPr>
              <w:jc w:val="left"/>
              <w:rPr>
                <w:rFonts w:ascii="Times New Roman" w:hAnsi="Times New Roman" w:cs="Times New Roman"/>
                <w:i w:val="0"/>
                <w:sz w:val="20"/>
                <w:szCs w:val="20"/>
              </w:rPr>
            </w:pPr>
            <w:r w:rsidRPr="00DF5D9A">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DF5D9A"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DF5D9A"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DF5D9A"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DF5D9A" w:rsidRDefault="00EE304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DF5D9A"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DF5D9A"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DF5D9A" w:rsidRDefault="00EE304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DF5D9A"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DF5D9A"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DF5D9A" w:rsidRDefault="00D3157F">
            <w:pPr>
              <w:jc w:val="left"/>
              <w:rPr>
                <w:rFonts w:ascii="Times New Roman" w:hAnsi="Times New Roman" w:cs="Times New Roman"/>
                <w:i w:val="0"/>
                <w:sz w:val="20"/>
                <w:szCs w:val="20"/>
              </w:rPr>
            </w:pPr>
            <w:r w:rsidRPr="00DF5D9A">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 xml:space="preserve">Fairness-Supportiveness (i.e., </w:t>
            </w:r>
            <w:r w:rsidR="00585231" w:rsidRPr="00DF5D9A">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Fairness-Transaction</w:t>
            </w:r>
            <w:r w:rsidR="00585231" w:rsidRPr="00DF5D9A">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Fairness-Treatment</w:t>
            </w:r>
            <w:r w:rsidR="00585231" w:rsidRPr="00DF5D9A">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Fairness-Voice</w:t>
            </w:r>
            <w:r w:rsidR="00585231" w:rsidRPr="00DF5D9A">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DF5D9A"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DF5D9A"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r w:rsidR="00C33E45" w:rsidRPr="00DF5D9A"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DF5D9A"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DF5D9A"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DF5D9A" w:rsidRDefault="00C3159B" w:rsidP="00DC637E">
            <w:pPr>
              <w:jc w:val="left"/>
              <w:rPr>
                <w:rFonts w:ascii="Times New Roman" w:hAnsi="Times New Roman" w:cs="Times New Roman"/>
                <w:i w:val="0"/>
                <w:sz w:val="20"/>
                <w:szCs w:val="20"/>
              </w:rPr>
            </w:pPr>
            <w:r w:rsidRPr="00DF5D9A">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DF5D9A" w:rsidRDefault="00D3157F"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DF5D9A"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Physica</w:t>
            </w:r>
            <w:r w:rsidR="00D3157F" w:rsidRPr="00DF5D9A">
              <w:rPr>
                <w:rFonts w:ascii="Times New Roman" w:hAnsi="Times New Roman" w:cs="Times New Roman"/>
                <w:sz w:val="20"/>
                <w:szCs w:val="20"/>
              </w:rPr>
              <w:t>l</w:t>
            </w:r>
            <w:r w:rsidRPr="00DF5D9A">
              <w:rPr>
                <w:rFonts w:ascii="Times New Roman" w:hAnsi="Times New Roman" w:cs="Times New Roman"/>
                <w:sz w:val="20"/>
                <w:szCs w:val="20"/>
              </w:rPr>
              <w:t>l</w:t>
            </w:r>
            <w:r w:rsidR="00D3157F" w:rsidRPr="00DF5D9A">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DF5D9A"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DF5D9A" w:rsidRDefault="00C3159B" w:rsidP="00DC637E">
            <w:pPr>
              <w:jc w:val="left"/>
              <w:rPr>
                <w:rFonts w:ascii="Times New Roman" w:hAnsi="Times New Roman" w:cs="Times New Roman"/>
                <w:i w:val="0"/>
                <w:sz w:val="20"/>
                <w:szCs w:val="20"/>
              </w:rPr>
            </w:pPr>
            <w:r w:rsidRPr="00DF5D9A">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DF5D9A"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DF5D9A"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DF5D9A"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DF5D9A"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DF5D9A" w:rsidRDefault="00473552" w:rsidP="00DF29E0">
            <w:pPr>
              <w:jc w:val="left"/>
              <w:rPr>
                <w:rFonts w:ascii="Times New Roman" w:hAnsi="Times New Roman" w:cs="Times New Roman"/>
                <w:i w:val="0"/>
                <w:sz w:val="20"/>
                <w:szCs w:val="20"/>
              </w:rPr>
            </w:pPr>
            <w:r w:rsidRPr="00DF5D9A">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DF5D9A"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F5D9A">
              <w:rPr>
                <w:rFonts w:ascii="Times New Roman" w:hAnsi="Times New Roman" w:cs="Times New Roman"/>
                <w:sz w:val="20"/>
                <w:szCs w:val="20"/>
              </w:rPr>
              <w:sym w:font="Wingdings" w:char="F0FC"/>
            </w:r>
          </w:p>
        </w:tc>
      </w:tr>
    </w:tbl>
    <w:p w14:paraId="731ECC44" w14:textId="77777777" w:rsidR="00EE304F" w:rsidRPr="00DF5D9A" w:rsidRDefault="0035369C" w:rsidP="00DF29E0">
      <w:pPr>
        <w:spacing w:after="0" w:line="240" w:lineRule="auto"/>
        <w:rPr>
          <w:rFonts w:ascii="Times New Roman" w:hAnsi="Times New Roman" w:cs="Times New Roman"/>
        </w:rPr>
        <w:sectPr w:rsidR="00EE304F" w:rsidRPr="00DF5D9A" w:rsidSect="00663F49">
          <w:pgSz w:w="12240" w:h="15840"/>
          <w:pgMar w:top="1440" w:right="1440" w:bottom="1440" w:left="1440" w:header="720" w:footer="720" w:gutter="0"/>
          <w:cols w:space="720"/>
          <w:docGrid w:linePitch="360"/>
        </w:sectPr>
      </w:pPr>
      <w:r w:rsidRPr="00DF5D9A">
        <w:rPr>
          <w:rFonts w:ascii="Times New Roman" w:hAnsi="Times New Roman" w:cs="Times New Roman"/>
        </w:rPr>
        <w:br w:type="page"/>
      </w:r>
    </w:p>
    <w:p w14:paraId="3EB7D05C" w14:textId="3A79E06F" w:rsidR="008217BA" w:rsidRPr="00DF5D9A" w:rsidRDefault="0035369C" w:rsidP="00DF29E0">
      <w:pPr>
        <w:spacing w:after="0" w:line="240" w:lineRule="auto"/>
        <w:rPr>
          <w:rFonts w:ascii="Times New Roman" w:hAnsi="Times New Roman" w:cs="Times New Roman"/>
          <w:noProof/>
        </w:rPr>
      </w:pPr>
      <w:r w:rsidRPr="00DF5D9A">
        <w:rPr>
          <w:rFonts w:ascii="Times New Roman" w:hAnsi="Times New Roman" w:cs="Times New Roman"/>
          <w:noProof/>
        </w:rPr>
        <w:lastRenderedPageBreak/>
        <w:t>Table 2.</w:t>
      </w:r>
    </w:p>
    <w:p w14:paraId="0105116B" w14:textId="481AB612" w:rsidR="0035369C" w:rsidRPr="00DF5D9A" w:rsidRDefault="0035369C" w:rsidP="00DF29E0">
      <w:pPr>
        <w:spacing w:after="0" w:line="240" w:lineRule="auto"/>
        <w:rPr>
          <w:rFonts w:ascii="Times New Roman" w:hAnsi="Times New Roman" w:cs="Times New Roman"/>
          <w:i/>
          <w:noProof/>
        </w:rPr>
      </w:pPr>
      <w:r w:rsidRPr="00DF5D9A">
        <w:rPr>
          <w:rFonts w:ascii="Times New Roman" w:hAnsi="Times New Roman" w:cs="Times New Roman"/>
          <w:i/>
          <w:noProof/>
        </w:rPr>
        <w:t>Means, Standard Deviations</w:t>
      </w:r>
      <w:r w:rsidR="0038132F" w:rsidRPr="00DF5D9A">
        <w:rPr>
          <w:rFonts w:ascii="Times New Roman" w:hAnsi="Times New Roman" w:cs="Times New Roman"/>
          <w:i/>
          <w:noProof/>
        </w:rPr>
        <w:t>,</w:t>
      </w:r>
      <w:r w:rsidRPr="00DF5D9A">
        <w:rPr>
          <w:rFonts w:ascii="Times New Roman" w:hAnsi="Times New Roman" w:cs="Times New Roman"/>
          <w:i/>
          <w:noProof/>
        </w:rPr>
        <w:t xml:space="preserve"> and Correlations</w:t>
      </w:r>
      <w:r w:rsidR="0087139A" w:rsidRPr="00DF5D9A">
        <w:rPr>
          <w:rFonts w:ascii="Times New Roman" w:hAnsi="Times New Roman" w:cs="Times New Roman"/>
          <w:i/>
          <w:noProof/>
        </w:rPr>
        <w:t xml:space="preserve"> </w:t>
      </w:r>
      <w:r w:rsidR="006117AF" w:rsidRPr="00DF5D9A">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720"/>
        <w:gridCol w:w="720"/>
        <w:gridCol w:w="720"/>
        <w:gridCol w:w="720"/>
        <w:gridCol w:w="720"/>
      </w:tblGrid>
      <w:tr w:rsidR="00EF287E" w:rsidRPr="00DF5D9A" w14:paraId="35BC2465" w14:textId="445068FC" w:rsidTr="000429A7">
        <w:tc>
          <w:tcPr>
            <w:tcW w:w="3150" w:type="dxa"/>
            <w:tcBorders>
              <w:top w:val="single" w:sz="12" w:space="0" w:color="auto"/>
              <w:bottom w:val="single" w:sz="4" w:space="0" w:color="auto"/>
            </w:tcBorders>
          </w:tcPr>
          <w:p w14:paraId="02E9F27A" w14:textId="3325E395" w:rsidR="00EF287E" w:rsidRPr="00DF5D9A" w:rsidRDefault="00EF287E" w:rsidP="00DF29E0">
            <w:pPr>
              <w:rPr>
                <w:rFonts w:ascii="Times New Roman" w:hAnsi="Times New Roman" w:cs="Times New Roman"/>
              </w:rPr>
            </w:pPr>
            <w:r w:rsidRPr="00DF5D9A">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F5D9A" w:rsidRDefault="00EF287E" w:rsidP="00DF29E0">
            <w:pPr>
              <w:rPr>
                <w:rFonts w:ascii="Times New Roman" w:hAnsi="Times New Roman" w:cs="Times New Roman"/>
              </w:rPr>
            </w:pPr>
            <w:r w:rsidRPr="00DF5D9A">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F5D9A" w:rsidRDefault="00EF287E" w:rsidP="00DF29E0">
            <w:pPr>
              <w:rPr>
                <w:rFonts w:ascii="Times New Roman" w:hAnsi="Times New Roman" w:cs="Times New Roman"/>
              </w:rPr>
            </w:pPr>
            <w:r w:rsidRPr="00DF5D9A">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DF5D9A" w:rsidRDefault="00EF287E" w:rsidP="00DF29E0">
            <w:pPr>
              <w:rPr>
                <w:rFonts w:ascii="Times New Roman" w:hAnsi="Times New Roman" w:cs="Times New Roman"/>
              </w:rPr>
            </w:pPr>
            <w:r w:rsidRPr="00DF5D9A">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DF5D9A" w:rsidRDefault="00EF287E" w:rsidP="00DF29E0">
            <w:pPr>
              <w:rPr>
                <w:rFonts w:ascii="Times New Roman" w:hAnsi="Times New Roman" w:cs="Times New Roman"/>
              </w:rPr>
            </w:pPr>
            <w:r w:rsidRPr="00DF5D9A">
              <w:rPr>
                <w:rFonts w:ascii="Times New Roman" w:hAnsi="Times New Roman" w:cs="Times New Roman"/>
              </w:rPr>
              <w:t>2</w:t>
            </w:r>
          </w:p>
        </w:tc>
        <w:tc>
          <w:tcPr>
            <w:tcW w:w="720" w:type="dxa"/>
            <w:tcBorders>
              <w:top w:val="single" w:sz="12" w:space="0" w:color="auto"/>
              <w:bottom w:val="single" w:sz="4" w:space="0" w:color="auto"/>
            </w:tcBorders>
          </w:tcPr>
          <w:p w14:paraId="7049C517" w14:textId="5ED39530" w:rsidR="00EF287E" w:rsidRPr="00DF5D9A" w:rsidRDefault="00EF287E" w:rsidP="00DF29E0">
            <w:pPr>
              <w:rPr>
                <w:rFonts w:ascii="Times New Roman" w:hAnsi="Times New Roman" w:cs="Times New Roman"/>
              </w:rPr>
            </w:pPr>
            <w:r w:rsidRPr="00DF5D9A">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DF5D9A" w:rsidRDefault="00EF287E" w:rsidP="00DF29E0">
            <w:pPr>
              <w:rPr>
                <w:rFonts w:ascii="Times New Roman" w:hAnsi="Times New Roman" w:cs="Times New Roman"/>
              </w:rPr>
            </w:pPr>
            <w:r w:rsidRPr="00DF5D9A">
              <w:rPr>
                <w:rFonts w:ascii="Times New Roman" w:hAnsi="Times New Roman" w:cs="Times New Roman"/>
              </w:rPr>
              <w:t>4</w:t>
            </w:r>
          </w:p>
        </w:tc>
        <w:tc>
          <w:tcPr>
            <w:tcW w:w="720" w:type="dxa"/>
            <w:tcBorders>
              <w:top w:val="single" w:sz="12" w:space="0" w:color="auto"/>
              <w:bottom w:val="single" w:sz="4" w:space="0" w:color="auto"/>
            </w:tcBorders>
          </w:tcPr>
          <w:p w14:paraId="7B72E18E" w14:textId="37B29535" w:rsidR="00EF287E" w:rsidRPr="00DF5D9A" w:rsidRDefault="00EF287E" w:rsidP="00DF29E0">
            <w:pPr>
              <w:rPr>
                <w:rFonts w:ascii="Times New Roman" w:hAnsi="Times New Roman" w:cs="Times New Roman"/>
              </w:rPr>
            </w:pPr>
            <w:r w:rsidRPr="00DF5D9A">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DF5D9A" w:rsidRDefault="00EF287E" w:rsidP="00DF29E0">
            <w:pPr>
              <w:rPr>
                <w:rFonts w:ascii="Times New Roman" w:hAnsi="Times New Roman" w:cs="Times New Roman"/>
              </w:rPr>
            </w:pPr>
            <w:r w:rsidRPr="00DF5D9A">
              <w:rPr>
                <w:rFonts w:ascii="Times New Roman" w:hAnsi="Times New Roman" w:cs="Times New Roman"/>
              </w:rPr>
              <w:t>6</w:t>
            </w:r>
          </w:p>
        </w:tc>
        <w:tc>
          <w:tcPr>
            <w:tcW w:w="720" w:type="dxa"/>
            <w:tcBorders>
              <w:top w:val="single" w:sz="12" w:space="0" w:color="auto"/>
              <w:bottom w:val="single" w:sz="4" w:space="0" w:color="auto"/>
            </w:tcBorders>
          </w:tcPr>
          <w:p w14:paraId="2A951E67" w14:textId="04CE1660" w:rsidR="00EF287E" w:rsidRPr="00DF5D9A" w:rsidRDefault="00EF287E" w:rsidP="00DF29E0">
            <w:pPr>
              <w:rPr>
                <w:rFonts w:ascii="Times New Roman" w:hAnsi="Times New Roman" w:cs="Times New Roman"/>
              </w:rPr>
            </w:pPr>
            <w:r w:rsidRPr="00DF5D9A">
              <w:rPr>
                <w:rFonts w:ascii="Times New Roman" w:hAnsi="Times New Roman" w:cs="Times New Roman"/>
              </w:rPr>
              <w:t>7</w:t>
            </w:r>
          </w:p>
        </w:tc>
      </w:tr>
      <w:tr w:rsidR="00EF287E" w:rsidRPr="00DF5D9A" w14:paraId="3664B759" w14:textId="15B6AFA9" w:rsidTr="000429A7">
        <w:tc>
          <w:tcPr>
            <w:tcW w:w="3150" w:type="dxa"/>
            <w:tcBorders>
              <w:top w:val="single" w:sz="4" w:space="0" w:color="auto"/>
            </w:tcBorders>
          </w:tcPr>
          <w:p w14:paraId="0DCD06E8" w14:textId="3BAA41D0" w:rsidR="00EF287E" w:rsidRPr="00DF5D9A" w:rsidRDefault="00EF287E" w:rsidP="00DF29E0">
            <w:pPr>
              <w:rPr>
                <w:rFonts w:ascii="Times New Roman" w:hAnsi="Times New Roman" w:cs="Times New Roman"/>
              </w:rPr>
            </w:pPr>
            <w:r w:rsidRPr="00DF5D9A">
              <w:rPr>
                <w:rFonts w:ascii="Times New Roman" w:hAnsi="Times New Roman"/>
              </w:rPr>
              <w:t>1. Publication Type</w:t>
            </w:r>
          </w:p>
        </w:tc>
        <w:tc>
          <w:tcPr>
            <w:tcW w:w="535" w:type="dxa"/>
            <w:tcBorders>
              <w:top w:val="single" w:sz="4" w:space="0" w:color="auto"/>
            </w:tcBorders>
          </w:tcPr>
          <w:p w14:paraId="0D8EA3BD" w14:textId="2F568151"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54</w:t>
            </w:r>
          </w:p>
        </w:tc>
        <w:tc>
          <w:tcPr>
            <w:tcW w:w="630" w:type="dxa"/>
            <w:tcBorders>
              <w:top w:val="single" w:sz="4" w:space="0" w:color="auto"/>
            </w:tcBorders>
          </w:tcPr>
          <w:p w14:paraId="342C38A4" w14:textId="703D303C"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50</w:t>
            </w:r>
          </w:p>
        </w:tc>
        <w:tc>
          <w:tcPr>
            <w:tcW w:w="725" w:type="dxa"/>
            <w:tcBorders>
              <w:top w:val="single" w:sz="4" w:space="0" w:color="auto"/>
            </w:tcBorders>
          </w:tcPr>
          <w:p w14:paraId="1F85C126" w14:textId="1B154B32"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Borders>
              <w:top w:val="single" w:sz="4" w:space="0" w:color="auto"/>
            </w:tcBorders>
          </w:tcPr>
          <w:p w14:paraId="694F92EA"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2CC3F91F"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20089406"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DF5D9A" w:rsidRDefault="00EF287E" w:rsidP="00DF29E0">
            <w:pPr>
              <w:rPr>
                <w:rFonts w:ascii="Times New Roman" w:hAnsi="Times New Roman" w:cs="Times New Roman"/>
              </w:rPr>
            </w:pPr>
          </w:p>
        </w:tc>
        <w:tc>
          <w:tcPr>
            <w:tcW w:w="720" w:type="dxa"/>
            <w:tcBorders>
              <w:top w:val="single" w:sz="4" w:space="0" w:color="auto"/>
            </w:tcBorders>
          </w:tcPr>
          <w:p w14:paraId="5D4836A1" w14:textId="77777777" w:rsidR="00EF287E" w:rsidRPr="00DF5D9A" w:rsidRDefault="00EF287E" w:rsidP="00DF29E0">
            <w:pPr>
              <w:rPr>
                <w:rFonts w:ascii="Times New Roman" w:hAnsi="Times New Roman" w:cs="Times New Roman"/>
              </w:rPr>
            </w:pPr>
          </w:p>
        </w:tc>
      </w:tr>
      <w:tr w:rsidR="00EF287E" w:rsidRPr="00DF5D9A" w14:paraId="30A62EB0" w14:textId="1A25CA72" w:rsidTr="000429A7">
        <w:tc>
          <w:tcPr>
            <w:tcW w:w="3150" w:type="dxa"/>
          </w:tcPr>
          <w:p w14:paraId="50DAAAA5" w14:textId="4A236CCE" w:rsidR="00EF287E" w:rsidRPr="00DF5D9A" w:rsidRDefault="00EF287E" w:rsidP="00DF29E0">
            <w:pPr>
              <w:rPr>
                <w:rFonts w:ascii="Times New Roman" w:hAnsi="Times New Roman" w:cs="Times New Roman"/>
              </w:rPr>
            </w:pPr>
            <w:r w:rsidRPr="00DF5D9A">
              <w:rPr>
                <w:rFonts w:ascii="Times New Roman" w:hAnsi="Times New Roman" w:cs="Times New Roman"/>
              </w:rPr>
              <w:t>2. Type Self</w:t>
            </w:r>
            <w:r w:rsidR="003E79D4" w:rsidRPr="00DF5D9A">
              <w:rPr>
                <w:rFonts w:ascii="Times New Roman" w:hAnsi="Times New Roman" w:cs="Times New Roman"/>
              </w:rPr>
              <w:t>-Enhance</w:t>
            </w:r>
            <w:r w:rsidRPr="00DF5D9A">
              <w:rPr>
                <w:rFonts w:ascii="Times New Roman" w:hAnsi="Times New Roman" w:cs="Times New Roman"/>
              </w:rPr>
              <w:t xml:space="preserve"> Rating</w:t>
            </w:r>
          </w:p>
        </w:tc>
        <w:tc>
          <w:tcPr>
            <w:tcW w:w="535" w:type="dxa"/>
          </w:tcPr>
          <w:p w14:paraId="6FD1698F" w14:textId="76705CC3"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85</w:t>
            </w:r>
          </w:p>
        </w:tc>
        <w:tc>
          <w:tcPr>
            <w:tcW w:w="630" w:type="dxa"/>
          </w:tcPr>
          <w:p w14:paraId="4FCB892F" w14:textId="4FA3A57E" w:rsidR="00EF287E" w:rsidRPr="00DF5D9A" w:rsidRDefault="00FF033D" w:rsidP="00DF29E0">
            <w:pPr>
              <w:rPr>
                <w:rFonts w:ascii="Times New Roman" w:hAnsi="Times New Roman" w:cs="Times New Roman"/>
              </w:rPr>
            </w:pPr>
            <w:r w:rsidRPr="00DF5D9A">
              <w:rPr>
                <w:rFonts w:ascii="Times New Roman" w:hAnsi="Times New Roman" w:cs="Times New Roman"/>
              </w:rPr>
              <w:t>.3</w:t>
            </w:r>
            <w:r w:rsidR="00233924" w:rsidRPr="00DF5D9A">
              <w:rPr>
                <w:rFonts w:ascii="Times New Roman" w:hAnsi="Times New Roman" w:cs="Times New Roman"/>
              </w:rPr>
              <w:t>5</w:t>
            </w:r>
          </w:p>
        </w:tc>
        <w:tc>
          <w:tcPr>
            <w:tcW w:w="725" w:type="dxa"/>
          </w:tcPr>
          <w:p w14:paraId="4E5AC231" w14:textId="5410A7F7" w:rsidR="00EF287E" w:rsidRPr="00DF5D9A" w:rsidRDefault="002275EB" w:rsidP="00DF29E0">
            <w:pPr>
              <w:rPr>
                <w:rFonts w:ascii="Times New Roman" w:hAnsi="Times New Roman" w:cs="Times New Roman"/>
              </w:rPr>
            </w:pPr>
            <w:r w:rsidRPr="00DF5D9A">
              <w:rPr>
                <w:rFonts w:ascii="Times New Roman" w:hAnsi="Times New Roman" w:cs="Times New Roman"/>
              </w:rPr>
              <w:t>-.</w:t>
            </w:r>
            <w:r w:rsidR="00073B03" w:rsidRPr="00DF5D9A">
              <w:rPr>
                <w:rFonts w:ascii="Times New Roman" w:hAnsi="Times New Roman" w:cs="Times New Roman"/>
              </w:rPr>
              <w:t>10</w:t>
            </w:r>
          </w:p>
        </w:tc>
        <w:tc>
          <w:tcPr>
            <w:tcW w:w="720" w:type="dxa"/>
          </w:tcPr>
          <w:p w14:paraId="0AD89DC8" w14:textId="1AF27729"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3329BC2D" w14:textId="77777777" w:rsidR="00EF287E" w:rsidRPr="00DF5D9A" w:rsidRDefault="00EF287E" w:rsidP="00DF29E0">
            <w:pPr>
              <w:rPr>
                <w:rFonts w:ascii="Times New Roman" w:hAnsi="Times New Roman" w:cs="Times New Roman"/>
              </w:rPr>
            </w:pPr>
          </w:p>
        </w:tc>
        <w:tc>
          <w:tcPr>
            <w:tcW w:w="720" w:type="dxa"/>
          </w:tcPr>
          <w:p w14:paraId="6324DEDD" w14:textId="77777777" w:rsidR="00EF287E" w:rsidRPr="00DF5D9A" w:rsidRDefault="00EF287E" w:rsidP="00DF29E0">
            <w:pPr>
              <w:rPr>
                <w:rFonts w:ascii="Times New Roman" w:hAnsi="Times New Roman" w:cs="Times New Roman"/>
              </w:rPr>
            </w:pPr>
          </w:p>
        </w:tc>
        <w:tc>
          <w:tcPr>
            <w:tcW w:w="720" w:type="dxa"/>
          </w:tcPr>
          <w:p w14:paraId="1886C04B" w14:textId="77777777" w:rsidR="00EF287E" w:rsidRPr="00DF5D9A" w:rsidRDefault="00EF287E" w:rsidP="00DF29E0">
            <w:pPr>
              <w:rPr>
                <w:rFonts w:ascii="Times New Roman" w:hAnsi="Times New Roman" w:cs="Times New Roman"/>
              </w:rPr>
            </w:pPr>
          </w:p>
        </w:tc>
        <w:tc>
          <w:tcPr>
            <w:tcW w:w="720" w:type="dxa"/>
          </w:tcPr>
          <w:p w14:paraId="048BC854" w14:textId="77777777" w:rsidR="00EF287E" w:rsidRPr="00DF5D9A" w:rsidRDefault="00EF287E" w:rsidP="00DF29E0">
            <w:pPr>
              <w:rPr>
                <w:rFonts w:ascii="Times New Roman" w:hAnsi="Times New Roman" w:cs="Times New Roman"/>
              </w:rPr>
            </w:pPr>
          </w:p>
        </w:tc>
        <w:tc>
          <w:tcPr>
            <w:tcW w:w="720" w:type="dxa"/>
          </w:tcPr>
          <w:p w14:paraId="0190F225" w14:textId="77777777" w:rsidR="00EF287E" w:rsidRPr="00DF5D9A" w:rsidRDefault="00EF287E" w:rsidP="00DF29E0">
            <w:pPr>
              <w:rPr>
                <w:rFonts w:ascii="Times New Roman" w:hAnsi="Times New Roman" w:cs="Times New Roman"/>
              </w:rPr>
            </w:pPr>
          </w:p>
        </w:tc>
      </w:tr>
      <w:tr w:rsidR="00EF287E" w:rsidRPr="00DF5D9A" w14:paraId="158D6E9F" w14:textId="04560051" w:rsidTr="000429A7">
        <w:tc>
          <w:tcPr>
            <w:tcW w:w="3150" w:type="dxa"/>
          </w:tcPr>
          <w:p w14:paraId="7259E715" w14:textId="678050F9" w:rsidR="00EF287E" w:rsidRPr="00DF5D9A" w:rsidRDefault="00EF287E" w:rsidP="00DF29E0">
            <w:pPr>
              <w:rPr>
                <w:rFonts w:ascii="Times New Roman" w:hAnsi="Times New Roman" w:cs="Times New Roman"/>
              </w:rPr>
            </w:pPr>
            <w:r w:rsidRPr="00DF5D9A">
              <w:rPr>
                <w:rFonts w:ascii="Times New Roman" w:hAnsi="Times New Roman" w:cs="Times New Roman"/>
              </w:rPr>
              <w:t>3. Type of Sample</w:t>
            </w:r>
          </w:p>
        </w:tc>
        <w:tc>
          <w:tcPr>
            <w:tcW w:w="535" w:type="dxa"/>
          </w:tcPr>
          <w:p w14:paraId="7E031177" w14:textId="1E089CBA"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88</w:t>
            </w:r>
          </w:p>
        </w:tc>
        <w:tc>
          <w:tcPr>
            <w:tcW w:w="630" w:type="dxa"/>
          </w:tcPr>
          <w:p w14:paraId="56C1FBFD" w14:textId="4B7157EC" w:rsidR="00EF287E" w:rsidRPr="00DF5D9A" w:rsidRDefault="00FF033D" w:rsidP="00DF29E0">
            <w:pPr>
              <w:rPr>
                <w:rFonts w:ascii="Times New Roman" w:hAnsi="Times New Roman" w:cs="Times New Roman"/>
              </w:rPr>
            </w:pPr>
            <w:r w:rsidRPr="00DF5D9A">
              <w:rPr>
                <w:rFonts w:ascii="Times New Roman" w:hAnsi="Times New Roman" w:cs="Times New Roman"/>
              </w:rPr>
              <w:t>.3</w:t>
            </w:r>
            <w:r w:rsidR="00233924" w:rsidRPr="00DF5D9A">
              <w:rPr>
                <w:rFonts w:ascii="Times New Roman" w:hAnsi="Times New Roman" w:cs="Times New Roman"/>
              </w:rPr>
              <w:t>2</w:t>
            </w:r>
          </w:p>
        </w:tc>
        <w:tc>
          <w:tcPr>
            <w:tcW w:w="725" w:type="dxa"/>
          </w:tcPr>
          <w:p w14:paraId="6AECF931" w14:textId="76903CFE" w:rsidR="00EF287E" w:rsidRPr="00DF5D9A" w:rsidRDefault="002275EB" w:rsidP="00DF29E0">
            <w:pPr>
              <w:rPr>
                <w:rFonts w:ascii="Times New Roman" w:hAnsi="Times New Roman" w:cs="Times New Roman"/>
              </w:rPr>
            </w:pPr>
            <w:r w:rsidRPr="00DF5D9A">
              <w:rPr>
                <w:rFonts w:ascii="Times New Roman" w:hAnsi="Times New Roman" w:cs="Times New Roman"/>
              </w:rPr>
              <w:t>.</w:t>
            </w:r>
            <w:r w:rsidR="00073B03" w:rsidRPr="00DF5D9A">
              <w:rPr>
                <w:rFonts w:ascii="Times New Roman" w:hAnsi="Times New Roman" w:cs="Times New Roman"/>
              </w:rPr>
              <w:t>58</w:t>
            </w:r>
            <w:r w:rsidRPr="00DF5D9A">
              <w:rPr>
                <w:rFonts w:ascii="Times New Roman" w:hAnsi="Times New Roman" w:cs="Times New Roman"/>
              </w:rPr>
              <w:t>*</w:t>
            </w:r>
          </w:p>
        </w:tc>
        <w:tc>
          <w:tcPr>
            <w:tcW w:w="720" w:type="dxa"/>
          </w:tcPr>
          <w:p w14:paraId="2020B64D" w14:textId="683DEA00"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ED1914" w:rsidRPr="00DF5D9A">
              <w:rPr>
                <w:rFonts w:ascii="Times New Roman" w:hAnsi="Times New Roman" w:cs="Times New Roman"/>
              </w:rPr>
              <w:t>49</w:t>
            </w:r>
            <w:r w:rsidRPr="00DF5D9A">
              <w:rPr>
                <w:rFonts w:ascii="Times New Roman" w:hAnsi="Times New Roman" w:cs="Times New Roman"/>
              </w:rPr>
              <w:t>*</w:t>
            </w:r>
          </w:p>
        </w:tc>
        <w:tc>
          <w:tcPr>
            <w:tcW w:w="720" w:type="dxa"/>
          </w:tcPr>
          <w:p w14:paraId="21FE7839" w14:textId="62D229FF"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3A56EACA" w14:textId="77777777" w:rsidR="00EF287E" w:rsidRPr="00DF5D9A" w:rsidRDefault="00EF287E" w:rsidP="00DF29E0">
            <w:pPr>
              <w:rPr>
                <w:rFonts w:ascii="Times New Roman" w:hAnsi="Times New Roman" w:cs="Times New Roman"/>
              </w:rPr>
            </w:pPr>
          </w:p>
        </w:tc>
        <w:tc>
          <w:tcPr>
            <w:tcW w:w="720" w:type="dxa"/>
          </w:tcPr>
          <w:p w14:paraId="337A172F" w14:textId="77777777" w:rsidR="00EF287E" w:rsidRPr="00DF5D9A" w:rsidRDefault="00EF287E" w:rsidP="00DF29E0">
            <w:pPr>
              <w:rPr>
                <w:rFonts w:ascii="Times New Roman" w:hAnsi="Times New Roman" w:cs="Times New Roman"/>
              </w:rPr>
            </w:pPr>
          </w:p>
        </w:tc>
        <w:tc>
          <w:tcPr>
            <w:tcW w:w="720" w:type="dxa"/>
          </w:tcPr>
          <w:p w14:paraId="6DD82AB5" w14:textId="77777777" w:rsidR="00EF287E" w:rsidRPr="00DF5D9A" w:rsidRDefault="00EF287E" w:rsidP="00DF29E0">
            <w:pPr>
              <w:rPr>
                <w:rFonts w:ascii="Times New Roman" w:hAnsi="Times New Roman" w:cs="Times New Roman"/>
              </w:rPr>
            </w:pPr>
          </w:p>
        </w:tc>
        <w:tc>
          <w:tcPr>
            <w:tcW w:w="720" w:type="dxa"/>
          </w:tcPr>
          <w:p w14:paraId="18EB4A48" w14:textId="77777777" w:rsidR="00EF287E" w:rsidRPr="00DF5D9A" w:rsidRDefault="00EF287E" w:rsidP="00DF29E0">
            <w:pPr>
              <w:rPr>
                <w:rFonts w:ascii="Times New Roman" w:hAnsi="Times New Roman" w:cs="Times New Roman"/>
              </w:rPr>
            </w:pPr>
          </w:p>
        </w:tc>
      </w:tr>
      <w:tr w:rsidR="00EF287E" w:rsidRPr="00DF5D9A" w14:paraId="7525D8E2" w14:textId="0593CF38" w:rsidTr="000429A7">
        <w:tc>
          <w:tcPr>
            <w:tcW w:w="3150" w:type="dxa"/>
          </w:tcPr>
          <w:p w14:paraId="6DD981A8" w14:textId="2A46E80E" w:rsidR="00EF287E" w:rsidRPr="00DF5D9A" w:rsidRDefault="00EF287E">
            <w:pPr>
              <w:rPr>
                <w:rFonts w:ascii="Times New Roman" w:hAnsi="Times New Roman" w:cs="Times New Roman"/>
              </w:rPr>
            </w:pPr>
            <w:r w:rsidRPr="00DF5D9A">
              <w:rPr>
                <w:rFonts w:ascii="Times New Roman" w:hAnsi="Times New Roman" w:cs="Times New Roman"/>
              </w:rPr>
              <w:t xml:space="preserve">4. </w:t>
            </w:r>
            <w:r w:rsidR="00181177" w:rsidRPr="00DF5D9A">
              <w:rPr>
                <w:rFonts w:ascii="Times New Roman" w:hAnsi="Times New Roman" w:cs="Times New Roman"/>
              </w:rPr>
              <w:t>Short</w:t>
            </w:r>
            <w:r w:rsidRPr="00DF5D9A">
              <w:rPr>
                <w:rFonts w:ascii="Times New Roman" w:hAnsi="Times New Roman" w:cs="Times New Roman"/>
              </w:rPr>
              <w:t xml:space="preserve"> Relationship</w:t>
            </w:r>
          </w:p>
        </w:tc>
        <w:tc>
          <w:tcPr>
            <w:tcW w:w="535" w:type="dxa"/>
          </w:tcPr>
          <w:p w14:paraId="4C4FF734" w14:textId="47034FDC"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32</w:t>
            </w:r>
          </w:p>
        </w:tc>
        <w:tc>
          <w:tcPr>
            <w:tcW w:w="630" w:type="dxa"/>
          </w:tcPr>
          <w:p w14:paraId="32CB5265" w14:textId="651B8FD9" w:rsidR="00EF287E" w:rsidRPr="00DF5D9A" w:rsidRDefault="00FF033D" w:rsidP="00DF29E0">
            <w:pPr>
              <w:rPr>
                <w:rFonts w:ascii="Times New Roman" w:hAnsi="Times New Roman" w:cs="Times New Roman"/>
              </w:rPr>
            </w:pPr>
            <w:r w:rsidRPr="00DF5D9A">
              <w:rPr>
                <w:rFonts w:ascii="Times New Roman" w:hAnsi="Times New Roman" w:cs="Times New Roman"/>
              </w:rPr>
              <w:t>.</w:t>
            </w:r>
            <w:r w:rsidR="00233924" w:rsidRPr="00DF5D9A">
              <w:rPr>
                <w:rFonts w:ascii="Times New Roman" w:hAnsi="Times New Roman" w:cs="Times New Roman"/>
              </w:rPr>
              <w:t>47</w:t>
            </w:r>
          </w:p>
        </w:tc>
        <w:tc>
          <w:tcPr>
            <w:tcW w:w="725" w:type="dxa"/>
          </w:tcPr>
          <w:p w14:paraId="3D24B1A0" w14:textId="6D6A6B5E" w:rsidR="00EF287E" w:rsidRPr="00DF5D9A" w:rsidRDefault="00082B09" w:rsidP="00DF29E0">
            <w:pPr>
              <w:rPr>
                <w:rFonts w:ascii="Times New Roman" w:hAnsi="Times New Roman" w:cs="Times New Roman"/>
              </w:rPr>
            </w:pPr>
            <w:r w:rsidRPr="00DF5D9A">
              <w:rPr>
                <w:rFonts w:ascii="Times New Roman" w:hAnsi="Times New Roman" w:cs="Times New Roman"/>
              </w:rPr>
              <w:t>.</w:t>
            </w:r>
            <w:r w:rsidR="00073B03" w:rsidRPr="00DF5D9A">
              <w:rPr>
                <w:rFonts w:ascii="Times New Roman" w:hAnsi="Times New Roman" w:cs="Times New Roman"/>
              </w:rPr>
              <w:t>72</w:t>
            </w:r>
            <w:r w:rsidR="00150CA2" w:rsidRPr="00DF5D9A">
              <w:rPr>
                <w:rFonts w:ascii="Times New Roman" w:hAnsi="Times New Roman" w:cs="Times New Roman"/>
              </w:rPr>
              <w:t>*</w:t>
            </w:r>
          </w:p>
        </w:tc>
        <w:tc>
          <w:tcPr>
            <w:tcW w:w="720" w:type="dxa"/>
          </w:tcPr>
          <w:p w14:paraId="43BF2529" w14:textId="57517389" w:rsidR="00EF287E" w:rsidRPr="00DF5D9A" w:rsidRDefault="00E13EE9" w:rsidP="00DF29E0">
            <w:pPr>
              <w:rPr>
                <w:rFonts w:ascii="Times New Roman" w:hAnsi="Times New Roman" w:cs="Times New Roman"/>
              </w:rPr>
            </w:pPr>
            <w:r w:rsidRPr="00DF5D9A">
              <w:rPr>
                <w:rFonts w:ascii="Times New Roman" w:hAnsi="Times New Roman" w:cs="Times New Roman"/>
              </w:rPr>
              <w:t>--</w:t>
            </w:r>
          </w:p>
        </w:tc>
        <w:tc>
          <w:tcPr>
            <w:tcW w:w="720" w:type="dxa"/>
          </w:tcPr>
          <w:p w14:paraId="17016E2A" w14:textId="4846897E" w:rsidR="00EF287E" w:rsidRPr="00DF5D9A" w:rsidRDefault="00ED1914" w:rsidP="00DF29E0">
            <w:pPr>
              <w:rPr>
                <w:rFonts w:ascii="Times New Roman" w:hAnsi="Times New Roman" w:cs="Times New Roman"/>
              </w:rPr>
            </w:pPr>
            <w:r w:rsidRPr="00DF5D9A">
              <w:rPr>
                <w:rFonts w:ascii="Times New Roman" w:hAnsi="Times New Roman" w:cs="Times New Roman"/>
              </w:rPr>
              <w:t>--</w:t>
            </w:r>
          </w:p>
        </w:tc>
        <w:tc>
          <w:tcPr>
            <w:tcW w:w="720" w:type="dxa"/>
          </w:tcPr>
          <w:p w14:paraId="2CEBF3B0" w14:textId="33A20E21"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72F063C7" w14:textId="77777777" w:rsidR="00EF287E" w:rsidRPr="00DF5D9A" w:rsidRDefault="00EF287E" w:rsidP="00DF29E0">
            <w:pPr>
              <w:rPr>
                <w:rFonts w:ascii="Times New Roman" w:hAnsi="Times New Roman" w:cs="Times New Roman"/>
              </w:rPr>
            </w:pPr>
          </w:p>
        </w:tc>
        <w:tc>
          <w:tcPr>
            <w:tcW w:w="720" w:type="dxa"/>
          </w:tcPr>
          <w:p w14:paraId="0B30B604" w14:textId="77777777" w:rsidR="00EF287E" w:rsidRPr="00DF5D9A" w:rsidRDefault="00EF287E" w:rsidP="00DF29E0">
            <w:pPr>
              <w:rPr>
                <w:rFonts w:ascii="Times New Roman" w:hAnsi="Times New Roman" w:cs="Times New Roman"/>
              </w:rPr>
            </w:pPr>
          </w:p>
        </w:tc>
        <w:tc>
          <w:tcPr>
            <w:tcW w:w="720" w:type="dxa"/>
          </w:tcPr>
          <w:p w14:paraId="66C38082" w14:textId="77777777" w:rsidR="00EF287E" w:rsidRPr="00DF5D9A" w:rsidRDefault="00EF287E" w:rsidP="00DF29E0">
            <w:pPr>
              <w:rPr>
                <w:rFonts w:ascii="Times New Roman" w:hAnsi="Times New Roman" w:cs="Times New Roman"/>
              </w:rPr>
            </w:pPr>
          </w:p>
        </w:tc>
      </w:tr>
      <w:tr w:rsidR="00181177" w:rsidRPr="00DF5D9A" w14:paraId="6E82DF60" w14:textId="77777777" w:rsidTr="000429A7">
        <w:tc>
          <w:tcPr>
            <w:tcW w:w="3150" w:type="dxa"/>
          </w:tcPr>
          <w:p w14:paraId="6FC36FCE" w14:textId="2DC05F1C" w:rsidR="00181177" w:rsidRPr="00DF5D9A" w:rsidRDefault="00181177" w:rsidP="00DF29E0">
            <w:pPr>
              <w:rPr>
                <w:rFonts w:ascii="Times New Roman" w:hAnsi="Times New Roman" w:cs="Times New Roman"/>
              </w:rPr>
            </w:pPr>
            <w:r w:rsidRPr="00DF5D9A">
              <w:rPr>
                <w:rFonts w:ascii="Times New Roman" w:hAnsi="Times New Roman" w:cs="Times New Roman"/>
              </w:rPr>
              <w:t>5. Long Relationship</w:t>
            </w:r>
          </w:p>
        </w:tc>
        <w:tc>
          <w:tcPr>
            <w:tcW w:w="535" w:type="dxa"/>
          </w:tcPr>
          <w:p w14:paraId="37A527EC" w14:textId="498E6B4B" w:rsidR="00181177" w:rsidRPr="00DF5D9A" w:rsidRDefault="00233924" w:rsidP="00DF29E0">
            <w:pPr>
              <w:rPr>
                <w:rFonts w:ascii="Times New Roman" w:hAnsi="Times New Roman" w:cs="Times New Roman"/>
              </w:rPr>
            </w:pPr>
            <w:r w:rsidRPr="00DF5D9A">
              <w:rPr>
                <w:rFonts w:ascii="Times New Roman" w:hAnsi="Times New Roman" w:cs="Times New Roman"/>
              </w:rPr>
              <w:t>.62</w:t>
            </w:r>
          </w:p>
        </w:tc>
        <w:tc>
          <w:tcPr>
            <w:tcW w:w="630" w:type="dxa"/>
          </w:tcPr>
          <w:p w14:paraId="55F96CC3" w14:textId="77B6F389" w:rsidR="00181177" w:rsidRPr="00DF5D9A" w:rsidRDefault="00233924" w:rsidP="00DF29E0">
            <w:pPr>
              <w:rPr>
                <w:rFonts w:ascii="Times New Roman" w:hAnsi="Times New Roman" w:cs="Times New Roman"/>
              </w:rPr>
            </w:pPr>
            <w:r w:rsidRPr="00DF5D9A">
              <w:rPr>
                <w:rFonts w:ascii="Times New Roman" w:hAnsi="Times New Roman" w:cs="Times New Roman"/>
              </w:rPr>
              <w:t>.49</w:t>
            </w:r>
          </w:p>
        </w:tc>
        <w:tc>
          <w:tcPr>
            <w:tcW w:w="725" w:type="dxa"/>
          </w:tcPr>
          <w:p w14:paraId="5CCE617C" w14:textId="33878790" w:rsidR="00181177" w:rsidRPr="00DF5D9A" w:rsidRDefault="00073B03" w:rsidP="00DF29E0">
            <w:pPr>
              <w:rPr>
                <w:rFonts w:ascii="Times New Roman" w:hAnsi="Times New Roman" w:cs="Times New Roman"/>
              </w:rPr>
            </w:pPr>
            <w:r w:rsidRPr="00DF5D9A">
              <w:rPr>
                <w:rFonts w:ascii="Times New Roman" w:hAnsi="Times New Roman" w:cs="Times New Roman"/>
              </w:rPr>
              <w:t>-.56*</w:t>
            </w:r>
          </w:p>
        </w:tc>
        <w:tc>
          <w:tcPr>
            <w:tcW w:w="720" w:type="dxa"/>
          </w:tcPr>
          <w:p w14:paraId="747EBA6B" w14:textId="34FEB7DD" w:rsidR="00181177" w:rsidRPr="00DF5D9A" w:rsidRDefault="00ED1914" w:rsidP="00DF29E0">
            <w:pPr>
              <w:rPr>
                <w:rFonts w:ascii="Times New Roman" w:hAnsi="Times New Roman" w:cs="Times New Roman"/>
              </w:rPr>
            </w:pPr>
            <w:r w:rsidRPr="00DF5D9A">
              <w:rPr>
                <w:rFonts w:ascii="Times New Roman" w:hAnsi="Times New Roman" w:cs="Times New Roman"/>
              </w:rPr>
              <w:t>--</w:t>
            </w:r>
          </w:p>
        </w:tc>
        <w:tc>
          <w:tcPr>
            <w:tcW w:w="720" w:type="dxa"/>
          </w:tcPr>
          <w:p w14:paraId="3CC29C0C" w14:textId="422E1681" w:rsidR="00181177" w:rsidRPr="00DF5D9A" w:rsidRDefault="00ED1914" w:rsidP="00DF29E0">
            <w:pPr>
              <w:rPr>
                <w:rFonts w:ascii="Times New Roman" w:hAnsi="Times New Roman" w:cs="Times New Roman"/>
              </w:rPr>
            </w:pPr>
            <w:r w:rsidRPr="00DF5D9A">
              <w:rPr>
                <w:rFonts w:ascii="Times New Roman" w:hAnsi="Times New Roman" w:cs="Times New Roman"/>
              </w:rPr>
              <w:t>--</w:t>
            </w:r>
          </w:p>
        </w:tc>
        <w:tc>
          <w:tcPr>
            <w:tcW w:w="720" w:type="dxa"/>
          </w:tcPr>
          <w:p w14:paraId="10E957E5" w14:textId="589C648C" w:rsidR="00181177" w:rsidRPr="00DF5D9A" w:rsidRDefault="007009AF" w:rsidP="00DF29E0">
            <w:pPr>
              <w:rPr>
                <w:rFonts w:ascii="Times New Roman" w:hAnsi="Times New Roman" w:cs="Times New Roman"/>
              </w:rPr>
            </w:pPr>
            <w:r w:rsidRPr="00DF5D9A">
              <w:rPr>
                <w:rFonts w:ascii="Times New Roman" w:hAnsi="Times New Roman" w:cs="Times New Roman"/>
              </w:rPr>
              <w:t>-1.0</w:t>
            </w:r>
            <w:r w:rsidR="002A6A15" w:rsidRPr="00DF5D9A">
              <w:rPr>
                <w:rFonts w:ascii="Times New Roman" w:hAnsi="Times New Roman" w:cs="Times New Roman"/>
              </w:rPr>
              <w:t>*</w:t>
            </w:r>
          </w:p>
        </w:tc>
        <w:tc>
          <w:tcPr>
            <w:tcW w:w="720" w:type="dxa"/>
          </w:tcPr>
          <w:p w14:paraId="62DDB65E" w14:textId="77777777" w:rsidR="00181177" w:rsidRPr="00DF5D9A" w:rsidRDefault="00181177" w:rsidP="00DF29E0">
            <w:pPr>
              <w:rPr>
                <w:rFonts w:ascii="Times New Roman" w:hAnsi="Times New Roman" w:cs="Times New Roman"/>
              </w:rPr>
            </w:pPr>
          </w:p>
        </w:tc>
        <w:tc>
          <w:tcPr>
            <w:tcW w:w="720" w:type="dxa"/>
          </w:tcPr>
          <w:p w14:paraId="6EAA2D9B" w14:textId="77777777" w:rsidR="00181177" w:rsidRPr="00DF5D9A" w:rsidRDefault="00181177" w:rsidP="00DF29E0">
            <w:pPr>
              <w:rPr>
                <w:rFonts w:ascii="Times New Roman" w:hAnsi="Times New Roman" w:cs="Times New Roman"/>
              </w:rPr>
            </w:pPr>
          </w:p>
        </w:tc>
        <w:tc>
          <w:tcPr>
            <w:tcW w:w="720" w:type="dxa"/>
          </w:tcPr>
          <w:p w14:paraId="11A47E02" w14:textId="77777777" w:rsidR="00181177" w:rsidRPr="00DF5D9A" w:rsidRDefault="00181177" w:rsidP="00DF29E0">
            <w:pPr>
              <w:rPr>
                <w:rFonts w:ascii="Times New Roman" w:hAnsi="Times New Roman" w:cs="Times New Roman"/>
              </w:rPr>
            </w:pPr>
          </w:p>
        </w:tc>
      </w:tr>
      <w:tr w:rsidR="00EF287E" w:rsidRPr="00DF5D9A" w14:paraId="00101748" w14:textId="04AD3123" w:rsidTr="000429A7">
        <w:tc>
          <w:tcPr>
            <w:tcW w:w="3150" w:type="dxa"/>
          </w:tcPr>
          <w:p w14:paraId="47FE5840" w14:textId="0A7FBD81" w:rsidR="00EF287E" w:rsidRPr="00DF5D9A" w:rsidRDefault="00EF287E" w:rsidP="00DF29E0">
            <w:pPr>
              <w:rPr>
                <w:rFonts w:ascii="Times New Roman" w:hAnsi="Times New Roman" w:cs="Times New Roman"/>
              </w:rPr>
            </w:pPr>
            <w:r w:rsidRPr="00DF5D9A">
              <w:rPr>
                <w:rFonts w:ascii="Times New Roman" w:hAnsi="Times New Roman" w:cs="Times New Roman"/>
              </w:rPr>
              <w:t>5. Agency</w:t>
            </w:r>
          </w:p>
        </w:tc>
        <w:tc>
          <w:tcPr>
            <w:tcW w:w="535" w:type="dxa"/>
          </w:tcPr>
          <w:p w14:paraId="038C7CB9" w14:textId="55158961" w:rsidR="00EF287E" w:rsidRPr="00DF5D9A" w:rsidRDefault="00FF033D" w:rsidP="00DF29E0">
            <w:pPr>
              <w:rPr>
                <w:rFonts w:ascii="Times New Roman" w:hAnsi="Times New Roman" w:cs="Times New Roman"/>
              </w:rPr>
            </w:pPr>
            <w:r w:rsidRPr="00DF5D9A">
              <w:rPr>
                <w:rFonts w:ascii="Times New Roman" w:hAnsi="Times New Roman" w:cs="Times New Roman"/>
              </w:rPr>
              <w:t>.5</w:t>
            </w:r>
            <w:r w:rsidR="00233924" w:rsidRPr="00DF5D9A">
              <w:rPr>
                <w:rFonts w:ascii="Times New Roman" w:hAnsi="Times New Roman" w:cs="Times New Roman"/>
              </w:rPr>
              <w:t>4</w:t>
            </w:r>
          </w:p>
        </w:tc>
        <w:tc>
          <w:tcPr>
            <w:tcW w:w="630" w:type="dxa"/>
          </w:tcPr>
          <w:p w14:paraId="3F998725" w14:textId="4478B40B" w:rsidR="00EF287E" w:rsidRPr="00DF5D9A" w:rsidRDefault="00FF033D" w:rsidP="00DF29E0">
            <w:pPr>
              <w:rPr>
                <w:rFonts w:ascii="Times New Roman" w:hAnsi="Times New Roman" w:cs="Times New Roman"/>
              </w:rPr>
            </w:pPr>
            <w:r w:rsidRPr="00DF5D9A">
              <w:rPr>
                <w:rFonts w:ascii="Times New Roman" w:hAnsi="Times New Roman" w:cs="Times New Roman"/>
              </w:rPr>
              <w:t>.50</w:t>
            </w:r>
          </w:p>
        </w:tc>
        <w:tc>
          <w:tcPr>
            <w:tcW w:w="725" w:type="dxa"/>
          </w:tcPr>
          <w:p w14:paraId="7FE26A48" w14:textId="36442994"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822E89" w:rsidRPr="00DF5D9A">
              <w:rPr>
                <w:rFonts w:ascii="Times New Roman" w:hAnsi="Times New Roman" w:cs="Times New Roman"/>
              </w:rPr>
              <w:t>2</w:t>
            </w:r>
            <w:r w:rsidR="00073B03" w:rsidRPr="00DF5D9A">
              <w:rPr>
                <w:rFonts w:ascii="Times New Roman" w:hAnsi="Times New Roman" w:cs="Times New Roman"/>
              </w:rPr>
              <w:t>4</w:t>
            </w:r>
            <w:r w:rsidRPr="00DF5D9A">
              <w:rPr>
                <w:rFonts w:ascii="Times New Roman" w:hAnsi="Times New Roman" w:cs="Times New Roman"/>
              </w:rPr>
              <w:t>*</w:t>
            </w:r>
          </w:p>
        </w:tc>
        <w:tc>
          <w:tcPr>
            <w:tcW w:w="720" w:type="dxa"/>
          </w:tcPr>
          <w:p w14:paraId="2C14562D" w14:textId="6FFBD659"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822E89" w:rsidRPr="00DF5D9A">
              <w:rPr>
                <w:rFonts w:ascii="Times New Roman" w:hAnsi="Times New Roman" w:cs="Times New Roman"/>
              </w:rPr>
              <w:t>4</w:t>
            </w:r>
            <w:r w:rsidR="00ED1914" w:rsidRPr="00DF5D9A">
              <w:rPr>
                <w:rFonts w:ascii="Times New Roman" w:hAnsi="Times New Roman" w:cs="Times New Roman"/>
              </w:rPr>
              <w:t>3</w:t>
            </w:r>
            <w:r w:rsidRPr="00DF5D9A">
              <w:rPr>
                <w:rFonts w:ascii="Times New Roman" w:hAnsi="Times New Roman" w:cs="Times New Roman"/>
              </w:rPr>
              <w:t>*</w:t>
            </w:r>
          </w:p>
        </w:tc>
        <w:tc>
          <w:tcPr>
            <w:tcW w:w="720" w:type="dxa"/>
          </w:tcPr>
          <w:p w14:paraId="233AC64E" w14:textId="2B5B0E64" w:rsidR="00EF287E" w:rsidRPr="00DF5D9A" w:rsidRDefault="00082B09" w:rsidP="00DF29E0">
            <w:pPr>
              <w:rPr>
                <w:rFonts w:ascii="Times New Roman" w:hAnsi="Times New Roman" w:cs="Times New Roman"/>
              </w:rPr>
            </w:pPr>
            <w:r w:rsidRPr="00DF5D9A">
              <w:rPr>
                <w:rFonts w:ascii="Times New Roman" w:hAnsi="Times New Roman" w:cs="Times New Roman"/>
              </w:rPr>
              <w:t>-.</w:t>
            </w:r>
            <w:r w:rsidR="00D41470" w:rsidRPr="00DF5D9A">
              <w:rPr>
                <w:rFonts w:ascii="Times New Roman" w:hAnsi="Times New Roman" w:cs="Times New Roman"/>
              </w:rPr>
              <w:t>59</w:t>
            </w:r>
            <w:r w:rsidR="00150CA2" w:rsidRPr="00DF5D9A">
              <w:rPr>
                <w:rFonts w:ascii="Times New Roman" w:hAnsi="Times New Roman" w:cs="Times New Roman"/>
              </w:rPr>
              <w:t>*</w:t>
            </w:r>
          </w:p>
        </w:tc>
        <w:tc>
          <w:tcPr>
            <w:tcW w:w="720" w:type="dxa"/>
          </w:tcPr>
          <w:p w14:paraId="20D65C87" w14:textId="5F43E81F" w:rsidR="00EF287E" w:rsidRPr="00DF5D9A" w:rsidRDefault="00C01BBD" w:rsidP="00DF29E0">
            <w:pPr>
              <w:rPr>
                <w:rFonts w:ascii="Times New Roman" w:hAnsi="Times New Roman" w:cs="Times New Roman"/>
              </w:rPr>
            </w:pPr>
            <w:r w:rsidRPr="00DF5D9A">
              <w:rPr>
                <w:rFonts w:ascii="Times New Roman" w:hAnsi="Times New Roman" w:cs="Times New Roman"/>
              </w:rPr>
              <w:t>.</w:t>
            </w:r>
            <w:r w:rsidR="00082B09" w:rsidRPr="00DF5D9A">
              <w:rPr>
                <w:rFonts w:ascii="Times New Roman" w:hAnsi="Times New Roman" w:cs="Times New Roman"/>
              </w:rPr>
              <w:t>1</w:t>
            </w:r>
            <w:r w:rsidR="007009AF" w:rsidRPr="00DF5D9A">
              <w:rPr>
                <w:rFonts w:ascii="Times New Roman" w:hAnsi="Times New Roman" w:cs="Times New Roman"/>
              </w:rPr>
              <w:t>1</w:t>
            </w:r>
          </w:p>
        </w:tc>
        <w:tc>
          <w:tcPr>
            <w:tcW w:w="720" w:type="dxa"/>
          </w:tcPr>
          <w:p w14:paraId="5AA877BD" w14:textId="6B04D071"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0C067F8E" w14:textId="77777777" w:rsidR="00EF287E" w:rsidRPr="00DF5D9A" w:rsidRDefault="00EF287E" w:rsidP="00DF29E0">
            <w:pPr>
              <w:rPr>
                <w:rFonts w:ascii="Times New Roman" w:hAnsi="Times New Roman" w:cs="Times New Roman"/>
              </w:rPr>
            </w:pPr>
          </w:p>
        </w:tc>
        <w:tc>
          <w:tcPr>
            <w:tcW w:w="720" w:type="dxa"/>
          </w:tcPr>
          <w:p w14:paraId="705821A8" w14:textId="77777777" w:rsidR="00EF287E" w:rsidRPr="00DF5D9A" w:rsidRDefault="00EF287E" w:rsidP="00DF29E0">
            <w:pPr>
              <w:rPr>
                <w:rFonts w:ascii="Times New Roman" w:hAnsi="Times New Roman" w:cs="Times New Roman"/>
              </w:rPr>
            </w:pPr>
          </w:p>
        </w:tc>
      </w:tr>
      <w:tr w:rsidR="00EF287E" w:rsidRPr="00DF5D9A" w14:paraId="7C1F6F95" w14:textId="34513998" w:rsidTr="000429A7">
        <w:trPr>
          <w:trHeight w:val="80"/>
        </w:trPr>
        <w:tc>
          <w:tcPr>
            <w:tcW w:w="3150" w:type="dxa"/>
          </w:tcPr>
          <w:p w14:paraId="0459D258" w14:textId="6195AC18" w:rsidR="00EF287E" w:rsidRPr="00DF5D9A" w:rsidRDefault="00EF287E" w:rsidP="00DF29E0">
            <w:pPr>
              <w:rPr>
                <w:rFonts w:ascii="Times New Roman" w:hAnsi="Times New Roman" w:cs="Times New Roman"/>
              </w:rPr>
            </w:pPr>
            <w:r w:rsidRPr="00DF5D9A">
              <w:rPr>
                <w:rFonts w:ascii="Times New Roman" w:hAnsi="Times New Roman" w:cs="Times New Roman"/>
              </w:rPr>
              <w:t>6. Communion</w:t>
            </w:r>
          </w:p>
        </w:tc>
        <w:tc>
          <w:tcPr>
            <w:tcW w:w="535" w:type="dxa"/>
          </w:tcPr>
          <w:p w14:paraId="04E71B64" w14:textId="4B2CC647" w:rsidR="00EF287E" w:rsidRPr="00DF5D9A" w:rsidRDefault="00FF033D" w:rsidP="00DF29E0">
            <w:pPr>
              <w:rPr>
                <w:rFonts w:ascii="Times New Roman" w:hAnsi="Times New Roman" w:cs="Times New Roman"/>
              </w:rPr>
            </w:pPr>
            <w:r w:rsidRPr="00DF5D9A">
              <w:rPr>
                <w:rFonts w:ascii="Times New Roman" w:hAnsi="Times New Roman" w:cs="Times New Roman"/>
              </w:rPr>
              <w:t>.3</w:t>
            </w:r>
            <w:r w:rsidR="00233924" w:rsidRPr="00DF5D9A">
              <w:rPr>
                <w:rFonts w:ascii="Times New Roman" w:hAnsi="Times New Roman" w:cs="Times New Roman"/>
              </w:rPr>
              <w:t>1</w:t>
            </w:r>
          </w:p>
        </w:tc>
        <w:tc>
          <w:tcPr>
            <w:tcW w:w="630" w:type="dxa"/>
          </w:tcPr>
          <w:p w14:paraId="31128CE9" w14:textId="0FBF638B" w:rsidR="00EF287E" w:rsidRPr="00DF5D9A" w:rsidRDefault="00FF033D" w:rsidP="00DF29E0">
            <w:pPr>
              <w:rPr>
                <w:rFonts w:ascii="Times New Roman" w:hAnsi="Times New Roman" w:cs="Times New Roman"/>
              </w:rPr>
            </w:pPr>
            <w:r w:rsidRPr="00DF5D9A">
              <w:rPr>
                <w:rFonts w:ascii="Times New Roman" w:hAnsi="Times New Roman" w:cs="Times New Roman"/>
              </w:rPr>
              <w:t>.4</w:t>
            </w:r>
            <w:r w:rsidR="00233924" w:rsidRPr="00DF5D9A">
              <w:rPr>
                <w:rFonts w:ascii="Times New Roman" w:hAnsi="Times New Roman" w:cs="Times New Roman"/>
              </w:rPr>
              <w:t>6</w:t>
            </w:r>
          </w:p>
        </w:tc>
        <w:tc>
          <w:tcPr>
            <w:tcW w:w="725" w:type="dxa"/>
          </w:tcPr>
          <w:p w14:paraId="2FB4962A" w14:textId="3C5A857E" w:rsidR="00EF287E" w:rsidRPr="00DF5D9A" w:rsidRDefault="00E13EE9" w:rsidP="0042753D">
            <w:pPr>
              <w:rPr>
                <w:rFonts w:ascii="Times New Roman" w:hAnsi="Times New Roman" w:cs="Times New Roman"/>
              </w:rPr>
            </w:pPr>
            <w:r w:rsidRPr="00DF5D9A">
              <w:rPr>
                <w:rFonts w:ascii="Times New Roman" w:hAnsi="Times New Roman" w:cs="Times New Roman"/>
              </w:rPr>
              <w:t>-.</w:t>
            </w:r>
            <w:r w:rsidR="00822E89" w:rsidRPr="00DF5D9A">
              <w:rPr>
                <w:rFonts w:ascii="Times New Roman" w:hAnsi="Times New Roman" w:cs="Times New Roman"/>
              </w:rPr>
              <w:t>3</w:t>
            </w:r>
            <w:r w:rsidR="00ED1914" w:rsidRPr="00DF5D9A">
              <w:rPr>
                <w:rFonts w:ascii="Times New Roman" w:hAnsi="Times New Roman" w:cs="Times New Roman"/>
              </w:rPr>
              <w:t>5</w:t>
            </w:r>
            <w:r w:rsidRPr="00DF5D9A">
              <w:rPr>
                <w:rFonts w:ascii="Times New Roman" w:hAnsi="Times New Roman" w:cs="Times New Roman"/>
              </w:rPr>
              <w:t>*</w:t>
            </w:r>
          </w:p>
        </w:tc>
        <w:tc>
          <w:tcPr>
            <w:tcW w:w="720" w:type="dxa"/>
          </w:tcPr>
          <w:p w14:paraId="3DF19084" w14:textId="77BFFCE0" w:rsidR="00EF287E" w:rsidRPr="00DF5D9A" w:rsidRDefault="00E13EE9" w:rsidP="00DF29E0">
            <w:pPr>
              <w:rPr>
                <w:rFonts w:ascii="Times New Roman" w:hAnsi="Times New Roman" w:cs="Times New Roman"/>
              </w:rPr>
            </w:pPr>
            <w:r w:rsidRPr="00DF5D9A">
              <w:rPr>
                <w:rFonts w:ascii="Times New Roman" w:hAnsi="Times New Roman" w:cs="Times New Roman"/>
              </w:rPr>
              <w:t>.4</w:t>
            </w:r>
            <w:r w:rsidR="00ED1914" w:rsidRPr="00DF5D9A">
              <w:rPr>
                <w:rFonts w:ascii="Times New Roman" w:hAnsi="Times New Roman" w:cs="Times New Roman"/>
              </w:rPr>
              <w:t>9</w:t>
            </w:r>
            <w:r w:rsidRPr="00DF5D9A">
              <w:rPr>
                <w:rFonts w:ascii="Times New Roman" w:hAnsi="Times New Roman" w:cs="Times New Roman"/>
              </w:rPr>
              <w:t>*</w:t>
            </w:r>
          </w:p>
        </w:tc>
        <w:tc>
          <w:tcPr>
            <w:tcW w:w="720" w:type="dxa"/>
          </w:tcPr>
          <w:p w14:paraId="7741E7D3" w14:textId="1B550FDE" w:rsidR="00EF287E" w:rsidRPr="00DF5D9A" w:rsidRDefault="00D41470" w:rsidP="00DF29E0">
            <w:pPr>
              <w:rPr>
                <w:rFonts w:ascii="Times New Roman" w:hAnsi="Times New Roman" w:cs="Times New Roman"/>
              </w:rPr>
            </w:pPr>
            <w:r w:rsidRPr="00DF5D9A">
              <w:rPr>
                <w:rFonts w:ascii="Times New Roman" w:hAnsi="Times New Roman" w:cs="Times New Roman"/>
              </w:rPr>
              <w:t>.55*</w:t>
            </w:r>
          </w:p>
        </w:tc>
        <w:tc>
          <w:tcPr>
            <w:tcW w:w="720" w:type="dxa"/>
          </w:tcPr>
          <w:p w14:paraId="36677B9F" w14:textId="43955816" w:rsidR="00EF287E" w:rsidRPr="00DF5D9A" w:rsidRDefault="00C01BBD" w:rsidP="00DF29E0">
            <w:pPr>
              <w:rPr>
                <w:rFonts w:ascii="Times New Roman" w:hAnsi="Times New Roman" w:cs="Times New Roman"/>
              </w:rPr>
            </w:pPr>
            <w:r w:rsidRPr="00DF5D9A">
              <w:rPr>
                <w:rFonts w:ascii="Times New Roman" w:hAnsi="Times New Roman" w:cs="Times New Roman"/>
              </w:rPr>
              <w:t>-.2</w:t>
            </w:r>
            <w:r w:rsidR="007009AF" w:rsidRPr="00DF5D9A">
              <w:rPr>
                <w:rFonts w:ascii="Times New Roman" w:hAnsi="Times New Roman" w:cs="Times New Roman"/>
              </w:rPr>
              <w:t>2</w:t>
            </w:r>
          </w:p>
        </w:tc>
        <w:tc>
          <w:tcPr>
            <w:tcW w:w="720" w:type="dxa"/>
          </w:tcPr>
          <w:p w14:paraId="3AFE40E1" w14:textId="4183BC2F" w:rsidR="00EF287E" w:rsidRPr="00DF5D9A" w:rsidRDefault="00C01BBD" w:rsidP="0042753D">
            <w:pPr>
              <w:rPr>
                <w:rFonts w:ascii="Times New Roman" w:hAnsi="Times New Roman" w:cs="Times New Roman"/>
              </w:rPr>
            </w:pPr>
            <w:r w:rsidRPr="00DF5D9A">
              <w:rPr>
                <w:rFonts w:ascii="Times New Roman" w:hAnsi="Times New Roman" w:cs="Times New Roman"/>
              </w:rPr>
              <w:t>-</w:t>
            </w:r>
            <w:r w:rsidR="008437DE" w:rsidRPr="00DF5D9A">
              <w:rPr>
                <w:rFonts w:ascii="Times New Roman" w:hAnsi="Times New Roman" w:cs="Times New Roman"/>
              </w:rPr>
              <w:t>1.0</w:t>
            </w:r>
            <w:r w:rsidR="00150CA2" w:rsidRPr="00DF5D9A">
              <w:rPr>
                <w:rFonts w:ascii="Times New Roman" w:hAnsi="Times New Roman" w:cs="Times New Roman"/>
              </w:rPr>
              <w:t>*</w:t>
            </w:r>
          </w:p>
        </w:tc>
        <w:tc>
          <w:tcPr>
            <w:tcW w:w="720" w:type="dxa"/>
          </w:tcPr>
          <w:p w14:paraId="470BC178" w14:textId="32BD71B1" w:rsidR="00EF287E" w:rsidRPr="00DF5D9A" w:rsidRDefault="002275EB" w:rsidP="00DF29E0">
            <w:pPr>
              <w:rPr>
                <w:rFonts w:ascii="Times New Roman" w:hAnsi="Times New Roman" w:cs="Times New Roman"/>
              </w:rPr>
            </w:pPr>
            <w:r w:rsidRPr="00DF5D9A">
              <w:rPr>
                <w:rFonts w:ascii="Times New Roman" w:hAnsi="Times New Roman" w:cs="Times New Roman"/>
              </w:rPr>
              <w:t>--</w:t>
            </w:r>
          </w:p>
        </w:tc>
        <w:tc>
          <w:tcPr>
            <w:tcW w:w="720" w:type="dxa"/>
          </w:tcPr>
          <w:p w14:paraId="2909E83F" w14:textId="77777777" w:rsidR="00EF287E" w:rsidRPr="00DF5D9A" w:rsidRDefault="00EF287E" w:rsidP="00DF29E0">
            <w:pPr>
              <w:rPr>
                <w:rFonts w:ascii="Times New Roman" w:hAnsi="Times New Roman" w:cs="Times New Roman"/>
              </w:rPr>
            </w:pPr>
          </w:p>
        </w:tc>
      </w:tr>
      <w:tr w:rsidR="00EF287E" w:rsidRPr="00DF5D9A" w14:paraId="7207DFE9" w14:textId="4EC2142A" w:rsidTr="000429A7">
        <w:tc>
          <w:tcPr>
            <w:tcW w:w="3150" w:type="dxa"/>
            <w:tcBorders>
              <w:bottom w:val="single" w:sz="4" w:space="0" w:color="auto"/>
            </w:tcBorders>
          </w:tcPr>
          <w:p w14:paraId="5D0897E5" w14:textId="036E9FE4" w:rsidR="00EF287E" w:rsidRPr="00DF5D9A" w:rsidRDefault="00EF287E" w:rsidP="00DF29E0">
            <w:pPr>
              <w:rPr>
                <w:rFonts w:ascii="Times New Roman" w:hAnsi="Times New Roman" w:cs="Times New Roman"/>
              </w:rPr>
            </w:pPr>
            <w:r w:rsidRPr="00DF5D9A">
              <w:rPr>
                <w:rFonts w:ascii="Times New Roman" w:hAnsi="Times New Roman" w:cs="Times New Roman"/>
              </w:rPr>
              <w:t xml:space="preserve">7. Type Self-Enhancement </w:t>
            </w:r>
            <w:r w:rsidR="003E79D4" w:rsidRPr="00DF5D9A">
              <w:rPr>
                <w:rFonts w:ascii="Times New Roman" w:hAnsi="Times New Roman" w:cs="Times New Roman"/>
              </w:rPr>
              <w:t>Index</w:t>
            </w:r>
          </w:p>
        </w:tc>
        <w:tc>
          <w:tcPr>
            <w:tcW w:w="535" w:type="dxa"/>
            <w:tcBorders>
              <w:bottom w:val="single" w:sz="4" w:space="0" w:color="auto"/>
            </w:tcBorders>
          </w:tcPr>
          <w:p w14:paraId="2DB81445" w14:textId="53611A62" w:rsidR="00EF287E" w:rsidRPr="00DF5D9A" w:rsidRDefault="00FF033D" w:rsidP="00DF29E0">
            <w:pPr>
              <w:rPr>
                <w:rFonts w:ascii="Times New Roman" w:hAnsi="Times New Roman" w:cs="Times New Roman"/>
              </w:rPr>
            </w:pPr>
            <w:r w:rsidRPr="00DF5D9A">
              <w:rPr>
                <w:rFonts w:ascii="Times New Roman" w:hAnsi="Times New Roman" w:cs="Times New Roman"/>
              </w:rPr>
              <w:t>.7</w:t>
            </w:r>
            <w:r w:rsidR="00233924" w:rsidRPr="00DF5D9A">
              <w:rPr>
                <w:rFonts w:ascii="Times New Roman" w:hAnsi="Times New Roman" w:cs="Times New Roman"/>
              </w:rPr>
              <w:t>8</w:t>
            </w:r>
          </w:p>
        </w:tc>
        <w:tc>
          <w:tcPr>
            <w:tcW w:w="630" w:type="dxa"/>
            <w:tcBorders>
              <w:bottom w:val="single" w:sz="4" w:space="0" w:color="auto"/>
            </w:tcBorders>
          </w:tcPr>
          <w:p w14:paraId="09EE5A03" w14:textId="75D72479" w:rsidR="00EF287E" w:rsidRPr="00DF5D9A" w:rsidRDefault="00FF033D" w:rsidP="00DF29E0">
            <w:pPr>
              <w:rPr>
                <w:rFonts w:ascii="Times New Roman" w:hAnsi="Times New Roman" w:cs="Times New Roman"/>
              </w:rPr>
            </w:pPr>
            <w:r w:rsidRPr="00DF5D9A">
              <w:rPr>
                <w:rFonts w:ascii="Times New Roman" w:hAnsi="Times New Roman" w:cs="Times New Roman"/>
              </w:rPr>
              <w:t>.4</w:t>
            </w:r>
            <w:r w:rsidR="00B00FE2" w:rsidRPr="00DF5D9A">
              <w:rPr>
                <w:rFonts w:ascii="Times New Roman" w:hAnsi="Times New Roman" w:cs="Times New Roman"/>
              </w:rPr>
              <w:t>2</w:t>
            </w:r>
          </w:p>
        </w:tc>
        <w:tc>
          <w:tcPr>
            <w:tcW w:w="725" w:type="dxa"/>
            <w:tcBorders>
              <w:bottom w:val="single" w:sz="4" w:space="0" w:color="auto"/>
            </w:tcBorders>
          </w:tcPr>
          <w:p w14:paraId="17FFC862" w14:textId="1A5F3325"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ED1914" w:rsidRPr="00DF5D9A">
              <w:rPr>
                <w:rFonts w:ascii="Times New Roman" w:hAnsi="Times New Roman" w:cs="Times New Roman"/>
              </w:rPr>
              <w:t>65</w:t>
            </w:r>
            <w:r w:rsidRPr="00DF5D9A">
              <w:rPr>
                <w:rFonts w:ascii="Times New Roman" w:hAnsi="Times New Roman" w:cs="Times New Roman"/>
              </w:rPr>
              <w:t>*</w:t>
            </w:r>
          </w:p>
        </w:tc>
        <w:tc>
          <w:tcPr>
            <w:tcW w:w="720" w:type="dxa"/>
            <w:tcBorders>
              <w:bottom w:val="single" w:sz="4" w:space="0" w:color="auto"/>
            </w:tcBorders>
          </w:tcPr>
          <w:p w14:paraId="4AB72048" w14:textId="5139CF6F" w:rsidR="00EF287E" w:rsidRPr="00DF5D9A" w:rsidRDefault="00E13EE9" w:rsidP="00DF29E0">
            <w:pPr>
              <w:rPr>
                <w:rFonts w:ascii="Times New Roman" w:hAnsi="Times New Roman" w:cs="Times New Roman"/>
              </w:rPr>
            </w:pPr>
            <w:r w:rsidRPr="00DF5D9A">
              <w:rPr>
                <w:rFonts w:ascii="Times New Roman" w:hAnsi="Times New Roman" w:cs="Times New Roman"/>
              </w:rPr>
              <w:t>.</w:t>
            </w:r>
            <w:r w:rsidR="00822E89" w:rsidRPr="00DF5D9A">
              <w:rPr>
                <w:rFonts w:ascii="Times New Roman" w:hAnsi="Times New Roman" w:cs="Times New Roman"/>
              </w:rPr>
              <w:t>5</w:t>
            </w:r>
            <w:r w:rsidR="00ED1914" w:rsidRPr="00DF5D9A">
              <w:rPr>
                <w:rFonts w:ascii="Times New Roman" w:hAnsi="Times New Roman" w:cs="Times New Roman"/>
              </w:rPr>
              <w:t>6</w:t>
            </w:r>
            <w:r w:rsidRPr="00DF5D9A">
              <w:rPr>
                <w:rFonts w:ascii="Times New Roman" w:hAnsi="Times New Roman" w:cs="Times New Roman"/>
              </w:rPr>
              <w:t>*</w:t>
            </w:r>
          </w:p>
        </w:tc>
        <w:tc>
          <w:tcPr>
            <w:tcW w:w="720" w:type="dxa"/>
            <w:tcBorders>
              <w:bottom w:val="single" w:sz="4" w:space="0" w:color="auto"/>
            </w:tcBorders>
          </w:tcPr>
          <w:p w14:paraId="6E5E4B56" w14:textId="3992F980" w:rsidR="00EF287E" w:rsidRPr="00DF5D9A" w:rsidRDefault="00D41470" w:rsidP="00DF29E0">
            <w:pPr>
              <w:rPr>
                <w:rFonts w:ascii="Times New Roman" w:hAnsi="Times New Roman" w:cs="Times New Roman"/>
              </w:rPr>
            </w:pPr>
            <w:r w:rsidRPr="00DF5D9A">
              <w:rPr>
                <w:rFonts w:ascii="Times New Roman" w:hAnsi="Times New Roman" w:cs="Times New Roman"/>
              </w:rPr>
              <w:t>.17</w:t>
            </w:r>
          </w:p>
        </w:tc>
        <w:tc>
          <w:tcPr>
            <w:tcW w:w="720" w:type="dxa"/>
            <w:tcBorders>
              <w:bottom w:val="single" w:sz="4" w:space="0" w:color="auto"/>
            </w:tcBorders>
          </w:tcPr>
          <w:p w14:paraId="327D12A3" w14:textId="567A7AF1" w:rsidR="00EF287E" w:rsidRPr="00DF5D9A" w:rsidRDefault="00C01BBD" w:rsidP="00DF29E0">
            <w:pPr>
              <w:rPr>
                <w:rFonts w:ascii="Times New Roman" w:hAnsi="Times New Roman" w:cs="Times New Roman"/>
              </w:rPr>
            </w:pPr>
            <w:r w:rsidRPr="00DF5D9A">
              <w:rPr>
                <w:rFonts w:ascii="Times New Roman" w:hAnsi="Times New Roman" w:cs="Times New Roman"/>
              </w:rPr>
              <w:t>.</w:t>
            </w:r>
            <w:r w:rsidR="007009AF" w:rsidRPr="00DF5D9A">
              <w:rPr>
                <w:rFonts w:ascii="Times New Roman" w:hAnsi="Times New Roman" w:cs="Times New Roman"/>
              </w:rPr>
              <w:t>51</w:t>
            </w:r>
            <w:r w:rsidRPr="00DF5D9A">
              <w:rPr>
                <w:rFonts w:ascii="Times New Roman" w:hAnsi="Times New Roman" w:cs="Times New Roman"/>
              </w:rPr>
              <w:t>*</w:t>
            </w:r>
          </w:p>
        </w:tc>
        <w:tc>
          <w:tcPr>
            <w:tcW w:w="720" w:type="dxa"/>
            <w:tcBorders>
              <w:bottom w:val="single" w:sz="4" w:space="0" w:color="auto"/>
            </w:tcBorders>
          </w:tcPr>
          <w:p w14:paraId="0340BC61" w14:textId="33CB486B" w:rsidR="00EF287E" w:rsidRPr="00DF5D9A" w:rsidRDefault="00C01BBD" w:rsidP="0042753D">
            <w:pPr>
              <w:rPr>
                <w:rFonts w:ascii="Times New Roman" w:hAnsi="Times New Roman" w:cs="Times New Roman"/>
              </w:rPr>
            </w:pPr>
            <w:r w:rsidRPr="00DF5D9A">
              <w:rPr>
                <w:rFonts w:ascii="Times New Roman" w:hAnsi="Times New Roman" w:cs="Times New Roman"/>
              </w:rPr>
              <w:t>.</w:t>
            </w:r>
            <w:r w:rsidR="00B00FE2" w:rsidRPr="00DF5D9A">
              <w:rPr>
                <w:rFonts w:ascii="Times New Roman" w:hAnsi="Times New Roman" w:cs="Times New Roman"/>
              </w:rPr>
              <w:t>3</w:t>
            </w:r>
            <w:r w:rsidR="007009AF" w:rsidRPr="00DF5D9A">
              <w:rPr>
                <w:rFonts w:ascii="Times New Roman" w:hAnsi="Times New Roman" w:cs="Times New Roman"/>
              </w:rPr>
              <w:t>9</w:t>
            </w:r>
            <w:r w:rsidR="00822E89" w:rsidRPr="00DF5D9A">
              <w:rPr>
                <w:rFonts w:ascii="Times New Roman" w:hAnsi="Times New Roman" w:cs="Times New Roman"/>
              </w:rPr>
              <w:t>*</w:t>
            </w:r>
          </w:p>
        </w:tc>
        <w:tc>
          <w:tcPr>
            <w:tcW w:w="720" w:type="dxa"/>
            <w:tcBorders>
              <w:bottom w:val="single" w:sz="4" w:space="0" w:color="auto"/>
            </w:tcBorders>
          </w:tcPr>
          <w:p w14:paraId="65877B73" w14:textId="31A89FD0" w:rsidR="00EF287E" w:rsidRPr="00DF5D9A" w:rsidRDefault="00C01BBD" w:rsidP="00DF29E0">
            <w:pPr>
              <w:rPr>
                <w:rFonts w:ascii="Times New Roman" w:hAnsi="Times New Roman" w:cs="Times New Roman"/>
              </w:rPr>
            </w:pPr>
            <w:r w:rsidRPr="00DF5D9A">
              <w:rPr>
                <w:rFonts w:ascii="Times New Roman" w:hAnsi="Times New Roman" w:cs="Times New Roman"/>
              </w:rPr>
              <w:t>-.</w:t>
            </w:r>
            <w:r w:rsidR="007009AF" w:rsidRPr="00DF5D9A">
              <w:rPr>
                <w:rFonts w:ascii="Times New Roman" w:hAnsi="Times New Roman" w:cs="Times New Roman"/>
              </w:rPr>
              <w:t>45</w:t>
            </w:r>
            <w:r w:rsidR="00150CA2" w:rsidRPr="00DF5D9A">
              <w:rPr>
                <w:rFonts w:ascii="Times New Roman" w:hAnsi="Times New Roman" w:cs="Times New Roman"/>
              </w:rPr>
              <w:t>*</w:t>
            </w:r>
          </w:p>
        </w:tc>
        <w:tc>
          <w:tcPr>
            <w:tcW w:w="720" w:type="dxa"/>
            <w:tcBorders>
              <w:bottom w:val="single" w:sz="4" w:space="0" w:color="auto"/>
            </w:tcBorders>
          </w:tcPr>
          <w:p w14:paraId="1997DD0C" w14:textId="28BF69D8" w:rsidR="00EF287E" w:rsidRPr="00DF5D9A" w:rsidRDefault="002275EB" w:rsidP="00DF29E0">
            <w:pPr>
              <w:rPr>
                <w:rFonts w:ascii="Times New Roman" w:hAnsi="Times New Roman" w:cs="Times New Roman"/>
              </w:rPr>
            </w:pPr>
            <w:r w:rsidRPr="00DF5D9A">
              <w:rPr>
                <w:rFonts w:ascii="Times New Roman" w:hAnsi="Times New Roman" w:cs="Times New Roman"/>
              </w:rPr>
              <w:t>--</w:t>
            </w:r>
          </w:p>
        </w:tc>
      </w:tr>
    </w:tbl>
    <w:p w14:paraId="30A668C1" w14:textId="1571B868" w:rsidR="0035369C" w:rsidRPr="00DF5D9A" w:rsidRDefault="00893C07" w:rsidP="00DF29E0">
      <w:pPr>
        <w:spacing w:after="0" w:line="240" w:lineRule="auto"/>
        <w:rPr>
          <w:rFonts w:ascii="Times New Roman" w:hAnsi="Times New Roman" w:cs="Times New Roman"/>
          <w:sz w:val="20"/>
          <w:szCs w:val="20"/>
        </w:rPr>
      </w:pPr>
      <w:r w:rsidRPr="00DF5D9A">
        <w:rPr>
          <w:rFonts w:ascii="Times New Roman" w:hAnsi="Times New Roman" w:cs="Times New Roman"/>
          <w:i/>
          <w:sz w:val="20"/>
          <w:szCs w:val="20"/>
        </w:rPr>
        <w:t>Note</w:t>
      </w:r>
      <w:r w:rsidRPr="00DF5D9A">
        <w:rPr>
          <w:rFonts w:ascii="Times New Roman" w:hAnsi="Times New Roman" w:cs="Times New Roman"/>
          <w:sz w:val="20"/>
          <w:szCs w:val="20"/>
        </w:rPr>
        <w:t>. Publication type (0 = unpublished, 1 = publ</w:t>
      </w:r>
      <w:r w:rsidR="003E79D4" w:rsidRPr="00DF5D9A">
        <w:rPr>
          <w:rFonts w:ascii="Times New Roman" w:hAnsi="Times New Roman" w:cs="Times New Roman"/>
          <w:sz w:val="20"/>
          <w:szCs w:val="20"/>
        </w:rPr>
        <w:t>ished); Type of self-enhance</w:t>
      </w:r>
      <w:r w:rsidRPr="00DF5D9A">
        <w:rPr>
          <w:rFonts w:ascii="Times New Roman" w:hAnsi="Times New Roman" w:cs="Times New Roman"/>
          <w:sz w:val="20"/>
          <w:szCs w:val="20"/>
        </w:rPr>
        <w:t xml:space="preserve"> rating (0 = </w:t>
      </w:r>
      <w:r w:rsidR="00ED155D" w:rsidRPr="00DF5D9A">
        <w:rPr>
          <w:rFonts w:ascii="Times New Roman" w:hAnsi="Times New Roman" w:cs="Times New Roman"/>
          <w:sz w:val="20"/>
          <w:szCs w:val="20"/>
        </w:rPr>
        <w:t>objective measure, 1 = observer-</w:t>
      </w:r>
      <w:r w:rsidRPr="00DF5D9A">
        <w:rPr>
          <w:rFonts w:ascii="Times New Roman" w:hAnsi="Times New Roman" w:cs="Times New Roman"/>
          <w:sz w:val="20"/>
          <w:szCs w:val="20"/>
        </w:rPr>
        <w:t xml:space="preserve">report); </w:t>
      </w:r>
    </w:p>
    <w:p w14:paraId="6362E997" w14:textId="1C27858B" w:rsidR="00893C07" w:rsidRPr="00DF5D9A" w:rsidRDefault="00893C07" w:rsidP="00DF29E0">
      <w:pPr>
        <w:spacing w:after="0" w:line="240" w:lineRule="auto"/>
        <w:rPr>
          <w:rFonts w:ascii="Times New Roman" w:hAnsi="Times New Roman" w:cs="Times New Roman"/>
          <w:sz w:val="20"/>
          <w:szCs w:val="20"/>
        </w:rPr>
      </w:pPr>
      <w:r w:rsidRPr="00DF5D9A">
        <w:rPr>
          <w:rFonts w:ascii="Times New Roman" w:hAnsi="Times New Roman" w:cs="Times New Roman"/>
          <w:sz w:val="20"/>
          <w:szCs w:val="20"/>
        </w:rPr>
        <w:t xml:space="preserve">Type of sample (0 = not a student sample [internet/community samples], 1 = Student sample); </w:t>
      </w:r>
      <w:r w:rsidR="00233924" w:rsidRPr="00DF5D9A">
        <w:rPr>
          <w:rFonts w:ascii="Times New Roman" w:hAnsi="Times New Roman" w:cs="Times New Roman"/>
          <w:sz w:val="20"/>
          <w:szCs w:val="20"/>
        </w:rPr>
        <w:t>Short</w:t>
      </w:r>
      <w:r w:rsidRPr="00DF5D9A">
        <w:rPr>
          <w:rFonts w:ascii="Times New Roman" w:hAnsi="Times New Roman" w:cs="Times New Roman"/>
          <w:sz w:val="20"/>
          <w:szCs w:val="20"/>
        </w:rPr>
        <w:t xml:space="preserve"> relationship (0 = </w:t>
      </w:r>
      <w:r w:rsidR="00233924" w:rsidRPr="00DF5D9A">
        <w:rPr>
          <w:rFonts w:ascii="Times New Roman" w:hAnsi="Times New Roman" w:cs="Times New Roman"/>
          <w:sz w:val="20"/>
          <w:szCs w:val="20"/>
        </w:rPr>
        <w:t>not short relationship</w:t>
      </w:r>
      <w:r w:rsidRPr="00DF5D9A">
        <w:rPr>
          <w:rFonts w:ascii="Times New Roman" w:hAnsi="Times New Roman" w:cs="Times New Roman"/>
          <w:sz w:val="20"/>
          <w:szCs w:val="20"/>
        </w:rPr>
        <w:t xml:space="preserve">, </w:t>
      </w:r>
    </w:p>
    <w:p w14:paraId="3C1230DD" w14:textId="0AEAC27A" w:rsidR="00893C07" w:rsidRPr="00DF5D9A" w:rsidRDefault="00893C07" w:rsidP="00DF29E0">
      <w:pPr>
        <w:spacing w:after="0" w:line="240" w:lineRule="auto"/>
        <w:rPr>
          <w:rFonts w:ascii="Times New Roman" w:hAnsi="Times New Roman" w:cs="Times New Roman"/>
          <w:sz w:val="20"/>
          <w:szCs w:val="20"/>
        </w:rPr>
      </w:pPr>
      <w:r w:rsidRPr="00DF5D9A">
        <w:rPr>
          <w:rFonts w:ascii="Times New Roman" w:hAnsi="Times New Roman" w:cs="Times New Roman"/>
          <w:sz w:val="20"/>
          <w:szCs w:val="20"/>
        </w:rPr>
        <w:t xml:space="preserve">1 = </w:t>
      </w:r>
      <w:r w:rsidR="00233924" w:rsidRPr="00DF5D9A">
        <w:rPr>
          <w:rFonts w:ascii="Times New Roman" w:hAnsi="Times New Roman" w:cs="Times New Roman"/>
          <w:sz w:val="20"/>
          <w:szCs w:val="20"/>
        </w:rPr>
        <w:t>short relationship</w:t>
      </w:r>
      <w:r w:rsidRPr="00DF5D9A">
        <w:rPr>
          <w:rFonts w:ascii="Times New Roman" w:hAnsi="Times New Roman" w:cs="Times New Roman"/>
          <w:sz w:val="20"/>
          <w:szCs w:val="20"/>
        </w:rPr>
        <w:t xml:space="preserve">); </w:t>
      </w:r>
      <w:r w:rsidR="00233924" w:rsidRPr="00DF5D9A">
        <w:rPr>
          <w:rFonts w:ascii="Times New Roman" w:hAnsi="Times New Roman" w:cs="Times New Roman"/>
          <w:sz w:val="20"/>
          <w:szCs w:val="20"/>
        </w:rPr>
        <w:t xml:space="preserve">Long relationship (0 = not long relationship, 1 = long relationship); </w:t>
      </w:r>
      <w:r w:rsidRPr="00DF5D9A">
        <w:rPr>
          <w:rFonts w:ascii="Times New Roman" w:hAnsi="Times New Roman" w:cs="Times New Roman"/>
          <w:sz w:val="20"/>
          <w:szCs w:val="20"/>
        </w:rPr>
        <w:t xml:space="preserve">Agency (0 = not agency, 1 = agency); Communion (0 = not communion, 1 = communion); </w:t>
      </w:r>
      <w:r w:rsidR="003E79D4" w:rsidRPr="00DF5D9A">
        <w:rPr>
          <w:rFonts w:ascii="Times New Roman" w:hAnsi="Times New Roman" w:cs="Times New Roman"/>
          <w:sz w:val="20"/>
          <w:szCs w:val="20"/>
        </w:rPr>
        <w:t>Type of self-enhancement index</w:t>
      </w:r>
      <w:r w:rsidRPr="00DF5D9A">
        <w:rPr>
          <w:rFonts w:ascii="Times New Roman" w:hAnsi="Times New Roman" w:cs="Times New Roman"/>
          <w:sz w:val="20"/>
          <w:szCs w:val="20"/>
        </w:rPr>
        <w:t xml:space="preserve"> (0 = difference score, 1 = regression residual). The correlations</w:t>
      </w:r>
      <w:r w:rsidR="00EF287E" w:rsidRPr="00DF5D9A">
        <w:rPr>
          <w:rFonts w:ascii="Times New Roman" w:hAnsi="Times New Roman" w:cs="Times New Roman"/>
          <w:sz w:val="20"/>
          <w:szCs w:val="20"/>
        </w:rPr>
        <w:t xml:space="preserve"> </w:t>
      </w:r>
      <w:r w:rsidR="008C7D80" w:rsidRPr="00DF5D9A">
        <w:rPr>
          <w:rFonts w:ascii="Times New Roman" w:hAnsi="Times New Roman" w:cs="Times New Roman"/>
          <w:sz w:val="20"/>
          <w:szCs w:val="20"/>
        </w:rPr>
        <w:t>reported in this table</w:t>
      </w:r>
      <w:r w:rsidR="002B1ABE" w:rsidRPr="00DF5D9A">
        <w:rPr>
          <w:rFonts w:ascii="Times New Roman" w:hAnsi="Times New Roman" w:cs="Times New Roman"/>
          <w:sz w:val="20"/>
          <w:szCs w:val="20"/>
        </w:rPr>
        <w:t xml:space="preserve"> are</w:t>
      </w:r>
      <w:r w:rsidRPr="00DF5D9A">
        <w:rPr>
          <w:rFonts w:ascii="Times New Roman" w:hAnsi="Times New Roman" w:cs="Times New Roman"/>
          <w:sz w:val="20"/>
          <w:szCs w:val="20"/>
        </w:rPr>
        <w:t xml:space="preserve"> tetrachoric</w:t>
      </w:r>
      <w:r w:rsidR="008C7D80" w:rsidRPr="00DF5D9A">
        <w:rPr>
          <w:rFonts w:ascii="Times New Roman" w:hAnsi="Times New Roman" w:cs="Times New Roman"/>
          <w:sz w:val="20"/>
          <w:szCs w:val="20"/>
        </w:rPr>
        <w:t xml:space="preserve"> correlations</w:t>
      </w:r>
      <w:r w:rsidR="00EF287E" w:rsidRPr="00DF5D9A">
        <w:rPr>
          <w:rFonts w:ascii="Times New Roman" w:hAnsi="Times New Roman" w:cs="Times New Roman"/>
          <w:sz w:val="20"/>
          <w:szCs w:val="20"/>
        </w:rPr>
        <w:t xml:space="preserve">. </w:t>
      </w:r>
      <w:r w:rsidR="00767A5B" w:rsidRPr="00DF5D9A">
        <w:rPr>
          <w:rFonts w:ascii="Times New Roman" w:hAnsi="Times New Roman" w:cs="Times New Roman"/>
          <w:sz w:val="20"/>
          <w:szCs w:val="20"/>
        </w:rPr>
        <w:t>There were 1</w:t>
      </w:r>
      <w:r w:rsidR="00233924" w:rsidRPr="00DF5D9A">
        <w:rPr>
          <w:rFonts w:ascii="Times New Roman" w:hAnsi="Times New Roman" w:cs="Times New Roman"/>
          <w:sz w:val="20"/>
          <w:szCs w:val="20"/>
        </w:rPr>
        <w:t>71</w:t>
      </w:r>
      <w:r w:rsidR="00767A5B" w:rsidRPr="00DF5D9A">
        <w:rPr>
          <w:rFonts w:ascii="Times New Roman" w:hAnsi="Times New Roman" w:cs="Times New Roman"/>
          <w:sz w:val="20"/>
          <w:szCs w:val="20"/>
        </w:rPr>
        <w:t xml:space="preserve"> effect sizes and </w:t>
      </w:r>
      <w:r w:rsidR="00FE2B86" w:rsidRPr="00DF5D9A">
        <w:rPr>
          <w:rFonts w:ascii="Times New Roman" w:hAnsi="Times New Roman" w:cs="Times New Roman"/>
          <w:sz w:val="20"/>
          <w:szCs w:val="20"/>
        </w:rPr>
        <w:t>3</w:t>
      </w:r>
      <w:r w:rsidR="00B00FE2" w:rsidRPr="00DF5D9A">
        <w:rPr>
          <w:rFonts w:ascii="Times New Roman" w:hAnsi="Times New Roman" w:cs="Times New Roman"/>
          <w:sz w:val="20"/>
          <w:szCs w:val="20"/>
        </w:rPr>
        <w:t>6</w:t>
      </w:r>
      <w:r w:rsidR="00767A5B" w:rsidRPr="00DF5D9A">
        <w:rPr>
          <w:rFonts w:ascii="Times New Roman" w:hAnsi="Times New Roman" w:cs="Times New Roman"/>
          <w:sz w:val="20"/>
          <w:szCs w:val="20"/>
        </w:rPr>
        <w:t xml:space="preserve"> independent samples</w:t>
      </w:r>
      <w:r w:rsidR="00FE2B86" w:rsidRPr="00DF5D9A">
        <w:rPr>
          <w:rFonts w:ascii="Times New Roman" w:hAnsi="Times New Roman" w:cs="Times New Roman"/>
          <w:sz w:val="20"/>
          <w:szCs w:val="20"/>
        </w:rPr>
        <w:t xml:space="preserve"> (due to missing data, </w:t>
      </w:r>
      <w:r w:rsidR="008437DE" w:rsidRPr="00DF5D9A">
        <w:rPr>
          <w:rFonts w:ascii="Times New Roman" w:hAnsi="Times New Roman" w:cs="Times New Roman"/>
          <w:sz w:val="20"/>
          <w:szCs w:val="20"/>
        </w:rPr>
        <w:t>the number of effect sizes ranged from 146 to 1</w:t>
      </w:r>
      <w:r w:rsidR="00233924" w:rsidRPr="00DF5D9A">
        <w:rPr>
          <w:rFonts w:ascii="Times New Roman" w:hAnsi="Times New Roman" w:cs="Times New Roman"/>
          <w:sz w:val="20"/>
          <w:szCs w:val="20"/>
        </w:rPr>
        <w:t>71</w:t>
      </w:r>
      <w:r w:rsidR="00FE2B86" w:rsidRPr="00DF5D9A">
        <w:rPr>
          <w:rFonts w:ascii="Times New Roman" w:hAnsi="Times New Roman" w:cs="Times New Roman"/>
          <w:sz w:val="20"/>
          <w:szCs w:val="20"/>
        </w:rPr>
        <w:t>)</w:t>
      </w:r>
      <w:r w:rsidR="00767A5B" w:rsidRPr="00DF5D9A">
        <w:rPr>
          <w:rFonts w:ascii="Times New Roman" w:hAnsi="Times New Roman" w:cs="Times New Roman"/>
          <w:sz w:val="20"/>
          <w:szCs w:val="20"/>
        </w:rPr>
        <w:t>.</w:t>
      </w:r>
      <w:r w:rsidR="007C32CB" w:rsidRPr="00DF5D9A">
        <w:rPr>
          <w:rFonts w:ascii="Times New Roman" w:hAnsi="Times New Roman" w:cs="Times New Roman"/>
          <w:sz w:val="20"/>
          <w:szCs w:val="20"/>
        </w:rPr>
        <w:t xml:space="preserve"> </w:t>
      </w:r>
    </w:p>
    <w:p w14:paraId="12B45060" w14:textId="7B19B6DC" w:rsidR="00EF287E" w:rsidRPr="00DF5D9A" w:rsidRDefault="00EF287E" w:rsidP="00DF29E0">
      <w:pPr>
        <w:spacing w:after="0" w:line="240" w:lineRule="auto"/>
        <w:rPr>
          <w:rFonts w:ascii="Times New Roman" w:hAnsi="Times New Roman" w:cs="Times New Roman"/>
          <w:sz w:val="20"/>
          <w:szCs w:val="20"/>
        </w:rPr>
      </w:pPr>
      <w:proofErr w:type="gramStart"/>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proofErr w:type="gramEnd"/>
    </w:p>
    <w:p w14:paraId="16E4CF0D" w14:textId="7A3A6CDB" w:rsidR="008217BA" w:rsidRPr="00DF5D9A" w:rsidRDefault="008217BA" w:rsidP="00DF29E0">
      <w:pPr>
        <w:spacing w:after="0" w:line="240" w:lineRule="auto"/>
        <w:rPr>
          <w:rFonts w:ascii="Times New Roman" w:hAnsi="Times New Roman" w:cs="Times New Roman"/>
        </w:rPr>
      </w:pPr>
      <w:r w:rsidRPr="00DF5D9A">
        <w:br w:type="page"/>
      </w:r>
      <w:proofErr w:type="gramStart"/>
      <w:r w:rsidR="0035369C" w:rsidRPr="00DF5D9A">
        <w:rPr>
          <w:rFonts w:ascii="Times New Roman" w:hAnsi="Times New Roman" w:cs="Times New Roman"/>
        </w:rPr>
        <w:lastRenderedPageBreak/>
        <w:t>Table 3</w:t>
      </w:r>
      <w:r w:rsidRPr="00DF5D9A">
        <w:rPr>
          <w:rFonts w:ascii="Times New Roman" w:hAnsi="Times New Roman" w:cs="Times New Roman"/>
        </w:rPr>
        <w:t>.</w:t>
      </w:r>
      <w:proofErr w:type="gramEnd"/>
    </w:p>
    <w:p w14:paraId="75673578" w14:textId="30697019" w:rsidR="008217BA" w:rsidRPr="00DF5D9A" w:rsidRDefault="008217BA" w:rsidP="00DF29E0">
      <w:pPr>
        <w:tabs>
          <w:tab w:val="center" w:pos="4680"/>
        </w:tabs>
        <w:spacing w:after="0" w:line="240" w:lineRule="auto"/>
        <w:rPr>
          <w:rFonts w:ascii="Times New Roman" w:hAnsi="Times New Roman" w:cs="Times New Roman"/>
          <w:i/>
        </w:rPr>
      </w:pPr>
      <w:r w:rsidRPr="00DF5D9A">
        <w:rPr>
          <w:rFonts w:ascii="Times New Roman" w:hAnsi="Times New Roman" w:cs="Times New Roman"/>
          <w:i/>
        </w:rPr>
        <w:t xml:space="preserve">Summary of </w:t>
      </w:r>
      <w:r w:rsidR="00587A2A" w:rsidRPr="00DF5D9A">
        <w:rPr>
          <w:rFonts w:ascii="Times New Roman" w:hAnsi="Times New Roman" w:cs="Times New Roman"/>
          <w:i/>
        </w:rPr>
        <w:t xml:space="preserve">Multilevel WLS Results Predicting </w:t>
      </w:r>
      <w:r w:rsidR="00767A5B" w:rsidRPr="00DF5D9A">
        <w:rPr>
          <w:rFonts w:ascii="Times New Roman" w:hAnsi="Times New Roman" w:cs="Times New Roman"/>
          <w:i/>
        </w:rPr>
        <w:t>N</w:t>
      </w:r>
      <w:r w:rsidR="0009269E" w:rsidRPr="00DF5D9A">
        <w:rPr>
          <w:rFonts w:ascii="Times New Roman" w:hAnsi="Times New Roman" w:cs="Times New Roman"/>
          <w:i/>
        </w:rPr>
        <w:t>arcissism</w:t>
      </w:r>
      <w:r w:rsidRPr="00DF5D9A">
        <w:rPr>
          <w:rFonts w:ascii="Times New Roman" w:hAnsi="Times New Roman" w:cs="Times New Roman"/>
          <w:i/>
        </w:rPr>
        <w:t>’s Relationship with Self-Enhancement</w:t>
      </w:r>
      <w:r w:rsidR="00A0200C" w:rsidRPr="00DF5D9A">
        <w:rPr>
          <w:rFonts w:ascii="Times New Roman" w:hAnsi="Times New Roman" w:cs="Times New Roman"/>
          <w:i/>
        </w:rPr>
        <w:t xml:space="preserve"> </w:t>
      </w:r>
    </w:p>
    <w:tbl>
      <w:tblPr>
        <w:tblStyle w:val="TableGrid"/>
        <w:tblW w:w="1377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7"/>
        <w:gridCol w:w="913"/>
        <w:gridCol w:w="651"/>
        <w:gridCol w:w="969"/>
        <w:gridCol w:w="720"/>
        <w:gridCol w:w="990"/>
        <w:gridCol w:w="720"/>
        <w:gridCol w:w="990"/>
        <w:gridCol w:w="720"/>
        <w:gridCol w:w="1170"/>
        <w:gridCol w:w="720"/>
        <w:gridCol w:w="1170"/>
        <w:gridCol w:w="720"/>
        <w:gridCol w:w="1080"/>
        <w:gridCol w:w="720"/>
      </w:tblGrid>
      <w:tr w:rsidR="00BC75AB" w:rsidRPr="00DF5D9A" w14:paraId="547D142B" w14:textId="3A9FB60C" w:rsidTr="0095216F">
        <w:trPr>
          <w:trHeight w:val="575"/>
        </w:trPr>
        <w:tc>
          <w:tcPr>
            <w:tcW w:w="1517" w:type="dxa"/>
            <w:tcBorders>
              <w:top w:val="single" w:sz="4" w:space="0" w:color="auto"/>
              <w:bottom w:val="single" w:sz="4" w:space="0" w:color="auto"/>
            </w:tcBorders>
          </w:tcPr>
          <w:p w14:paraId="137B3A8D" w14:textId="77777777" w:rsidR="00BC75AB" w:rsidRPr="00DF5D9A" w:rsidRDefault="00BC75AB" w:rsidP="00185B63">
            <w:pPr>
              <w:tabs>
                <w:tab w:val="center" w:pos="4680"/>
              </w:tabs>
              <w:rPr>
                <w:rFonts w:ascii="Times New Roman" w:hAnsi="Times New Roman" w:cs="Times New Roman"/>
                <w:sz w:val="18"/>
                <w:szCs w:val="18"/>
              </w:rPr>
            </w:pPr>
          </w:p>
        </w:tc>
        <w:tc>
          <w:tcPr>
            <w:tcW w:w="1564" w:type="dxa"/>
            <w:gridSpan w:val="2"/>
            <w:tcBorders>
              <w:top w:val="single" w:sz="4" w:space="0" w:color="auto"/>
              <w:bottom w:val="single" w:sz="4" w:space="0" w:color="auto"/>
            </w:tcBorders>
            <w:vAlign w:val="bottom"/>
          </w:tcPr>
          <w:p w14:paraId="7981F3BC" w14:textId="1ABC365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Uncorrected Overall Self-Enhancement</w:t>
            </w:r>
          </w:p>
        </w:tc>
        <w:tc>
          <w:tcPr>
            <w:tcW w:w="1689" w:type="dxa"/>
            <w:gridSpan w:val="2"/>
            <w:tcBorders>
              <w:top w:val="single" w:sz="4" w:space="0" w:color="auto"/>
              <w:bottom w:val="single" w:sz="4" w:space="0" w:color="auto"/>
            </w:tcBorders>
            <w:vAlign w:val="bottom"/>
          </w:tcPr>
          <w:p w14:paraId="6CB106FE"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 xml:space="preserve">Corrected </w:t>
            </w:r>
          </w:p>
          <w:p w14:paraId="09705C33" w14:textId="417CC081"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Observer vs. Objective</w:t>
            </w:r>
          </w:p>
        </w:tc>
        <w:tc>
          <w:tcPr>
            <w:tcW w:w="1890" w:type="dxa"/>
            <w:gridSpan w:val="2"/>
            <w:tcBorders>
              <w:top w:val="single" w:sz="4" w:space="0" w:color="auto"/>
              <w:bottom w:val="single" w:sz="4" w:space="0" w:color="auto"/>
            </w:tcBorders>
            <w:vAlign w:val="bottom"/>
          </w:tcPr>
          <w:p w14:paraId="5F374999" w14:textId="7E45C6E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Student vs. Non-Student Sample</w:t>
            </w:r>
          </w:p>
        </w:tc>
      </w:tr>
      <w:tr w:rsidR="00BC75AB" w:rsidRPr="00DF5D9A" w14:paraId="51570C2D" w14:textId="39D6E082" w:rsidTr="0095216F">
        <w:trPr>
          <w:trHeight w:val="327"/>
        </w:trPr>
        <w:tc>
          <w:tcPr>
            <w:tcW w:w="1517" w:type="dxa"/>
            <w:tcBorders>
              <w:top w:val="single" w:sz="4" w:space="0" w:color="auto"/>
            </w:tcBorders>
          </w:tcPr>
          <w:p w14:paraId="5D7B953A" w14:textId="55C5DFC4" w:rsidR="00BC75AB" w:rsidRPr="00DF5D9A"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5</w:t>
            </w:r>
          </w:p>
        </w:tc>
        <w:tc>
          <w:tcPr>
            <w:tcW w:w="1890" w:type="dxa"/>
            <w:gridSpan w:val="2"/>
            <w:tcBorders>
              <w:top w:val="single" w:sz="4" w:space="0" w:color="auto"/>
            </w:tcBorders>
            <w:vAlign w:val="bottom"/>
          </w:tcPr>
          <w:p w14:paraId="4CA21942" w14:textId="4A2CAD24"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Pr="00DF5D9A" w:rsidRDefault="00BC75AB" w:rsidP="00DF29E0">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7</w:t>
            </w:r>
          </w:p>
        </w:tc>
      </w:tr>
      <w:tr w:rsidR="00BC75AB" w:rsidRPr="00DF5D9A" w14:paraId="5010AE4F" w14:textId="40551226" w:rsidTr="0095216F">
        <w:trPr>
          <w:trHeight w:val="333"/>
        </w:trPr>
        <w:tc>
          <w:tcPr>
            <w:tcW w:w="1517" w:type="dxa"/>
            <w:tcBorders>
              <w:bottom w:val="single" w:sz="4" w:space="0" w:color="auto"/>
            </w:tcBorders>
          </w:tcPr>
          <w:p w14:paraId="137AECC6" w14:textId="77777777" w:rsidR="00BC75AB" w:rsidRPr="00DF5D9A" w:rsidRDefault="00BC75AB" w:rsidP="00BC75AB">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 xml:space="preserve">B </w:t>
            </w:r>
          </w:p>
          <w:p w14:paraId="6DDA2AEA" w14:textId="1D54BE74" w:rsidR="00BC75AB" w:rsidRPr="00DF5D9A" w:rsidRDefault="00BC75AB" w:rsidP="00BC75AB">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65AD3BAE" w14:textId="0CB0CED8"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41D778F9" w14:textId="04C9D606"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0248BE7B" w14:textId="6D7DF929"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45D483BF" w14:textId="02CB95DF"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04CF133A" w14:textId="31D3E0C3"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7214D92" w14:textId="7F7AB592"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3A9A809" w14:textId="6496E63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4EA064D8" w14:textId="5BA2D2FB"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A498ACE" w14:textId="14146696"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1084C1B3"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725F06F4" w14:textId="5007B3B0"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29AC43D" w14:textId="1FBF6AD3"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080" w:type="dxa"/>
            <w:tcBorders>
              <w:bottom w:val="single" w:sz="4" w:space="0" w:color="auto"/>
            </w:tcBorders>
          </w:tcPr>
          <w:p w14:paraId="754B0C65"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AA61ABE" w14:textId="5B27831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15DCE1B3" w14:textId="77777777"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15CA3D1" w14:textId="55CB496C" w:rsidR="00BC75AB" w:rsidRPr="00DF5D9A" w:rsidRDefault="00BC75AB" w:rsidP="00BC75AB">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r>
      <w:tr w:rsidR="00BC75AB" w:rsidRPr="00DF5D9A" w14:paraId="24419EBF" w14:textId="0A057CFE" w:rsidTr="0095216F">
        <w:trPr>
          <w:trHeight w:val="440"/>
        </w:trPr>
        <w:tc>
          <w:tcPr>
            <w:tcW w:w="1517" w:type="dxa"/>
            <w:tcBorders>
              <w:top w:val="single" w:sz="4" w:space="0" w:color="auto"/>
            </w:tcBorders>
            <w:vAlign w:val="center"/>
          </w:tcPr>
          <w:p w14:paraId="2AFBE7E3" w14:textId="77777777"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Intercept</w:t>
            </w:r>
          </w:p>
        </w:tc>
        <w:tc>
          <w:tcPr>
            <w:tcW w:w="913" w:type="dxa"/>
            <w:tcBorders>
              <w:top w:val="single" w:sz="4" w:space="0" w:color="auto"/>
            </w:tcBorders>
            <w:vAlign w:val="center"/>
          </w:tcPr>
          <w:p w14:paraId="79F7F327"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.18*</w:t>
            </w:r>
          </w:p>
          <w:p w14:paraId="1CFBCB7B" w14:textId="57AFC64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A755F4" w:rsidRPr="00DF5D9A">
              <w:rPr>
                <w:rFonts w:ascii="Times New Roman" w:hAnsi="Times New Roman" w:cs="Times New Roman"/>
                <w:sz w:val="18"/>
                <w:szCs w:val="18"/>
              </w:rPr>
              <w:t>5</w:t>
            </w:r>
            <w:r w:rsidRPr="00DF5D9A">
              <w:rPr>
                <w:rFonts w:ascii="Times New Roman" w:hAnsi="Times New Roman" w:cs="Times New Roman"/>
                <w:sz w:val="18"/>
                <w:szCs w:val="18"/>
              </w:rPr>
              <w:t>, .22)</w:t>
            </w:r>
          </w:p>
        </w:tc>
        <w:tc>
          <w:tcPr>
            <w:tcW w:w="651" w:type="dxa"/>
            <w:tcBorders>
              <w:top w:val="single" w:sz="4" w:space="0" w:color="auto"/>
            </w:tcBorders>
            <w:vAlign w:val="center"/>
          </w:tcPr>
          <w:p w14:paraId="123AC97F" w14:textId="52353E4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02B9E343" w14:textId="5FA317A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69" w:type="dxa"/>
            <w:tcBorders>
              <w:top w:val="single" w:sz="4" w:space="0" w:color="auto"/>
            </w:tcBorders>
            <w:vAlign w:val="center"/>
          </w:tcPr>
          <w:p w14:paraId="5714015D" w14:textId="0ECEACF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.21*</w:t>
            </w:r>
          </w:p>
          <w:p w14:paraId="30502FF2" w14:textId="0D5780D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(.17, .2</w:t>
            </w:r>
            <w:r w:rsidR="009D65BE"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Borders>
              <w:top w:val="single" w:sz="4" w:space="0" w:color="auto"/>
            </w:tcBorders>
            <w:vAlign w:val="center"/>
          </w:tcPr>
          <w:p w14:paraId="5D9C61FD" w14:textId="3AB51200"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0F4C3002" w14:textId="0CC7D22B"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90" w:type="dxa"/>
            <w:tcBorders>
              <w:top w:val="single" w:sz="4" w:space="0" w:color="auto"/>
            </w:tcBorders>
            <w:vAlign w:val="center"/>
          </w:tcPr>
          <w:p w14:paraId="6493D762" w14:textId="70F7990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9D65BE" w:rsidRPr="00DF5D9A">
              <w:rPr>
                <w:rFonts w:ascii="Times New Roman" w:hAnsi="Times New Roman" w:cs="Times New Roman"/>
                <w:sz w:val="18"/>
                <w:szCs w:val="18"/>
              </w:rPr>
              <w:t>4</w:t>
            </w:r>
            <w:r w:rsidRPr="00DF5D9A">
              <w:rPr>
                <w:rFonts w:ascii="Times New Roman" w:hAnsi="Times New Roman" w:cs="Times New Roman"/>
                <w:sz w:val="18"/>
                <w:szCs w:val="18"/>
              </w:rPr>
              <w:t>*</w:t>
            </w:r>
          </w:p>
          <w:p w14:paraId="0149D1EE" w14:textId="65B61C85" w:rsidR="00BC75AB" w:rsidRPr="00DF5D9A" w:rsidRDefault="00BC75AB">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(.06, .2</w:t>
            </w:r>
            <w:r w:rsidR="009D65BE" w:rsidRPr="00DF5D9A">
              <w:rPr>
                <w:rFonts w:ascii="Times New Roman" w:hAnsi="Times New Roman" w:cs="Times New Roman"/>
                <w:sz w:val="18"/>
                <w:szCs w:val="18"/>
              </w:rPr>
              <w:t>2</w:t>
            </w:r>
            <w:r w:rsidRPr="00DF5D9A">
              <w:rPr>
                <w:rFonts w:ascii="Times New Roman" w:hAnsi="Times New Roman" w:cs="Times New Roman"/>
                <w:sz w:val="18"/>
                <w:szCs w:val="18"/>
              </w:rPr>
              <w:t>)</w:t>
            </w:r>
          </w:p>
        </w:tc>
        <w:tc>
          <w:tcPr>
            <w:tcW w:w="720" w:type="dxa"/>
            <w:tcBorders>
              <w:top w:val="single" w:sz="4" w:space="0" w:color="auto"/>
            </w:tcBorders>
            <w:vAlign w:val="center"/>
          </w:tcPr>
          <w:p w14:paraId="164B1ACA"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080747A5" w14:textId="1671141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rPr>
              <w:t>1</w:t>
            </w:r>
            <w:r w:rsidRPr="00DF5D9A">
              <w:rPr>
                <w:rFonts w:ascii="Times New Roman" w:hAnsi="Times New Roman" w:cs="Times New Roman"/>
                <w:sz w:val="18"/>
                <w:szCs w:val="18"/>
              </w:rPr>
              <w:t>)</w:t>
            </w:r>
          </w:p>
        </w:tc>
        <w:tc>
          <w:tcPr>
            <w:tcW w:w="990" w:type="dxa"/>
            <w:tcBorders>
              <w:top w:val="single" w:sz="4" w:space="0" w:color="auto"/>
            </w:tcBorders>
            <w:vAlign w:val="center"/>
          </w:tcPr>
          <w:p w14:paraId="32FA14A6" w14:textId="0B1BFD1D"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9D65BE" w:rsidRPr="00DF5D9A">
              <w:rPr>
                <w:rFonts w:ascii="Times New Roman" w:hAnsi="Times New Roman" w:cs="Times New Roman"/>
                <w:sz w:val="18"/>
                <w:szCs w:val="18"/>
              </w:rPr>
              <w:t>0</w:t>
            </w:r>
            <w:r w:rsidRPr="00DF5D9A">
              <w:rPr>
                <w:rFonts w:ascii="Times New Roman" w:hAnsi="Times New Roman" w:cs="Times New Roman"/>
                <w:sz w:val="18"/>
                <w:szCs w:val="18"/>
              </w:rPr>
              <w:t>*</w:t>
            </w:r>
          </w:p>
          <w:p w14:paraId="1A54308E" w14:textId="4BC9FDB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(.14, .2</w:t>
            </w:r>
            <w:r w:rsidR="009D65BE" w:rsidRPr="00DF5D9A">
              <w:rPr>
                <w:rFonts w:ascii="Times New Roman" w:hAnsi="Times New Roman" w:cs="Times New Roman"/>
                <w:sz w:val="18"/>
                <w:szCs w:val="18"/>
              </w:rPr>
              <w:t>6</w:t>
            </w:r>
            <w:r w:rsidRPr="00DF5D9A">
              <w:rPr>
                <w:rFonts w:ascii="Times New Roman" w:hAnsi="Times New Roman" w:cs="Times New Roman"/>
                <w:sz w:val="18"/>
                <w:szCs w:val="18"/>
              </w:rPr>
              <w:t>)</w:t>
            </w:r>
          </w:p>
        </w:tc>
        <w:tc>
          <w:tcPr>
            <w:tcW w:w="720" w:type="dxa"/>
            <w:tcBorders>
              <w:top w:val="single" w:sz="4" w:space="0" w:color="auto"/>
            </w:tcBorders>
            <w:vAlign w:val="center"/>
          </w:tcPr>
          <w:p w14:paraId="21AC43B5" w14:textId="1F16B6C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3</w:t>
            </w:r>
          </w:p>
          <w:p w14:paraId="2AD76BA0" w14:textId="132FDEB1"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7CED2739" w14:textId="75F3CD3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.22*</w:t>
            </w:r>
          </w:p>
          <w:p w14:paraId="2548A584" w14:textId="456E1E8C"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9D65BE" w:rsidRPr="00DF5D9A">
              <w:rPr>
                <w:rFonts w:ascii="Times New Roman" w:hAnsi="Times New Roman" w:cs="Times New Roman"/>
                <w:sz w:val="18"/>
                <w:szCs w:val="18"/>
              </w:rPr>
              <w:t>4</w:t>
            </w:r>
            <w:r w:rsidRPr="00DF5D9A">
              <w:rPr>
                <w:rFonts w:ascii="Times New Roman" w:hAnsi="Times New Roman" w:cs="Times New Roman"/>
                <w:sz w:val="18"/>
                <w:szCs w:val="18"/>
              </w:rPr>
              <w:t>, .30)</w:t>
            </w:r>
          </w:p>
        </w:tc>
        <w:tc>
          <w:tcPr>
            <w:tcW w:w="720" w:type="dxa"/>
            <w:tcBorders>
              <w:top w:val="single" w:sz="4" w:space="0" w:color="auto"/>
            </w:tcBorders>
            <w:vAlign w:val="center"/>
          </w:tcPr>
          <w:p w14:paraId="68248CE9"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6F02869D" w14:textId="460BF698"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7F6479F7" w14:textId="2C96B42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9D65BE" w:rsidRPr="00DF5D9A">
              <w:rPr>
                <w:rFonts w:ascii="Times New Roman" w:hAnsi="Times New Roman" w:cs="Times New Roman"/>
                <w:sz w:val="18"/>
                <w:szCs w:val="18"/>
              </w:rPr>
              <w:t>8</w:t>
            </w:r>
            <w:r w:rsidRPr="00DF5D9A">
              <w:rPr>
                <w:rFonts w:ascii="Times New Roman" w:hAnsi="Times New Roman" w:cs="Times New Roman"/>
                <w:sz w:val="18"/>
                <w:szCs w:val="18"/>
              </w:rPr>
              <w:t>*</w:t>
            </w:r>
          </w:p>
          <w:p w14:paraId="4EF32C6F" w14:textId="2C8B21F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.3</w:t>
            </w:r>
            <w:r w:rsidR="007637E2" w:rsidRPr="00DF5D9A">
              <w:rPr>
                <w:rFonts w:ascii="Times New Roman" w:hAnsi="Times New Roman" w:cs="Times New Roman"/>
                <w:sz w:val="18"/>
                <w:szCs w:val="18"/>
              </w:rPr>
              <w:t>6</w:t>
            </w:r>
            <w:r w:rsidRPr="00DF5D9A">
              <w:rPr>
                <w:rFonts w:ascii="Times New Roman" w:hAnsi="Times New Roman" w:cs="Times New Roman"/>
                <w:sz w:val="18"/>
                <w:szCs w:val="18"/>
              </w:rPr>
              <w:t>)</w:t>
            </w:r>
          </w:p>
        </w:tc>
        <w:tc>
          <w:tcPr>
            <w:tcW w:w="720" w:type="dxa"/>
            <w:tcBorders>
              <w:top w:val="single" w:sz="4" w:space="0" w:color="auto"/>
            </w:tcBorders>
            <w:vAlign w:val="center"/>
          </w:tcPr>
          <w:p w14:paraId="67AA80D4"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61FC7610" w14:textId="4D3BEA45"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080" w:type="dxa"/>
            <w:tcBorders>
              <w:top w:val="single" w:sz="4" w:space="0" w:color="auto"/>
            </w:tcBorders>
            <w:vAlign w:val="center"/>
          </w:tcPr>
          <w:p w14:paraId="104280AC" w14:textId="70A24DED"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7637E2" w:rsidRPr="00DF5D9A">
              <w:rPr>
                <w:rFonts w:ascii="Times New Roman" w:hAnsi="Times New Roman" w:cs="Times New Roman"/>
                <w:sz w:val="18"/>
                <w:szCs w:val="18"/>
              </w:rPr>
              <w:t>5</w:t>
            </w:r>
            <w:r w:rsidRPr="00DF5D9A">
              <w:rPr>
                <w:rFonts w:ascii="Times New Roman" w:hAnsi="Times New Roman" w:cs="Times New Roman"/>
                <w:sz w:val="18"/>
                <w:szCs w:val="18"/>
              </w:rPr>
              <w:t>*</w:t>
            </w:r>
          </w:p>
          <w:p w14:paraId="0F98DDB0" w14:textId="63B78ECE"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7637E2" w:rsidRPr="00DF5D9A">
              <w:rPr>
                <w:rFonts w:ascii="Times New Roman" w:hAnsi="Times New Roman" w:cs="Times New Roman"/>
                <w:sz w:val="18"/>
                <w:szCs w:val="18"/>
              </w:rPr>
              <w:t>5</w:t>
            </w:r>
            <w:r w:rsidRPr="00DF5D9A">
              <w:rPr>
                <w:rFonts w:ascii="Times New Roman" w:hAnsi="Times New Roman" w:cs="Times New Roman"/>
                <w:sz w:val="18"/>
                <w:szCs w:val="18"/>
              </w:rPr>
              <w:t>, .3</w:t>
            </w:r>
            <w:r w:rsidR="007637E2" w:rsidRPr="00DF5D9A">
              <w:rPr>
                <w:rFonts w:ascii="Times New Roman" w:hAnsi="Times New Roman" w:cs="Times New Roman"/>
                <w:sz w:val="18"/>
                <w:szCs w:val="18"/>
              </w:rPr>
              <w:t>4</w:t>
            </w:r>
            <w:r w:rsidRPr="00DF5D9A">
              <w:rPr>
                <w:rFonts w:ascii="Times New Roman" w:hAnsi="Times New Roman" w:cs="Times New Roman"/>
                <w:sz w:val="18"/>
                <w:szCs w:val="18"/>
              </w:rPr>
              <w:t>)</w:t>
            </w:r>
          </w:p>
        </w:tc>
        <w:tc>
          <w:tcPr>
            <w:tcW w:w="720" w:type="dxa"/>
            <w:tcBorders>
              <w:top w:val="single" w:sz="4" w:space="0" w:color="auto"/>
            </w:tcBorders>
            <w:vAlign w:val="center"/>
          </w:tcPr>
          <w:p w14:paraId="40215DFA" w14:textId="77777777"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767D725D" w14:textId="062FE742"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r>
      <w:tr w:rsidR="00BC75AB" w:rsidRPr="00DF5D9A" w14:paraId="1EB661D8" w14:textId="45995A4A" w:rsidTr="0095216F">
        <w:trPr>
          <w:trHeight w:val="513"/>
        </w:trPr>
        <w:tc>
          <w:tcPr>
            <w:tcW w:w="1517" w:type="dxa"/>
            <w:vAlign w:val="center"/>
          </w:tcPr>
          <w:p w14:paraId="2D0FA149" w14:textId="5B1F1F5A"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Residual</w:t>
            </w:r>
          </w:p>
        </w:tc>
        <w:tc>
          <w:tcPr>
            <w:tcW w:w="913" w:type="dxa"/>
          </w:tcPr>
          <w:p w14:paraId="4BAB40C4"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Pr>
          <w:p w14:paraId="4BAF2D5D" w14:textId="13EE63BC"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9D65BE" w:rsidRPr="00DF5D9A">
              <w:rPr>
                <w:rFonts w:ascii="Times New Roman" w:hAnsi="Times New Roman" w:cs="Times New Roman"/>
                <w:sz w:val="18"/>
                <w:szCs w:val="18"/>
              </w:rPr>
              <w:t>10*</w:t>
            </w:r>
          </w:p>
          <w:p w14:paraId="4D31B2A3" w14:textId="3B74D02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 .19)</w:t>
            </w:r>
          </w:p>
        </w:tc>
        <w:tc>
          <w:tcPr>
            <w:tcW w:w="720" w:type="dxa"/>
          </w:tcPr>
          <w:p w14:paraId="44A0E175" w14:textId="0B6346FC"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4</w:t>
            </w:r>
          </w:p>
          <w:p w14:paraId="069EFAB9" w14:textId="7AA6F5F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25</w:t>
            </w:r>
            <w:r w:rsidRPr="00DF5D9A">
              <w:rPr>
                <w:rFonts w:ascii="Times New Roman" w:hAnsi="Times New Roman" w:cs="Times New Roman"/>
                <w:sz w:val="18"/>
                <w:szCs w:val="18"/>
              </w:rPr>
              <w:t>)</w:t>
            </w:r>
          </w:p>
        </w:tc>
        <w:tc>
          <w:tcPr>
            <w:tcW w:w="990" w:type="dxa"/>
          </w:tcPr>
          <w:p w14:paraId="1C054714"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18931DE6"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Pr>
          <w:p w14:paraId="27299024"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008B84F5" w14:textId="77777777" w:rsidR="00BC75AB" w:rsidRPr="00DF5D9A" w:rsidRDefault="00BC75AB" w:rsidP="00185B63">
            <w:pPr>
              <w:tabs>
                <w:tab w:val="center" w:pos="4680"/>
              </w:tabs>
              <w:jc w:val="center"/>
              <w:rPr>
                <w:rFonts w:ascii="Times New Roman" w:hAnsi="Times New Roman" w:cs="Times New Roman"/>
                <w:sz w:val="18"/>
                <w:szCs w:val="18"/>
              </w:rPr>
            </w:pPr>
          </w:p>
        </w:tc>
      </w:tr>
      <w:tr w:rsidR="00BC75AB" w:rsidRPr="00DF5D9A" w14:paraId="47132EA5" w14:textId="0378503F" w:rsidTr="0095216F">
        <w:trPr>
          <w:trHeight w:val="540"/>
        </w:trPr>
        <w:tc>
          <w:tcPr>
            <w:tcW w:w="1517" w:type="dxa"/>
            <w:vAlign w:val="center"/>
          </w:tcPr>
          <w:p w14:paraId="55D44D72" w14:textId="36228133"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913" w:type="dxa"/>
          </w:tcPr>
          <w:p w14:paraId="4CABEE2C"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F5D9A" w:rsidRDefault="00BC75AB" w:rsidP="00185B63">
            <w:pPr>
              <w:tabs>
                <w:tab w:val="center" w:pos="4680"/>
              </w:tabs>
              <w:jc w:val="center"/>
              <w:rPr>
                <w:rFonts w:ascii="Times New Roman" w:hAnsi="Times New Roman" w:cs="Times New Roman"/>
                <w:sz w:val="18"/>
                <w:szCs w:val="18"/>
              </w:rPr>
            </w:pPr>
          </w:p>
        </w:tc>
        <w:tc>
          <w:tcPr>
            <w:tcW w:w="990" w:type="dxa"/>
          </w:tcPr>
          <w:p w14:paraId="66F499E0" w14:textId="319747E0" w:rsidR="00BC75AB" w:rsidRPr="00DF5D9A" w:rsidRDefault="009D65BE"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lang w:eastAsia="zh-CN"/>
              </w:rPr>
              <w:t>.02</w:t>
            </w:r>
          </w:p>
          <w:p w14:paraId="54629755" w14:textId="02AFDE4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9D65BE" w:rsidRPr="00DF5D9A">
              <w:rPr>
                <w:rFonts w:ascii="Times New Roman" w:hAnsi="Times New Roman" w:cs="Times New Roman"/>
                <w:sz w:val="18"/>
                <w:szCs w:val="18"/>
              </w:rPr>
              <w:t>07</w:t>
            </w:r>
            <w:r w:rsidRPr="00DF5D9A">
              <w:rPr>
                <w:rFonts w:ascii="Times New Roman" w:hAnsi="Times New Roman" w:cs="Times New Roman"/>
                <w:sz w:val="18"/>
                <w:szCs w:val="18"/>
              </w:rPr>
              <w:t>, .1</w:t>
            </w:r>
            <w:r w:rsidR="009D65BE" w:rsidRPr="00DF5D9A">
              <w:rPr>
                <w:rFonts w:ascii="Times New Roman" w:hAnsi="Times New Roman" w:cs="Times New Roman"/>
                <w:sz w:val="18"/>
                <w:szCs w:val="18"/>
              </w:rPr>
              <w:t>1</w:t>
            </w:r>
            <w:r w:rsidRPr="00DF5D9A">
              <w:rPr>
                <w:rFonts w:ascii="Times New Roman" w:hAnsi="Times New Roman" w:cs="Times New Roman"/>
                <w:sz w:val="18"/>
                <w:szCs w:val="18"/>
              </w:rPr>
              <w:t>)</w:t>
            </w:r>
          </w:p>
        </w:tc>
        <w:tc>
          <w:tcPr>
            <w:tcW w:w="720" w:type="dxa"/>
          </w:tcPr>
          <w:p w14:paraId="74C8E220" w14:textId="2FF03905"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4</w:t>
            </w:r>
          </w:p>
          <w:p w14:paraId="65546DF8" w14:textId="2DC830C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9D65BE" w:rsidRPr="00DF5D9A">
              <w:rPr>
                <w:rFonts w:ascii="Times New Roman" w:hAnsi="Times New Roman" w:cs="Times New Roman"/>
                <w:sz w:val="18"/>
                <w:szCs w:val="18"/>
              </w:rPr>
              <w:t>643</w:t>
            </w:r>
            <w:r w:rsidRPr="00DF5D9A">
              <w:rPr>
                <w:rFonts w:ascii="Times New Roman" w:hAnsi="Times New Roman" w:cs="Times New Roman"/>
                <w:sz w:val="18"/>
                <w:szCs w:val="18"/>
              </w:rPr>
              <w:t>)</w:t>
            </w:r>
          </w:p>
        </w:tc>
        <w:tc>
          <w:tcPr>
            <w:tcW w:w="1170" w:type="dxa"/>
          </w:tcPr>
          <w:p w14:paraId="730BB7FB"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7F6B8A20"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Pr>
          <w:p w14:paraId="39AB3EEE"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7999FEB7" w14:textId="77777777" w:rsidR="00BC75AB" w:rsidRPr="00DF5D9A" w:rsidRDefault="00BC75AB" w:rsidP="00185B63">
            <w:pPr>
              <w:tabs>
                <w:tab w:val="center" w:pos="4680"/>
              </w:tabs>
              <w:jc w:val="center"/>
              <w:rPr>
                <w:rFonts w:ascii="Times New Roman" w:hAnsi="Times New Roman" w:cs="Times New Roman"/>
                <w:sz w:val="18"/>
                <w:szCs w:val="18"/>
              </w:rPr>
            </w:pPr>
          </w:p>
        </w:tc>
      </w:tr>
      <w:tr w:rsidR="00BC75AB" w:rsidRPr="00DF5D9A" w14:paraId="3B4034C6" w14:textId="23CDB3A9" w:rsidTr="0095216F">
        <w:trPr>
          <w:trHeight w:val="577"/>
        </w:trPr>
        <w:tc>
          <w:tcPr>
            <w:tcW w:w="1517" w:type="dxa"/>
            <w:vAlign w:val="center"/>
          </w:tcPr>
          <w:p w14:paraId="73908CBC" w14:textId="77777777"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Observer vs. </w:t>
            </w:r>
          </w:p>
          <w:p w14:paraId="45F14A4E" w14:textId="7EA9470E"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   Objective</w:t>
            </w:r>
            <w:r w:rsidRPr="00DF5D9A" w:rsidDel="00185B63">
              <w:rPr>
                <w:rFonts w:ascii="Times New Roman" w:hAnsi="Times New Roman" w:cs="Times New Roman"/>
                <w:sz w:val="18"/>
                <w:szCs w:val="18"/>
              </w:rPr>
              <w:t xml:space="preserve"> </w:t>
            </w:r>
          </w:p>
        </w:tc>
        <w:tc>
          <w:tcPr>
            <w:tcW w:w="913" w:type="dxa"/>
          </w:tcPr>
          <w:p w14:paraId="54BC6E6C"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F5D9A"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488E77A1" w14:textId="74037F4E"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1</w:t>
            </w:r>
          </w:p>
          <w:p w14:paraId="6C804EC9" w14:textId="4537C4B4"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 .0</w:t>
            </w:r>
            <w:r w:rsidR="009D65BE" w:rsidRPr="00DF5D9A">
              <w:rPr>
                <w:rFonts w:ascii="Times New Roman" w:hAnsi="Times New Roman" w:cs="Times New Roman"/>
                <w:sz w:val="18"/>
                <w:szCs w:val="18"/>
              </w:rPr>
              <w:t>8</w:t>
            </w:r>
            <w:r w:rsidRPr="00DF5D9A">
              <w:rPr>
                <w:rFonts w:ascii="Times New Roman" w:hAnsi="Times New Roman" w:cs="Times New Roman"/>
                <w:sz w:val="18"/>
                <w:szCs w:val="18"/>
              </w:rPr>
              <w:t>)</w:t>
            </w:r>
          </w:p>
        </w:tc>
        <w:tc>
          <w:tcPr>
            <w:tcW w:w="720" w:type="dxa"/>
          </w:tcPr>
          <w:p w14:paraId="60C866CD" w14:textId="0782007D"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9D65BE" w:rsidRPr="00DF5D9A">
              <w:rPr>
                <w:rFonts w:ascii="Times New Roman" w:hAnsi="Times New Roman" w:cs="Times New Roman"/>
                <w:sz w:val="18"/>
                <w:szCs w:val="18"/>
              </w:rPr>
              <w:t>4</w:t>
            </w:r>
          </w:p>
          <w:p w14:paraId="115B5E4C" w14:textId="21597FBF"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9D65BE" w:rsidRPr="00DF5D9A">
              <w:rPr>
                <w:rFonts w:ascii="Times New Roman" w:hAnsi="Times New Roman" w:cs="Times New Roman"/>
                <w:sz w:val="18"/>
                <w:szCs w:val="18"/>
              </w:rPr>
              <w:t>776</w:t>
            </w:r>
            <w:r w:rsidRPr="00DF5D9A">
              <w:rPr>
                <w:rFonts w:ascii="Times New Roman" w:hAnsi="Times New Roman" w:cs="Times New Roman"/>
                <w:sz w:val="18"/>
                <w:szCs w:val="18"/>
              </w:rPr>
              <w:t>)</w:t>
            </w:r>
          </w:p>
        </w:tc>
        <w:tc>
          <w:tcPr>
            <w:tcW w:w="1170" w:type="dxa"/>
          </w:tcPr>
          <w:p w14:paraId="793D4506"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Pr>
          <w:p w14:paraId="25721391"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24656BDB" w14:textId="77777777" w:rsidR="00BC75AB" w:rsidRPr="00DF5D9A" w:rsidRDefault="00BC75AB" w:rsidP="00185B63">
            <w:pPr>
              <w:tabs>
                <w:tab w:val="center" w:pos="4680"/>
              </w:tabs>
              <w:jc w:val="center"/>
              <w:rPr>
                <w:rFonts w:ascii="Times New Roman" w:hAnsi="Times New Roman" w:cs="Times New Roman"/>
                <w:sz w:val="18"/>
                <w:szCs w:val="18"/>
              </w:rPr>
            </w:pPr>
          </w:p>
        </w:tc>
      </w:tr>
      <w:tr w:rsidR="00BC75AB" w:rsidRPr="00DF5D9A" w14:paraId="5D76A93F" w14:textId="61E783A7" w:rsidTr="0095216F">
        <w:trPr>
          <w:trHeight w:val="533"/>
        </w:trPr>
        <w:tc>
          <w:tcPr>
            <w:tcW w:w="1517" w:type="dxa"/>
            <w:vAlign w:val="center"/>
          </w:tcPr>
          <w:p w14:paraId="29355E75" w14:textId="2C53F4F0"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NPI</w:t>
            </w:r>
          </w:p>
        </w:tc>
        <w:tc>
          <w:tcPr>
            <w:tcW w:w="913" w:type="dxa"/>
          </w:tcPr>
          <w:p w14:paraId="7F756FC3"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F5D9A"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F5D9A" w:rsidRDefault="00BC75AB" w:rsidP="00185B63">
            <w:pPr>
              <w:tabs>
                <w:tab w:val="center" w:pos="4680"/>
              </w:tabs>
              <w:jc w:val="center"/>
              <w:rPr>
                <w:rFonts w:ascii="Times New Roman" w:hAnsi="Times New Roman" w:cs="Times New Roman"/>
                <w:sz w:val="18"/>
                <w:szCs w:val="18"/>
              </w:rPr>
            </w:pPr>
          </w:p>
        </w:tc>
        <w:tc>
          <w:tcPr>
            <w:tcW w:w="1170" w:type="dxa"/>
          </w:tcPr>
          <w:p w14:paraId="3633CF3F" w14:textId="01868F0B"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7637E2" w:rsidRPr="00DF5D9A">
              <w:rPr>
                <w:rFonts w:ascii="Times New Roman" w:hAnsi="Times New Roman" w:cs="Times New Roman"/>
                <w:sz w:val="18"/>
                <w:szCs w:val="18"/>
              </w:rPr>
              <w:t>09</w:t>
            </w:r>
            <w:r w:rsidR="005D5E62" w:rsidRPr="00DF5D9A">
              <w:rPr>
                <w:rFonts w:ascii="Times New Roman" w:hAnsi="Times New Roman" w:cs="Times New Roman"/>
                <w:sz w:val="18"/>
                <w:szCs w:val="18"/>
              </w:rPr>
              <w:t>*</w:t>
            </w:r>
          </w:p>
          <w:p w14:paraId="38AD2532" w14:textId="4AB93BA8"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7637E2" w:rsidRPr="00DF5D9A">
              <w:rPr>
                <w:rFonts w:ascii="Times New Roman" w:hAnsi="Times New Roman" w:cs="Times New Roman"/>
                <w:sz w:val="18"/>
                <w:szCs w:val="18"/>
              </w:rPr>
              <w:t>19</w:t>
            </w:r>
            <w:r w:rsidRPr="00DF5D9A">
              <w:rPr>
                <w:rFonts w:ascii="Times New Roman" w:hAnsi="Times New Roman" w:cs="Times New Roman"/>
                <w:sz w:val="18"/>
                <w:szCs w:val="18"/>
              </w:rPr>
              <w:t>, -.0</w:t>
            </w:r>
            <w:r w:rsidR="007637E2" w:rsidRPr="00DF5D9A">
              <w:rPr>
                <w:rFonts w:ascii="Times New Roman" w:hAnsi="Times New Roman" w:cs="Times New Roman"/>
                <w:sz w:val="18"/>
                <w:szCs w:val="18"/>
              </w:rPr>
              <w:t>03</w:t>
            </w:r>
            <w:r w:rsidRPr="00DF5D9A">
              <w:rPr>
                <w:rFonts w:ascii="Times New Roman" w:hAnsi="Times New Roman" w:cs="Times New Roman"/>
                <w:sz w:val="18"/>
                <w:szCs w:val="18"/>
              </w:rPr>
              <w:t>)</w:t>
            </w:r>
          </w:p>
        </w:tc>
        <w:tc>
          <w:tcPr>
            <w:tcW w:w="720" w:type="dxa"/>
          </w:tcPr>
          <w:p w14:paraId="1F1BCE26" w14:textId="77777777"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6578AEA0" w14:textId="7E7EEC18"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24403" w:rsidRPr="00DF5D9A">
              <w:rPr>
                <w:rFonts w:ascii="Times New Roman" w:hAnsi="Times New Roman" w:cs="Times New Roman"/>
                <w:sz w:val="18"/>
                <w:szCs w:val="18"/>
              </w:rPr>
              <w:t>4</w:t>
            </w:r>
            <w:r w:rsidR="000429A7" w:rsidRPr="00DF5D9A">
              <w:rPr>
                <w:rFonts w:ascii="Times New Roman" w:hAnsi="Times New Roman" w:cs="Times New Roman"/>
                <w:sz w:val="18"/>
                <w:szCs w:val="18"/>
              </w:rPr>
              <w:t>3</w:t>
            </w:r>
            <w:r w:rsidRPr="00DF5D9A">
              <w:rPr>
                <w:rFonts w:ascii="Times New Roman" w:hAnsi="Times New Roman" w:cs="Times New Roman"/>
                <w:sz w:val="18"/>
                <w:szCs w:val="18"/>
              </w:rPr>
              <w:t>)</w:t>
            </w:r>
          </w:p>
        </w:tc>
        <w:tc>
          <w:tcPr>
            <w:tcW w:w="1080" w:type="dxa"/>
          </w:tcPr>
          <w:p w14:paraId="09B2885F"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Pr>
          <w:p w14:paraId="21264ACD" w14:textId="77777777" w:rsidR="00BC75AB" w:rsidRPr="00DF5D9A" w:rsidRDefault="00BC75AB" w:rsidP="00185B63">
            <w:pPr>
              <w:tabs>
                <w:tab w:val="center" w:pos="4680"/>
              </w:tabs>
              <w:jc w:val="center"/>
              <w:rPr>
                <w:rFonts w:ascii="Times New Roman" w:hAnsi="Times New Roman" w:cs="Times New Roman"/>
                <w:sz w:val="18"/>
                <w:szCs w:val="18"/>
              </w:rPr>
            </w:pPr>
          </w:p>
        </w:tc>
      </w:tr>
      <w:tr w:rsidR="00BC75AB" w:rsidRPr="00DF5D9A" w14:paraId="6030AC2B" w14:textId="77777777" w:rsidTr="0095216F">
        <w:trPr>
          <w:trHeight w:val="533"/>
        </w:trPr>
        <w:tc>
          <w:tcPr>
            <w:tcW w:w="1517" w:type="dxa"/>
            <w:tcBorders>
              <w:bottom w:val="single" w:sz="4" w:space="0" w:color="auto"/>
            </w:tcBorders>
            <w:vAlign w:val="center"/>
          </w:tcPr>
          <w:p w14:paraId="4E4A03FC" w14:textId="4649E9C7"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F5D9A"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718AF8F8" w14:textId="77777777" w:rsidR="00BC75AB" w:rsidRPr="00DF5D9A"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6C7934F" w14:textId="0F7A5B38"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7637E2" w:rsidRPr="00DF5D9A">
              <w:rPr>
                <w:rFonts w:ascii="Times New Roman" w:hAnsi="Times New Roman" w:cs="Times New Roman"/>
                <w:sz w:val="18"/>
                <w:szCs w:val="18"/>
              </w:rPr>
              <w:t>5</w:t>
            </w:r>
          </w:p>
          <w:p w14:paraId="3363AA92" w14:textId="77E430E7"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7637E2" w:rsidRPr="00DF5D9A">
              <w:rPr>
                <w:rFonts w:ascii="Times New Roman" w:hAnsi="Times New Roman" w:cs="Times New Roman"/>
                <w:sz w:val="18"/>
                <w:szCs w:val="18"/>
              </w:rPr>
              <w:t>5</w:t>
            </w:r>
            <w:r w:rsidRPr="00DF5D9A">
              <w:rPr>
                <w:rFonts w:ascii="Times New Roman" w:hAnsi="Times New Roman" w:cs="Times New Roman"/>
                <w:sz w:val="18"/>
                <w:szCs w:val="18"/>
              </w:rPr>
              <w:t>, .0</w:t>
            </w:r>
            <w:r w:rsidR="007637E2" w:rsidRPr="00DF5D9A">
              <w:rPr>
                <w:rFonts w:ascii="Times New Roman" w:hAnsi="Times New Roman" w:cs="Times New Roman"/>
                <w:sz w:val="18"/>
                <w:szCs w:val="18"/>
              </w:rPr>
              <w:t>6</w:t>
            </w:r>
            <w:r w:rsidRPr="00DF5D9A">
              <w:rPr>
                <w:rFonts w:ascii="Times New Roman" w:hAnsi="Times New Roman" w:cs="Times New Roman"/>
                <w:sz w:val="18"/>
                <w:szCs w:val="18"/>
              </w:rPr>
              <w:t>)</w:t>
            </w:r>
          </w:p>
        </w:tc>
        <w:tc>
          <w:tcPr>
            <w:tcW w:w="720" w:type="dxa"/>
            <w:tcBorders>
              <w:bottom w:val="single" w:sz="4" w:space="0" w:color="auto"/>
            </w:tcBorders>
          </w:tcPr>
          <w:p w14:paraId="496EBFB2" w14:textId="77777777"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11936FB2" w14:textId="0834FCBE"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7637E2" w:rsidRPr="00DF5D9A">
              <w:rPr>
                <w:rFonts w:ascii="Times New Roman" w:hAnsi="Times New Roman" w:cs="Times New Roman"/>
                <w:sz w:val="18"/>
                <w:szCs w:val="18"/>
              </w:rPr>
              <w:t>372</w:t>
            </w:r>
            <w:r w:rsidRPr="00DF5D9A">
              <w:rPr>
                <w:rFonts w:ascii="Times New Roman" w:hAnsi="Times New Roman" w:cs="Times New Roman"/>
                <w:sz w:val="18"/>
                <w:szCs w:val="18"/>
              </w:rPr>
              <w:t>)</w:t>
            </w:r>
          </w:p>
        </w:tc>
      </w:tr>
      <w:tr w:rsidR="005A26BC" w:rsidRPr="00DF5D9A" w14:paraId="158BC311" w14:textId="77777777" w:rsidTr="00076174">
        <w:trPr>
          <w:trHeight w:val="458"/>
        </w:trPr>
        <w:tc>
          <w:tcPr>
            <w:tcW w:w="1517" w:type="dxa"/>
            <w:tcBorders>
              <w:top w:val="single" w:sz="4" w:space="0" w:color="auto"/>
            </w:tcBorders>
            <w:vAlign w:val="center"/>
          </w:tcPr>
          <w:p w14:paraId="082195AC" w14:textId="47D70225" w:rsidR="005A26BC" w:rsidRPr="00DF5D9A" w:rsidRDefault="005A26BC"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0 </w:t>
            </w:r>
            <w:r w:rsidR="00123521" w:rsidRPr="00DF5D9A">
              <w:rPr>
                <w:rFonts w:ascii="Times New Roman" w:hAnsi="Times New Roman" w:cs="Times New Roman"/>
                <w:i/>
                <w:sz w:val="14"/>
                <w:szCs w:val="18"/>
              </w:rPr>
              <w:t>k</w:t>
            </w:r>
            <w:r w:rsidR="00EF235C" w:rsidRPr="00DF5D9A">
              <w:rPr>
                <w:rFonts w:ascii="Times New Roman" w:hAnsi="Times New Roman" w:cs="Times New Roman"/>
                <w:sz w:val="14"/>
                <w:szCs w:val="18"/>
              </w:rPr>
              <w:t>, number of samples</w:t>
            </w:r>
          </w:p>
        </w:tc>
        <w:tc>
          <w:tcPr>
            <w:tcW w:w="913" w:type="dxa"/>
            <w:tcBorders>
              <w:top w:val="single" w:sz="4" w:space="0" w:color="auto"/>
            </w:tcBorders>
            <w:vAlign w:val="center"/>
          </w:tcPr>
          <w:p w14:paraId="0B779AF7" w14:textId="77777777" w:rsidR="005A26BC" w:rsidRPr="00DF5D9A" w:rsidRDefault="005A26BC" w:rsidP="002D27D9">
            <w:pPr>
              <w:tabs>
                <w:tab w:val="center" w:pos="4680"/>
              </w:tabs>
              <w:jc w:val="center"/>
              <w:rPr>
                <w:rFonts w:ascii="Times New Roman" w:hAnsi="Times New Roman" w:cs="Times New Roman"/>
                <w:sz w:val="18"/>
                <w:szCs w:val="18"/>
              </w:rPr>
            </w:pPr>
          </w:p>
        </w:tc>
        <w:tc>
          <w:tcPr>
            <w:tcW w:w="651" w:type="dxa"/>
            <w:tcBorders>
              <w:top w:val="single" w:sz="4" w:space="0" w:color="auto"/>
            </w:tcBorders>
            <w:vAlign w:val="center"/>
          </w:tcPr>
          <w:p w14:paraId="0680A10B" w14:textId="77777777" w:rsidR="005A26BC" w:rsidRPr="00DF5D9A" w:rsidRDefault="005A26BC" w:rsidP="002D27D9">
            <w:pPr>
              <w:tabs>
                <w:tab w:val="center" w:pos="4680"/>
              </w:tabs>
              <w:jc w:val="center"/>
              <w:rPr>
                <w:rFonts w:ascii="Times New Roman" w:hAnsi="Times New Roman" w:cs="Times New Roman"/>
                <w:sz w:val="18"/>
                <w:szCs w:val="18"/>
              </w:rPr>
            </w:pPr>
          </w:p>
        </w:tc>
        <w:tc>
          <w:tcPr>
            <w:tcW w:w="969" w:type="dxa"/>
            <w:tcBorders>
              <w:top w:val="single" w:sz="4" w:space="0" w:color="auto"/>
            </w:tcBorders>
            <w:vAlign w:val="center"/>
          </w:tcPr>
          <w:p w14:paraId="0FAED607" w14:textId="77777777" w:rsidR="005A26BC" w:rsidRPr="00DF5D9A" w:rsidRDefault="005A26BC" w:rsidP="002D27D9">
            <w:pPr>
              <w:tabs>
                <w:tab w:val="center" w:pos="4680"/>
              </w:tabs>
              <w:jc w:val="center"/>
              <w:rPr>
                <w:rFonts w:ascii="Times New Roman" w:hAnsi="Times New Roman" w:cs="Times New Roman"/>
                <w:sz w:val="18"/>
                <w:szCs w:val="18"/>
              </w:rPr>
            </w:pPr>
          </w:p>
        </w:tc>
        <w:tc>
          <w:tcPr>
            <w:tcW w:w="720" w:type="dxa"/>
            <w:tcBorders>
              <w:top w:val="single" w:sz="4" w:space="0" w:color="auto"/>
            </w:tcBorders>
            <w:vAlign w:val="center"/>
          </w:tcPr>
          <w:p w14:paraId="41557268"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710" w:type="dxa"/>
            <w:gridSpan w:val="2"/>
            <w:tcBorders>
              <w:top w:val="single" w:sz="4" w:space="0" w:color="auto"/>
            </w:tcBorders>
            <w:vAlign w:val="center"/>
          </w:tcPr>
          <w:p w14:paraId="1A1712C0" w14:textId="412B3D59" w:rsidR="005A26BC" w:rsidRPr="00DF5D9A" w:rsidRDefault="00D431FC" w:rsidP="002D27D9">
            <w:pPr>
              <w:tabs>
                <w:tab w:val="center" w:pos="4680"/>
              </w:tabs>
              <w:jc w:val="center"/>
              <w:rPr>
                <w:rFonts w:ascii="Times New Roman" w:hAnsi="Times New Roman" w:cs="Times New Roman"/>
                <w:sz w:val="18"/>
                <w:szCs w:val="18"/>
              </w:rPr>
            </w:pPr>
            <w:r w:rsidRPr="002F71E3">
              <w:rPr>
                <w:rFonts w:ascii="Times New Roman" w:hAnsi="Times New Roman" w:cs="Times New Roman"/>
                <w:sz w:val="18"/>
                <w:szCs w:val="18"/>
                <w:highlight w:val="yellow"/>
                <w:rPrChange w:id="4" w:author="Author">
                  <w:rPr>
                    <w:rFonts w:ascii="Times New Roman" w:hAnsi="Times New Roman" w:cs="Times New Roman"/>
                    <w:sz w:val="18"/>
                    <w:szCs w:val="18"/>
                  </w:rPr>
                </w:rPrChange>
              </w:rPr>
              <w:t>37</w:t>
            </w:r>
            <w:r w:rsidRPr="00DF5D9A">
              <w:rPr>
                <w:rFonts w:ascii="Times New Roman" w:hAnsi="Times New Roman" w:cs="Times New Roman"/>
                <w:sz w:val="18"/>
                <w:szCs w:val="18"/>
              </w:rPr>
              <w:t>, 9</w:t>
            </w:r>
          </w:p>
        </w:tc>
        <w:tc>
          <w:tcPr>
            <w:tcW w:w="1710" w:type="dxa"/>
            <w:gridSpan w:val="2"/>
            <w:tcBorders>
              <w:top w:val="single" w:sz="4" w:space="0" w:color="auto"/>
            </w:tcBorders>
            <w:vAlign w:val="center"/>
          </w:tcPr>
          <w:p w14:paraId="1491CD97" w14:textId="5DE9DBFA" w:rsidR="005A26BC" w:rsidRPr="00DF5D9A" w:rsidRDefault="005A26BC" w:rsidP="002D27D9">
            <w:pPr>
              <w:tabs>
                <w:tab w:val="center" w:pos="4680"/>
              </w:tabs>
              <w:jc w:val="center"/>
              <w:rPr>
                <w:rFonts w:ascii="Times New Roman" w:hAnsi="Times New Roman" w:cs="Times New Roman"/>
                <w:sz w:val="18"/>
                <w:szCs w:val="18"/>
              </w:rPr>
            </w:pPr>
            <w:r w:rsidRPr="002F71E3">
              <w:rPr>
                <w:rFonts w:ascii="Times New Roman" w:hAnsi="Times New Roman" w:cs="Times New Roman"/>
                <w:sz w:val="18"/>
                <w:szCs w:val="18"/>
                <w:highlight w:val="yellow"/>
                <w:rPrChange w:id="5" w:author="Author">
                  <w:rPr>
                    <w:rFonts w:ascii="Times New Roman" w:hAnsi="Times New Roman" w:cs="Times New Roman"/>
                    <w:sz w:val="18"/>
                    <w:szCs w:val="18"/>
                  </w:rPr>
                </w:rPrChange>
              </w:rPr>
              <w:t>79</w:t>
            </w:r>
            <w:r w:rsidRPr="00DF5D9A">
              <w:rPr>
                <w:rFonts w:ascii="Times New Roman" w:hAnsi="Times New Roman" w:cs="Times New Roman"/>
                <w:sz w:val="18"/>
                <w:szCs w:val="18"/>
              </w:rPr>
              <w:t>, 17</w:t>
            </w:r>
          </w:p>
        </w:tc>
        <w:tc>
          <w:tcPr>
            <w:tcW w:w="1170" w:type="dxa"/>
            <w:tcBorders>
              <w:top w:val="single" w:sz="4" w:space="0" w:color="auto"/>
            </w:tcBorders>
            <w:vAlign w:val="center"/>
          </w:tcPr>
          <w:p w14:paraId="3888C923" w14:textId="7CA3B3D7" w:rsidR="005A26BC" w:rsidRPr="00DF5D9A" w:rsidRDefault="005A26BC" w:rsidP="002D27D9">
            <w:pPr>
              <w:tabs>
                <w:tab w:val="center" w:pos="4680"/>
              </w:tabs>
              <w:jc w:val="center"/>
              <w:rPr>
                <w:rFonts w:ascii="Times New Roman" w:hAnsi="Times New Roman" w:cs="Times New Roman"/>
                <w:sz w:val="18"/>
                <w:szCs w:val="18"/>
              </w:rPr>
            </w:pPr>
            <w:r w:rsidRPr="002F71E3">
              <w:rPr>
                <w:rFonts w:ascii="Times New Roman" w:hAnsi="Times New Roman" w:cs="Times New Roman"/>
                <w:sz w:val="18"/>
                <w:szCs w:val="18"/>
                <w:highlight w:val="yellow"/>
                <w:rPrChange w:id="6" w:author="Author">
                  <w:rPr>
                    <w:rFonts w:ascii="Times New Roman" w:hAnsi="Times New Roman" w:cs="Times New Roman"/>
                    <w:sz w:val="18"/>
                    <w:szCs w:val="18"/>
                  </w:rPr>
                </w:rPrChange>
              </w:rPr>
              <w:t>25,</w:t>
            </w:r>
            <w:r w:rsidRPr="00DF5D9A">
              <w:rPr>
                <w:rFonts w:ascii="Times New Roman" w:hAnsi="Times New Roman" w:cs="Times New Roman"/>
                <w:sz w:val="18"/>
                <w:szCs w:val="18"/>
              </w:rPr>
              <w:t xml:space="preserve"> 18</w:t>
            </w:r>
            <w:r w:rsidRPr="00DF5D9A">
              <w:rPr>
                <w:rFonts w:ascii="Times New Roman" w:hAnsi="Times New Roman" w:cs="Times New Roman"/>
                <w:sz w:val="18"/>
                <w:szCs w:val="18"/>
                <w:vertAlign w:val="superscript"/>
              </w:rPr>
              <w:t>a</w:t>
            </w:r>
          </w:p>
        </w:tc>
        <w:tc>
          <w:tcPr>
            <w:tcW w:w="720" w:type="dxa"/>
            <w:tcBorders>
              <w:top w:val="single" w:sz="4" w:space="0" w:color="auto"/>
            </w:tcBorders>
            <w:vAlign w:val="center"/>
          </w:tcPr>
          <w:p w14:paraId="729925CB"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890" w:type="dxa"/>
            <w:gridSpan w:val="2"/>
            <w:tcBorders>
              <w:top w:val="single" w:sz="4" w:space="0" w:color="auto"/>
            </w:tcBorders>
            <w:vAlign w:val="center"/>
          </w:tcPr>
          <w:p w14:paraId="10121758" w14:textId="058616C4"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31, 8</w:t>
            </w:r>
            <w:r w:rsidRPr="00DF5D9A">
              <w:rPr>
                <w:rFonts w:ascii="Times New Roman" w:hAnsi="Times New Roman" w:cs="Times New Roman"/>
                <w:sz w:val="18"/>
                <w:szCs w:val="18"/>
                <w:vertAlign w:val="superscript"/>
              </w:rPr>
              <w:t xml:space="preserve"> a</w:t>
            </w:r>
          </w:p>
        </w:tc>
        <w:tc>
          <w:tcPr>
            <w:tcW w:w="1800" w:type="dxa"/>
            <w:gridSpan w:val="2"/>
            <w:tcBorders>
              <w:top w:val="single" w:sz="4" w:space="0" w:color="auto"/>
            </w:tcBorders>
            <w:vAlign w:val="center"/>
          </w:tcPr>
          <w:p w14:paraId="6C18FC16" w14:textId="1A4BCCDF" w:rsidR="005A26BC" w:rsidRPr="00DF5D9A" w:rsidRDefault="005A26BC" w:rsidP="00185B63">
            <w:pPr>
              <w:tabs>
                <w:tab w:val="center" w:pos="4680"/>
              </w:tabs>
              <w:jc w:val="center"/>
              <w:rPr>
                <w:rFonts w:ascii="Times New Roman" w:hAnsi="Times New Roman" w:cs="Times New Roman"/>
                <w:sz w:val="18"/>
                <w:szCs w:val="18"/>
              </w:rPr>
            </w:pPr>
            <w:r w:rsidRPr="002F71E3">
              <w:rPr>
                <w:rFonts w:ascii="Times New Roman" w:hAnsi="Times New Roman" w:cs="Times New Roman"/>
                <w:sz w:val="18"/>
                <w:szCs w:val="18"/>
                <w:highlight w:val="yellow"/>
                <w:rPrChange w:id="7" w:author="Author">
                  <w:rPr>
                    <w:rFonts w:ascii="Times New Roman" w:hAnsi="Times New Roman" w:cs="Times New Roman"/>
                    <w:sz w:val="18"/>
                    <w:szCs w:val="18"/>
                  </w:rPr>
                </w:rPrChange>
              </w:rPr>
              <w:t>20</w:t>
            </w:r>
            <w:r w:rsidRPr="00DF5D9A">
              <w:rPr>
                <w:rFonts w:ascii="Times New Roman" w:hAnsi="Times New Roman" w:cs="Times New Roman"/>
                <w:sz w:val="18"/>
                <w:szCs w:val="18"/>
              </w:rPr>
              <w:t>, 7</w:t>
            </w:r>
          </w:p>
        </w:tc>
      </w:tr>
      <w:tr w:rsidR="005A26BC" w:rsidRPr="00DF5D9A" w14:paraId="234429B9" w14:textId="77777777" w:rsidTr="00076174">
        <w:trPr>
          <w:trHeight w:val="351"/>
        </w:trPr>
        <w:tc>
          <w:tcPr>
            <w:tcW w:w="1517" w:type="dxa"/>
            <w:vAlign w:val="center"/>
          </w:tcPr>
          <w:p w14:paraId="4EEE1D98" w14:textId="5050A4D5" w:rsidR="005A26BC" w:rsidRPr="00DF5D9A" w:rsidRDefault="005A26BC" w:rsidP="00EF235C">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1 </w:t>
            </w:r>
            <w:r w:rsidR="00123521" w:rsidRPr="00DF5D9A">
              <w:rPr>
                <w:rFonts w:ascii="Times New Roman" w:hAnsi="Times New Roman" w:cs="Times New Roman"/>
                <w:i/>
                <w:sz w:val="14"/>
                <w:szCs w:val="18"/>
              </w:rPr>
              <w:t>k</w:t>
            </w:r>
            <w:r w:rsidR="00123521" w:rsidRPr="00DF5D9A">
              <w:rPr>
                <w:rFonts w:ascii="Times New Roman" w:hAnsi="Times New Roman" w:cs="Times New Roman"/>
                <w:sz w:val="14"/>
                <w:szCs w:val="18"/>
              </w:rPr>
              <w:t>, number of samples</w:t>
            </w:r>
          </w:p>
        </w:tc>
        <w:tc>
          <w:tcPr>
            <w:tcW w:w="913" w:type="dxa"/>
            <w:vAlign w:val="center"/>
          </w:tcPr>
          <w:p w14:paraId="1FF2274A" w14:textId="77777777" w:rsidR="005A26BC" w:rsidRPr="00DF5D9A" w:rsidRDefault="005A26BC" w:rsidP="002D27D9">
            <w:pPr>
              <w:tabs>
                <w:tab w:val="center" w:pos="4680"/>
              </w:tabs>
              <w:jc w:val="center"/>
              <w:rPr>
                <w:rFonts w:ascii="Times New Roman" w:hAnsi="Times New Roman" w:cs="Times New Roman"/>
                <w:sz w:val="18"/>
                <w:szCs w:val="18"/>
              </w:rPr>
            </w:pPr>
          </w:p>
        </w:tc>
        <w:tc>
          <w:tcPr>
            <w:tcW w:w="651" w:type="dxa"/>
            <w:vAlign w:val="center"/>
          </w:tcPr>
          <w:p w14:paraId="27D9F7E8" w14:textId="77777777" w:rsidR="005A26BC" w:rsidRPr="00DF5D9A" w:rsidRDefault="005A26BC" w:rsidP="002D27D9">
            <w:pPr>
              <w:tabs>
                <w:tab w:val="center" w:pos="4680"/>
              </w:tabs>
              <w:jc w:val="center"/>
              <w:rPr>
                <w:rFonts w:ascii="Times New Roman" w:hAnsi="Times New Roman" w:cs="Times New Roman"/>
                <w:sz w:val="18"/>
                <w:szCs w:val="18"/>
              </w:rPr>
            </w:pPr>
          </w:p>
        </w:tc>
        <w:tc>
          <w:tcPr>
            <w:tcW w:w="969" w:type="dxa"/>
            <w:vAlign w:val="center"/>
          </w:tcPr>
          <w:p w14:paraId="700857B2" w14:textId="77777777" w:rsidR="005A26BC" w:rsidRPr="00DF5D9A" w:rsidRDefault="005A26BC" w:rsidP="002D27D9">
            <w:pPr>
              <w:tabs>
                <w:tab w:val="center" w:pos="4680"/>
              </w:tabs>
              <w:jc w:val="center"/>
              <w:rPr>
                <w:rFonts w:ascii="Times New Roman" w:hAnsi="Times New Roman" w:cs="Times New Roman"/>
                <w:sz w:val="18"/>
                <w:szCs w:val="18"/>
              </w:rPr>
            </w:pPr>
          </w:p>
        </w:tc>
        <w:tc>
          <w:tcPr>
            <w:tcW w:w="720" w:type="dxa"/>
            <w:vAlign w:val="center"/>
          </w:tcPr>
          <w:p w14:paraId="0B192E65"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710" w:type="dxa"/>
            <w:gridSpan w:val="2"/>
            <w:vAlign w:val="center"/>
          </w:tcPr>
          <w:p w14:paraId="35DD1D3A" w14:textId="54B6EF03" w:rsidR="005A26BC" w:rsidRPr="00DF5D9A" w:rsidRDefault="005A26BC" w:rsidP="002D27D9">
            <w:pPr>
              <w:tabs>
                <w:tab w:val="center" w:pos="4680"/>
              </w:tabs>
              <w:jc w:val="center"/>
              <w:rPr>
                <w:rFonts w:ascii="Times New Roman" w:hAnsi="Times New Roman" w:cs="Times New Roman"/>
                <w:sz w:val="18"/>
                <w:szCs w:val="18"/>
              </w:rPr>
            </w:pPr>
            <w:r w:rsidRPr="002F71E3">
              <w:rPr>
                <w:rFonts w:ascii="Times New Roman" w:hAnsi="Times New Roman" w:cs="Times New Roman"/>
                <w:sz w:val="18"/>
                <w:szCs w:val="18"/>
                <w:highlight w:val="yellow"/>
                <w:rPrChange w:id="8" w:author="Author">
                  <w:rPr>
                    <w:rFonts w:ascii="Times New Roman" w:hAnsi="Times New Roman" w:cs="Times New Roman"/>
                    <w:sz w:val="18"/>
                    <w:szCs w:val="18"/>
                  </w:rPr>
                </w:rPrChange>
              </w:rPr>
              <w:t>130</w:t>
            </w:r>
            <w:r w:rsidRPr="00DF5D9A">
              <w:rPr>
                <w:rFonts w:ascii="Times New Roman" w:hAnsi="Times New Roman" w:cs="Times New Roman"/>
                <w:sz w:val="18"/>
                <w:szCs w:val="18"/>
              </w:rPr>
              <w:t>, 25</w:t>
            </w:r>
          </w:p>
        </w:tc>
        <w:tc>
          <w:tcPr>
            <w:tcW w:w="1710" w:type="dxa"/>
            <w:gridSpan w:val="2"/>
            <w:vAlign w:val="center"/>
          </w:tcPr>
          <w:p w14:paraId="4C5093AF" w14:textId="58ECBFB8" w:rsidR="005A26BC" w:rsidRPr="00DF5D9A" w:rsidRDefault="005A26BC" w:rsidP="002D27D9">
            <w:pPr>
              <w:tabs>
                <w:tab w:val="center" w:pos="4680"/>
              </w:tabs>
              <w:jc w:val="center"/>
              <w:rPr>
                <w:rFonts w:ascii="Times New Roman" w:hAnsi="Times New Roman" w:cs="Times New Roman"/>
                <w:sz w:val="18"/>
                <w:szCs w:val="18"/>
              </w:rPr>
            </w:pPr>
            <w:r w:rsidRPr="002F71E3">
              <w:rPr>
                <w:rFonts w:ascii="Times New Roman" w:hAnsi="Times New Roman" w:cs="Times New Roman"/>
                <w:sz w:val="18"/>
                <w:szCs w:val="18"/>
                <w:highlight w:val="yellow"/>
                <w:rPrChange w:id="9" w:author="Author">
                  <w:rPr>
                    <w:rFonts w:ascii="Times New Roman" w:hAnsi="Times New Roman" w:cs="Times New Roman"/>
                    <w:sz w:val="18"/>
                    <w:szCs w:val="18"/>
                  </w:rPr>
                </w:rPrChange>
              </w:rPr>
              <w:t>92</w:t>
            </w:r>
            <w:r w:rsidRPr="00DF5D9A">
              <w:rPr>
                <w:rFonts w:ascii="Times New Roman" w:hAnsi="Times New Roman" w:cs="Times New Roman"/>
                <w:sz w:val="18"/>
                <w:szCs w:val="18"/>
              </w:rPr>
              <w:t>, 19</w:t>
            </w:r>
          </w:p>
        </w:tc>
        <w:tc>
          <w:tcPr>
            <w:tcW w:w="1170" w:type="dxa"/>
            <w:vAlign w:val="center"/>
          </w:tcPr>
          <w:p w14:paraId="4A3E80B5" w14:textId="6664B739" w:rsidR="005A26BC" w:rsidRPr="00DF5D9A" w:rsidRDefault="005A26BC" w:rsidP="002D27D9">
            <w:pPr>
              <w:tabs>
                <w:tab w:val="center" w:pos="4680"/>
              </w:tabs>
              <w:jc w:val="center"/>
              <w:rPr>
                <w:rFonts w:ascii="Times New Roman" w:hAnsi="Times New Roman" w:cs="Times New Roman"/>
                <w:sz w:val="18"/>
                <w:szCs w:val="18"/>
              </w:rPr>
            </w:pPr>
            <w:r w:rsidRPr="002F71E3">
              <w:rPr>
                <w:rFonts w:ascii="Times New Roman" w:hAnsi="Times New Roman" w:cs="Times New Roman"/>
                <w:sz w:val="18"/>
                <w:szCs w:val="18"/>
                <w:highlight w:val="yellow"/>
                <w:rPrChange w:id="10" w:author="Author">
                  <w:rPr>
                    <w:rFonts w:ascii="Times New Roman" w:hAnsi="Times New Roman" w:cs="Times New Roman"/>
                    <w:sz w:val="18"/>
                    <w:szCs w:val="18"/>
                  </w:rPr>
                </w:rPrChange>
              </w:rPr>
              <w:t>146</w:t>
            </w:r>
            <w:r w:rsidRPr="00DF5D9A">
              <w:rPr>
                <w:rFonts w:ascii="Times New Roman" w:hAnsi="Times New Roman" w:cs="Times New Roman"/>
                <w:sz w:val="18"/>
                <w:szCs w:val="18"/>
              </w:rPr>
              <w:t>, 24</w:t>
            </w:r>
            <w:r w:rsidRPr="00DF5D9A">
              <w:rPr>
                <w:rFonts w:ascii="Times New Roman" w:hAnsi="Times New Roman" w:cs="Times New Roman"/>
                <w:sz w:val="18"/>
                <w:szCs w:val="18"/>
                <w:vertAlign w:val="superscript"/>
              </w:rPr>
              <w:t>a</w:t>
            </w:r>
          </w:p>
        </w:tc>
        <w:tc>
          <w:tcPr>
            <w:tcW w:w="720" w:type="dxa"/>
            <w:vAlign w:val="center"/>
          </w:tcPr>
          <w:p w14:paraId="5ADC7B51"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890" w:type="dxa"/>
            <w:gridSpan w:val="2"/>
            <w:vAlign w:val="center"/>
          </w:tcPr>
          <w:p w14:paraId="0B70C0B5" w14:textId="76CBD2F1" w:rsidR="005A26BC" w:rsidRPr="00DF5D9A" w:rsidRDefault="005A26B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140, 30</w:t>
            </w:r>
            <w:r w:rsidRPr="00DF5D9A">
              <w:rPr>
                <w:rFonts w:ascii="Times New Roman" w:hAnsi="Times New Roman" w:cs="Times New Roman"/>
                <w:sz w:val="18"/>
                <w:szCs w:val="18"/>
                <w:vertAlign w:val="superscript"/>
              </w:rPr>
              <w:t xml:space="preserve"> a</w:t>
            </w:r>
          </w:p>
        </w:tc>
        <w:tc>
          <w:tcPr>
            <w:tcW w:w="1800" w:type="dxa"/>
            <w:gridSpan w:val="2"/>
            <w:vAlign w:val="center"/>
          </w:tcPr>
          <w:p w14:paraId="5AB31547" w14:textId="3ABB31DC" w:rsidR="005A26BC" w:rsidRPr="00DF5D9A" w:rsidRDefault="005A26BC" w:rsidP="00185B63">
            <w:pPr>
              <w:tabs>
                <w:tab w:val="center" w:pos="4680"/>
              </w:tabs>
              <w:jc w:val="center"/>
              <w:rPr>
                <w:rFonts w:ascii="Times New Roman" w:hAnsi="Times New Roman" w:cs="Times New Roman"/>
                <w:sz w:val="18"/>
                <w:szCs w:val="18"/>
              </w:rPr>
            </w:pPr>
            <w:r w:rsidRPr="002F71E3">
              <w:rPr>
                <w:rFonts w:ascii="Times New Roman" w:hAnsi="Times New Roman" w:cs="Times New Roman"/>
                <w:sz w:val="18"/>
                <w:szCs w:val="18"/>
                <w:highlight w:val="yellow"/>
                <w:rPrChange w:id="11" w:author="Author">
                  <w:rPr>
                    <w:rFonts w:ascii="Times New Roman" w:hAnsi="Times New Roman" w:cs="Times New Roman"/>
                    <w:sz w:val="18"/>
                    <w:szCs w:val="18"/>
                  </w:rPr>
                </w:rPrChange>
              </w:rPr>
              <w:t>151</w:t>
            </w:r>
            <w:r w:rsidRPr="00DF5D9A">
              <w:rPr>
                <w:rFonts w:ascii="Times New Roman" w:hAnsi="Times New Roman" w:cs="Times New Roman"/>
                <w:sz w:val="18"/>
                <w:szCs w:val="18"/>
              </w:rPr>
              <w:t>, 29</w:t>
            </w:r>
          </w:p>
        </w:tc>
      </w:tr>
      <w:tr w:rsidR="005A26BC" w:rsidRPr="00DF5D9A" w14:paraId="4E887D03" w14:textId="77777777" w:rsidTr="00076174">
        <w:trPr>
          <w:trHeight w:val="432"/>
        </w:trPr>
        <w:tc>
          <w:tcPr>
            <w:tcW w:w="1517" w:type="dxa"/>
            <w:tcBorders>
              <w:bottom w:val="single" w:sz="4" w:space="0" w:color="auto"/>
            </w:tcBorders>
            <w:vAlign w:val="center"/>
          </w:tcPr>
          <w:p w14:paraId="6530B7BA" w14:textId="19053A08" w:rsidR="005A26BC" w:rsidRPr="00DF5D9A" w:rsidRDefault="005A26BC"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Total </w:t>
            </w:r>
          </w:p>
          <w:p w14:paraId="0174724B" w14:textId="25E6E9A6" w:rsidR="005A26BC" w:rsidRPr="00DF5D9A" w:rsidRDefault="00123521" w:rsidP="00185B63">
            <w:pPr>
              <w:tabs>
                <w:tab w:val="center" w:pos="4680"/>
              </w:tabs>
              <w:rPr>
                <w:rFonts w:ascii="Times New Roman" w:hAnsi="Times New Roman" w:cs="Times New Roman"/>
                <w:sz w:val="18"/>
                <w:szCs w:val="18"/>
              </w:rPr>
            </w:pPr>
            <w:r w:rsidRPr="00DF5D9A">
              <w:rPr>
                <w:rFonts w:ascii="Times New Roman" w:hAnsi="Times New Roman" w:cs="Times New Roman"/>
                <w:i/>
                <w:sz w:val="14"/>
                <w:szCs w:val="18"/>
              </w:rPr>
              <w:t>k</w:t>
            </w:r>
            <w:r w:rsidR="00EF235C" w:rsidRPr="00DF5D9A">
              <w:rPr>
                <w:rFonts w:ascii="Times New Roman" w:hAnsi="Times New Roman" w:cs="Times New Roman"/>
                <w:sz w:val="14"/>
                <w:szCs w:val="18"/>
              </w:rPr>
              <w:t>, number of samples (</w:t>
            </w:r>
            <w:r w:rsidR="00EF235C" w:rsidRPr="00DF5D9A">
              <w:rPr>
                <w:rFonts w:ascii="Times New Roman" w:hAnsi="Times New Roman" w:cs="Times New Roman"/>
                <w:i/>
                <w:sz w:val="14"/>
                <w:szCs w:val="18"/>
              </w:rPr>
              <w:t>N</w:t>
            </w:r>
            <w:r w:rsidR="00EF235C" w:rsidRPr="00DF5D9A">
              <w:rPr>
                <w:rFonts w:ascii="Times New Roman" w:hAnsi="Times New Roman" w:cs="Times New Roman"/>
                <w:sz w:val="14"/>
                <w:szCs w:val="18"/>
              </w:rPr>
              <w:t>)</w:t>
            </w:r>
          </w:p>
        </w:tc>
        <w:tc>
          <w:tcPr>
            <w:tcW w:w="1564" w:type="dxa"/>
            <w:gridSpan w:val="2"/>
            <w:tcBorders>
              <w:bottom w:val="single" w:sz="4" w:space="0" w:color="auto"/>
            </w:tcBorders>
            <w:vAlign w:val="center"/>
          </w:tcPr>
          <w:p w14:paraId="01CFD1D8" w14:textId="77777777" w:rsidR="00EF235C" w:rsidRPr="00DF5D9A" w:rsidRDefault="005A26BC" w:rsidP="002D27D9">
            <w:pPr>
              <w:tabs>
                <w:tab w:val="center" w:pos="4680"/>
              </w:tabs>
              <w:jc w:val="center"/>
              <w:rPr>
                <w:rFonts w:ascii="Times New Roman" w:hAnsi="Times New Roman" w:cs="Times New Roman"/>
                <w:sz w:val="18"/>
                <w:szCs w:val="18"/>
              </w:rPr>
            </w:pPr>
            <w:r w:rsidRPr="00783059">
              <w:rPr>
                <w:rFonts w:ascii="Times New Roman" w:hAnsi="Times New Roman" w:cs="Times New Roman"/>
                <w:sz w:val="18"/>
                <w:szCs w:val="18"/>
                <w:highlight w:val="yellow"/>
                <w:rPrChange w:id="12" w:author="Author">
                  <w:rPr>
                    <w:rFonts w:ascii="Times New Roman" w:hAnsi="Times New Roman" w:cs="Times New Roman"/>
                    <w:sz w:val="18"/>
                    <w:szCs w:val="18"/>
                  </w:rPr>
                </w:rPrChange>
              </w:rPr>
              <w:t>171, 36</w:t>
            </w:r>
            <w:r w:rsidR="00EF235C" w:rsidRPr="00DF5D9A">
              <w:rPr>
                <w:rFonts w:ascii="Times New Roman" w:hAnsi="Times New Roman" w:cs="Times New Roman"/>
                <w:sz w:val="18"/>
                <w:szCs w:val="18"/>
              </w:rPr>
              <w:t xml:space="preserve">  </w:t>
            </w:r>
          </w:p>
          <w:p w14:paraId="2BECB30E" w14:textId="627F9D80" w:rsidR="005A26BC" w:rsidRPr="00DF5D9A" w:rsidRDefault="00EF235C" w:rsidP="00EF235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6,810)</w:t>
            </w:r>
          </w:p>
        </w:tc>
        <w:tc>
          <w:tcPr>
            <w:tcW w:w="1689" w:type="dxa"/>
            <w:gridSpan w:val="2"/>
            <w:tcBorders>
              <w:bottom w:val="single" w:sz="4" w:space="0" w:color="auto"/>
            </w:tcBorders>
            <w:vAlign w:val="center"/>
          </w:tcPr>
          <w:p w14:paraId="50FBE465" w14:textId="77777777" w:rsidR="001E2AAC" w:rsidRPr="00DF5D9A" w:rsidRDefault="005A26BC" w:rsidP="002D27D9">
            <w:pPr>
              <w:tabs>
                <w:tab w:val="center" w:pos="4680"/>
              </w:tabs>
              <w:jc w:val="center"/>
              <w:rPr>
                <w:rFonts w:ascii="Times New Roman" w:hAnsi="Times New Roman" w:cs="Times New Roman"/>
                <w:sz w:val="18"/>
                <w:szCs w:val="18"/>
              </w:rPr>
            </w:pPr>
            <w:r w:rsidRPr="00783059">
              <w:rPr>
                <w:rFonts w:ascii="Times New Roman" w:hAnsi="Times New Roman" w:cs="Times New Roman"/>
                <w:sz w:val="18"/>
                <w:szCs w:val="18"/>
                <w:highlight w:val="yellow"/>
                <w:rPrChange w:id="13" w:author="Author">
                  <w:rPr>
                    <w:rFonts w:ascii="Times New Roman" w:hAnsi="Times New Roman" w:cs="Times New Roman"/>
                    <w:sz w:val="18"/>
                    <w:szCs w:val="18"/>
                  </w:rPr>
                </w:rPrChange>
              </w:rPr>
              <w:t>171, 36</w:t>
            </w:r>
            <w:r w:rsidR="00EF235C" w:rsidRPr="00DF5D9A">
              <w:rPr>
                <w:rFonts w:ascii="Times New Roman" w:hAnsi="Times New Roman" w:cs="Times New Roman"/>
                <w:sz w:val="18"/>
                <w:szCs w:val="18"/>
              </w:rPr>
              <w:t xml:space="preserve"> </w:t>
            </w:r>
          </w:p>
          <w:p w14:paraId="6C8204B5" w14:textId="6A75C72A" w:rsidR="005A26BC" w:rsidRPr="00DF5D9A" w:rsidRDefault="00EF235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6,810)</w:t>
            </w:r>
          </w:p>
        </w:tc>
        <w:tc>
          <w:tcPr>
            <w:tcW w:w="1710" w:type="dxa"/>
            <w:gridSpan w:val="2"/>
            <w:tcBorders>
              <w:bottom w:val="single" w:sz="4" w:space="0" w:color="auto"/>
            </w:tcBorders>
            <w:vAlign w:val="center"/>
          </w:tcPr>
          <w:p w14:paraId="79499CC8" w14:textId="77777777" w:rsidR="001E2AAC" w:rsidRPr="00DF5D9A" w:rsidRDefault="005A26BC" w:rsidP="001E2AAC">
            <w:pPr>
              <w:tabs>
                <w:tab w:val="center" w:pos="4680"/>
              </w:tabs>
              <w:jc w:val="center"/>
              <w:rPr>
                <w:rFonts w:ascii="Times New Roman" w:hAnsi="Times New Roman" w:cs="Times New Roman"/>
                <w:sz w:val="18"/>
                <w:szCs w:val="18"/>
                <w:vertAlign w:val="superscript"/>
              </w:rPr>
            </w:pPr>
            <w:r w:rsidRPr="002F71E3">
              <w:rPr>
                <w:rFonts w:ascii="Times New Roman" w:hAnsi="Times New Roman" w:cs="Times New Roman"/>
                <w:sz w:val="18"/>
                <w:szCs w:val="18"/>
                <w:highlight w:val="yellow"/>
                <w:rPrChange w:id="14" w:author="Author">
                  <w:rPr>
                    <w:rFonts w:ascii="Times New Roman" w:hAnsi="Times New Roman" w:cs="Times New Roman"/>
                    <w:sz w:val="18"/>
                    <w:szCs w:val="18"/>
                  </w:rPr>
                </w:rPrChange>
              </w:rPr>
              <w:t>167</w:t>
            </w:r>
            <w:r w:rsidR="005F04C4" w:rsidRPr="00DF5D9A">
              <w:rPr>
                <w:rFonts w:ascii="Times New Roman" w:hAnsi="Times New Roman" w:cs="Times New Roman"/>
                <w:sz w:val="18"/>
                <w:szCs w:val="18"/>
                <w:vertAlign w:val="superscript"/>
              </w:rPr>
              <w:t xml:space="preserve"> b</w:t>
            </w:r>
            <w:r w:rsidRPr="00510D1E">
              <w:rPr>
                <w:rFonts w:ascii="Times New Roman" w:hAnsi="Times New Roman" w:cs="Times New Roman"/>
                <w:sz w:val="18"/>
                <w:szCs w:val="18"/>
                <w:highlight w:val="yellow"/>
                <w:rPrChange w:id="15" w:author="Author">
                  <w:rPr>
                    <w:rFonts w:ascii="Times New Roman" w:hAnsi="Times New Roman" w:cs="Times New Roman"/>
                    <w:sz w:val="18"/>
                    <w:szCs w:val="18"/>
                  </w:rPr>
                </w:rPrChange>
              </w:rPr>
              <w:t>, 34</w:t>
            </w:r>
            <w:r w:rsidR="005F04C4" w:rsidRPr="00510D1E">
              <w:rPr>
                <w:rFonts w:ascii="Times New Roman" w:hAnsi="Times New Roman" w:cs="Times New Roman"/>
                <w:sz w:val="18"/>
                <w:szCs w:val="18"/>
                <w:highlight w:val="yellow"/>
                <w:vertAlign w:val="superscript"/>
                <w:rPrChange w:id="16" w:author="Author">
                  <w:rPr>
                    <w:rFonts w:ascii="Times New Roman" w:hAnsi="Times New Roman" w:cs="Times New Roman"/>
                    <w:sz w:val="18"/>
                    <w:szCs w:val="18"/>
                    <w:vertAlign w:val="superscript"/>
                  </w:rPr>
                </w:rPrChange>
              </w:rPr>
              <w:t>b</w:t>
            </w:r>
            <w:r w:rsidR="00D431FC" w:rsidRPr="00DF5D9A">
              <w:rPr>
                <w:rFonts w:ascii="Times New Roman" w:hAnsi="Times New Roman" w:cs="Times New Roman"/>
                <w:sz w:val="18"/>
                <w:szCs w:val="18"/>
                <w:vertAlign w:val="superscript"/>
              </w:rPr>
              <w:t xml:space="preserve"> </w:t>
            </w:r>
          </w:p>
          <w:p w14:paraId="134EEA78" w14:textId="1810A0F7" w:rsidR="005A26BC" w:rsidRPr="00DF5D9A" w:rsidRDefault="00D431FC" w:rsidP="001E2AA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w:t>
            </w:r>
            <w:r w:rsidR="001E2AAC" w:rsidRPr="00DF5D9A">
              <w:rPr>
                <w:rFonts w:ascii="Times New Roman" w:hAnsi="Times New Roman" w:cs="Times New Roman"/>
                <w:sz w:val="18"/>
                <w:szCs w:val="18"/>
              </w:rPr>
              <w:t>464</w:t>
            </w:r>
            <w:r w:rsidRPr="00DF5D9A">
              <w:rPr>
                <w:rFonts w:ascii="Times New Roman" w:hAnsi="Times New Roman" w:cs="Times New Roman"/>
                <w:sz w:val="18"/>
                <w:szCs w:val="18"/>
              </w:rPr>
              <w:t>)</w:t>
            </w:r>
          </w:p>
        </w:tc>
        <w:tc>
          <w:tcPr>
            <w:tcW w:w="1710" w:type="dxa"/>
            <w:gridSpan w:val="2"/>
            <w:tcBorders>
              <w:bottom w:val="single" w:sz="4" w:space="0" w:color="auto"/>
            </w:tcBorders>
            <w:vAlign w:val="center"/>
          </w:tcPr>
          <w:p w14:paraId="4366733E" w14:textId="77777777" w:rsidR="001E2AAC" w:rsidRPr="00DF5D9A" w:rsidRDefault="005A26BC" w:rsidP="002D27D9">
            <w:pPr>
              <w:tabs>
                <w:tab w:val="center" w:pos="4680"/>
              </w:tabs>
              <w:jc w:val="center"/>
              <w:rPr>
                <w:rFonts w:ascii="Times New Roman" w:hAnsi="Times New Roman" w:cs="Times New Roman"/>
                <w:sz w:val="18"/>
                <w:szCs w:val="18"/>
              </w:rPr>
            </w:pPr>
            <w:r w:rsidRPr="002F71E3">
              <w:rPr>
                <w:rFonts w:ascii="Times New Roman" w:hAnsi="Times New Roman" w:cs="Times New Roman"/>
                <w:sz w:val="18"/>
                <w:szCs w:val="18"/>
                <w:highlight w:val="yellow"/>
                <w:rPrChange w:id="17" w:author="Author">
                  <w:rPr>
                    <w:rFonts w:ascii="Times New Roman" w:hAnsi="Times New Roman" w:cs="Times New Roman"/>
                    <w:sz w:val="18"/>
                    <w:szCs w:val="18"/>
                  </w:rPr>
                </w:rPrChange>
              </w:rPr>
              <w:t>171</w:t>
            </w:r>
            <w:r w:rsidRPr="00DF5D9A">
              <w:rPr>
                <w:rFonts w:ascii="Times New Roman" w:hAnsi="Times New Roman" w:cs="Times New Roman"/>
                <w:sz w:val="18"/>
                <w:szCs w:val="18"/>
              </w:rPr>
              <w:t xml:space="preserve">, </w:t>
            </w:r>
            <w:r w:rsidRPr="00510D1E">
              <w:rPr>
                <w:rFonts w:ascii="Times New Roman" w:hAnsi="Times New Roman" w:cs="Times New Roman"/>
                <w:sz w:val="18"/>
                <w:szCs w:val="18"/>
                <w:highlight w:val="yellow"/>
                <w:rPrChange w:id="18" w:author="Author">
                  <w:rPr>
                    <w:rFonts w:ascii="Times New Roman" w:hAnsi="Times New Roman" w:cs="Times New Roman"/>
                    <w:sz w:val="18"/>
                    <w:szCs w:val="18"/>
                  </w:rPr>
                </w:rPrChange>
              </w:rPr>
              <w:t>36</w:t>
            </w:r>
            <w:r w:rsidR="00EF235C" w:rsidRPr="00DF5D9A">
              <w:rPr>
                <w:rFonts w:ascii="Times New Roman" w:hAnsi="Times New Roman" w:cs="Times New Roman"/>
                <w:sz w:val="18"/>
                <w:szCs w:val="18"/>
              </w:rPr>
              <w:t xml:space="preserve"> </w:t>
            </w:r>
          </w:p>
          <w:p w14:paraId="048DB539" w14:textId="4C5FFB52" w:rsidR="005A26BC" w:rsidRPr="00DF5D9A" w:rsidRDefault="00EF235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6,810)</w:t>
            </w:r>
          </w:p>
        </w:tc>
        <w:tc>
          <w:tcPr>
            <w:tcW w:w="1170" w:type="dxa"/>
            <w:tcBorders>
              <w:bottom w:val="single" w:sz="4" w:space="0" w:color="auto"/>
            </w:tcBorders>
            <w:vAlign w:val="center"/>
          </w:tcPr>
          <w:p w14:paraId="3EFB0FA8" w14:textId="784A3816" w:rsidR="005A26BC" w:rsidRPr="00DF5D9A" w:rsidRDefault="005A26BC" w:rsidP="002D27D9">
            <w:pPr>
              <w:tabs>
                <w:tab w:val="center" w:pos="4680"/>
              </w:tabs>
              <w:jc w:val="center"/>
              <w:rPr>
                <w:rFonts w:ascii="Times New Roman" w:hAnsi="Times New Roman" w:cs="Times New Roman" w:hint="eastAsia"/>
                <w:sz w:val="18"/>
                <w:szCs w:val="18"/>
                <w:lang w:eastAsia="zh-CN"/>
              </w:rPr>
            </w:pPr>
            <w:commentRangeStart w:id="19"/>
            <w:r w:rsidRPr="00DF5D9A">
              <w:rPr>
                <w:rFonts w:ascii="Times New Roman" w:hAnsi="Times New Roman" w:cs="Times New Roman"/>
                <w:sz w:val="18"/>
                <w:szCs w:val="18"/>
              </w:rPr>
              <w:t>1</w:t>
            </w:r>
            <w:ins w:id="20" w:author="Author">
              <w:r w:rsidR="00C60B0B">
                <w:rPr>
                  <w:rFonts w:ascii="Times New Roman" w:hAnsi="Times New Roman" w:cs="Times New Roman" w:hint="eastAsia"/>
                  <w:sz w:val="18"/>
                  <w:szCs w:val="18"/>
                  <w:lang w:eastAsia="zh-CN"/>
                </w:rPr>
                <w:t>71</w:t>
              </w:r>
            </w:ins>
            <w:del w:id="21" w:author="Author">
              <w:r w:rsidRPr="00DF5D9A" w:rsidDel="00C60B0B">
                <w:rPr>
                  <w:rFonts w:ascii="Times New Roman" w:hAnsi="Times New Roman" w:cs="Times New Roman"/>
                  <w:sz w:val="18"/>
                  <w:szCs w:val="18"/>
                </w:rPr>
                <w:delText>63</w:delText>
              </w:r>
            </w:del>
            <w:r w:rsidR="005F04C4" w:rsidRPr="00DF5D9A">
              <w:rPr>
                <w:rFonts w:ascii="Times New Roman" w:hAnsi="Times New Roman" w:cs="Times New Roman"/>
                <w:sz w:val="18"/>
                <w:szCs w:val="18"/>
                <w:vertAlign w:val="superscript"/>
              </w:rPr>
              <w:t>b</w:t>
            </w:r>
            <w:r w:rsidRPr="00DF5D9A">
              <w:rPr>
                <w:rFonts w:ascii="Times New Roman" w:hAnsi="Times New Roman" w:cs="Times New Roman"/>
                <w:sz w:val="18"/>
                <w:szCs w:val="18"/>
              </w:rPr>
              <w:t xml:space="preserve">, </w:t>
            </w:r>
            <w:ins w:id="22" w:author="Author">
              <w:r w:rsidR="00C60B0B">
                <w:rPr>
                  <w:rFonts w:ascii="Times New Roman" w:hAnsi="Times New Roman" w:cs="Times New Roman" w:hint="eastAsia"/>
                  <w:sz w:val="18"/>
                  <w:szCs w:val="18"/>
                  <w:lang w:eastAsia="zh-CN"/>
                </w:rPr>
                <w:t>44</w:t>
              </w:r>
            </w:ins>
            <w:del w:id="23" w:author="Author">
              <w:r w:rsidRPr="00DF5D9A" w:rsidDel="00C60B0B">
                <w:rPr>
                  <w:rFonts w:ascii="Times New Roman" w:hAnsi="Times New Roman" w:cs="Times New Roman"/>
                  <w:sz w:val="18"/>
                  <w:szCs w:val="18"/>
                </w:rPr>
                <w:delText>36</w:delText>
              </w:r>
            </w:del>
            <w:commentRangeEnd w:id="19"/>
            <w:r w:rsidR="00981452">
              <w:rPr>
                <w:rStyle w:val="CommentReference"/>
              </w:rPr>
              <w:commentReference w:id="19"/>
            </w:r>
          </w:p>
          <w:p w14:paraId="4B6E0B65" w14:textId="409474DA" w:rsidR="001E2AAC" w:rsidRPr="00DF5D9A" w:rsidRDefault="001E2AA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6,810)</w:t>
            </w:r>
          </w:p>
        </w:tc>
        <w:tc>
          <w:tcPr>
            <w:tcW w:w="720" w:type="dxa"/>
            <w:tcBorders>
              <w:bottom w:val="single" w:sz="4" w:space="0" w:color="auto"/>
            </w:tcBorders>
            <w:vAlign w:val="center"/>
          </w:tcPr>
          <w:p w14:paraId="57B80AAA" w14:textId="77777777" w:rsidR="005A26BC" w:rsidRPr="00DF5D9A" w:rsidRDefault="005A26BC" w:rsidP="002D27D9">
            <w:pPr>
              <w:tabs>
                <w:tab w:val="center" w:pos="4680"/>
              </w:tabs>
              <w:jc w:val="center"/>
              <w:rPr>
                <w:rFonts w:ascii="Times New Roman" w:hAnsi="Times New Roman" w:cs="Times New Roman"/>
                <w:sz w:val="18"/>
                <w:szCs w:val="18"/>
              </w:rPr>
            </w:pPr>
          </w:p>
        </w:tc>
        <w:tc>
          <w:tcPr>
            <w:tcW w:w="1890" w:type="dxa"/>
            <w:gridSpan w:val="2"/>
            <w:tcBorders>
              <w:bottom w:val="single" w:sz="4" w:space="0" w:color="auto"/>
            </w:tcBorders>
            <w:vAlign w:val="center"/>
          </w:tcPr>
          <w:p w14:paraId="193964EA" w14:textId="77777777" w:rsidR="001E2AAC" w:rsidRPr="00DF5D9A" w:rsidRDefault="005A26BC" w:rsidP="002D27D9">
            <w:pPr>
              <w:tabs>
                <w:tab w:val="center" w:pos="4680"/>
              </w:tabs>
              <w:jc w:val="center"/>
              <w:rPr>
                <w:rFonts w:ascii="Times New Roman" w:hAnsi="Times New Roman" w:cs="Times New Roman"/>
                <w:sz w:val="18"/>
                <w:szCs w:val="18"/>
              </w:rPr>
            </w:pPr>
            <w:r w:rsidRPr="00360DCF">
              <w:rPr>
                <w:rFonts w:ascii="Times New Roman" w:hAnsi="Times New Roman" w:cs="Times New Roman"/>
                <w:sz w:val="18"/>
                <w:szCs w:val="18"/>
                <w:highlight w:val="yellow"/>
                <w:rPrChange w:id="24" w:author="Author">
                  <w:rPr>
                    <w:rFonts w:ascii="Times New Roman" w:hAnsi="Times New Roman" w:cs="Times New Roman"/>
                    <w:sz w:val="18"/>
                    <w:szCs w:val="18"/>
                  </w:rPr>
                </w:rPrChange>
              </w:rPr>
              <w:t>171, 36</w:t>
            </w:r>
            <w:r w:rsidR="00EF235C" w:rsidRPr="00DF5D9A">
              <w:rPr>
                <w:rFonts w:ascii="Times New Roman" w:hAnsi="Times New Roman" w:cs="Times New Roman"/>
                <w:sz w:val="18"/>
                <w:szCs w:val="18"/>
              </w:rPr>
              <w:t xml:space="preserve"> </w:t>
            </w:r>
          </w:p>
          <w:p w14:paraId="60040091" w14:textId="49E11C9B" w:rsidR="005A26BC" w:rsidRPr="00DF5D9A" w:rsidRDefault="00EF235C" w:rsidP="002D27D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6,810)</w:t>
            </w:r>
          </w:p>
        </w:tc>
        <w:tc>
          <w:tcPr>
            <w:tcW w:w="1800" w:type="dxa"/>
            <w:gridSpan w:val="2"/>
            <w:tcBorders>
              <w:bottom w:val="single" w:sz="4" w:space="0" w:color="auto"/>
            </w:tcBorders>
            <w:vAlign w:val="center"/>
          </w:tcPr>
          <w:p w14:paraId="5C13379B" w14:textId="77777777" w:rsidR="001E2AAC" w:rsidRPr="00DF5D9A" w:rsidRDefault="005A26BC" w:rsidP="00185B63">
            <w:pPr>
              <w:tabs>
                <w:tab w:val="center" w:pos="4680"/>
              </w:tabs>
              <w:jc w:val="center"/>
              <w:rPr>
                <w:rFonts w:ascii="Times New Roman" w:hAnsi="Times New Roman" w:cs="Times New Roman"/>
                <w:sz w:val="18"/>
                <w:szCs w:val="18"/>
              </w:rPr>
            </w:pPr>
            <w:r w:rsidRPr="0022059C">
              <w:rPr>
                <w:rFonts w:ascii="Times New Roman" w:hAnsi="Times New Roman" w:cs="Times New Roman"/>
                <w:sz w:val="18"/>
                <w:szCs w:val="18"/>
                <w:highlight w:val="yellow"/>
                <w:rPrChange w:id="25" w:author="Author">
                  <w:rPr>
                    <w:rFonts w:ascii="Times New Roman" w:hAnsi="Times New Roman" w:cs="Times New Roman"/>
                    <w:sz w:val="18"/>
                    <w:szCs w:val="18"/>
                  </w:rPr>
                </w:rPrChange>
              </w:rPr>
              <w:t>171</w:t>
            </w:r>
            <w:r w:rsidRPr="00DF5D9A">
              <w:rPr>
                <w:rFonts w:ascii="Times New Roman" w:hAnsi="Times New Roman" w:cs="Times New Roman"/>
                <w:sz w:val="18"/>
                <w:szCs w:val="18"/>
              </w:rPr>
              <w:t xml:space="preserve">, </w:t>
            </w:r>
            <w:r w:rsidRPr="00510D1E">
              <w:rPr>
                <w:rFonts w:ascii="Times New Roman" w:hAnsi="Times New Roman" w:cs="Times New Roman"/>
                <w:sz w:val="18"/>
                <w:szCs w:val="18"/>
                <w:highlight w:val="yellow"/>
                <w:rPrChange w:id="26" w:author="Author">
                  <w:rPr>
                    <w:rFonts w:ascii="Times New Roman" w:hAnsi="Times New Roman" w:cs="Times New Roman"/>
                    <w:sz w:val="18"/>
                    <w:szCs w:val="18"/>
                  </w:rPr>
                </w:rPrChange>
              </w:rPr>
              <w:t>36</w:t>
            </w:r>
            <w:r w:rsidR="00EF235C" w:rsidRPr="00DF5D9A">
              <w:rPr>
                <w:rFonts w:ascii="Times New Roman" w:hAnsi="Times New Roman" w:cs="Times New Roman"/>
                <w:sz w:val="18"/>
                <w:szCs w:val="18"/>
              </w:rPr>
              <w:t xml:space="preserve"> </w:t>
            </w:r>
          </w:p>
          <w:p w14:paraId="73A65143" w14:textId="68491238" w:rsidR="005A26BC" w:rsidRPr="00DF5D9A" w:rsidRDefault="00EF235C"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6,810)</w:t>
            </w:r>
          </w:p>
        </w:tc>
      </w:tr>
      <w:tr w:rsidR="00AA4D09" w:rsidRPr="00DF5D9A" w14:paraId="055B4AA2" w14:textId="55106D58" w:rsidTr="00394905">
        <w:trPr>
          <w:trHeight w:val="332"/>
        </w:trPr>
        <w:tc>
          <w:tcPr>
            <w:tcW w:w="1517" w:type="dxa"/>
            <w:tcBorders>
              <w:top w:val="single" w:sz="4" w:space="0" w:color="auto"/>
            </w:tcBorders>
            <w:vAlign w:val="center"/>
          </w:tcPr>
          <w:p w14:paraId="0E41163D" w14:textId="0D387DF8" w:rsidR="00AA4D09" w:rsidRPr="00DF5D9A" w:rsidRDefault="00AA4D09" w:rsidP="00185B63">
            <w:pPr>
              <w:tabs>
                <w:tab w:val="center" w:pos="4680"/>
              </w:tabs>
              <w:rPr>
                <w:rFonts w:ascii="Times New Roman" w:hAnsi="Times New Roman" w:cs="Times New Roman"/>
                <w:i/>
                <w:sz w:val="18"/>
                <w:szCs w:val="18"/>
                <w:vertAlign w:val="superscript"/>
              </w:rPr>
            </w:pPr>
            <w:r w:rsidRPr="00DF5D9A">
              <w:rPr>
                <w:rFonts w:ascii="Times New Roman" w:hAnsi="Times New Roman" w:cs="Times New Roman"/>
                <w:i/>
                <w:sz w:val="18"/>
                <w:szCs w:val="18"/>
              </w:rPr>
              <w:t>τ</w:t>
            </w:r>
            <w:r w:rsidR="00C250B5" w:rsidRPr="00DF5D9A">
              <w:rPr>
                <w:rFonts w:ascii="Times New Roman" w:hAnsi="Times New Roman" w:cs="Times New Roman"/>
                <w:i/>
                <w:sz w:val="18"/>
                <w:szCs w:val="18"/>
                <w:vertAlign w:val="subscript"/>
              </w:rPr>
              <w:t>0</w:t>
            </w:r>
            <w:r w:rsidR="00C250B5" w:rsidRPr="00DF5D9A">
              <w:rPr>
                <w:rFonts w:ascii="Times New Roman" w:hAnsi="Times New Roman" w:cs="Times New Roman"/>
                <w:i/>
                <w:sz w:val="18"/>
                <w:szCs w:val="18"/>
                <w:vertAlign w:val="superscript"/>
              </w:rPr>
              <w:t>2</w:t>
            </w:r>
            <w:r w:rsidRPr="00DF5D9A">
              <w:rPr>
                <w:rFonts w:ascii="Times New Roman" w:hAnsi="Times New Roman" w:cs="Times New Roman"/>
                <w:i/>
                <w:sz w:val="18"/>
                <w:szCs w:val="18"/>
              </w:rPr>
              <w:t>, σ</w:t>
            </w:r>
            <w:r w:rsidRPr="00DF5D9A">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273D6F74" w:rsidR="00AA4D09" w:rsidRPr="00DF5D9A" w:rsidRDefault="00AA4D09"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.004</w:t>
            </w:r>
            <w:r w:rsidR="00A755F4" w:rsidRPr="00DF5D9A">
              <w:rPr>
                <w:rFonts w:ascii="Times New Roman" w:hAnsi="Times New Roman" w:cs="Times New Roman"/>
                <w:sz w:val="18"/>
                <w:szCs w:val="18"/>
              </w:rPr>
              <w:t>1</w:t>
            </w:r>
            <w:r w:rsidRPr="00DF5D9A">
              <w:rPr>
                <w:rFonts w:ascii="Times New Roman" w:hAnsi="Times New Roman" w:cs="Times New Roman"/>
                <w:sz w:val="18"/>
                <w:szCs w:val="18"/>
              </w:rPr>
              <w:t>, 3.</w:t>
            </w:r>
            <w:r w:rsidR="00A755F4" w:rsidRPr="00DF5D9A">
              <w:rPr>
                <w:rFonts w:ascii="Times New Roman" w:hAnsi="Times New Roman" w:cs="Times New Roman"/>
                <w:sz w:val="18"/>
                <w:szCs w:val="18"/>
              </w:rPr>
              <w:t>338</w:t>
            </w:r>
          </w:p>
        </w:tc>
        <w:tc>
          <w:tcPr>
            <w:tcW w:w="1689" w:type="dxa"/>
            <w:gridSpan w:val="2"/>
            <w:tcBorders>
              <w:top w:val="single" w:sz="4" w:space="0" w:color="auto"/>
            </w:tcBorders>
            <w:vAlign w:val="center"/>
          </w:tcPr>
          <w:p w14:paraId="194483CE" w14:textId="62CC187E" w:rsidR="00AA4D09" w:rsidRPr="00DF5D9A" w:rsidRDefault="00AA4D09">
            <w:pPr>
              <w:tabs>
                <w:tab w:val="center" w:pos="4680"/>
              </w:tabs>
              <w:rPr>
                <w:rFonts w:ascii="Times New Roman" w:hAnsi="Times New Roman" w:cs="Times New Roman"/>
                <w:sz w:val="18"/>
                <w:szCs w:val="18"/>
                <w:lang w:eastAsia="zh-CN"/>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lang w:eastAsia="zh-CN"/>
              </w:rPr>
              <w:t>59</w:t>
            </w:r>
            <w:r w:rsidRPr="00DF5D9A">
              <w:rPr>
                <w:rFonts w:ascii="Times New Roman" w:hAnsi="Times New Roman" w:cs="Times New Roman"/>
                <w:sz w:val="18"/>
                <w:szCs w:val="18"/>
              </w:rPr>
              <w:t>, 4.</w:t>
            </w:r>
            <w:r w:rsidR="009D65BE" w:rsidRPr="00DF5D9A">
              <w:rPr>
                <w:rFonts w:ascii="Times New Roman" w:hAnsi="Times New Roman" w:cs="Times New Roman"/>
                <w:sz w:val="18"/>
                <w:szCs w:val="18"/>
              </w:rPr>
              <w:t>332</w:t>
            </w:r>
          </w:p>
        </w:tc>
        <w:tc>
          <w:tcPr>
            <w:tcW w:w="1710" w:type="dxa"/>
            <w:gridSpan w:val="2"/>
            <w:tcBorders>
              <w:top w:val="single" w:sz="4" w:space="0" w:color="auto"/>
            </w:tcBorders>
            <w:vAlign w:val="center"/>
          </w:tcPr>
          <w:p w14:paraId="4DD1C963" w14:textId="535E5FF7" w:rsidR="00AA4D09" w:rsidRPr="00DF5D9A" w:rsidRDefault="00AA4D09" w:rsidP="00F853E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rPr>
              <w:t>27</w:t>
            </w:r>
            <w:r w:rsidRPr="00DF5D9A">
              <w:rPr>
                <w:rFonts w:ascii="Times New Roman" w:hAnsi="Times New Roman" w:cs="Times New Roman"/>
                <w:sz w:val="18"/>
                <w:szCs w:val="18"/>
              </w:rPr>
              <w:t>, 4.</w:t>
            </w:r>
            <w:r w:rsidR="009D65BE" w:rsidRPr="00DF5D9A">
              <w:rPr>
                <w:rFonts w:ascii="Times New Roman" w:hAnsi="Times New Roman" w:cs="Times New Roman"/>
                <w:sz w:val="18"/>
                <w:szCs w:val="18"/>
              </w:rPr>
              <w:t>256</w:t>
            </w:r>
          </w:p>
        </w:tc>
        <w:tc>
          <w:tcPr>
            <w:tcW w:w="1710" w:type="dxa"/>
            <w:gridSpan w:val="2"/>
            <w:tcBorders>
              <w:top w:val="single" w:sz="4" w:space="0" w:color="auto"/>
            </w:tcBorders>
            <w:vAlign w:val="center"/>
          </w:tcPr>
          <w:p w14:paraId="052A33AA" w14:textId="66748542"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rPr>
              <w:t>62</w:t>
            </w:r>
            <w:r w:rsidRPr="00DF5D9A">
              <w:rPr>
                <w:rFonts w:ascii="Times New Roman" w:hAnsi="Times New Roman" w:cs="Times New Roman"/>
                <w:sz w:val="18"/>
                <w:szCs w:val="18"/>
              </w:rPr>
              <w:t>, 4.</w:t>
            </w:r>
            <w:r w:rsidR="009D65BE" w:rsidRPr="00DF5D9A">
              <w:rPr>
                <w:rFonts w:ascii="Times New Roman" w:hAnsi="Times New Roman" w:cs="Times New Roman"/>
                <w:sz w:val="18"/>
                <w:szCs w:val="18"/>
              </w:rPr>
              <w:t>332</w:t>
            </w:r>
            <w:r w:rsidRPr="00DF5D9A">
              <w:rPr>
                <w:rFonts w:ascii="Times New Roman" w:hAnsi="Times New Roman" w:cs="Times New Roman"/>
                <w:sz w:val="18"/>
                <w:szCs w:val="18"/>
              </w:rPr>
              <w:t xml:space="preserve"> </w:t>
            </w:r>
          </w:p>
        </w:tc>
        <w:tc>
          <w:tcPr>
            <w:tcW w:w="1890" w:type="dxa"/>
            <w:gridSpan w:val="2"/>
            <w:tcBorders>
              <w:top w:val="single" w:sz="4" w:space="0" w:color="auto"/>
            </w:tcBorders>
            <w:vAlign w:val="center"/>
          </w:tcPr>
          <w:p w14:paraId="63B64720" w14:textId="09DBC38B"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9D65BE" w:rsidRPr="00DF5D9A">
              <w:rPr>
                <w:rFonts w:ascii="Times New Roman" w:hAnsi="Times New Roman" w:cs="Times New Roman"/>
                <w:sz w:val="18"/>
                <w:szCs w:val="18"/>
              </w:rPr>
              <w:t>63</w:t>
            </w:r>
            <w:r w:rsidRPr="00DF5D9A">
              <w:rPr>
                <w:rFonts w:ascii="Times New Roman" w:hAnsi="Times New Roman" w:cs="Times New Roman"/>
                <w:sz w:val="18"/>
                <w:szCs w:val="18"/>
              </w:rPr>
              <w:t>, 4.</w:t>
            </w:r>
            <w:r w:rsidR="009D65BE" w:rsidRPr="00DF5D9A">
              <w:rPr>
                <w:rFonts w:ascii="Times New Roman" w:hAnsi="Times New Roman" w:cs="Times New Roman"/>
                <w:sz w:val="18"/>
                <w:szCs w:val="18"/>
              </w:rPr>
              <w:t>332</w:t>
            </w:r>
          </w:p>
        </w:tc>
        <w:tc>
          <w:tcPr>
            <w:tcW w:w="1890" w:type="dxa"/>
            <w:gridSpan w:val="2"/>
            <w:tcBorders>
              <w:top w:val="single" w:sz="4" w:space="0" w:color="auto"/>
            </w:tcBorders>
            <w:vAlign w:val="center"/>
          </w:tcPr>
          <w:p w14:paraId="666001F3" w14:textId="6A6BC270"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.006</w:t>
            </w:r>
            <w:r w:rsidR="007637E2" w:rsidRPr="00DF5D9A">
              <w:rPr>
                <w:rFonts w:ascii="Times New Roman" w:hAnsi="Times New Roman" w:cs="Times New Roman"/>
                <w:sz w:val="18"/>
                <w:szCs w:val="18"/>
              </w:rPr>
              <w:t>4</w:t>
            </w:r>
            <w:r w:rsidRPr="00DF5D9A">
              <w:rPr>
                <w:rFonts w:ascii="Times New Roman" w:hAnsi="Times New Roman" w:cs="Times New Roman"/>
                <w:sz w:val="18"/>
                <w:szCs w:val="18"/>
              </w:rPr>
              <w:t>, 4.</w:t>
            </w:r>
            <w:r w:rsidR="007637E2" w:rsidRPr="00DF5D9A">
              <w:rPr>
                <w:rFonts w:ascii="Times New Roman" w:hAnsi="Times New Roman" w:cs="Times New Roman"/>
                <w:sz w:val="18"/>
                <w:szCs w:val="18"/>
              </w:rPr>
              <w:t>213</w:t>
            </w:r>
          </w:p>
        </w:tc>
        <w:tc>
          <w:tcPr>
            <w:tcW w:w="1800" w:type="dxa"/>
            <w:gridSpan w:val="2"/>
            <w:tcBorders>
              <w:top w:val="single" w:sz="4" w:space="0" w:color="auto"/>
            </w:tcBorders>
            <w:vAlign w:val="center"/>
          </w:tcPr>
          <w:p w14:paraId="0DBA77DC" w14:textId="37476763" w:rsidR="00AA4D09"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.005</w:t>
            </w:r>
            <w:r w:rsidR="007637E2" w:rsidRPr="00DF5D9A">
              <w:rPr>
                <w:rFonts w:ascii="Times New Roman" w:hAnsi="Times New Roman" w:cs="Times New Roman"/>
                <w:sz w:val="18"/>
                <w:szCs w:val="18"/>
              </w:rPr>
              <w:t>9</w:t>
            </w:r>
            <w:r w:rsidRPr="00DF5D9A">
              <w:rPr>
                <w:rFonts w:ascii="Times New Roman" w:hAnsi="Times New Roman" w:cs="Times New Roman"/>
                <w:sz w:val="18"/>
                <w:szCs w:val="18"/>
              </w:rPr>
              <w:t>, 4.</w:t>
            </w:r>
            <w:r w:rsidR="007637E2" w:rsidRPr="00DF5D9A">
              <w:rPr>
                <w:rFonts w:ascii="Times New Roman" w:hAnsi="Times New Roman" w:cs="Times New Roman"/>
                <w:sz w:val="18"/>
                <w:szCs w:val="18"/>
              </w:rPr>
              <w:t>336</w:t>
            </w:r>
          </w:p>
        </w:tc>
      </w:tr>
      <w:tr w:rsidR="00BC75AB" w:rsidRPr="00DF5D9A" w14:paraId="127B7324" w14:textId="4594DE4E" w:rsidTr="00EF235C">
        <w:trPr>
          <w:trHeight w:val="360"/>
        </w:trPr>
        <w:tc>
          <w:tcPr>
            <w:tcW w:w="1517" w:type="dxa"/>
            <w:tcBorders>
              <w:bottom w:val="single" w:sz="4" w:space="0" w:color="auto"/>
            </w:tcBorders>
            <w:vAlign w:val="center"/>
          </w:tcPr>
          <w:p w14:paraId="217F2EA4" w14:textId="58C485DE" w:rsidR="00BC75AB" w:rsidRPr="00DF5D9A" w:rsidRDefault="00BC75AB" w:rsidP="00185B6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Pseudo-</w:t>
            </w:r>
            <w:r w:rsidRPr="00DF5D9A">
              <w:rPr>
                <w:rFonts w:ascii="Times New Roman" w:hAnsi="Times New Roman" w:cs="Times New Roman"/>
                <w:i/>
                <w:sz w:val="18"/>
                <w:szCs w:val="18"/>
              </w:rPr>
              <w:t>R</w:t>
            </w:r>
            <w:r w:rsidRPr="00DF5D9A">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F5D9A"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F5D9A"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F5D9A"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F5D9A"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49560B38"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DF5D9A"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37449C40" w14:textId="04F93D69"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p>
        </w:tc>
        <w:tc>
          <w:tcPr>
            <w:tcW w:w="720" w:type="dxa"/>
            <w:tcBorders>
              <w:bottom w:val="single" w:sz="4" w:space="0" w:color="auto"/>
            </w:tcBorders>
            <w:vAlign w:val="center"/>
          </w:tcPr>
          <w:p w14:paraId="5E2B1B4A"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68B5A55B"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p>
        </w:tc>
        <w:tc>
          <w:tcPr>
            <w:tcW w:w="720" w:type="dxa"/>
            <w:tcBorders>
              <w:bottom w:val="single" w:sz="4" w:space="0" w:color="auto"/>
            </w:tcBorders>
            <w:vAlign w:val="center"/>
          </w:tcPr>
          <w:p w14:paraId="6AB7718E"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1A8C4030" w14:textId="1B958773" w:rsidR="00BC75AB" w:rsidRPr="00DF5D9A" w:rsidRDefault="00BC75AB"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3</w:t>
            </w:r>
          </w:p>
        </w:tc>
        <w:tc>
          <w:tcPr>
            <w:tcW w:w="720" w:type="dxa"/>
            <w:tcBorders>
              <w:bottom w:val="single" w:sz="4" w:space="0" w:color="auto"/>
            </w:tcBorders>
            <w:vAlign w:val="center"/>
          </w:tcPr>
          <w:p w14:paraId="11871E9F" w14:textId="77777777" w:rsidR="00BC75AB" w:rsidRPr="00DF5D9A"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7B2136B1" w14:textId="527A1620" w:rsidR="00BC75AB" w:rsidRPr="00DF5D9A" w:rsidRDefault="00AA4D09" w:rsidP="00185B6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0</w:t>
            </w:r>
          </w:p>
        </w:tc>
        <w:tc>
          <w:tcPr>
            <w:tcW w:w="720" w:type="dxa"/>
            <w:tcBorders>
              <w:bottom w:val="single" w:sz="4" w:space="0" w:color="auto"/>
            </w:tcBorders>
            <w:vAlign w:val="center"/>
          </w:tcPr>
          <w:p w14:paraId="443C14C5" w14:textId="77777777" w:rsidR="00BC75AB" w:rsidRPr="00DF5D9A" w:rsidRDefault="00BC75AB" w:rsidP="00185B63">
            <w:pPr>
              <w:tabs>
                <w:tab w:val="center" w:pos="4680"/>
              </w:tabs>
              <w:jc w:val="center"/>
              <w:rPr>
                <w:rFonts w:ascii="Times New Roman" w:hAnsi="Times New Roman" w:cs="Times New Roman"/>
                <w:sz w:val="18"/>
                <w:szCs w:val="18"/>
              </w:rPr>
            </w:pPr>
          </w:p>
        </w:tc>
      </w:tr>
    </w:tbl>
    <w:p w14:paraId="20CA6EE2" w14:textId="08CEEA9F" w:rsidR="00587A2A" w:rsidRPr="00DF5D9A" w:rsidRDefault="008217BA" w:rsidP="00DF29E0">
      <w:pPr>
        <w:pStyle w:val="NoSpacing"/>
        <w:rPr>
          <w:rFonts w:ascii="Times New Roman" w:hAnsi="Times New Roman" w:cs="Times New Roman"/>
          <w:sz w:val="20"/>
          <w:szCs w:val="20"/>
          <w:lang w:eastAsia="zh-CN"/>
        </w:rPr>
      </w:pPr>
      <w:r w:rsidRPr="00DF5D9A">
        <w:rPr>
          <w:rFonts w:ascii="Times New Roman" w:hAnsi="Times New Roman" w:cs="Times New Roman"/>
          <w:i/>
          <w:sz w:val="20"/>
          <w:szCs w:val="20"/>
        </w:rPr>
        <w:t>Note</w:t>
      </w:r>
      <w:r w:rsidRPr="00DF5D9A">
        <w:rPr>
          <w:rFonts w:ascii="Times New Roman" w:hAnsi="Times New Roman" w:cs="Times New Roman"/>
          <w:sz w:val="20"/>
          <w:szCs w:val="20"/>
        </w:rPr>
        <w:t xml:space="preserve">. </w:t>
      </w:r>
      <w:r w:rsidR="00587A2A" w:rsidRPr="00DF5D9A">
        <w:rPr>
          <w:rFonts w:ascii="Times New Roman" w:hAnsi="Times New Roman" w:cs="Times New Roman"/>
          <w:sz w:val="20"/>
          <w:szCs w:val="20"/>
        </w:rPr>
        <w:t xml:space="preserve">WLS = weighted least squares; </w:t>
      </w:r>
      <w:r w:rsidR="0095216F" w:rsidRPr="00DF5D9A">
        <w:rPr>
          <w:rFonts w:ascii="Times New Roman" w:hAnsi="Times New Roman" w:cs="Times New Roman"/>
          <w:i/>
          <w:sz w:val="20"/>
          <w:szCs w:val="20"/>
        </w:rPr>
        <w:t>k</w:t>
      </w:r>
      <w:r w:rsidR="0095216F" w:rsidRPr="00DF5D9A">
        <w:rPr>
          <w:rFonts w:ascii="Times New Roman" w:hAnsi="Times New Roman" w:cs="Times New Roman"/>
          <w:sz w:val="20"/>
          <w:szCs w:val="20"/>
        </w:rPr>
        <w:t xml:space="preserve"> = number of effect sizes; </w:t>
      </w:r>
      <w:r w:rsidR="008E61D7" w:rsidRPr="00DF5D9A">
        <w:rPr>
          <w:rFonts w:ascii="Times New Roman" w:hAnsi="Times New Roman" w:cs="Times New Roman"/>
          <w:i/>
          <w:sz w:val="20"/>
          <w:szCs w:val="20"/>
        </w:rPr>
        <w:t>N</w:t>
      </w:r>
      <w:r w:rsidR="008E61D7" w:rsidRPr="00DF5D9A">
        <w:rPr>
          <w:rFonts w:ascii="Times New Roman" w:hAnsi="Times New Roman" w:cs="Times New Roman"/>
          <w:sz w:val="20"/>
          <w:szCs w:val="20"/>
        </w:rPr>
        <w:t xml:space="preserve"> = number of participants </w:t>
      </w:r>
      <w:r w:rsidR="008E61D7" w:rsidRPr="00DF5D9A">
        <w:rPr>
          <w:rFonts w:ascii="Times New Roman" w:hAnsi="Times New Roman" w:cs="Times New Roman"/>
          <w:sz w:val="20"/>
          <w:szCs w:val="20"/>
          <w:lang w:eastAsia="zh-CN"/>
        </w:rPr>
        <w:t>(see Footnote 1)</w:t>
      </w:r>
      <w:r w:rsidR="008E61D7" w:rsidRPr="00DF5D9A">
        <w:rPr>
          <w:rFonts w:ascii="Times New Roman" w:hAnsi="Times New Roman" w:cs="Times New Roman"/>
          <w:i/>
          <w:sz w:val="20"/>
          <w:szCs w:val="20"/>
        </w:rPr>
        <w:t>;</w:t>
      </w:r>
      <w:r w:rsidR="00E2625D" w:rsidRPr="00DF5D9A">
        <w:rPr>
          <w:rFonts w:ascii="Times New Roman" w:hAnsi="Times New Roman" w:cs="Times New Roman"/>
          <w:i/>
          <w:sz w:val="20"/>
          <w:szCs w:val="20"/>
        </w:rPr>
        <w:t>B</w:t>
      </w:r>
      <w:r w:rsidR="00E2625D" w:rsidRPr="00DF5D9A">
        <w:rPr>
          <w:rFonts w:ascii="Times New Roman" w:hAnsi="Times New Roman" w:cs="Times New Roman"/>
          <w:sz w:val="20"/>
          <w:szCs w:val="20"/>
        </w:rPr>
        <w:t xml:space="preserve"> = unstandardized regression coefficient weighted by sample size;</w:t>
      </w:r>
      <w:r w:rsidR="00587A2A" w:rsidRPr="00DF5D9A">
        <w:rPr>
          <w:rFonts w:ascii="Times New Roman" w:hAnsi="Times New Roman" w:cs="Times New Roman"/>
          <w:sz w:val="20"/>
          <w:szCs w:val="20"/>
        </w:rPr>
        <w:t xml:space="preserve"> </w:t>
      </w:r>
      <w:r w:rsidR="00335AD7" w:rsidRPr="00DF5D9A">
        <w:rPr>
          <w:rFonts w:ascii="Times New Roman" w:hAnsi="Times New Roman" w:cs="Times New Roman"/>
          <w:sz w:val="20"/>
          <w:szCs w:val="20"/>
        </w:rPr>
        <w:t>95% CI</w:t>
      </w:r>
      <w:r w:rsidR="00335AD7" w:rsidRPr="00DF5D9A">
        <w:rPr>
          <w:rFonts w:ascii="Times New Roman" w:hAnsi="Times New Roman" w:cs="Times New Roman"/>
          <w:i/>
          <w:sz w:val="20"/>
          <w:szCs w:val="20"/>
        </w:rPr>
        <w:t xml:space="preserve"> </w:t>
      </w:r>
      <w:r w:rsidR="00335AD7" w:rsidRPr="00DF5D9A">
        <w:rPr>
          <w:rFonts w:ascii="Times New Roman" w:hAnsi="Times New Roman" w:cs="Times New Roman"/>
          <w:sz w:val="20"/>
          <w:szCs w:val="20"/>
        </w:rPr>
        <w:t>= 95% confidence interval</w:t>
      </w:r>
      <w:r w:rsidR="00335AD7" w:rsidRPr="00DF5D9A">
        <w:rPr>
          <w:rFonts w:ascii="Times New Roman" w:hAnsi="Times New Roman" w:cs="Times New Roman"/>
          <w:i/>
          <w:sz w:val="20"/>
          <w:szCs w:val="20"/>
        </w:rPr>
        <w:t xml:space="preserve">; </w:t>
      </w:r>
      <w:r w:rsidR="00801F42" w:rsidRPr="00DF5D9A">
        <w:rPr>
          <w:rFonts w:ascii="Times New Roman" w:hAnsi="Times New Roman" w:cs="Times New Roman"/>
          <w:i/>
          <w:sz w:val="20"/>
          <w:szCs w:val="20"/>
        </w:rPr>
        <w:t xml:space="preserve">p = </w:t>
      </w:r>
      <w:r w:rsidR="00801F42" w:rsidRPr="00DF5D9A">
        <w:rPr>
          <w:rFonts w:ascii="Times New Roman" w:hAnsi="Times New Roman" w:cs="Times New Roman"/>
          <w:sz w:val="20"/>
          <w:szCs w:val="20"/>
        </w:rPr>
        <w:t xml:space="preserve">exact </w:t>
      </w:r>
      <w:r w:rsidR="00801F42"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w:t>
      </w:r>
      <w:r w:rsidR="00801F42" w:rsidRPr="00DF5D9A">
        <w:rPr>
          <w:rFonts w:ascii="Times New Roman" w:hAnsi="Times New Roman" w:cs="Times New Roman"/>
          <w:sz w:val="20"/>
          <w:szCs w:val="20"/>
        </w:rPr>
        <w:t xml:space="preserve">value; </w:t>
      </w:r>
      <w:r w:rsidR="00867850" w:rsidRPr="00DF5D9A">
        <w:rPr>
          <w:rFonts w:ascii="Times New Roman" w:hAnsi="Times New Roman" w:cs="Times New Roman"/>
          <w:i/>
          <w:sz w:val="20"/>
          <w:szCs w:val="20"/>
        </w:rPr>
        <w:t>SE</w:t>
      </w:r>
      <w:r w:rsidR="00867850" w:rsidRPr="00DF5D9A">
        <w:rPr>
          <w:rFonts w:ascii="Times New Roman" w:hAnsi="Times New Roman" w:cs="Times New Roman"/>
          <w:sz w:val="20"/>
          <w:szCs w:val="20"/>
        </w:rPr>
        <w:t xml:space="preserve"> = standard error of </w:t>
      </w:r>
      <w:r w:rsidR="003E79D4" w:rsidRPr="00DF5D9A">
        <w:rPr>
          <w:rFonts w:ascii="Times New Roman" w:hAnsi="Times New Roman" w:cs="Times New Roman"/>
          <w:sz w:val="20"/>
          <w:szCs w:val="20"/>
        </w:rPr>
        <w:t xml:space="preserve">the </w:t>
      </w:r>
      <w:r w:rsidR="00867850" w:rsidRPr="00DF5D9A">
        <w:rPr>
          <w:rFonts w:ascii="Times New Roman" w:hAnsi="Times New Roman" w:cs="Times New Roman"/>
          <w:sz w:val="20"/>
          <w:szCs w:val="20"/>
        </w:rPr>
        <w:t xml:space="preserve">regression coefficient; </w:t>
      </w:r>
      <w:r w:rsidR="004553B4" w:rsidRPr="00DF5D9A">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DF5D9A">
        <w:rPr>
          <w:rFonts w:ascii="Times New Roman" w:hAnsi="Times New Roman" w:cs="Times New Roman"/>
          <w:sz w:val="20"/>
          <w:szCs w:val="20"/>
        </w:rPr>
        <w:t>Publication Type</w:t>
      </w:r>
      <w:r w:rsidR="00A0200C" w:rsidRPr="00DF5D9A">
        <w:rPr>
          <w:rFonts w:ascii="Times New Roman" w:hAnsi="Times New Roman" w:cs="Times New Roman"/>
          <w:sz w:val="20"/>
          <w:szCs w:val="20"/>
        </w:rPr>
        <w:t xml:space="preserve"> </w:t>
      </w:r>
      <w:r w:rsidR="00341DBE" w:rsidRPr="00DF5D9A">
        <w:rPr>
          <w:rFonts w:ascii="Times New Roman" w:hAnsi="Times New Roman" w:cs="Times New Roman"/>
          <w:sz w:val="20"/>
          <w:szCs w:val="20"/>
        </w:rPr>
        <w:t xml:space="preserve">(Published </w:t>
      </w:r>
      <w:r w:rsidR="00A0200C" w:rsidRPr="00DF5D9A">
        <w:rPr>
          <w:rFonts w:ascii="Times New Roman" w:hAnsi="Times New Roman" w:cs="Times New Roman"/>
          <w:sz w:val="20"/>
          <w:szCs w:val="20"/>
        </w:rPr>
        <w:t>= 1, Unpublished = 0</w:t>
      </w:r>
      <w:r w:rsidR="00341DBE" w:rsidRPr="00DF5D9A">
        <w:rPr>
          <w:rFonts w:ascii="Times New Roman" w:hAnsi="Times New Roman" w:cs="Times New Roman"/>
          <w:sz w:val="20"/>
          <w:szCs w:val="20"/>
        </w:rPr>
        <w:t>)</w:t>
      </w:r>
      <w:r w:rsidR="00A0200C" w:rsidRPr="00DF5D9A">
        <w:rPr>
          <w:rFonts w:ascii="Times New Roman" w:hAnsi="Times New Roman" w:cs="Times New Roman"/>
          <w:sz w:val="20"/>
          <w:szCs w:val="20"/>
        </w:rPr>
        <w:t xml:space="preserve">; </w:t>
      </w:r>
      <w:r w:rsidR="00341DBE" w:rsidRPr="00DF5D9A">
        <w:rPr>
          <w:rFonts w:ascii="Times New Roman" w:hAnsi="Times New Roman" w:cs="Times New Roman"/>
          <w:sz w:val="20"/>
          <w:szCs w:val="20"/>
        </w:rPr>
        <w:t>Residual vs. Difference Score (</w:t>
      </w:r>
      <w:r w:rsidR="00A0200C" w:rsidRPr="00DF5D9A">
        <w:rPr>
          <w:rFonts w:ascii="Times New Roman" w:hAnsi="Times New Roman" w:cs="Times New Roman"/>
          <w:sz w:val="20"/>
          <w:szCs w:val="20"/>
        </w:rPr>
        <w:t>Residual = 1, Difference Score = 0</w:t>
      </w:r>
      <w:r w:rsidR="00341DBE" w:rsidRPr="00DF5D9A">
        <w:rPr>
          <w:rFonts w:ascii="Times New Roman" w:hAnsi="Times New Roman" w:cs="Times New Roman"/>
          <w:sz w:val="20"/>
          <w:szCs w:val="20"/>
        </w:rPr>
        <w:t>)</w:t>
      </w:r>
      <w:r w:rsidR="0069071B" w:rsidRPr="00DF5D9A">
        <w:rPr>
          <w:rFonts w:ascii="Times New Roman" w:hAnsi="Times New Roman" w:cs="Times New Roman"/>
          <w:sz w:val="20"/>
          <w:szCs w:val="20"/>
        </w:rPr>
        <w:t xml:space="preserve">; </w:t>
      </w:r>
      <w:r w:rsidR="007F58AC" w:rsidRPr="00DF5D9A">
        <w:rPr>
          <w:rFonts w:ascii="Times New Roman" w:hAnsi="Times New Roman" w:cs="Times New Roman"/>
          <w:sz w:val="20"/>
          <w:szCs w:val="20"/>
        </w:rPr>
        <w:t xml:space="preserve">Observer vs. Objective (1 = </w:t>
      </w:r>
      <w:r w:rsidR="003E79D4" w:rsidRPr="00DF5D9A">
        <w:rPr>
          <w:rFonts w:ascii="Times New Roman" w:hAnsi="Times New Roman" w:cs="Times New Roman"/>
          <w:sz w:val="20"/>
          <w:szCs w:val="20"/>
        </w:rPr>
        <w:t>Observer-R</w:t>
      </w:r>
      <w:r w:rsidR="001D49B4" w:rsidRPr="00DF5D9A">
        <w:rPr>
          <w:rFonts w:ascii="Times New Roman" w:hAnsi="Times New Roman" w:cs="Times New Roman"/>
          <w:sz w:val="20"/>
          <w:szCs w:val="20"/>
        </w:rPr>
        <w:t>eport</w:t>
      </w:r>
      <w:r w:rsidR="007F58AC" w:rsidRPr="00DF5D9A">
        <w:rPr>
          <w:rFonts w:ascii="Times New Roman" w:hAnsi="Times New Roman" w:cs="Times New Roman"/>
          <w:sz w:val="20"/>
          <w:szCs w:val="20"/>
        </w:rPr>
        <w:t xml:space="preserve">, 0 = </w:t>
      </w:r>
      <w:r w:rsidR="003E79D4" w:rsidRPr="00DF5D9A">
        <w:rPr>
          <w:rFonts w:ascii="Times New Roman" w:hAnsi="Times New Roman" w:cs="Times New Roman"/>
          <w:sz w:val="20"/>
          <w:szCs w:val="20"/>
        </w:rPr>
        <w:t>Objective M</w:t>
      </w:r>
      <w:r w:rsidR="001D49B4" w:rsidRPr="00DF5D9A">
        <w:rPr>
          <w:rFonts w:ascii="Times New Roman" w:hAnsi="Times New Roman" w:cs="Times New Roman"/>
          <w:sz w:val="20"/>
          <w:szCs w:val="20"/>
        </w:rPr>
        <w:t>easure</w:t>
      </w:r>
      <w:r w:rsidR="007F58AC" w:rsidRPr="00DF5D9A">
        <w:rPr>
          <w:rFonts w:ascii="Times New Roman" w:hAnsi="Times New Roman" w:cs="Times New Roman"/>
          <w:sz w:val="20"/>
          <w:szCs w:val="20"/>
        </w:rPr>
        <w:t>)</w:t>
      </w:r>
      <w:r w:rsidR="00974186" w:rsidRPr="00DF5D9A">
        <w:rPr>
          <w:rFonts w:ascii="Times New Roman" w:hAnsi="Times New Roman" w:cs="Times New Roman"/>
          <w:sz w:val="20"/>
          <w:szCs w:val="20"/>
        </w:rPr>
        <w:t>; NPI vs. Other Measure (1 = NPI, 0 = Other Measures)</w:t>
      </w:r>
      <w:r w:rsidR="00BC75AB" w:rsidRPr="00DF5D9A">
        <w:rPr>
          <w:rFonts w:ascii="Times New Roman" w:hAnsi="Times New Roman" w:cs="Times New Roman"/>
          <w:sz w:val="20"/>
          <w:szCs w:val="20"/>
        </w:rPr>
        <w:t>; Student vs. Non-Student Sample (1 = Student, 0 = Non-Student)</w:t>
      </w:r>
      <w:r w:rsidR="00C250B5" w:rsidRPr="00DF5D9A">
        <w:rPr>
          <w:rFonts w:ascii="Times New Roman" w:hAnsi="Times New Roman" w:cs="Times New Roman"/>
          <w:sz w:val="20"/>
          <w:szCs w:val="20"/>
        </w:rPr>
        <w:t xml:space="preserve">; </w:t>
      </w:r>
      <w:r w:rsidR="0006722D" w:rsidRPr="00DF5D9A">
        <w:rPr>
          <w:rFonts w:ascii="Times New Roman" w:hAnsi="Times New Roman" w:cs="Times New Roman"/>
          <w:sz w:val="18"/>
          <w:szCs w:val="18"/>
          <w:vertAlign w:val="superscript"/>
        </w:rPr>
        <w:t xml:space="preserve">a </w:t>
      </w:r>
      <w:r w:rsidR="0006722D" w:rsidRPr="00DF5D9A">
        <w:rPr>
          <w:rFonts w:ascii="Times New Roman" w:hAnsi="Times New Roman" w:cs="Times New Roman"/>
          <w:sz w:val="20"/>
          <w:szCs w:val="20"/>
        </w:rPr>
        <w:t xml:space="preserve">= some samples </w:t>
      </w:r>
      <w:r w:rsidR="005F04C4" w:rsidRPr="00DF5D9A">
        <w:rPr>
          <w:rFonts w:ascii="Times New Roman" w:hAnsi="Times New Roman" w:cs="Times New Roman"/>
          <w:sz w:val="20"/>
          <w:szCs w:val="20"/>
        </w:rPr>
        <w:t>had effects sizes for both</w:t>
      </w:r>
      <w:r w:rsidR="0006722D" w:rsidRPr="00DF5D9A">
        <w:rPr>
          <w:rFonts w:ascii="Times New Roman" w:hAnsi="Times New Roman" w:cs="Times New Roman"/>
          <w:sz w:val="20"/>
          <w:szCs w:val="20"/>
        </w:rPr>
        <w:t xml:space="preserve"> 0 and 1 dummy coded categories;</w:t>
      </w:r>
      <w:r w:rsidR="00A02A7B" w:rsidRPr="00DF5D9A">
        <w:rPr>
          <w:rFonts w:ascii="Times New Roman" w:hAnsi="Times New Roman" w:cs="Times New Roman"/>
          <w:sz w:val="20"/>
          <w:szCs w:val="20"/>
          <w:lang w:eastAsia="zh-CN"/>
        </w:rPr>
        <w:t xml:space="preserve"> </w:t>
      </w:r>
      <w:r w:rsidR="005F04C4" w:rsidRPr="00DF5D9A">
        <w:rPr>
          <w:rFonts w:ascii="Times New Roman" w:hAnsi="Times New Roman" w:cs="Times New Roman"/>
          <w:sz w:val="18"/>
          <w:szCs w:val="18"/>
          <w:vertAlign w:val="superscript"/>
        </w:rPr>
        <w:t>b</w:t>
      </w:r>
      <w:r w:rsidR="005F04C4" w:rsidRPr="00DF5D9A">
        <w:rPr>
          <w:rFonts w:ascii="Times New Roman" w:hAnsi="Times New Roman" w:cs="Times New Roman"/>
          <w:i/>
          <w:sz w:val="20"/>
          <w:szCs w:val="20"/>
        </w:rPr>
        <w:t xml:space="preserve"> = </w:t>
      </w:r>
      <w:r w:rsidR="005F04C4" w:rsidRPr="00DF5D9A">
        <w:rPr>
          <w:rFonts w:ascii="Times New Roman" w:hAnsi="Times New Roman" w:cs="Times New Roman"/>
          <w:sz w:val="20"/>
          <w:szCs w:val="20"/>
        </w:rPr>
        <w:t>the</w:t>
      </w:r>
      <w:r w:rsidR="00886E13" w:rsidRPr="00DF5D9A">
        <w:rPr>
          <w:rFonts w:ascii="Times New Roman" w:hAnsi="Times New Roman" w:cs="Times New Roman"/>
          <w:sz w:val="20"/>
          <w:szCs w:val="20"/>
        </w:rPr>
        <w:t>re was missing data for this analysis</w:t>
      </w:r>
      <w:r w:rsidR="005F04C4" w:rsidRPr="00DF5D9A">
        <w:rPr>
          <w:rFonts w:ascii="Times New Roman" w:hAnsi="Times New Roman" w:cs="Times New Roman"/>
          <w:sz w:val="20"/>
          <w:szCs w:val="20"/>
        </w:rPr>
        <w:t xml:space="preserve">; </w:t>
      </w:r>
      <w:r w:rsidR="00C250B5" w:rsidRPr="00DF5D9A">
        <w:rPr>
          <w:rFonts w:ascii="Times New Roman" w:hAnsi="Times New Roman" w:cs="Times New Roman"/>
          <w:i/>
          <w:sz w:val="20"/>
          <w:szCs w:val="20"/>
        </w:rPr>
        <w:t>τ</w:t>
      </w:r>
      <w:r w:rsidR="00C250B5" w:rsidRPr="00DF5D9A">
        <w:rPr>
          <w:rFonts w:ascii="Times New Roman" w:hAnsi="Times New Roman" w:cs="Times New Roman"/>
          <w:i/>
          <w:sz w:val="20"/>
          <w:szCs w:val="20"/>
          <w:vertAlign w:val="subscript"/>
        </w:rPr>
        <w:t>0</w:t>
      </w:r>
      <w:r w:rsidR="00C250B5" w:rsidRPr="00DF5D9A">
        <w:rPr>
          <w:rFonts w:ascii="Times New Roman" w:hAnsi="Times New Roman" w:cs="Times New Roman"/>
          <w:i/>
          <w:sz w:val="20"/>
          <w:szCs w:val="20"/>
          <w:vertAlign w:val="superscript"/>
        </w:rPr>
        <w:t>2</w:t>
      </w:r>
      <w:r w:rsidR="00BD374C" w:rsidRPr="00DF5D9A">
        <w:rPr>
          <w:rFonts w:ascii="Times New Roman" w:hAnsi="Times New Roman" w:cs="Times New Roman"/>
          <w:i/>
          <w:sz w:val="20"/>
          <w:szCs w:val="20"/>
          <w:vertAlign w:val="superscript"/>
        </w:rPr>
        <w:t xml:space="preserve"> </w:t>
      </w:r>
      <w:r w:rsidR="00BD374C" w:rsidRPr="00DF5D9A">
        <w:rPr>
          <w:rFonts w:ascii="Times New Roman" w:hAnsi="Times New Roman" w:cs="Times New Roman"/>
          <w:i/>
          <w:sz w:val="20"/>
          <w:szCs w:val="20"/>
        </w:rPr>
        <w:t xml:space="preserve">= </w:t>
      </w:r>
      <w:r w:rsidR="00E939B5" w:rsidRPr="00DF5D9A">
        <w:rPr>
          <w:rFonts w:ascii="Times New Roman" w:hAnsi="Times New Roman" w:cs="Times New Roman"/>
          <w:sz w:val="20"/>
          <w:szCs w:val="20"/>
        </w:rPr>
        <w:t xml:space="preserve">intercept </w:t>
      </w:r>
      <w:r w:rsidR="00F42512" w:rsidRPr="00DF5D9A">
        <w:rPr>
          <w:rFonts w:ascii="Times New Roman" w:hAnsi="Times New Roman" w:cs="Times New Roman"/>
          <w:sz w:val="20"/>
          <w:szCs w:val="20"/>
        </w:rPr>
        <w:t>variance</w:t>
      </w:r>
      <w:r w:rsidR="00E939B5" w:rsidRPr="00DF5D9A">
        <w:rPr>
          <w:rFonts w:ascii="Times New Roman" w:hAnsi="Times New Roman" w:cs="Times New Roman"/>
          <w:sz w:val="20"/>
          <w:szCs w:val="20"/>
        </w:rPr>
        <w:t xml:space="preserve"> across groups</w:t>
      </w:r>
      <w:r w:rsidR="00BD374C" w:rsidRPr="00DF5D9A">
        <w:rPr>
          <w:rFonts w:ascii="Times New Roman" w:hAnsi="Times New Roman" w:cs="Times New Roman"/>
          <w:i/>
          <w:sz w:val="20"/>
          <w:szCs w:val="20"/>
        </w:rPr>
        <w:t>; σ</w:t>
      </w:r>
      <w:r w:rsidR="00BD374C" w:rsidRPr="00DF5D9A">
        <w:rPr>
          <w:rFonts w:ascii="Times New Roman" w:hAnsi="Times New Roman" w:cs="Times New Roman"/>
          <w:i/>
          <w:sz w:val="20"/>
          <w:szCs w:val="20"/>
          <w:vertAlign w:val="superscript"/>
        </w:rPr>
        <w:t xml:space="preserve">2 </w:t>
      </w:r>
      <w:r w:rsidR="00BD374C" w:rsidRPr="00DF5D9A">
        <w:rPr>
          <w:rFonts w:ascii="Times New Roman" w:hAnsi="Times New Roman" w:cs="Times New Roman"/>
          <w:sz w:val="20"/>
          <w:szCs w:val="20"/>
          <w:vertAlign w:val="superscript"/>
          <w:lang w:eastAsia="zh-CN"/>
        </w:rPr>
        <w:t xml:space="preserve"> </w:t>
      </w:r>
      <w:r w:rsidR="00BD374C" w:rsidRPr="00DF5D9A">
        <w:rPr>
          <w:rFonts w:ascii="Times New Roman" w:hAnsi="Times New Roman" w:cs="Times New Roman"/>
          <w:sz w:val="20"/>
          <w:szCs w:val="20"/>
          <w:lang w:eastAsia="zh-CN"/>
        </w:rPr>
        <w:t xml:space="preserve"> = </w:t>
      </w:r>
      <w:r w:rsidR="00E939B5" w:rsidRPr="00DF5D9A">
        <w:rPr>
          <w:rFonts w:ascii="Times New Roman" w:hAnsi="Times New Roman" w:cs="Times New Roman"/>
          <w:sz w:val="20"/>
          <w:szCs w:val="20"/>
          <w:lang w:eastAsia="zh-CN"/>
        </w:rPr>
        <w:t>within-group, individual</w:t>
      </w:r>
      <w:r w:rsidR="00CA458B" w:rsidRPr="00DF5D9A">
        <w:rPr>
          <w:rFonts w:ascii="Times New Roman" w:hAnsi="Times New Roman" w:cs="Times New Roman"/>
          <w:sz w:val="20"/>
          <w:szCs w:val="20"/>
          <w:lang w:eastAsia="zh-CN"/>
        </w:rPr>
        <w:t>-level</w:t>
      </w:r>
      <w:r w:rsidR="00E939B5" w:rsidRPr="00DF5D9A">
        <w:rPr>
          <w:rFonts w:ascii="Times New Roman" w:hAnsi="Times New Roman" w:cs="Times New Roman"/>
          <w:sz w:val="20"/>
          <w:szCs w:val="20"/>
          <w:lang w:eastAsia="zh-CN"/>
        </w:rPr>
        <w:t xml:space="preserve"> variance</w:t>
      </w:r>
      <w:r w:rsidR="00BD374C" w:rsidRPr="00DF5D9A">
        <w:rPr>
          <w:rFonts w:ascii="Times New Roman" w:hAnsi="Times New Roman" w:cs="Times New Roman"/>
          <w:sz w:val="20"/>
          <w:szCs w:val="20"/>
          <w:lang w:eastAsia="zh-CN"/>
        </w:rPr>
        <w:t xml:space="preserve">; </w:t>
      </w:r>
      <w:r w:rsidR="00BD374C" w:rsidRPr="00DF5D9A">
        <w:rPr>
          <w:rFonts w:ascii="Times New Roman" w:hAnsi="Times New Roman" w:cs="Times New Roman"/>
          <w:sz w:val="20"/>
          <w:szCs w:val="20"/>
        </w:rPr>
        <w:t>Pseudo-</w:t>
      </w:r>
      <w:r w:rsidR="00BD374C" w:rsidRPr="00DF5D9A">
        <w:rPr>
          <w:rFonts w:ascii="Times New Roman" w:hAnsi="Times New Roman" w:cs="Times New Roman"/>
          <w:i/>
          <w:sz w:val="20"/>
          <w:szCs w:val="20"/>
        </w:rPr>
        <w:t>R</w:t>
      </w:r>
      <w:r w:rsidR="00BD374C" w:rsidRPr="00DF5D9A">
        <w:rPr>
          <w:rFonts w:ascii="Times New Roman" w:hAnsi="Times New Roman" w:cs="Times New Roman"/>
          <w:i/>
          <w:sz w:val="20"/>
          <w:szCs w:val="20"/>
          <w:vertAlign w:val="superscript"/>
        </w:rPr>
        <w:t xml:space="preserve">2 </w:t>
      </w:r>
      <w:r w:rsidR="00BD374C" w:rsidRPr="00DF5D9A">
        <w:rPr>
          <w:rFonts w:ascii="Times New Roman" w:hAnsi="Times New Roman" w:cs="Times New Roman"/>
          <w:i/>
          <w:sz w:val="20"/>
          <w:szCs w:val="20"/>
        </w:rPr>
        <w:t>=</w:t>
      </w:r>
      <w:r w:rsidR="00F42512" w:rsidRPr="00DF5D9A">
        <w:rPr>
          <w:rFonts w:ascii="Times New Roman" w:hAnsi="Times New Roman" w:cs="Times New Roman"/>
          <w:i/>
          <w:sz w:val="20"/>
          <w:szCs w:val="20"/>
        </w:rPr>
        <w:t xml:space="preserve"> </w:t>
      </w:r>
      <w:r w:rsidR="00E939B5" w:rsidRPr="00DF5D9A">
        <w:rPr>
          <w:rFonts w:ascii="Times New Roman" w:hAnsi="Times New Roman" w:cs="Times New Roman"/>
          <w:sz w:val="20"/>
          <w:szCs w:val="20"/>
        </w:rPr>
        <w:t>proportion of variance explained beyond baseline model (</w:t>
      </w:r>
      <w:r w:rsidR="00F42512" w:rsidRPr="00DF5D9A">
        <w:rPr>
          <w:rFonts w:ascii="Times New Roman" w:hAnsi="Times New Roman" w:cs="Times New Roman"/>
          <w:sz w:val="20"/>
          <w:szCs w:val="20"/>
        </w:rPr>
        <w:t>baseline model =</w:t>
      </w:r>
      <w:r w:rsidR="00E939B5" w:rsidRPr="00DF5D9A">
        <w:rPr>
          <w:rFonts w:ascii="Times New Roman" w:hAnsi="Times New Roman" w:cs="Times New Roman"/>
          <w:sz w:val="20"/>
          <w:szCs w:val="20"/>
        </w:rPr>
        <w:t xml:space="preserve"> Model </w:t>
      </w:r>
      <w:r w:rsidR="00B63BD7" w:rsidRPr="00DF5D9A">
        <w:rPr>
          <w:rFonts w:ascii="Times New Roman" w:hAnsi="Times New Roman" w:cs="Times New Roman"/>
          <w:sz w:val="20"/>
          <w:szCs w:val="20"/>
        </w:rPr>
        <w:t>2)</w:t>
      </w:r>
      <w:r w:rsidR="005A05E2" w:rsidRPr="00DF5D9A">
        <w:rPr>
          <w:rFonts w:ascii="Times New Roman" w:hAnsi="Times New Roman" w:cs="Times New Roman"/>
          <w:sz w:val="20"/>
          <w:szCs w:val="20"/>
          <w:lang w:eastAsia="zh-CN"/>
        </w:rPr>
        <w:t>.</w:t>
      </w:r>
      <w:r w:rsidR="007C32CB" w:rsidRPr="00DF5D9A">
        <w:rPr>
          <w:rFonts w:ascii="Times New Roman" w:hAnsi="Times New Roman" w:cs="Times New Roman"/>
          <w:sz w:val="20"/>
          <w:szCs w:val="20"/>
          <w:lang w:eastAsia="zh-CN"/>
        </w:rPr>
        <w:t xml:space="preserve"> </w:t>
      </w:r>
    </w:p>
    <w:p w14:paraId="082A2EAF" w14:textId="129EC0A3" w:rsidR="00D0529A" w:rsidRPr="00DF5D9A" w:rsidRDefault="008217BA" w:rsidP="005A26BC">
      <w:pPr>
        <w:tabs>
          <w:tab w:val="center" w:pos="4680"/>
        </w:tabs>
        <w:spacing w:after="0" w:line="240" w:lineRule="auto"/>
        <w:rPr>
          <w:rFonts w:ascii="Times New Roman" w:hAnsi="Times New Roman" w:cs="Times New Roman"/>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r w:rsidR="00D0529A" w:rsidRPr="00DF5D9A">
        <w:rPr>
          <w:rFonts w:ascii="Times New Roman" w:hAnsi="Times New Roman" w:cs="Times New Roman"/>
        </w:rPr>
        <w:br w:type="page"/>
      </w:r>
    </w:p>
    <w:p w14:paraId="554D9543" w14:textId="35D30F7A" w:rsidR="00D0529A" w:rsidRPr="00DF5D9A" w:rsidRDefault="0035369C" w:rsidP="00DF29E0">
      <w:pPr>
        <w:spacing w:after="0" w:line="240" w:lineRule="auto"/>
        <w:rPr>
          <w:rFonts w:ascii="Times New Roman" w:hAnsi="Times New Roman" w:cs="Times New Roman"/>
        </w:rPr>
      </w:pPr>
      <w:proofErr w:type="gramStart"/>
      <w:r w:rsidRPr="00DF5D9A">
        <w:rPr>
          <w:rFonts w:ascii="Times New Roman" w:hAnsi="Times New Roman" w:cs="Times New Roman"/>
        </w:rPr>
        <w:lastRenderedPageBreak/>
        <w:t>Table 4</w:t>
      </w:r>
      <w:r w:rsidR="00D0529A" w:rsidRPr="00DF5D9A">
        <w:rPr>
          <w:rFonts w:ascii="Times New Roman" w:hAnsi="Times New Roman" w:cs="Times New Roman"/>
        </w:rPr>
        <w:t>.</w:t>
      </w:r>
      <w:proofErr w:type="gramEnd"/>
    </w:p>
    <w:p w14:paraId="72FDA04D" w14:textId="521FB412" w:rsidR="00D0529A" w:rsidRPr="00DF5D9A" w:rsidRDefault="00D0529A" w:rsidP="00DF29E0">
      <w:pPr>
        <w:tabs>
          <w:tab w:val="center" w:pos="4680"/>
        </w:tabs>
        <w:spacing w:after="0" w:line="240" w:lineRule="auto"/>
        <w:rPr>
          <w:rFonts w:ascii="Times New Roman" w:hAnsi="Times New Roman" w:cs="Times New Roman"/>
          <w:i/>
        </w:rPr>
      </w:pPr>
      <w:r w:rsidRPr="00DF5D9A">
        <w:rPr>
          <w:rFonts w:ascii="Times New Roman" w:hAnsi="Times New Roman" w:cs="Times New Roman"/>
          <w:i/>
        </w:rPr>
        <w:t xml:space="preserve">Summary of Multilevel WLS Results Predicting </w:t>
      </w:r>
      <w:r w:rsidR="00767A5B" w:rsidRPr="00DF5D9A">
        <w:rPr>
          <w:rFonts w:ascii="Times New Roman" w:hAnsi="Times New Roman" w:cs="Times New Roman"/>
          <w:i/>
        </w:rPr>
        <w:t>N</w:t>
      </w:r>
      <w:r w:rsidR="0009269E" w:rsidRPr="00DF5D9A">
        <w:rPr>
          <w:rFonts w:ascii="Times New Roman" w:hAnsi="Times New Roman" w:cs="Times New Roman"/>
          <w:i/>
        </w:rPr>
        <w:t>arcissism</w:t>
      </w:r>
      <w:r w:rsidRPr="00DF5D9A">
        <w:rPr>
          <w:rFonts w:ascii="Times New Roman" w:hAnsi="Times New Roman" w:cs="Times New Roman"/>
          <w:i/>
        </w:rPr>
        <w:t>’s Rel</w:t>
      </w:r>
      <w:r w:rsidR="00EE33B2" w:rsidRPr="00DF5D9A">
        <w:rPr>
          <w:rFonts w:ascii="Times New Roman" w:hAnsi="Times New Roman" w:cs="Times New Roman"/>
          <w:i/>
        </w:rPr>
        <w:t xml:space="preserve">ationship with Self-Enhancement—Excluding Effect Sizes Based on Difference Scores </w:t>
      </w:r>
    </w:p>
    <w:tbl>
      <w:tblPr>
        <w:tblStyle w:val="TableGrid"/>
        <w:tblW w:w="12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7"/>
        <w:gridCol w:w="913"/>
        <w:gridCol w:w="651"/>
        <w:gridCol w:w="969"/>
        <w:gridCol w:w="720"/>
        <w:gridCol w:w="990"/>
        <w:gridCol w:w="720"/>
        <w:gridCol w:w="1170"/>
        <w:gridCol w:w="720"/>
        <w:gridCol w:w="1080"/>
        <w:gridCol w:w="720"/>
        <w:gridCol w:w="1260"/>
        <w:gridCol w:w="720"/>
      </w:tblGrid>
      <w:tr w:rsidR="008F5BF7" w:rsidRPr="00DF5D9A" w14:paraId="4935B9D2" w14:textId="75DC4DE2" w:rsidTr="00861E8E">
        <w:trPr>
          <w:trHeight w:val="575"/>
        </w:trPr>
        <w:tc>
          <w:tcPr>
            <w:tcW w:w="1517" w:type="dxa"/>
            <w:tcBorders>
              <w:top w:val="single" w:sz="4" w:space="0" w:color="auto"/>
              <w:bottom w:val="single" w:sz="4" w:space="0" w:color="auto"/>
            </w:tcBorders>
          </w:tcPr>
          <w:p w14:paraId="09C85467" w14:textId="77777777" w:rsidR="008F5BF7" w:rsidRPr="00DF5D9A"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bottom w:val="single" w:sz="4" w:space="0" w:color="auto"/>
            </w:tcBorders>
            <w:vAlign w:val="bottom"/>
          </w:tcPr>
          <w:p w14:paraId="655AB79A"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Uncorrected Overall Self-Enhancement</w:t>
            </w:r>
          </w:p>
        </w:tc>
        <w:tc>
          <w:tcPr>
            <w:tcW w:w="1689" w:type="dxa"/>
            <w:gridSpan w:val="2"/>
            <w:tcBorders>
              <w:top w:val="single" w:sz="4" w:space="0" w:color="auto"/>
              <w:bottom w:val="single" w:sz="4" w:space="0" w:color="auto"/>
            </w:tcBorders>
            <w:vAlign w:val="bottom"/>
          </w:tcPr>
          <w:p w14:paraId="64427F86"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 xml:space="preserve">Corrected </w:t>
            </w:r>
          </w:p>
          <w:p w14:paraId="6623217A"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Student vs. Non-Student Sample</w:t>
            </w:r>
          </w:p>
        </w:tc>
      </w:tr>
      <w:tr w:rsidR="008F5BF7" w:rsidRPr="00DF5D9A" w14:paraId="26FA4A75" w14:textId="243F89A7" w:rsidTr="00861E8E">
        <w:trPr>
          <w:trHeight w:val="327"/>
        </w:trPr>
        <w:tc>
          <w:tcPr>
            <w:tcW w:w="1517" w:type="dxa"/>
            <w:tcBorders>
              <w:top w:val="single" w:sz="4" w:space="0" w:color="auto"/>
            </w:tcBorders>
          </w:tcPr>
          <w:p w14:paraId="2D267C31" w14:textId="77777777" w:rsidR="008F5BF7" w:rsidRPr="00DF5D9A"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Pr="00DF5D9A" w:rsidRDefault="008F5BF7"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6</w:t>
            </w:r>
          </w:p>
        </w:tc>
      </w:tr>
      <w:tr w:rsidR="008F5BF7" w:rsidRPr="00DF5D9A" w14:paraId="6FEDA3CF" w14:textId="529DAAE6" w:rsidTr="00861E8E">
        <w:trPr>
          <w:trHeight w:val="342"/>
        </w:trPr>
        <w:tc>
          <w:tcPr>
            <w:tcW w:w="1517" w:type="dxa"/>
            <w:tcBorders>
              <w:bottom w:val="single" w:sz="4" w:space="0" w:color="auto"/>
            </w:tcBorders>
          </w:tcPr>
          <w:p w14:paraId="6B072758" w14:textId="77777777" w:rsidR="008F5BF7" w:rsidRPr="00DF5D9A" w:rsidRDefault="008F5BF7" w:rsidP="008F5B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 xml:space="preserve">B </w:t>
            </w:r>
          </w:p>
          <w:p w14:paraId="3D341A5B" w14:textId="77777777" w:rsidR="008F5BF7" w:rsidRPr="00DF5D9A" w:rsidRDefault="008F5BF7" w:rsidP="008F5B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DE358A1"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F0A9070"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0845C29"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6B93D748"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BA76459"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22174E58"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B6EFEA7"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7A5A1B15"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11D19A25"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05B2229C" w14:textId="295608FE"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1DE6611D" w14:textId="7659D269" w:rsidR="008F5BF7" w:rsidRPr="00DF5D9A" w:rsidRDefault="008F5BF7" w:rsidP="008F5BF7">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r>
      <w:tr w:rsidR="008F5BF7" w:rsidRPr="00DF5D9A" w14:paraId="0AC94FAB" w14:textId="2A284FFB" w:rsidTr="00861E8E">
        <w:trPr>
          <w:trHeight w:val="440"/>
        </w:trPr>
        <w:tc>
          <w:tcPr>
            <w:tcW w:w="1517" w:type="dxa"/>
            <w:tcBorders>
              <w:top w:val="single" w:sz="4" w:space="0" w:color="auto"/>
            </w:tcBorders>
            <w:vAlign w:val="center"/>
          </w:tcPr>
          <w:p w14:paraId="0AB23A88" w14:textId="77777777"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Intercept</w:t>
            </w:r>
          </w:p>
        </w:tc>
        <w:tc>
          <w:tcPr>
            <w:tcW w:w="913" w:type="dxa"/>
            <w:tcBorders>
              <w:top w:val="single" w:sz="4" w:space="0" w:color="auto"/>
            </w:tcBorders>
            <w:vAlign w:val="center"/>
          </w:tcPr>
          <w:p w14:paraId="727C3078" w14:textId="7D6BF8EE"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C49E1" w:rsidRPr="00DF5D9A">
              <w:rPr>
                <w:rFonts w:ascii="Times New Roman" w:hAnsi="Times New Roman" w:cs="Times New Roman"/>
                <w:sz w:val="18"/>
                <w:szCs w:val="18"/>
              </w:rPr>
              <w:t>1</w:t>
            </w:r>
            <w:r w:rsidRPr="00DF5D9A">
              <w:rPr>
                <w:rFonts w:ascii="Times New Roman" w:hAnsi="Times New Roman" w:cs="Times New Roman"/>
                <w:sz w:val="18"/>
                <w:szCs w:val="18"/>
              </w:rPr>
              <w:t>*</w:t>
            </w:r>
          </w:p>
          <w:p w14:paraId="215C6D39" w14:textId="3239AB83" w:rsidR="008F5BF7" w:rsidRPr="00DF5D9A" w:rsidRDefault="008F5BF7" w:rsidP="00550F9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(.18, .2</w:t>
            </w:r>
            <w:r w:rsidR="000C49E1" w:rsidRPr="00DF5D9A">
              <w:rPr>
                <w:rFonts w:ascii="Times New Roman" w:hAnsi="Times New Roman" w:cs="Times New Roman"/>
                <w:sz w:val="18"/>
                <w:szCs w:val="18"/>
              </w:rPr>
              <w:t>4</w:t>
            </w:r>
            <w:r w:rsidRPr="00DF5D9A">
              <w:rPr>
                <w:rFonts w:ascii="Times New Roman" w:hAnsi="Times New Roman" w:cs="Times New Roman"/>
                <w:sz w:val="18"/>
                <w:szCs w:val="18"/>
              </w:rPr>
              <w:t>)</w:t>
            </w:r>
          </w:p>
        </w:tc>
        <w:tc>
          <w:tcPr>
            <w:tcW w:w="651" w:type="dxa"/>
            <w:tcBorders>
              <w:top w:val="single" w:sz="4" w:space="0" w:color="auto"/>
            </w:tcBorders>
            <w:vAlign w:val="center"/>
          </w:tcPr>
          <w:p w14:paraId="71D6E079" w14:textId="1AD4B12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w:t>
            </w:r>
          </w:p>
          <w:p w14:paraId="5B6E67B5"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69" w:type="dxa"/>
            <w:tcBorders>
              <w:top w:val="single" w:sz="4" w:space="0" w:color="auto"/>
            </w:tcBorders>
            <w:vAlign w:val="center"/>
          </w:tcPr>
          <w:p w14:paraId="358D7E5F" w14:textId="0EC00CFE"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.24*</w:t>
            </w:r>
          </w:p>
          <w:p w14:paraId="1035C068" w14:textId="3CF0DE0C"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21</w:t>
            </w:r>
            <w:r w:rsidRPr="00DF5D9A">
              <w:rPr>
                <w:rFonts w:ascii="Times New Roman" w:hAnsi="Times New Roman" w:cs="Times New Roman"/>
                <w:sz w:val="18"/>
                <w:szCs w:val="18"/>
              </w:rPr>
              <w:t>, .2</w:t>
            </w:r>
            <w:r w:rsidR="000C49E1" w:rsidRPr="00DF5D9A">
              <w:rPr>
                <w:rFonts w:ascii="Times New Roman" w:hAnsi="Times New Roman" w:cs="Times New Roman"/>
                <w:sz w:val="18"/>
                <w:szCs w:val="18"/>
              </w:rPr>
              <w:t>8</w:t>
            </w:r>
            <w:r w:rsidRPr="00DF5D9A">
              <w:rPr>
                <w:rFonts w:ascii="Times New Roman" w:hAnsi="Times New Roman" w:cs="Times New Roman"/>
                <w:sz w:val="18"/>
                <w:szCs w:val="18"/>
              </w:rPr>
              <w:t>)</w:t>
            </w:r>
          </w:p>
        </w:tc>
        <w:tc>
          <w:tcPr>
            <w:tcW w:w="720" w:type="dxa"/>
            <w:tcBorders>
              <w:top w:val="single" w:sz="4" w:space="0" w:color="auto"/>
            </w:tcBorders>
            <w:vAlign w:val="center"/>
          </w:tcPr>
          <w:p w14:paraId="79230A9A"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505AB852" w14:textId="77777777"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90" w:type="dxa"/>
            <w:tcBorders>
              <w:top w:val="single" w:sz="4" w:space="0" w:color="auto"/>
            </w:tcBorders>
            <w:vAlign w:val="center"/>
          </w:tcPr>
          <w:p w14:paraId="7C3F0F0A" w14:textId="7F834CD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C49E1" w:rsidRPr="00DF5D9A">
              <w:rPr>
                <w:rFonts w:ascii="Times New Roman" w:hAnsi="Times New Roman" w:cs="Times New Roman"/>
                <w:sz w:val="18"/>
                <w:szCs w:val="18"/>
              </w:rPr>
              <w:t>3</w:t>
            </w:r>
            <w:r w:rsidRPr="00DF5D9A">
              <w:rPr>
                <w:rFonts w:ascii="Times New Roman" w:hAnsi="Times New Roman" w:cs="Times New Roman"/>
                <w:sz w:val="18"/>
                <w:szCs w:val="18"/>
              </w:rPr>
              <w:t>*</w:t>
            </w:r>
          </w:p>
          <w:p w14:paraId="63E0A1E7" w14:textId="1CB3C10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0C49E1" w:rsidRPr="00DF5D9A">
              <w:rPr>
                <w:rFonts w:ascii="Times New Roman" w:hAnsi="Times New Roman" w:cs="Times New Roman"/>
                <w:sz w:val="18"/>
                <w:szCs w:val="18"/>
              </w:rPr>
              <w:t>8</w:t>
            </w:r>
            <w:r w:rsidRPr="00DF5D9A">
              <w:rPr>
                <w:rFonts w:ascii="Times New Roman" w:hAnsi="Times New Roman" w:cs="Times New Roman"/>
                <w:sz w:val="18"/>
                <w:szCs w:val="18"/>
              </w:rPr>
              <w:t>, .</w:t>
            </w:r>
            <w:r w:rsidR="000C49E1" w:rsidRPr="00DF5D9A">
              <w:rPr>
                <w:rFonts w:ascii="Times New Roman" w:hAnsi="Times New Roman" w:cs="Times New Roman"/>
                <w:sz w:val="18"/>
                <w:szCs w:val="18"/>
              </w:rPr>
              <w:t>27</w:t>
            </w:r>
            <w:r w:rsidRPr="00DF5D9A">
              <w:rPr>
                <w:rFonts w:ascii="Times New Roman" w:hAnsi="Times New Roman" w:cs="Times New Roman"/>
                <w:sz w:val="18"/>
                <w:szCs w:val="18"/>
              </w:rPr>
              <w:t>)</w:t>
            </w:r>
          </w:p>
        </w:tc>
        <w:tc>
          <w:tcPr>
            <w:tcW w:w="720" w:type="dxa"/>
            <w:tcBorders>
              <w:top w:val="single" w:sz="4" w:space="0" w:color="auto"/>
            </w:tcBorders>
            <w:vAlign w:val="center"/>
          </w:tcPr>
          <w:p w14:paraId="3BB0052B" w14:textId="3700425E"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0C49E1" w:rsidRPr="00DF5D9A">
              <w:rPr>
                <w:rFonts w:ascii="Times New Roman" w:hAnsi="Times New Roman" w:cs="Times New Roman"/>
                <w:sz w:val="18"/>
                <w:szCs w:val="18"/>
              </w:rPr>
              <w:t>2</w:t>
            </w:r>
          </w:p>
          <w:p w14:paraId="57A98940" w14:textId="318626F0"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1E032FCC" w14:textId="1FFEE56B"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35</w:t>
            </w:r>
            <w:r w:rsidRPr="00DF5D9A">
              <w:rPr>
                <w:rFonts w:ascii="Times New Roman" w:hAnsi="Times New Roman" w:cs="Times New Roman"/>
                <w:sz w:val="18"/>
                <w:szCs w:val="18"/>
              </w:rPr>
              <w:t>*</w:t>
            </w:r>
          </w:p>
          <w:p w14:paraId="6457411D" w14:textId="0B4D592D"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24</w:t>
            </w:r>
            <w:r w:rsidRPr="00DF5D9A">
              <w:rPr>
                <w:rFonts w:ascii="Times New Roman" w:hAnsi="Times New Roman" w:cs="Times New Roman"/>
                <w:sz w:val="18"/>
                <w:szCs w:val="18"/>
              </w:rPr>
              <w:t>, .</w:t>
            </w:r>
            <w:r w:rsidR="000C49E1" w:rsidRPr="00DF5D9A">
              <w:rPr>
                <w:rFonts w:ascii="Times New Roman" w:hAnsi="Times New Roman" w:cs="Times New Roman"/>
                <w:sz w:val="18"/>
                <w:szCs w:val="18"/>
              </w:rPr>
              <w:t>45</w:t>
            </w:r>
            <w:r w:rsidRPr="00DF5D9A">
              <w:rPr>
                <w:rFonts w:ascii="Times New Roman" w:hAnsi="Times New Roman" w:cs="Times New Roman"/>
                <w:sz w:val="18"/>
                <w:szCs w:val="18"/>
              </w:rPr>
              <w:t>)</w:t>
            </w:r>
          </w:p>
        </w:tc>
        <w:tc>
          <w:tcPr>
            <w:tcW w:w="720" w:type="dxa"/>
            <w:tcBorders>
              <w:top w:val="single" w:sz="4" w:space="0" w:color="auto"/>
            </w:tcBorders>
            <w:vAlign w:val="center"/>
          </w:tcPr>
          <w:p w14:paraId="0269F119" w14:textId="3162CFBE"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0C49E1" w:rsidRPr="00DF5D9A">
              <w:rPr>
                <w:rFonts w:ascii="Times New Roman" w:hAnsi="Times New Roman" w:cs="Times New Roman"/>
                <w:sz w:val="18"/>
                <w:szCs w:val="18"/>
              </w:rPr>
              <w:t>5</w:t>
            </w:r>
          </w:p>
          <w:p w14:paraId="4968620D" w14:textId="25BE90BB"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080" w:type="dxa"/>
            <w:tcBorders>
              <w:top w:val="single" w:sz="4" w:space="0" w:color="auto"/>
            </w:tcBorders>
            <w:vAlign w:val="center"/>
          </w:tcPr>
          <w:p w14:paraId="44865AB9" w14:textId="36C86EE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104B80" w:rsidRPr="00DF5D9A">
              <w:rPr>
                <w:rFonts w:ascii="Times New Roman" w:hAnsi="Times New Roman" w:cs="Times New Roman"/>
                <w:sz w:val="18"/>
                <w:szCs w:val="18"/>
              </w:rPr>
              <w:t>7</w:t>
            </w:r>
            <w:r w:rsidRPr="00DF5D9A">
              <w:rPr>
                <w:rFonts w:ascii="Times New Roman" w:hAnsi="Times New Roman" w:cs="Times New Roman"/>
                <w:sz w:val="18"/>
                <w:szCs w:val="18"/>
              </w:rPr>
              <w:t>*</w:t>
            </w:r>
          </w:p>
          <w:p w14:paraId="230E0937" w14:textId="44D23DDA"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104B80" w:rsidRPr="00DF5D9A">
              <w:rPr>
                <w:rFonts w:ascii="Times New Roman" w:hAnsi="Times New Roman" w:cs="Times New Roman"/>
                <w:sz w:val="18"/>
                <w:szCs w:val="18"/>
              </w:rPr>
              <w:t>0</w:t>
            </w:r>
            <w:r w:rsidRPr="00DF5D9A">
              <w:rPr>
                <w:rFonts w:ascii="Times New Roman" w:hAnsi="Times New Roman" w:cs="Times New Roman"/>
                <w:sz w:val="18"/>
                <w:szCs w:val="18"/>
              </w:rPr>
              <w:t>, .3</w:t>
            </w:r>
            <w:r w:rsidR="00104B80"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Borders>
              <w:top w:val="single" w:sz="4" w:space="0" w:color="auto"/>
            </w:tcBorders>
            <w:vAlign w:val="center"/>
          </w:tcPr>
          <w:p w14:paraId="6C843C73" w14:textId="509BA2D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104B80" w:rsidRPr="00DF5D9A">
              <w:rPr>
                <w:rFonts w:ascii="Times New Roman" w:hAnsi="Times New Roman" w:cs="Times New Roman"/>
                <w:sz w:val="18"/>
                <w:szCs w:val="18"/>
              </w:rPr>
              <w:t>3</w:t>
            </w:r>
          </w:p>
          <w:p w14:paraId="0623C725" w14:textId="31141AD9"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260" w:type="dxa"/>
            <w:tcBorders>
              <w:top w:val="single" w:sz="4" w:space="0" w:color="auto"/>
            </w:tcBorders>
            <w:vAlign w:val="center"/>
          </w:tcPr>
          <w:p w14:paraId="79F4F81A" w14:textId="7DC41435" w:rsidR="008F5BF7" w:rsidRPr="00DF5D9A" w:rsidRDefault="005D628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104B80" w:rsidRPr="00DF5D9A">
              <w:rPr>
                <w:rFonts w:ascii="Times New Roman" w:hAnsi="Times New Roman" w:cs="Times New Roman"/>
                <w:sz w:val="18"/>
                <w:szCs w:val="18"/>
              </w:rPr>
              <w:t>29</w:t>
            </w:r>
            <w:r w:rsidRPr="00DF5D9A">
              <w:rPr>
                <w:rFonts w:ascii="Times New Roman" w:hAnsi="Times New Roman" w:cs="Times New Roman"/>
                <w:sz w:val="18"/>
                <w:szCs w:val="18"/>
              </w:rPr>
              <w:t>*</w:t>
            </w:r>
          </w:p>
          <w:p w14:paraId="67911DBB" w14:textId="7B2EFB8F" w:rsidR="005D628D" w:rsidRPr="00DF5D9A" w:rsidRDefault="005D628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104B80" w:rsidRPr="00DF5D9A">
              <w:rPr>
                <w:rFonts w:ascii="Times New Roman" w:hAnsi="Times New Roman" w:cs="Times New Roman"/>
                <w:sz w:val="18"/>
                <w:szCs w:val="18"/>
              </w:rPr>
              <w:t>0</w:t>
            </w:r>
            <w:r w:rsidRPr="00DF5D9A">
              <w:rPr>
                <w:rFonts w:ascii="Times New Roman" w:hAnsi="Times New Roman" w:cs="Times New Roman"/>
                <w:sz w:val="18"/>
                <w:szCs w:val="18"/>
              </w:rPr>
              <w:t>, .</w:t>
            </w:r>
            <w:r w:rsidR="00104B80" w:rsidRPr="00DF5D9A">
              <w:rPr>
                <w:rFonts w:ascii="Times New Roman" w:hAnsi="Times New Roman" w:cs="Times New Roman"/>
                <w:sz w:val="18"/>
                <w:szCs w:val="18"/>
              </w:rPr>
              <w:t>37</w:t>
            </w:r>
            <w:r w:rsidRPr="00DF5D9A">
              <w:rPr>
                <w:rFonts w:ascii="Times New Roman" w:hAnsi="Times New Roman" w:cs="Times New Roman"/>
                <w:sz w:val="18"/>
                <w:szCs w:val="18"/>
              </w:rPr>
              <w:t>)</w:t>
            </w:r>
          </w:p>
        </w:tc>
        <w:tc>
          <w:tcPr>
            <w:tcW w:w="720" w:type="dxa"/>
            <w:tcBorders>
              <w:top w:val="single" w:sz="4" w:space="0" w:color="auto"/>
            </w:tcBorders>
            <w:vAlign w:val="center"/>
          </w:tcPr>
          <w:p w14:paraId="3E6FA914" w14:textId="77777777" w:rsidR="008F5BF7" w:rsidRPr="00DF5D9A" w:rsidRDefault="005D628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452E8F10" w14:textId="5645A5CF" w:rsidR="005D628D" w:rsidRPr="00DF5D9A" w:rsidRDefault="005D628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r>
      <w:tr w:rsidR="008F5BF7" w:rsidRPr="00DF5D9A" w14:paraId="6936308D" w14:textId="26332385" w:rsidTr="00861E8E">
        <w:trPr>
          <w:trHeight w:val="540"/>
        </w:trPr>
        <w:tc>
          <w:tcPr>
            <w:tcW w:w="1517" w:type="dxa"/>
            <w:vAlign w:val="center"/>
          </w:tcPr>
          <w:p w14:paraId="198792BC" w14:textId="5CB63CC1"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913" w:type="dxa"/>
          </w:tcPr>
          <w:p w14:paraId="0114EB5A"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Pr>
          <w:p w14:paraId="7774652B" w14:textId="5475A910" w:rsidR="008F5BF7" w:rsidRPr="00DF5D9A" w:rsidRDefault="000C49E1"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.03</w:t>
            </w:r>
          </w:p>
          <w:p w14:paraId="6816690D" w14:textId="40E3BE6D" w:rsidR="008F5BF7" w:rsidRPr="00DF5D9A" w:rsidRDefault="008F5B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03</w:t>
            </w:r>
            <w:r w:rsidRPr="00DF5D9A">
              <w:rPr>
                <w:rFonts w:ascii="Times New Roman" w:hAnsi="Times New Roman" w:cs="Times New Roman"/>
                <w:sz w:val="18"/>
                <w:szCs w:val="18"/>
              </w:rPr>
              <w:t>, .10)</w:t>
            </w:r>
          </w:p>
        </w:tc>
        <w:tc>
          <w:tcPr>
            <w:tcW w:w="720" w:type="dxa"/>
          </w:tcPr>
          <w:p w14:paraId="3EC8F815" w14:textId="7C0D3FD9"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0C49E1" w:rsidRPr="00DF5D9A">
              <w:rPr>
                <w:rFonts w:ascii="Times New Roman" w:hAnsi="Times New Roman" w:cs="Times New Roman"/>
                <w:sz w:val="18"/>
                <w:szCs w:val="18"/>
              </w:rPr>
              <w:t>3</w:t>
            </w:r>
          </w:p>
          <w:p w14:paraId="004F836E" w14:textId="2357696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318</w:t>
            </w:r>
            <w:r w:rsidRPr="00DF5D9A">
              <w:rPr>
                <w:rFonts w:ascii="Times New Roman" w:hAnsi="Times New Roman" w:cs="Times New Roman"/>
                <w:sz w:val="18"/>
                <w:szCs w:val="18"/>
              </w:rPr>
              <w:t>)</w:t>
            </w:r>
          </w:p>
        </w:tc>
        <w:tc>
          <w:tcPr>
            <w:tcW w:w="1170" w:type="dxa"/>
          </w:tcPr>
          <w:p w14:paraId="0571B50F"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F5D9A" w:rsidRDefault="008F5BF7" w:rsidP="009C17F7">
            <w:pPr>
              <w:tabs>
                <w:tab w:val="center" w:pos="4680"/>
              </w:tabs>
              <w:jc w:val="center"/>
              <w:rPr>
                <w:rFonts w:ascii="Times New Roman" w:hAnsi="Times New Roman" w:cs="Times New Roman"/>
                <w:sz w:val="18"/>
                <w:szCs w:val="18"/>
              </w:rPr>
            </w:pPr>
          </w:p>
        </w:tc>
      </w:tr>
      <w:tr w:rsidR="008F5BF7" w:rsidRPr="00DF5D9A" w14:paraId="5E143D48" w14:textId="0E2D67E8" w:rsidTr="00861E8E">
        <w:trPr>
          <w:trHeight w:val="577"/>
        </w:trPr>
        <w:tc>
          <w:tcPr>
            <w:tcW w:w="1517" w:type="dxa"/>
            <w:vAlign w:val="center"/>
          </w:tcPr>
          <w:p w14:paraId="5EF19026" w14:textId="77777777"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Observer vs. </w:t>
            </w:r>
          </w:p>
          <w:p w14:paraId="7433F677" w14:textId="110FBA0B"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   Objective</w:t>
            </w:r>
            <w:r w:rsidRPr="00DF5D9A" w:rsidDel="00185B63">
              <w:rPr>
                <w:rFonts w:ascii="Times New Roman" w:hAnsi="Times New Roman" w:cs="Times New Roman"/>
                <w:sz w:val="18"/>
                <w:szCs w:val="18"/>
              </w:rPr>
              <w:t xml:space="preserve"> </w:t>
            </w:r>
          </w:p>
        </w:tc>
        <w:tc>
          <w:tcPr>
            <w:tcW w:w="913" w:type="dxa"/>
          </w:tcPr>
          <w:p w14:paraId="08832C51"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170" w:type="dxa"/>
          </w:tcPr>
          <w:p w14:paraId="003DB578" w14:textId="6B72B0B0"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0C49E1" w:rsidRPr="00DF5D9A">
              <w:rPr>
                <w:rFonts w:ascii="Times New Roman" w:hAnsi="Times New Roman" w:cs="Times New Roman"/>
                <w:sz w:val="18"/>
                <w:szCs w:val="18"/>
              </w:rPr>
              <w:t>1</w:t>
            </w:r>
            <w:r w:rsidRPr="00DF5D9A">
              <w:rPr>
                <w:rFonts w:ascii="Times New Roman" w:hAnsi="Times New Roman" w:cs="Times New Roman"/>
                <w:sz w:val="18"/>
                <w:szCs w:val="18"/>
              </w:rPr>
              <w:t>1</w:t>
            </w:r>
            <w:r w:rsidR="00104B80" w:rsidRPr="00DF5D9A">
              <w:rPr>
                <w:rFonts w:ascii="Times New Roman" w:hAnsi="Times New Roman" w:cs="Times New Roman"/>
                <w:sz w:val="18"/>
                <w:szCs w:val="18"/>
              </w:rPr>
              <w:t>*</w:t>
            </w:r>
          </w:p>
          <w:p w14:paraId="4EBBC345" w14:textId="7DC751E3" w:rsidR="008F5BF7" w:rsidRPr="00DF5D9A" w:rsidRDefault="008F5B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104B80" w:rsidRPr="00DF5D9A">
              <w:rPr>
                <w:rFonts w:ascii="Times New Roman" w:hAnsi="Times New Roman" w:cs="Times New Roman"/>
                <w:sz w:val="18"/>
                <w:szCs w:val="18"/>
              </w:rPr>
              <w:t>22</w:t>
            </w:r>
            <w:r w:rsidRPr="00DF5D9A">
              <w:rPr>
                <w:rFonts w:ascii="Times New Roman" w:hAnsi="Times New Roman" w:cs="Times New Roman"/>
                <w:sz w:val="18"/>
                <w:szCs w:val="18"/>
              </w:rPr>
              <w:t xml:space="preserve">, </w:t>
            </w:r>
            <w:r w:rsidR="00104B80" w:rsidRPr="00DF5D9A">
              <w:rPr>
                <w:rFonts w:ascii="Times New Roman" w:hAnsi="Times New Roman" w:cs="Times New Roman"/>
                <w:sz w:val="18"/>
                <w:szCs w:val="18"/>
              </w:rPr>
              <w:t>-.002</w:t>
            </w:r>
            <w:r w:rsidRPr="00DF5D9A">
              <w:rPr>
                <w:rFonts w:ascii="Times New Roman" w:hAnsi="Times New Roman" w:cs="Times New Roman"/>
                <w:sz w:val="18"/>
                <w:szCs w:val="18"/>
              </w:rPr>
              <w:t>)</w:t>
            </w:r>
          </w:p>
        </w:tc>
        <w:tc>
          <w:tcPr>
            <w:tcW w:w="720" w:type="dxa"/>
          </w:tcPr>
          <w:p w14:paraId="143F1313" w14:textId="4853FDC5"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.06</w:t>
            </w:r>
          </w:p>
          <w:p w14:paraId="613BABBD" w14:textId="629D6D05"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7D7F92" w:rsidRPr="00DF5D9A">
              <w:rPr>
                <w:rFonts w:ascii="Times New Roman" w:hAnsi="Times New Roman" w:cs="Times New Roman"/>
                <w:sz w:val="18"/>
                <w:szCs w:val="18"/>
              </w:rPr>
              <w:t>047</w:t>
            </w:r>
            <w:r w:rsidRPr="00DF5D9A">
              <w:rPr>
                <w:rFonts w:ascii="Times New Roman" w:hAnsi="Times New Roman" w:cs="Times New Roman"/>
                <w:sz w:val="18"/>
                <w:szCs w:val="18"/>
              </w:rPr>
              <w:t>)</w:t>
            </w:r>
          </w:p>
        </w:tc>
        <w:tc>
          <w:tcPr>
            <w:tcW w:w="1080" w:type="dxa"/>
          </w:tcPr>
          <w:p w14:paraId="49385158"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F5D9A" w:rsidRDefault="008F5BF7" w:rsidP="009C17F7">
            <w:pPr>
              <w:tabs>
                <w:tab w:val="center" w:pos="4680"/>
              </w:tabs>
              <w:jc w:val="center"/>
              <w:rPr>
                <w:rFonts w:ascii="Times New Roman" w:hAnsi="Times New Roman" w:cs="Times New Roman"/>
                <w:sz w:val="18"/>
                <w:szCs w:val="18"/>
              </w:rPr>
            </w:pPr>
          </w:p>
        </w:tc>
      </w:tr>
      <w:tr w:rsidR="008F5BF7" w:rsidRPr="00DF5D9A" w14:paraId="52E1148A" w14:textId="465E0B5B" w:rsidTr="00861E8E">
        <w:trPr>
          <w:trHeight w:val="533"/>
        </w:trPr>
        <w:tc>
          <w:tcPr>
            <w:tcW w:w="1517" w:type="dxa"/>
            <w:vAlign w:val="center"/>
          </w:tcPr>
          <w:p w14:paraId="47E7F8CC" w14:textId="15DAFD00"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NPI</w:t>
            </w:r>
          </w:p>
        </w:tc>
        <w:tc>
          <w:tcPr>
            <w:tcW w:w="913" w:type="dxa"/>
          </w:tcPr>
          <w:p w14:paraId="2940945C"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080" w:type="dxa"/>
          </w:tcPr>
          <w:p w14:paraId="3DBED3E4" w14:textId="4C6C46E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104B80" w:rsidRPr="00DF5D9A">
              <w:rPr>
                <w:rFonts w:ascii="Times New Roman" w:hAnsi="Times New Roman" w:cs="Times New Roman"/>
                <w:sz w:val="18"/>
                <w:szCs w:val="18"/>
              </w:rPr>
              <w:t>4</w:t>
            </w:r>
          </w:p>
          <w:p w14:paraId="3E0EE092" w14:textId="19CA094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104B80" w:rsidRPr="00DF5D9A">
              <w:rPr>
                <w:rFonts w:ascii="Times New Roman" w:hAnsi="Times New Roman" w:cs="Times New Roman"/>
                <w:sz w:val="18"/>
                <w:szCs w:val="18"/>
              </w:rPr>
              <w:t>4</w:t>
            </w:r>
            <w:r w:rsidRPr="00DF5D9A">
              <w:rPr>
                <w:rFonts w:ascii="Times New Roman" w:hAnsi="Times New Roman" w:cs="Times New Roman"/>
                <w:sz w:val="18"/>
                <w:szCs w:val="18"/>
              </w:rPr>
              <w:t>, .0</w:t>
            </w:r>
            <w:r w:rsidR="00104B80"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Pr>
          <w:p w14:paraId="5BCA1E79" w14:textId="76D20FB3"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E33EB7" w:rsidRPr="00DF5D9A">
              <w:rPr>
                <w:rFonts w:ascii="Times New Roman" w:hAnsi="Times New Roman" w:cs="Times New Roman"/>
                <w:sz w:val="18"/>
                <w:szCs w:val="18"/>
              </w:rPr>
              <w:t>4</w:t>
            </w:r>
          </w:p>
          <w:p w14:paraId="3D6E9F49" w14:textId="730B3550"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E33EB7" w:rsidRPr="00DF5D9A">
              <w:rPr>
                <w:rFonts w:ascii="Times New Roman" w:hAnsi="Times New Roman" w:cs="Times New Roman"/>
                <w:sz w:val="18"/>
                <w:szCs w:val="18"/>
              </w:rPr>
              <w:t>325</w:t>
            </w:r>
            <w:r w:rsidRPr="00DF5D9A">
              <w:rPr>
                <w:rFonts w:ascii="Times New Roman" w:hAnsi="Times New Roman" w:cs="Times New Roman"/>
                <w:sz w:val="18"/>
                <w:szCs w:val="18"/>
              </w:rPr>
              <w:t>)</w:t>
            </w:r>
          </w:p>
        </w:tc>
        <w:tc>
          <w:tcPr>
            <w:tcW w:w="1260" w:type="dxa"/>
          </w:tcPr>
          <w:p w14:paraId="20E66BA4"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Pr="00DF5D9A" w:rsidRDefault="008F5BF7" w:rsidP="009C17F7">
            <w:pPr>
              <w:tabs>
                <w:tab w:val="center" w:pos="4680"/>
              </w:tabs>
              <w:jc w:val="center"/>
              <w:rPr>
                <w:rFonts w:ascii="Times New Roman" w:hAnsi="Times New Roman" w:cs="Times New Roman"/>
                <w:sz w:val="18"/>
                <w:szCs w:val="18"/>
              </w:rPr>
            </w:pPr>
          </w:p>
        </w:tc>
      </w:tr>
      <w:tr w:rsidR="008F5BF7" w:rsidRPr="00DF5D9A" w14:paraId="0C0D875C" w14:textId="77777777" w:rsidTr="00861E8E">
        <w:trPr>
          <w:trHeight w:val="533"/>
        </w:trPr>
        <w:tc>
          <w:tcPr>
            <w:tcW w:w="1517" w:type="dxa"/>
            <w:tcBorders>
              <w:bottom w:val="single" w:sz="4" w:space="0" w:color="auto"/>
            </w:tcBorders>
            <w:vAlign w:val="center"/>
          </w:tcPr>
          <w:p w14:paraId="3DBBCAFB" w14:textId="0A690517" w:rsidR="008F5BF7" w:rsidRPr="00DF5D9A" w:rsidRDefault="005D628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Pr="00DF5D9A"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10093461" w:rsidR="008F5BF7" w:rsidRPr="00DF5D9A" w:rsidRDefault="00F04EA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104B80" w:rsidRPr="00DF5D9A">
              <w:rPr>
                <w:rFonts w:ascii="Times New Roman" w:hAnsi="Times New Roman" w:cs="Times New Roman"/>
                <w:sz w:val="18"/>
                <w:szCs w:val="18"/>
              </w:rPr>
              <w:t>6</w:t>
            </w:r>
          </w:p>
          <w:p w14:paraId="67F188BF" w14:textId="2C7EEA92" w:rsidR="00F04EAD" w:rsidRPr="00DF5D9A" w:rsidRDefault="00F04EA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104B80" w:rsidRPr="00DF5D9A">
              <w:rPr>
                <w:rFonts w:ascii="Times New Roman" w:hAnsi="Times New Roman" w:cs="Times New Roman"/>
                <w:sz w:val="18"/>
                <w:szCs w:val="18"/>
              </w:rPr>
              <w:t>6</w:t>
            </w:r>
            <w:r w:rsidRPr="00DF5D9A">
              <w:rPr>
                <w:rFonts w:ascii="Times New Roman" w:hAnsi="Times New Roman" w:cs="Times New Roman"/>
                <w:sz w:val="18"/>
                <w:szCs w:val="18"/>
              </w:rPr>
              <w:t xml:space="preserve"> .0</w:t>
            </w:r>
            <w:r w:rsidR="00104B80"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Borders>
              <w:bottom w:val="single" w:sz="4" w:space="0" w:color="auto"/>
            </w:tcBorders>
          </w:tcPr>
          <w:p w14:paraId="78AC204E" w14:textId="77777777" w:rsidR="008F5BF7" w:rsidRPr="00DF5D9A" w:rsidRDefault="00F04EA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381801E5" w14:textId="1BF9A20E" w:rsidR="00F04EAD" w:rsidRPr="00DF5D9A" w:rsidRDefault="00F04EA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104B80" w:rsidRPr="00DF5D9A">
              <w:rPr>
                <w:rFonts w:ascii="Times New Roman" w:hAnsi="Times New Roman" w:cs="Times New Roman"/>
                <w:sz w:val="18"/>
                <w:szCs w:val="18"/>
              </w:rPr>
              <w:t>248</w:t>
            </w:r>
            <w:r w:rsidRPr="00DF5D9A">
              <w:rPr>
                <w:rFonts w:ascii="Times New Roman" w:hAnsi="Times New Roman" w:cs="Times New Roman"/>
                <w:sz w:val="18"/>
                <w:szCs w:val="18"/>
              </w:rPr>
              <w:t>)</w:t>
            </w:r>
          </w:p>
        </w:tc>
      </w:tr>
      <w:tr w:rsidR="005A26BC" w:rsidRPr="00DF5D9A" w14:paraId="05B7A69A" w14:textId="77777777" w:rsidTr="00861E8E">
        <w:trPr>
          <w:trHeight w:val="533"/>
        </w:trPr>
        <w:tc>
          <w:tcPr>
            <w:tcW w:w="1517" w:type="dxa"/>
            <w:tcBorders>
              <w:top w:val="single" w:sz="4" w:space="0" w:color="auto"/>
            </w:tcBorders>
            <w:vAlign w:val="center"/>
          </w:tcPr>
          <w:p w14:paraId="28761B98" w14:textId="4DB99CC6" w:rsidR="005A26BC" w:rsidRPr="00DF5D9A" w:rsidRDefault="005A26BC" w:rsidP="005A26BC">
            <w:pPr>
              <w:tabs>
                <w:tab w:val="center" w:pos="4680"/>
              </w:tabs>
              <w:rPr>
                <w:rFonts w:ascii="Times New Roman" w:hAnsi="Times New Roman" w:cs="Times New Roman"/>
                <w:i/>
                <w:sz w:val="18"/>
                <w:szCs w:val="18"/>
              </w:rPr>
            </w:pPr>
            <w:r w:rsidRPr="00DF5D9A">
              <w:rPr>
                <w:rFonts w:ascii="Times New Roman" w:hAnsi="Times New Roman" w:cs="Times New Roman"/>
                <w:sz w:val="18"/>
                <w:szCs w:val="18"/>
              </w:rPr>
              <w:t xml:space="preserve">Dummy Code = 0 </w:t>
            </w:r>
            <w:r w:rsidR="00123521"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w:t>
            </w:r>
          </w:p>
        </w:tc>
        <w:tc>
          <w:tcPr>
            <w:tcW w:w="1564" w:type="dxa"/>
            <w:gridSpan w:val="2"/>
            <w:tcBorders>
              <w:top w:val="single" w:sz="4" w:space="0" w:color="auto"/>
            </w:tcBorders>
            <w:vAlign w:val="center"/>
          </w:tcPr>
          <w:p w14:paraId="560D4F77" w14:textId="77777777" w:rsidR="005A26BC" w:rsidRPr="00DF5D9A" w:rsidRDefault="005A26BC" w:rsidP="005A26BC">
            <w:pPr>
              <w:tabs>
                <w:tab w:val="center" w:pos="4680"/>
              </w:tabs>
              <w:rPr>
                <w:rFonts w:ascii="Times New Roman" w:hAnsi="Times New Roman" w:cs="Times New Roman"/>
                <w:sz w:val="18"/>
                <w:szCs w:val="18"/>
              </w:rPr>
            </w:pPr>
          </w:p>
        </w:tc>
        <w:tc>
          <w:tcPr>
            <w:tcW w:w="1689" w:type="dxa"/>
            <w:gridSpan w:val="2"/>
            <w:tcBorders>
              <w:top w:val="single" w:sz="4" w:space="0" w:color="auto"/>
            </w:tcBorders>
            <w:vAlign w:val="center"/>
          </w:tcPr>
          <w:p w14:paraId="57AE5960" w14:textId="77777777" w:rsidR="005A26BC" w:rsidRPr="00DF5D9A" w:rsidRDefault="005A26BC" w:rsidP="005A26BC">
            <w:pPr>
              <w:tabs>
                <w:tab w:val="center" w:pos="4680"/>
              </w:tabs>
              <w:rPr>
                <w:rFonts w:ascii="Times New Roman" w:hAnsi="Times New Roman" w:cs="Times New Roman"/>
                <w:sz w:val="18"/>
                <w:szCs w:val="18"/>
              </w:rPr>
            </w:pPr>
          </w:p>
        </w:tc>
        <w:tc>
          <w:tcPr>
            <w:tcW w:w="1710" w:type="dxa"/>
            <w:gridSpan w:val="2"/>
            <w:tcBorders>
              <w:top w:val="single" w:sz="4" w:space="0" w:color="auto"/>
            </w:tcBorders>
            <w:vAlign w:val="center"/>
          </w:tcPr>
          <w:p w14:paraId="56A7AD36" w14:textId="53E2CA6B"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48, 12</w:t>
            </w:r>
          </w:p>
        </w:tc>
        <w:tc>
          <w:tcPr>
            <w:tcW w:w="1890" w:type="dxa"/>
            <w:gridSpan w:val="2"/>
            <w:tcBorders>
              <w:top w:val="single" w:sz="4" w:space="0" w:color="auto"/>
            </w:tcBorders>
            <w:vAlign w:val="center"/>
          </w:tcPr>
          <w:p w14:paraId="79ACDBB0" w14:textId="43C6E5A0"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9, 9</w:t>
            </w:r>
            <w:r w:rsidR="00D473E2" w:rsidRPr="00DF5D9A">
              <w:rPr>
                <w:rFonts w:ascii="Times New Roman" w:hAnsi="Times New Roman" w:cs="Times New Roman"/>
                <w:sz w:val="18"/>
                <w:szCs w:val="18"/>
                <w:vertAlign w:val="superscript"/>
              </w:rPr>
              <w:t xml:space="preserve"> a</w:t>
            </w:r>
          </w:p>
        </w:tc>
        <w:tc>
          <w:tcPr>
            <w:tcW w:w="1800" w:type="dxa"/>
            <w:gridSpan w:val="2"/>
            <w:tcBorders>
              <w:top w:val="single" w:sz="4" w:space="0" w:color="auto"/>
            </w:tcBorders>
            <w:vAlign w:val="center"/>
          </w:tcPr>
          <w:p w14:paraId="7774DE6E" w14:textId="0FE5A8DB"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22, 7</w:t>
            </w:r>
            <w:r w:rsidR="00D473E2" w:rsidRPr="00DF5D9A">
              <w:rPr>
                <w:rFonts w:ascii="Times New Roman" w:hAnsi="Times New Roman" w:cs="Times New Roman"/>
                <w:sz w:val="18"/>
                <w:szCs w:val="18"/>
                <w:vertAlign w:val="superscript"/>
              </w:rPr>
              <w:t xml:space="preserve"> a</w:t>
            </w:r>
          </w:p>
        </w:tc>
        <w:tc>
          <w:tcPr>
            <w:tcW w:w="1980" w:type="dxa"/>
            <w:gridSpan w:val="2"/>
            <w:tcBorders>
              <w:top w:val="single" w:sz="4" w:space="0" w:color="auto"/>
            </w:tcBorders>
            <w:vAlign w:val="center"/>
          </w:tcPr>
          <w:p w14:paraId="59860697" w14:textId="0C06B858"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13, 5</w:t>
            </w:r>
          </w:p>
        </w:tc>
      </w:tr>
      <w:tr w:rsidR="005A26BC" w:rsidRPr="00DF5D9A" w14:paraId="044E1481" w14:textId="77777777" w:rsidTr="00861E8E">
        <w:trPr>
          <w:trHeight w:val="252"/>
        </w:trPr>
        <w:tc>
          <w:tcPr>
            <w:tcW w:w="1517" w:type="dxa"/>
            <w:vAlign w:val="center"/>
          </w:tcPr>
          <w:p w14:paraId="4F012D03" w14:textId="6C2D9067" w:rsidR="005A26BC" w:rsidRPr="00DF5D9A" w:rsidRDefault="005A26BC" w:rsidP="005A26BC">
            <w:pPr>
              <w:tabs>
                <w:tab w:val="center" w:pos="4680"/>
              </w:tabs>
              <w:rPr>
                <w:rFonts w:ascii="Times New Roman" w:hAnsi="Times New Roman" w:cs="Times New Roman"/>
                <w:i/>
                <w:sz w:val="18"/>
                <w:szCs w:val="18"/>
              </w:rPr>
            </w:pPr>
            <w:r w:rsidRPr="00DF5D9A">
              <w:rPr>
                <w:rFonts w:ascii="Times New Roman" w:hAnsi="Times New Roman" w:cs="Times New Roman"/>
                <w:sz w:val="18"/>
                <w:szCs w:val="18"/>
              </w:rPr>
              <w:t xml:space="preserve">Dummy Code = 1 </w:t>
            </w:r>
            <w:r w:rsidR="00123521"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w:t>
            </w:r>
          </w:p>
        </w:tc>
        <w:tc>
          <w:tcPr>
            <w:tcW w:w="1564" w:type="dxa"/>
            <w:gridSpan w:val="2"/>
            <w:vAlign w:val="center"/>
          </w:tcPr>
          <w:p w14:paraId="7B28A64D" w14:textId="77777777" w:rsidR="005A26BC" w:rsidRPr="00DF5D9A" w:rsidRDefault="005A26BC" w:rsidP="005A26BC">
            <w:pPr>
              <w:tabs>
                <w:tab w:val="center" w:pos="4680"/>
              </w:tabs>
              <w:rPr>
                <w:rFonts w:ascii="Times New Roman" w:hAnsi="Times New Roman" w:cs="Times New Roman"/>
                <w:sz w:val="18"/>
                <w:szCs w:val="18"/>
              </w:rPr>
            </w:pPr>
          </w:p>
        </w:tc>
        <w:tc>
          <w:tcPr>
            <w:tcW w:w="1689" w:type="dxa"/>
            <w:gridSpan w:val="2"/>
            <w:vAlign w:val="center"/>
          </w:tcPr>
          <w:p w14:paraId="6180CC7C" w14:textId="77777777" w:rsidR="005A26BC" w:rsidRPr="00DF5D9A" w:rsidRDefault="005A26BC" w:rsidP="005A26BC">
            <w:pPr>
              <w:tabs>
                <w:tab w:val="center" w:pos="4680"/>
              </w:tabs>
              <w:rPr>
                <w:rFonts w:ascii="Times New Roman" w:hAnsi="Times New Roman" w:cs="Times New Roman"/>
                <w:sz w:val="18"/>
                <w:szCs w:val="18"/>
              </w:rPr>
            </w:pPr>
          </w:p>
        </w:tc>
        <w:tc>
          <w:tcPr>
            <w:tcW w:w="1710" w:type="dxa"/>
            <w:gridSpan w:val="2"/>
            <w:vAlign w:val="center"/>
          </w:tcPr>
          <w:p w14:paraId="25319C45" w14:textId="3E7C42D6"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82, 13</w:t>
            </w:r>
          </w:p>
        </w:tc>
        <w:tc>
          <w:tcPr>
            <w:tcW w:w="1890" w:type="dxa"/>
            <w:gridSpan w:val="2"/>
            <w:vAlign w:val="center"/>
          </w:tcPr>
          <w:p w14:paraId="7B44DA21" w14:textId="59BA56E8"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121, 20</w:t>
            </w:r>
            <w:r w:rsidR="00D473E2" w:rsidRPr="00DF5D9A">
              <w:rPr>
                <w:rFonts w:ascii="Times New Roman" w:hAnsi="Times New Roman" w:cs="Times New Roman"/>
                <w:sz w:val="18"/>
                <w:szCs w:val="18"/>
                <w:vertAlign w:val="superscript"/>
              </w:rPr>
              <w:t xml:space="preserve"> a</w:t>
            </w:r>
          </w:p>
        </w:tc>
        <w:tc>
          <w:tcPr>
            <w:tcW w:w="1800" w:type="dxa"/>
            <w:gridSpan w:val="2"/>
            <w:vAlign w:val="center"/>
          </w:tcPr>
          <w:p w14:paraId="1B7126BE" w14:textId="788BA169"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108, 19</w:t>
            </w:r>
            <w:r w:rsidR="00D473E2" w:rsidRPr="00DF5D9A">
              <w:rPr>
                <w:rFonts w:ascii="Times New Roman" w:hAnsi="Times New Roman" w:cs="Times New Roman"/>
                <w:sz w:val="18"/>
                <w:szCs w:val="18"/>
                <w:vertAlign w:val="superscript"/>
              </w:rPr>
              <w:t xml:space="preserve"> a</w:t>
            </w:r>
          </w:p>
        </w:tc>
        <w:tc>
          <w:tcPr>
            <w:tcW w:w="1980" w:type="dxa"/>
            <w:gridSpan w:val="2"/>
            <w:vAlign w:val="center"/>
          </w:tcPr>
          <w:p w14:paraId="5EE7F926" w14:textId="78DABB4B" w:rsidR="005A26BC" w:rsidRPr="00DF5D9A" w:rsidRDefault="005A26BC"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117, 20</w:t>
            </w:r>
          </w:p>
        </w:tc>
      </w:tr>
      <w:tr w:rsidR="005A26BC" w:rsidRPr="00DF5D9A" w14:paraId="1C089B3D" w14:textId="77777777" w:rsidTr="00861E8E">
        <w:trPr>
          <w:trHeight w:val="432"/>
        </w:trPr>
        <w:tc>
          <w:tcPr>
            <w:tcW w:w="1517" w:type="dxa"/>
            <w:tcBorders>
              <w:bottom w:val="single" w:sz="4" w:space="0" w:color="auto"/>
            </w:tcBorders>
            <w:vAlign w:val="center"/>
          </w:tcPr>
          <w:p w14:paraId="4288B816" w14:textId="77777777" w:rsidR="005A26BC" w:rsidRPr="00DF5D9A" w:rsidRDefault="005A26BC" w:rsidP="005A26BC">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Total </w:t>
            </w:r>
          </w:p>
          <w:p w14:paraId="585975EB" w14:textId="386468D5" w:rsidR="005A26BC" w:rsidRPr="00DF5D9A" w:rsidRDefault="00123521" w:rsidP="005A26BC">
            <w:pPr>
              <w:tabs>
                <w:tab w:val="center" w:pos="4680"/>
              </w:tabs>
              <w:rPr>
                <w:rFonts w:ascii="Times New Roman" w:hAnsi="Times New Roman" w:cs="Times New Roman"/>
                <w:i/>
                <w:sz w:val="18"/>
                <w:szCs w:val="18"/>
              </w:rPr>
            </w:pPr>
            <w:r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 (</w:t>
            </w:r>
            <w:r w:rsidR="00AF4DAA" w:rsidRPr="00DF5D9A">
              <w:rPr>
                <w:rFonts w:ascii="Times New Roman" w:hAnsi="Times New Roman" w:cs="Times New Roman"/>
                <w:i/>
                <w:sz w:val="14"/>
                <w:szCs w:val="18"/>
              </w:rPr>
              <w:t>N</w:t>
            </w:r>
            <w:r w:rsidR="00AF4DAA" w:rsidRPr="00DF5D9A">
              <w:rPr>
                <w:rFonts w:ascii="Times New Roman" w:hAnsi="Times New Roman" w:cs="Times New Roman"/>
                <w:sz w:val="14"/>
                <w:szCs w:val="18"/>
              </w:rPr>
              <w:t>)</w:t>
            </w:r>
          </w:p>
        </w:tc>
        <w:tc>
          <w:tcPr>
            <w:tcW w:w="1564" w:type="dxa"/>
            <w:gridSpan w:val="2"/>
            <w:tcBorders>
              <w:bottom w:val="single" w:sz="4" w:space="0" w:color="auto"/>
            </w:tcBorders>
            <w:vAlign w:val="center"/>
          </w:tcPr>
          <w:p w14:paraId="5FEA175E" w14:textId="77777777" w:rsidR="00AF4DAA" w:rsidRPr="00DF5D9A" w:rsidRDefault="005A26BC" w:rsidP="005A26BC">
            <w:pPr>
              <w:tabs>
                <w:tab w:val="center" w:pos="4680"/>
              </w:tabs>
              <w:jc w:val="center"/>
              <w:rPr>
                <w:rFonts w:ascii="Times New Roman" w:hAnsi="Times New Roman" w:cs="Times New Roman"/>
                <w:sz w:val="18"/>
                <w:szCs w:val="18"/>
              </w:rPr>
            </w:pPr>
            <w:r w:rsidRPr="00396130">
              <w:rPr>
                <w:rFonts w:ascii="Times New Roman" w:hAnsi="Times New Roman" w:cs="Times New Roman"/>
                <w:sz w:val="18"/>
                <w:szCs w:val="18"/>
                <w:highlight w:val="yellow"/>
                <w:rPrChange w:id="27" w:author="Author">
                  <w:rPr>
                    <w:rFonts w:ascii="Times New Roman" w:hAnsi="Times New Roman" w:cs="Times New Roman"/>
                    <w:sz w:val="18"/>
                    <w:szCs w:val="18"/>
                  </w:rPr>
                </w:rPrChange>
              </w:rPr>
              <w:t>130, 25</w:t>
            </w:r>
            <w:r w:rsidR="00AF4DAA" w:rsidRPr="00DF5D9A">
              <w:rPr>
                <w:rFonts w:ascii="Times New Roman" w:hAnsi="Times New Roman" w:cs="Times New Roman"/>
                <w:sz w:val="18"/>
                <w:szCs w:val="18"/>
              </w:rPr>
              <w:t xml:space="preserve"> </w:t>
            </w:r>
          </w:p>
          <w:p w14:paraId="7B0D9DBF" w14:textId="328F66DD"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4,327)</w:t>
            </w:r>
          </w:p>
        </w:tc>
        <w:tc>
          <w:tcPr>
            <w:tcW w:w="1689" w:type="dxa"/>
            <w:gridSpan w:val="2"/>
            <w:tcBorders>
              <w:bottom w:val="single" w:sz="4" w:space="0" w:color="auto"/>
            </w:tcBorders>
            <w:vAlign w:val="center"/>
          </w:tcPr>
          <w:p w14:paraId="1A539A5A" w14:textId="77777777" w:rsidR="001E2AAC" w:rsidRPr="00DF5D9A" w:rsidRDefault="005A26BC" w:rsidP="005A26BC">
            <w:pPr>
              <w:tabs>
                <w:tab w:val="center" w:pos="4680"/>
              </w:tabs>
              <w:jc w:val="center"/>
              <w:rPr>
                <w:rFonts w:ascii="Times New Roman" w:hAnsi="Times New Roman" w:cs="Times New Roman"/>
                <w:sz w:val="18"/>
                <w:szCs w:val="18"/>
              </w:rPr>
            </w:pPr>
            <w:r w:rsidRPr="002E5693">
              <w:rPr>
                <w:rFonts w:ascii="Times New Roman" w:hAnsi="Times New Roman" w:cs="Times New Roman"/>
                <w:sz w:val="18"/>
                <w:szCs w:val="18"/>
                <w:highlight w:val="yellow"/>
                <w:rPrChange w:id="28" w:author="Author">
                  <w:rPr>
                    <w:rFonts w:ascii="Times New Roman" w:hAnsi="Times New Roman" w:cs="Times New Roman"/>
                    <w:sz w:val="18"/>
                    <w:szCs w:val="18"/>
                  </w:rPr>
                </w:rPrChange>
              </w:rPr>
              <w:t>130, 25</w:t>
            </w:r>
            <w:r w:rsidR="00AF4DAA" w:rsidRPr="00DF5D9A">
              <w:rPr>
                <w:rFonts w:ascii="Times New Roman" w:hAnsi="Times New Roman" w:cs="Times New Roman"/>
                <w:sz w:val="18"/>
                <w:szCs w:val="18"/>
              </w:rPr>
              <w:t xml:space="preserve"> </w:t>
            </w:r>
          </w:p>
          <w:p w14:paraId="54699F5F" w14:textId="1455294B"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4,327)</w:t>
            </w:r>
          </w:p>
        </w:tc>
        <w:tc>
          <w:tcPr>
            <w:tcW w:w="1710" w:type="dxa"/>
            <w:gridSpan w:val="2"/>
            <w:tcBorders>
              <w:bottom w:val="single" w:sz="4" w:space="0" w:color="auto"/>
            </w:tcBorders>
            <w:vAlign w:val="center"/>
          </w:tcPr>
          <w:p w14:paraId="221DD75F" w14:textId="77777777" w:rsidR="001E2AAC" w:rsidRPr="00DF5D9A" w:rsidRDefault="00D473E2" w:rsidP="005A26BC">
            <w:pPr>
              <w:tabs>
                <w:tab w:val="center" w:pos="4680"/>
              </w:tabs>
              <w:jc w:val="center"/>
              <w:rPr>
                <w:rFonts w:ascii="Times New Roman" w:hAnsi="Times New Roman" w:cs="Times New Roman"/>
                <w:sz w:val="18"/>
                <w:szCs w:val="18"/>
              </w:rPr>
            </w:pPr>
            <w:r w:rsidRPr="002E5693">
              <w:rPr>
                <w:rFonts w:ascii="Times New Roman" w:hAnsi="Times New Roman" w:cs="Times New Roman"/>
                <w:sz w:val="18"/>
                <w:szCs w:val="18"/>
                <w:highlight w:val="yellow"/>
                <w:rPrChange w:id="29" w:author="Author">
                  <w:rPr>
                    <w:rFonts w:ascii="Times New Roman" w:hAnsi="Times New Roman" w:cs="Times New Roman"/>
                    <w:sz w:val="18"/>
                    <w:szCs w:val="18"/>
                  </w:rPr>
                </w:rPrChange>
              </w:rPr>
              <w:t>130, 25</w:t>
            </w:r>
            <w:r w:rsidR="00AF4DAA" w:rsidRPr="00DF5D9A">
              <w:rPr>
                <w:rFonts w:ascii="Times New Roman" w:hAnsi="Times New Roman" w:cs="Times New Roman"/>
                <w:sz w:val="18"/>
                <w:szCs w:val="18"/>
              </w:rPr>
              <w:t xml:space="preserve"> </w:t>
            </w:r>
          </w:p>
          <w:p w14:paraId="7313EA6E" w14:textId="6DDC2908" w:rsidR="005A26BC" w:rsidRPr="00DF5D9A" w:rsidRDefault="00AF4DAA" w:rsidP="005A26BC">
            <w:pPr>
              <w:tabs>
                <w:tab w:val="center" w:pos="4680"/>
              </w:tabs>
              <w:jc w:val="center"/>
              <w:rPr>
                <w:rFonts w:ascii="Times New Roman" w:hAnsi="Times New Roman" w:cs="Times New Roman"/>
                <w:b/>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4,327)</w:t>
            </w:r>
          </w:p>
        </w:tc>
        <w:tc>
          <w:tcPr>
            <w:tcW w:w="1890" w:type="dxa"/>
            <w:gridSpan w:val="2"/>
            <w:tcBorders>
              <w:bottom w:val="single" w:sz="4" w:space="0" w:color="auto"/>
            </w:tcBorders>
            <w:vAlign w:val="center"/>
          </w:tcPr>
          <w:p w14:paraId="321F09B9" w14:textId="77777777" w:rsidR="001E2AAC" w:rsidRPr="00DF5D9A" w:rsidRDefault="00D473E2" w:rsidP="005A26BC">
            <w:pPr>
              <w:tabs>
                <w:tab w:val="center" w:pos="4680"/>
              </w:tabs>
              <w:jc w:val="center"/>
              <w:rPr>
                <w:rFonts w:ascii="Times New Roman" w:hAnsi="Times New Roman" w:cs="Times New Roman"/>
                <w:sz w:val="18"/>
                <w:szCs w:val="18"/>
              </w:rPr>
            </w:pPr>
            <w:r w:rsidRPr="002E5693">
              <w:rPr>
                <w:rFonts w:ascii="Times New Roman" w:hAnsi="Times New Roman" w:cs="Times New Roman"/>
                <w:sz w:val="18"/>
                <w:szCs w:val="18"/>
                <w:highlight w:val="yellow"/>
                <w:rPrChange w:id="30" w:author="Author">
                  <w:rPr>
                    <w:rFonts w:ascii="Times New Roman" w:hAnsi="Times New Roman" w:cs="Times New Roman"/>
                    <w:sz w:val="18"/>
                    <w:szCs w:val="18"/>
                  </w:rPr>
                </w:rPrChange>
              </w:rPr>
              <w:t>130, 25</w:t>
            </w:r>
            <w:r w:rsidR="00AF4DAA" w:rsidRPr="00DF5D9A">
              <w:rPr>
                <w:rFonts w:ascii="Times New Roman" w:hAnsi="Times New Roman" w:cs="Times New Roman"/>
                <w:sz w:val="18"/>
                <w:szCs w:val="18"/>
              </w:rPr>
              <w:t xml:space="preserve"> </w:t>
            </w:r>
          </w:p>
          <w:p w14:paraId="5E1585E1" w14:textId="6BC4D4BF"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4,327)</w:t>
            </w:r>
          </w:p>
        </w:tc>
        <w:tc>
          <w:tcPr>
            <w:tcW w:w="1800" w:type="dxa"/>
            <w:gridSpan w:val="2"/>
            <w:tcBorders>
              <w:bottom w:val="single" w:sz="4" w:space="0" w:color="auto"/>
            </w:tcBorders>
            <w:vAlign w:val="center"/>
          </w:tcPr>
          <w:p w14:paraId="79229BB8" w14:textId="77777777" w:rsidR="001E2AAC" w:rsidRPr="00DF5D9A" w:rsidRDefault="00D473E2" w:rsidP="005A26BC">
            <w:pPr>
              <w:tabs>
                <w:tab w:val="center" w:pos="4680"/>
              </w:tabs>
              <w:jc w:val="center"/>
              <w:rPr>
                <w:rFonts w:ascii="Times New Roman" w:hAnsi="Times New Roman" w:cs="Times New Roman"/>
                <w:sz w:val="18"/>
                <w:szCs w:val="18"/>
              </w:rPr>
            </w:pPr>
            <w:r w:rsidRPr="002E5693">
              <w:rPr>
                <w:rFonts w:ascii="Times New Roman" w:hAnsi="Times New Roman" w:cs="Times New Roman"/>
                <w:sz w:val="18"/>
                <w:szCs w:val="18"/>
                <w:highlight w:val="yellow"/>
                <w:rPrChange w:id="31" w:author="Author">
                  <w:rPr>
                    <w:rFonts w:ascii="Times New Roman" w:hAnsi="Times New Roman" w:cs="Times New Roman"/>
                    <w:sz w:val="18"/>
                    <w:szCs w:val="18"/>
                  </w:rPr>
                </w:rPrChange>
              </w:rPr>
              <w:t>130, 25</w:t>
            </w:r>
            <w:r w:rsidR="00AF4DAA" w:rsidRPr="00DF5D9A">
              <w:rPr>
                <w:rFonts w:ascii="Times New Roman" w:hAnsi="Times New Roman" w:cs="Times New Roman"/>
                <w:sz w:val="18"/>
                <w:szCs w:val="18"/>
              </w:rPr>
              <w:t xml:space="preserve"> </w:t>
            </w:r>
          </w:p>
          <w:p w14:paraId="7ABDF5C1" w14:textId="3FBCD742"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4,327)</w:t>
            </w:r>
          </w:p>
        </w:tc>
        <w:tc>
          <w:tcPr>
            <w:tcW w:w="1980" w:type="dxa"/>
            <w:gridSpan w:val="2"/>
            <w:tcBorders>
              <w:bottom w:val="single" w:sz="4" w:space="0" w:color="auto"/>
            </w:tcBorders>
            <w:vAlign w:val="center"/>
          </w:tcPr>
          <w:p w14:paraId="4A9ACABB" w14:textId="77777777" w:rsidR="001E2AAC" w:rsidRPr="00DF5D9A" w:rsidRDefault="00E57B81" w:rsidP="005A26BC">
            <w:pPr>
              <w:tabs>
                <w:tab w:val="center" w:pos="4680"/>
              </w:tabs>
              <w:jc w:val="center"/>
              <w:rPr>
                <w:rFonts w:ascii="Times New Roman" w:hAnsi="Times New Roman" w:cs="Times New Roman"/>
                <w:sz w:val="18"/>
                <w:szCs w:val="18"/>
              </w:rPr>
            </w:pPr>
            <w:r w:rsidRPr="002E5693">
              <w:rPr>
                <w:rFonts w:ascii="Times New Roman" w:hAnsi="Times New Roman" w:cs="Times New Roman"/>
                <w:sz w:val="18"/>
                <w:szCs w:val="18"/>
                <w:highlight w:val="yellow"/>
                <w:rPrChange w:id="32" w:author="Author">
                  <w:rPr>
                    <w:rFonts w:ascii="Times New Roman" w:hAnsi="Times New Roman" w:cs="Times New Roman"/>
                    <w:sz w:val="18"/>
                    <w:szCs w:val="18"/>
                  </w:rPr>
                </w:rPrChange>
              </w:rPr>
              <w:t>130, 25</w:t>
            </w:r>
            <w:bookmarkStart w:id="33" w:name="_GoBack"/>
            <w:bookmarkEnd w:id="33"/>
            <w:r w:rsidR="00AF4DAA" w:rsidRPr="00DF5D9A">
              <w:rPr>
                <w:rFonts w:ascii="Times New Roman" w:hAnsi="Times New Roman" w:cs="Times New Roman"/>
                <w:sz w:val="18"/>
                <w:szCs w:val="18"/>
              </w:rPr>
              <w:t xml:space="preserve"> </w:t>
            </w:r>
          </w:p>
          <w:p w14:paraId="6489F854" w14:textId="2F6033EA" w:rsidR="005A26BC" w:rsidRPr="00DF5D9A" w:rsidRDefault="00AF4DAA" w:rsidP="005A26BC">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4,327)</w:t>
            </w:r>
          </w:p>
        </w:tc>
      </w:tr>
      <w:tr w:rsidR="00C05D55" w:rsidRPr="00DF5D9A" w14:paraId="319A8E13" w14:textId="492EE030" w:rsidTr="00AF4DAA">
        <w:trPr>
          <w:trHeight w:val="332"/>
        </w:trPr>
        <w:tc>
          <w:tcPr>
            <w:tcW w:w="1517" w:type="dxa"/>
            <w:tcBorders>
              <w:top w:val="single" w:sz="4" w:space="0" w:color="auto"/>
            </w:tcBorders>
            <w:vAlign w:val="center"/>
          </w:tcPr>
          <w:p w14:paraId="1FDDDD22" w14:textId="17286C48" w:rsidR="00C05D55" w:rsidRPr="00DF5D9A" w:rsidRDefault="00C250B5" w:rsidP="009C17F7">
            <w:pPr>
              <w:tabs>
                <w:tab w:val="center" w:pos="4680"/>
              </w:tabs>
              <w:rPr>
                <w:rFonts w:ascii="Times New Roman" w:hAnsi="Times New Roman" w:cs="Times New Roman"/>
                <w:i/>
                <w:sz w:val="18"/>
                <w:szCs w:val="18"/>
                <w:vertAlign w:val="superscript"/>
              </w:rPr>
            </w:pPr>
            <w:r w:rsidRPr="00DF5D9A">
              <w:rPr>
                <w:rFonts w:ascii="Times New Roman" w:hAnsi="Times New Roman" w:cs="Times New Roman"/>
                <w:i/>
                <w:sz w:val="18"/>
                <w:szCs w:val="18"/>
              </w:rPr>
              <w:t>τ</w:t>
            </w:r>
            <w:r w:rsidRPr="00DF5D9A">
              <w:rPr>
                <w:rFonts w:ascii="Times New Roman" w:hAnsi="Times New Roman" w:cs="Times New Roman"/>
                <w:i/>
                <w:sz w:val="18"/>
                <w:szCs w:val="18"/>
                <w:vertAlign w:val="subscript"/>
              </w:rPr>
              <w:t>0</w:t>
            </w:r>
            <w:r w:rsidRPr="00DF5D9A">
              <w:rPr>
                <w:rFonts w:ascii="Times New Roman" w:hAnsi="Times New Roman" w:cs="Times New Roman"/>
                <w:i/>
                <w:sz w:val="18"/>
                <w:szCs w:val="18"/>
                <w:vertAlign w:val="superscript"/>
              </w:rPr>
              <w:t>2</w:t>
            </w:r>
            <w:r w:rsidR="00C05D55" w:rsidRPr="00DF5D9A">
              <w:rPr>
                <w:rFonts w:ascii="Times New Roman" w:hAnsi="Times New Roman" w:cs="Times New Roman"/>
                <w:i/>
                <w:sz w:val="18"/>
                <w:szCs w:val="18"/>
              </w:rPr>
              <w:t>, σ</w:t>
            </w:r>
            <w:r w:rsidR="00C05D55" w:rsidRPr="00DF5D9A">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52CAC3B5" w:rsidR="00C05D55" w:rsidRPr="00DF5D9A" w:rsidRDefault="00C05D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.0000, </w:t>
            </w:r>
            <w:r w:rsidR="000C49E1" w:rsidRPr="00DF5D9A">
              <w:rPr>
                <w:rFonts w:ascii="Times New Roman" w:hAnsi="Times New Roman" w:cs="Times New Roman"/>
                <w:sz w:val="18"/>
                <w:szCs w:val="18"/>
              </w:rPr>
              <w:t>3.755</w:t>
            </w:r>
          </w:p>
        </w:tc>
        <w:tc>
          <w:tcPr>
            <w:tcW w:w="1689" w:type="dxa"/>
            <w:gridSpan w:val="2"/>
            <w:tcBorders>
              <w:top w:val="single" w:sz="4" w:space="0" w:color="auto"/>
            </w:tcBorders>
            <w:vAlign w:val="center"/>
          </w:tcPr>
          <w:p w14:paraId="4B544157" w14:textId="51E8DB4A" w:rsidR="00C05D55" w:rsidRPr="00DF5D9A" w:rsidRDefault="00C05D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w:t>
            </w:r>
            <w:r w:rsidR="000C49E1" w:rsidRPr="00DF5D9A">
              <w:rPr>
                <w:rFonts w:ascii="Times New Roman" w:hAnsi="Times New Roman" w:cs="Times New Roman"/>
                <w:sz w:val="18"/>
                <w:szCs w:val="18"/>
              </w:rPr>
              <w:t>00</w:t>
            </w:r>
            <w:r w:rsidRPr="00DF5D9A">
              <w:rPr>
                <w:rFonts w:ascii="Times New Roman" w:hAnsi="Times New Roman" w:cs="Times New Roman"/>
                <w:sz w:val="18"/>
                <w:szCs w:val="18"/>
              </w:rPr>
              <w:t xml:space="preserve">, </w:t>
            </w:r>
            <w:r w:rsidR="000C49E1" w:rsidRPr="00DF5D9A">
              <w:rPr>
                <w:rFonts w:ascii="Times New Roman" w:hAnsi="Times New Roman" w:cs="Times New Roman"/>
                <w:sz w:val="18"/>
                <w:szCs w:val="18"/>
              </w:rPr>
              <w:t>4.950</w:t>
            </w:r>
          </w:p>
        </w:tc>
        <w:tc>
          <w:tcPr>
            <w:tcW w:w="1710" w:type="dxa"/>
            <w:gridSpan w:val="2"/>
            <w:tcBorders>
              <w:top w:val="single" w:sz="4" w:space="0" w:color="auto"/>
            </w:tcBorders>
            <w:vAlign w:val="center"/>
          </w:tcPr>
          <w:p w14:paraId="5F348019" w14:textId="1E8D92ED" w:rsidR="00C05D55" w:rsidRPr="00DF5D9A" w:rsidRDefault="00C05D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0C49E1" w:rsidRPr="00DF5D9A">
              <w:rPr>
                <w:rFonts w:ascii="Times New Roman" w:hAnsi="Times New Roman" w:cs="Times New Roman"/>
                <w:sz w:val="18"/>
                <w:szCs w:val="18"/>
              </w:rPr>
              <w:t>0</w:t>
            </w:r>
            <w:r w:rsidRPr="00DF5D9A">
              <w:rPr>
                <w:rFonts w:ascii="Times New Roman" w:hAnsi="Times New Roman" w:cs="Times New Roman"/>
                <w:sz w:val="18"/>
                <w:szCs w:val="18"/>
              </w:rPr>
              <w:t xml:space="preserve">0, </w:t>
            </w:r>
            <w:r w:rsidR="000C49E1" w:rsidRPr="00DF5D9A">
              <w:rPr>
                <w:rFonts w:ascii="Times New Roman" w:hAnsi="Times New Roman" w:cs="Times New Roman"/>
                <w:sz w:val="18"/>
                <w:szCs w:val="18"/>
              </w:rPr>
              <w:t>4.950</w:t>
            </w:r>
          </w:p>
        </w:tc>
        <w:tc>
          <w:tcPr>
            <w:tcW w:w="1890" w:type="dxa"/>
            <w:gridSpan w:val="2"/>
            <w:tcBorders>
              <w:top w:val="single" w:sz="4" w:space="0" w:color="auto"/>
            </w:tcBorders>
            <w:vAlign w:val="center"/>
          </w:tcPr>
          <w:p w14:paraId="7C2326EE" w14:textId="14CAEA2E" w:rsidR="00C05D55" w:rsidRPr="00DF5D9A" w:rsidRDefault="00C05D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0C49E1" w:rsidRPr="00DF5D9A">
              <w:rPr>
                <w:rFonts w:ascii="Times New Roman" w:hAnsi="Times New Roman" w:cs="Times New Roman"/>
                <w:sz w:val="18"/>
                <w:szCs w:val="18"/>
              </w:rPr>
              <w:t>00</w:t>
            </w:r>
            <w:r w:rsidRPr="00DF5D9A">
              <w:rPr>
                <w:rFonts w:ascii="Times New Roman" w:hAnsi="Times New Roman" w:cs="Times New Roman"/>
                <w:sz w:val="18"/>
                <w:szCs w:val="18"/>
              </w:rPr>
              <w:t xml:space="preserve">, </w:t>
            </w:r>
            <w:r w:rsidR="000C49E1" w:rsidRPr="00DF5D9A">
              <w:rPr>
                <w:rFonts w:ascii="Times New Roman" w:hAnsi="Times New Roman" w:cs="Times New Roman"/>
                <w:sz w:val="18"/>
                <w:szCs w:val="18"/>
              </w:rPr>
              <w:t>4.836</w:t>
            </w:r>
          </w:p>
        </w:tc>
        <w:tc>
          <w:tcPr>
            <w:tcW w:w="1800" w:type="dxa"/>
            <w:gridSpan w:val="2"/>
            <w:tcBorders>
              <w:top w:val="single" w:sz="4" w:space="0" w:color="auto"/>
            </w:tcBorders>
            <w:vAlign w:val="center"/>
          </w:tcPr>
          <w:p w14:paraId="6B996F38" w14:textId="12712E21" w:rsidR="00C05D55" w:rsidRPr="00DF5D9A" w:rsidRDefault="00C05D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104B80" w:rsidRPr="00DF5D9A">
              <w:rPr>
                <w:rFonts w:ascii="Times New Roman" w:hAnsi="Times New Roman" w:cs="Times New Roman"/>
                <w:sz w:val="18"/>
                <w:szCs w:val="18"/>
              </w:rPr>
              <w:t>12</w:t>
            </w:r>
            <w:r w:rsidRPr="00DF5D9A">
              <w:rPr>
                <w:rFonts w:ascii="Times New Roman" w:hAnsi="Times New Roman" w:cs="Times New Roman"/>
                <w:sz w:val="18"/>
                <w:szCs w:val="18"/>
              </w:rPr>
              <w:t xml:space="preserve">, </w:t>
            </w:r>
            <w:r w:rsidR="00104B80" w:rsidRPr="00DF5D9A">
              <w:rPr>
                <w:rFonts w:ascii="Times New Roman" w:hAnsi="Times New Roman" w:cs="Times New Roman"/>
                <w:sz w:val="18"/>
                <w:szCs w:val="18"/>
              </w:rPr>
              <w:t>4.823</w:t>
            </w:r>
          </w:p>
        </w:tc>
        <w:tc>
          <w:tcPr>
            <w:tcW w:w="1980" w:type="dxa"/>
            <w:gridSpan w:val="2"/>
            <w:tcBorders>
              <w:top w:val="single" w:sz="4" w:space="0" w:color="auto"/>
            </w:tcBorders>
            <w:vAlign w:val="center"/>
          </w:tcPr>
          <w:p w14:paraId="19C27067" w14:textId="6BECA97C" w:rsidR="00C05D55" w:rsidRPr="00DF5D9A" w:rsidRDefault="00C05D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104B80" w:rsidRPr="00DF5D9A">
              <w:rPr>
                <w:rFonts w:ascii="Times New Roman" w:hAnsi="Times New Roman" w:cs="Times New Roman"/>
                <w:sz w:val="18"/>
                <w:szCs w:val="18"/>
              </w:rPr>
              <w:t>14</w:t>
            </w:r>
            <w:r w:rsidRPr="00DF5D9A">
              <w:rPr>
                <w:rFonts w:ascii="Times New Roman" w:hAnsi="Times New Roman" w:cs="Times New Roman"/>
                <w:sz w:val="18"/>
                <w:szCs w:val="18"/>
              </w:rPr>
              <w:t xml:space="preserve">, </w:t>
            </w:r>
            <w:r w:rsidR="00104B80" w:rsidRPr="00DF5D9A">
              <w:rPr>
                <w:rFonts w:ascii="Times New Roman" w:hAnsi="Times New Roman" w:cs="Times New Roman"/>
                <w:sz w:val="18"/>
                <w:szCs w:val="18"/>
              </w:rPr>
              <w:t>4.795</w:t>
            </w:r>
          </w:p>
        </w:tc>
      </w:tr>
      <w:tr w:rsidR="008F5BF7" w:rsidRPr="00DF5D9A" w14:paraId="2F76CF22" w14:textId="535EDA3C" w:rsidTr="00AF4DAA">
        <w:trPr>
          <w:trHeight w:val="288"/>
        </w:trPr>
        <w:tc>
          <w:tcPr>
            <w:tcW w:w="1517" w:type="dxa"/>
            <w:tcBorders>
              <w:bottom w:val="single" w:sz="4" w:space="0" w:color="auto"/>
            </w:tcBorders>
            <w:vAlign w:val="center"/>
          </w:tcPr>
          <w:p w14:paraId="11493736" w14:textId="101B177D" w:rsidR="008F5BF7" w:rsidRPr="00DF5D9A" w:rsidRDefault="008F5BF7"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Pseudo-</w:t>
            </w:r>
            <w:r w:rsidRPr="00DF5D9A">
              <w:rPr>
                <w:rFonts w:ascii="Times New Roman" w:hAnsi="Times New Roman" w:cs="Times New Roman"/>
                <w:i/>
                <w:sz w:val="18"/>
                <w:szCs w:val="18"/>
              </w:rPr>
              <w:t>R</w:t>
            </w:r>
            <w:r w:rsidRPr="00DF5D9A">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F5D9A"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F5D9A"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F5D9A"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F5D9A"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712EEDCF"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0</w:t>
            </w:r>
          </w:p>
        </w:tc>
        <w:tc>
          <w:tcPr>
            <w:tcW w:w="720" w:type="dxa"/>
            <w:tcBorders>
              <w:bottom w:val="single" w:sz="4" w:space="0" w:color="auto"/>
            </w:tcBorders>
            <w:vAlign w:val="center"/>
          </w:tcPr>
          <w:p w14:paraId="319F1F55"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30661077" w:rsidR="008F5BF7" w:rsidRPr="00DF5D9A" w:rsidRDefault="004E715B"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4C2C0BD3"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56927F38" w:rsidR="008F5BF7" w:rsidRPr="00DF5D9A" w:rsidRDefault="008F5BF7"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2</w:t>
            </w:r>
          </w:p>
        </w:tc>
        <w:tc>
          <w:tcPr>
            <w:tcW w:w="720" w:type="dxa"/>
            <w:tcBorders>
              <w:bottom w:val="single" w:sz="4" w:space="0" w:color="auto"/>
            </w:tcBorders>
            <w:vAlign w:val="center"/>
          </w:tcPr>
          <w:p w14:paraId="1A805D52" w14:textId="77777777" w:rsidR="008F5BF7" w:rsidRPr="00DF5D9A"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4D2766F4" w:rsidR="008F5BF7" w:rsidRPr="00DF5D9A" w:rsidRDefault="00C05D55"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E715B" w:rsidRPr="00DF5D9A">
              <w:rPr>
                <w:rFonts w:ascii="Times New Roman" w:hAnsi="Times New Roman" w:cs="Times New Roman"/>
                <w:sz w:val="18"/>
                <w:szCs w:val="18"/>
              </w:rPr>
              <w:t>3</w:t>
            </w:r>
          </w:p>
        </w:tc>
        <w:tc>
          <w:tcPr>
            <w:tcW w:w="720" w:type="dxa"/>
            <w:tcBorders>
              <w:bottom w:val="single" w:sz="4" w:space="0" w:color="auto"/>
            </w:tcBorders>
            <w:vAlign w:val="center"/>
          </w:tcPr>
          <w:p w14:paraId="55CABCF5" w14:textId="77777777" w:rsidR="008F5BF7" w:rsidRPr="00DF5D9A" w:rsidRDefault="008F5BF7" w:rsidP="009C17F7">
            <w:pPr>
              <w:tabs>
                <w:tab w:val="center" w:pos="4680"/>
              </w:tabs>
              <w:jc w:val="center"/>
              <w:rPr>
                <w:rFonts w:ascii="Times New Roman" w:hAnsi="Times New Roman" w:cs="Times New Roman"/>
                <w:sz w:val="18"/>
                <w:szCs w:val="18"/>
              </w:rPr>
            </w:pPr>
          </w:p>
        </w:tc>
      </w:tr>
    </w:tbl>
    <w:p w14:paraId="7BF50E69" w14:textId="62F0D1FB" w:rsidR="0069071B" w:rsidRPr="00DF5D9A" w:rsidRDefault="0069071B" w:rsidP="0069071B">
      <w:pPr>
        <w:pStyle w:val="NoSpacing"/>
        <w:rPr>
          <w:rFonts w:ascii="Times New Roman" w:hAnsi="Times New Roman" w:cs="Times New Roman"/>
          <w:sz w:val="20"/>
          <w:szCs w:val="20"/>
          <w:lang w:eastAsia="zh-CN"/>
        </w:rPr>
      </w:pPr>
      <w:r w:rsidRPr="00DF5D9A">
        <w:rPr>
          <w:rFonts w:ascii="Times New Roman" w:hAnsi="Times New Roman" w:cs="Times New Roman"/>
          <w:i/>
          <w:sz w:val="20"/>
          <w:szCs w:val="20"/>
        </w:rPr>
        <w:t>Note</w:t>
      </w:r>
      <w:r w:rsidRPr="00DF5D9A">
        <w:rPr>
          <w:rFonts w:ascii="Times New Roman" w:hAnsi="Times New Roman" w:cs="Times New Roman"/>
          <w:sz w:val="20"/>
          <w:szCs w:val="20"/>
        </w:rPr>
        <w:t xml:space="preserve">. WLS = weighted least squares; </w:t>
      </w:r>
      <w:r w:rsidR="00E57B81" w:rsidRPr="00DF5D9A">
        <w:rPr>
          <w:rFonts w:ascii="Times New Roman" w:hAnsi="Times New Roman" w:cs="Times New Roman"/>
          <w:i/>
          <w:sz w:val="20"/>
          <w:szCs w:val="20"/>
        </w:rPr>
        <w:t>k</w:t>
      </w:r>
      <w:r w:rsidR="00E57B81" w:rsidRPr="00DF5D9A">
        <w:rPr>
          <w:rFonts w:ascii="Times New Roman" w:hAnsi="Times New Roman" w:cs="Times New Roman"/>
          <w:sz w:val="20"/>
          <w:szCs w:val="20"/>
        </w:rPr>
        <w:t xml:space="preserve"> = number of effect sizes; </w:t>
      </w:r>
      <w:r w:rsidR="00AF4DAA" w:rsidRPr="00DF5D9A">
        <w:rPr>
          <w:rFonts w:ascii="Times New Roman" w:hAnsi="Times New Roman" w:cs="Times New Roman"/>
          <w:i/>
          <w:sz w:val="20"/>
          <w:szCs w:val="20"/>
        </w:rPr>
        <w:t>N</w:t>
      </w:r>
      <w:r w:rsidR="00AF4DAA" w:rsidRPr="00DF5D9A">
        <w:rPr>
          <w:rFonts w:ascii="Times New Roman" w:hAnsi="Times New Roman" w:cs="Times New Roman"/>
          <w:sz w:val="20"/>
          <w:szCs w:val="20"/>
        </w:rPr>
        <w:t xml:space="preserve"> = number of participants </w:t>
      </w:r>
      <w:r w:rsidR="00AF4DAA" w:rsidRPr="00DF5D9A">
        <w:rPr>
          <w:rFonts w:ascii="Times New Roman" w:hAnsi="Times New Roman" w:cs="Times New Roman"/>
          <w:sz w:val="20"/>
          <w:szCs w:val="20"/>
          <w:lang w:eastAsia="zh-CN"/>
        </w:rPr>
        <w:t>(see Footnote 1)</w:t>
      </w:r>
      <w:r w:rsidR="00AF4DAA" w:rsidRPr="00DF5D9A">
        <w:rPr>
          <w:rFonts w:ascii="Times New Roman" w:hAnsi="Times New Roman" w:cs="Times New Roman"/>
          <w:i/>
          <w:sz w:val="20"/>
          <w:szCs w:val="20"/>
        </w:rPr>
        <w:t xml:space="preserve">; </w:t>
      </w:r>
      <w:r w:rsidRPr="00DF5D9A">
        <w:rPr>
          <w:rFonts w:ascii="Times New Roman" w:hAnsi="Times New Roman" w:cs="Times New Roman"/>
          <w:i/>
          <w:sz w:val="20"/>
          <w:szCs w:val="20"/>
        </w:rPr>
        <w:t>B</w:t>
      </w:r>
      <w:r w:rsidRPr="00DF5D9A">
        <w:rPr>
          <w:rFonts w:ascii="Times New Roman" w:hAnsi="Times New Roman" w:cs="Times New Roman"/>
          <w:sz w:val="20"/>
          <w:szCs w:val="20"/>
        </w:rPr>
        <w:t xml:space="preserve"> = unstandardized regression coefficient weighted by sample size; 95% CI</w:t>
      </w:r>
      <w:r w:rsidRPr="00DF5D9A">
        <w:rPr>
          <w:rFonts w:ascii="Times New Roman" w:hAnsi="Times New Roman" w:cs="Times New Roman"/>
          <w:i/>
          <w:sz w:val="20"/>
          <w:szCs w:val="20"/>
        </w:rPr>
        <w:t xml:space="preserve"> </w:t>
      </w:r>
      <w:r w:rsidRPr="00DF5D9A">
        <w:rPr>
          <w:rFonts w:ascii="Times New Roman" w:hAnsi="Times New Roman" w:cs="Times New Roman"/>
          <w:sz w:val="20"/>
          <w:szCs w:val="20"/>
        </w:rPr>
        <w:t>= 95% confidence interval</w:t>
      </w:r>
      <w:r w:rsidRPr="00DF5D9A">
        <w:rPr>
          <w:rFonts w:ascii="Times New Roman" w:hAnsi="Times New Roman" w:cs="Times New Roman"/>
          <w:i/>
          <w:sz w:val="20"/>
          <w:szCs w:val="20"/>
        </w:rPr>
        <w:t xml:space="preserve">; p = </w:t>
      </w:r>
      <w:r w:rsidRPr="00DF5D9A">
        <w:rPr>
          <w:rFonts w:ascii="Times New Roman" w:hAnsi="Times New Roman" w:cs="Times New Roman"/>
          <w:sz w:val="20"/>
          <w:szCs w:val="20"/>
        </w:rPr>
        <w:t xml:space="preserve">exact </w:t>
      </w:r>
      <w:r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w:t>
      </w:r>
      <w:r w:rsidRPr="00DF5D9A">
        <w:rPr>
          <w:rFonts w:ascii="Times New Roman" w:hAnsi="Times New Roman" w:cs="Times New Roman"/>
          <w:sz w:val="20"/>
          <w:szCs w:val="20"/>
        </w:rPr>
        <w:t xml:space="preserve">value; </w:t>
      </w:r>
      <w:r w:rsidRPr="00DF5D9A">
        <w:rPr>
          <w:rFonts w:ascii="Times New Roman" w:hAnsi="Times New Roman" w:cs="Times New Roman"/>
          <w:i/>
          <w:sz w:val="20"/>
          <w:szCs w:val="20"/>
        </w:rPr>
        <w:t>SE</w:t>
      </w:r>
      <w:r w:rsidRPr="00DF5D9A">
        <w:rPr>
          <w:rFonts w:ascii="Times New Roman" w:hAnsi="Times New Roman" w:cs="Times New Roman"/>
          <w:sz w:val="20"/>
          <w:szCs w:val="20"/>
        </w:rPr>
        <w:t xml:space="preserve"> = standard error of the regression coefficient; Uncorrected Overall Self-Enhancement = narcissism-self-enhancement relationship uncorrected for unreliability in narcissism; Corrected Overall Self-Enhancement = narcissism-self-enhancement relationship corrected for unreliability in narcissism; Publication Type (Published = 1, Unpublished = 0); </w:t>
      </w:r>
      <w:r w:rsidR="00AA7FB2" w:rsidRPr="00DF5D9A">
        <w:rPr>
          <w:rFonts w:ascii="Times New Roman" w:hAnsi="Times New Roman" w:cs="Times New Roman"/>
          <w:sz w:val="20"/>
          <w:szCs w:val="20"/>
        </w:rPr>
        <w:t xml:space="preserve">Residual vs. Difference Score (Residual = 1, Difference Score = 0); </w:t>
      </w:r>
      <w:r w:rsidRPr="00DF5D9A">
        <w:rPr>
          <w:rFonts w:ascii="Times New Roman" w:hAnsi="Times New Roman" w:cs="Times New Roman"/>
          <w:sz w:val="20"/>
          <w:szCs w:val="20"/>
        </w:rPr>
        <w:t>Observer vs. Objective (1 = Observer-Report, 0 = Objective Measure)</w:t>
      </w:r>
      <w:r w:rsidR="00974186" w:rsidRPr="00DF5D9A">
        <w:rPr>
          <w:rFonts w:ascii="Times New Roman" w:hAnsi="Times New Roman" w:cs="Times New Roman"/>
          <w:sz w:val="20"/>
          <w:szCs w:val="20"/>
        </w:rPr>
        <w:t>; NPI vs. Other Measure (1 = NPI, 0 = Other Measures)</w:t>
      </w:r>
      <w:r w:rsidR="00D91433" w:rsidRPr="00DF5D9A">
        <w:rPr>
          <w:rFonts w:ascii="Times New Roman" w:hAnsi="Times New Roman" w:cs="Times New Roman"/>
          <w:sz w:val="20"/>
          <w:szCs w:val="20"/>
        </w:rPr>
        <w:t>; Student vs. Non-Student Sample (1 = Student, 0 = Non-Student)</w:t>
      </w:r>
      <w:r w:rsidR="00EF4924" w:rsidRPr="00DF5D9A">
        <w:rPr>
          <w:rFonts w:ascii="Times New Roman" w:hAnsi="Times New Roman" w:cs="Times New Roman"/>
          <w:sz w:val="20"/>
          <w:szCs w:val="20"/>
        </w:rPr>
        <w:t xml:space="preserve">; </w:t>
      </w:r>
      <w:r w:rsidR="00D473E2" w:rsidRPr="00DF5D9A">
        <w:rPr>
          <w:rFonts w:ascii="Times New Roman" w:hAnsi="Times New Roman" w:cs="Times New Roman"/>
          <w:sz w:val="18"/>
          <w:szCs w:val="18"/>
          <w:vertAlign w:val="superscript"/>
        </w:rPr>
        <w:t xml:space="preserve">a </w:t>
      </w:r>
      <w:r w:rsidR="00D473E2" w:rsidRPr="00DF5D9A">
        <w:rPr>
          <w:rFonts w:ascii="Times New Roman" w:hAnsi="Times New Roman" w:cs="Times New Roman"/>
          <w:sz w:val="20"/>
          <w:szCs w:val="20"/>
        </w:rPr>
        <w:t xml:space="preserve">= some samples </w:t>
      </w:r>
      <w:r w:rsidR="000D77C0" w:rsidRPr="00DF5D9A">
        <w:rPr>
          <w:rFonts w:ascii="Times New Roman" w:hAnsi="Times New Roman" w:cs="Times New Roman"/>
          <w:sz w:val="20"/>
          <w:szCs w:val="20"/>
        </w:rPr>
        <w:t>had</w:t>
      </w:r>
      <w:r w:rsidR="00D473E2" w:rsidRPr="00DF5D9A">
        <w:rPr>
          <w:rFonts w:ascii="Times New Roman" w:hAnsi="Times New Roman" w:cs="Times New Roman"/>
          <w:sz w:val="20"/>
          <w:szCs w:val="20"/>
        </w:rPr>
        <w:t xml:space="preserve"> effects sizes for both the 0 and 1 dummy coded categories;</w:t>
      </w:r>
      <w:r w:rsidR="00D473E2" w:rsidRPr="00DF5D9A">
        <w:rPr>
          <w:rFonts w:ascii="Times New Roman" w:hAnsi="Times New Roman" w:cs="Times New Roman"/>
          <w:sz w:val="20"/>
          <w:szCs w:val="20"/>
          <w:lang w:eastAsia="zh-CN"/>
        </w:rPr>
        <w:t xml:space="preserve"> </w:t>
      </w:r>
      <w:r w:rsidR="005F04C4" w:rsidRPr="00DF5D9A">
        <w:rPr>
          <w:rFonts w:ascii="Times New Roman" w:hAnsi="Times New Roman" w:cs="Times New Roman"/>
          <w:sz w:val="18"/>
          <w:szCs w:val="18"/>
          <w:vertAlign w:val="superscript"/>
        </w:rPr>
        <w:t>b</w:t>
      </w:r>
      <w:r w:rsidR="005F04C4" w:rsidRPr="00DF5D9A">
        <w:rPr>
          <w:rFonts w:ascii="Times New Roman" w:hAnsi="Times New Roman" w:cs="Times New Roman"/>
          <w:i/>
          <w:sz w:val="20"/>
          <w:szCs w:val="20"/>
        </w:rPr>
        <w:t xml:space="preserve"> =</w:t>
      </w:r>
      <w:r w:rsidR="00886E13" w:rsidRPr="00DF5D9A">
        <w:rPr>
          <w:rFonts w:ascii="Times New Roman" w:hAnsi="Times New Roman" w:cs="Times New Roman"/>
          <w:sz w:val="20"/>
          <w:szCs w:val="20"/>
        </w:rPr>
        <w:t xml:space="preserve"> there was missing data for this analysis</w:t>
      </w:r>
      <w:r w:rsidR="005F04C4" w:rsidRPr="00DF5D9A">
        <w:rPr>
          <w:rFonts w:ascii="Times New Roman" w:hAnsi="Times New Roman" w:cs="Times New Roman"/>
          <w:sz w:val="20"/>
          <w:szCs w:val="20"/>
        </w:rPr>
        <w:t xml:space="preserve">; </w:t>
      </w:r>
      <w:r w:rsidR="00EF4924" w:rsidRPr="00DF5D9A">
        <w:rPr>
          <w:rFonts w:ascii="Times New Roman" w:hAnsi="Times New Roman" w:cs="Times New Roman"/>
          <w:i/>
          <w:sz w:val="20"/>
          <w:szCs w:val="20"/>
        </w:rPr>
        <w:t>τ</w:t>
      </w:r>
      <w:r w:rsidR="00EF4924" w:rsidRPr="00DF5D9A">
        <w:rPr>
          <w:rFonts w:ascii="Times New Roman" w:hAnsi="Times New Roman" w:cs="Times New Roman"/>
          <w:i/>
          <w:sz w:val="20"/>
          <w:szCs w:val="20"/>
          <w:vertAlign w:val="subscript"/>
        </w:rPr>
        <w:t>0</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i/>
          <w:sz w:val="20"/>
          <w:szCs w:val="20"/>
        </w:rPr>
        <w:t xml:space="preserve">= </w:t>
      </w:r>
      <w:r w:rsidR="00EF4924" w:rsidRPr="00DF5D9A">
        <w:rPr>
          <w:rFonts w:ascii="Times New Roman" w:hAnsi="Times New Roman" w:cs="Times New Roman"/>
          <w:sz w:val="20"/>
          <w:szCs w:val="20"/>
        </w:rPr>
        <w:t>intercept variance across groups</w:t>
      </w:r>
      <w:r w:rsidR="00EF4924" w:rsidRPr="00DF5D9A">
        <w:rPr>
          <w:rFonts w:ascii="Times New Roman" w:hAnsi="Times New Roman" w:cs="Times New Roman"/>
          <w:i/>
          <w:sz w:val="20"/>
          <w:szCs w:val="20"/>
        </w:rPr>
        <w:t>;  σ</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sz w:val="20"/>
          <w:szCs w:val="20"/>
          <w:vertAlign w:val="superscript"/>
          <w:lang w:eastAsia="zh-CN"/>
        </w:rPr>
        <w:t xml:space="preserve"> </w:t>
      </w:r>
      <w:r w:rsidR="00EF4924" w:rsidRPr="00DF5D9A">
        <w:rPr>
          <w:rFonts w:ascii="Times New Roman" w:hAnsi="Times New Roman" w:cs="Times New Roman"/>
          <w:sz w:val="20"/>
          <w:szCs w:val="20"/>
          <w:lang w:eastAsia="zh-CN"/>
        </w:rPr>
        <w:t xml:space="preserve"> = within-group, individual</w:t>
      </w:r>
      <w:r w:rsidR="00442B08" w:rsidRPr="00DF5D9A">
        <w:rPr>
          <w:rFonts w:ascii="Times New Roman" w:hAnsi="Times New Roman" w:cs="Times New Roman"/>
          <w:sz w:val="20"/>
          <w:szCs w:val="20"/>
          <w:lang w:eastAsia="zh-CN"/>
        </w:rPr>
        <w:t>-level</w:t>
      </w:r>
      <w:r w:rsidR="00EF4924" w:rsidRPr="00DF5D9A">
        <w:rPr>
          <w:rFonts w:ascii="Times New Roman" w:hAnsi="Times New Roman" w:cs="Times New Roman"/>
          <w:sz w:val="20"/>
          <w:szCs w:val="20"/>
          <w:lang w:eastAsia="zh-CN"/>
        </w:rPr>
        <w:t xml:space="preserve"> variance; </w:t>
      </w:r>
      <w:r w:rsidR="00EF4924" w:rsidRPr="00DF5D9A">
        <w:rPr>
          <w:rFonts w:ascii="Times New Roman" w:hAnsi="Times New Roman" w:cs="Times New Roman"/>
          <w:sz w:val="20"/>
          <w:szCs w:val="20"/>
        </w:rPr>
        <w:t>Pseudo-</w:t>
      </w:r>
      <w:r w:rsidR="00EF4924" w:rsidRPr="00DF5D9A">
        <w:rPr>
          <w:rFonts w:ascii="Times New Roman" w:hAnsi="Times New Roman" w:cs="Times New Roman"/>
          <w:i/>
          <w:sz w:val="20"/>
          <w:szCs w:val="20"/>
        </w:rPr>
        <w:t>R</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i/>
          <w:sz w:val="20"/>
          <w:szCs w:val="20"/>
        </w:rPr>
        <w:t xml:space="preserve">= </w:t>
      </w:r>
      <w:r w:rsidR="00EF4924" w:rsidRPr="00DF5D9A">
        <w:rPr>
          <w:rFonts w:ascii="Times New Roman" w:hAnsi="Times New Roman" w:cs="Times New Roman"/>
          <w:sz w:val="20"/>
          <w:szCs w:val="20"/>
        </w:rPr>
        <w:t>proportion of variance explained beyond baseline model (baseline model = Model 2)</w:t>
      </w:r>
      <w:r w:rsidRPr="00DF5D9A">
        <w:rPr>
          <w:rFonts w:ascii="Times New Roman" w:hAnsi="Times New Roman" w:cs="Times New Roman"/>
          <w:sz w:val="20"/>
          <w:szCs w:val="20"/>
        </w:rPr>
        <w:t xml:space="preserve">. </w:t>
      </w:r>
      <w:r w:rsidR="005A05E2" w:rsidRPr="00DF5D9A">
        <w:rPr>
          <w:rFonts w:ascii="Times New Roman" w:hAnsi="Times New Roman" w:cs="Times New Roman"/>
          <w:sz w:val="20"/>
          <w:szCs w:val="20"/>
          <w:lang w:eastAsia="zh-CN"/>
        </w:rPr>
        <w:t xml:space="preserve">See Footnote </w:t>
      </w:r>
      <w:r w:rsidR="007637E2" w:rsidRPr="00DF5D9A">
        <w:rPr>
          <w:rFonts w:ascii="Times New Roman" w:hAnsi="Times New Roman" w:cs="Times New Roman"/>
          <w:sz w:val="20"/>
          <w:szCs w:val="20"/>
          <w:lang w:eastAsia="zh-CN"/>
        </w:rPr>
        <w:t>4</w:t>
      </w:r>
      <w:r w:rsidR="005A05E2" w:rsidRPr="00DF5D9A">
        <w:rPr>
          <w:rFonts w:ascii="Times New Roman" w:hAnsi="Times New Roman" w:cs="Times New Roman"/>
          <w:sz w:val="20"/>
          <w:szCs w:val="20"/>
          <w:lang w:eastAsia="zh-CN"/>
        </w:rPr>
        <w:t xml:space="preserve"> for an interpretation of Pseudo-</w:t>
      </w:r>
      <w:r w:rsidR="005A05E2" w:rsidRPr="00DF5D9A">
        <w:rPr>
          <w:rFonts w:ascii="Times New Roman" w:hAnsi="Times New Roman" w:cs="Times New Roman"/>
          <w:i/>
          <w:sz w:val="20"/>
          <w:szCs w:val="20"/>
          <w:lang w:eastAsia="zh-CN"/>
        </w:rPr>
        <w:t>R</w:t>
      </w:r>
      <w:r w:rsidR="005A05E2" w:rsidRPr="00DF5D9A">
        <w:rPr>
          <w:rFonts w:ascii="Times New Roman" w:hAnsi="Times New Roman" w:cs="Times New Roman"/>
          <w:i/>
          <w:sz w:val="20"/>
          <w:szCs w:val="20"/>
          <w:vertAlign w:val="superscript"/>
          <w:lang w:eastAsia="zh-CN"/>
        </w:rPr>
        <w:t>2</w:t>
      </w:r>
      <w:r w:rsidR="005A05E2" w:rsidRPr="00DF5D9A">
        <w:rPr>
          <w:rFonts w:ascii="Times New Roman" w:hAnsi="Times New Roman" w:cs="Times New Roman"/>
          <w:sz w:val="20"/>
          <w:szCs w:val="20"/>
          <w:lang w:eastAsia="zh-CN"/>
        </w:rPr>
        <w:t xml:space="preserve"> values.</w:t>
      </w:r>
      <w:r w:rsidR="00381CFD" w:rsidRPr="00DF5D9A">
        <w:rPr>
          <w:rFonts w:ascii="Times New Roman" w:hAnsi="Times New Roman" w:cs="Times New Roman"/>
          <w:sz w:val="20"/>
          <w:szCs w:val="20"/>
          <w:lang w:eastAsia="zh-CN"/>
        </w:rPr>
        <w:t xml:space="preserve"> </w:t>
      </w:r>
    </w:p>
    <w:p w14:paraId="0E7EEAB8" w14:textId="6BCA648E" w:rsidR="00A23279" w:rsidRPr="00DF5D9A" w:rsidRDefault="00AF244D" w:rsidP="001205C1">
      <w:pPr>
        <w:tabs>
          <w:tab w:val="center" w:pos="4680"/>
        </w:tabs>
        <w:spacing w:after="0" w:line="240" w:lineRule="auto"/>
        <w:rPr>
          <w:rFonts w:ascii="Times New Roman" w:hAnsi="Times New Roman" w:cs="Times New Roman"/>
          <w:i/>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r w:rsidR="00A23279" w:rsidRPr="00DF5D9A">
        <w:rPr>
          <w:rFonts w:ascii="Times New Roman" w:hAnsi="Times New Roman" w:cs="Times New Roman"/>
          <w:i/>
        </w:rPr>
        <w:br w:type="page"/>
      </w:r>
    </w:p>
    <w:p w14:paraId="4DB4F55D" w14:textId="28FACD95" w:rsidR="00A23279" w:rsidRPr="00DF5D9A" w:rsidRDefault="00A23279" w:rsidP="00A23279">
      <w:pPr>
        <w:spacing w:after="0" w:line="240" w:lineRule="auto"/>
        <w:rPr>
          <w:rFonts w:ascii="Times New Roman" w:hAnsi="Times New Roman" w:cs="Times New Roman"/>
        </w:rPr>
      </w:pPr>
      <w:proofErr w:type="gramStart"/>
      <w:r w:rsidRPr="00DF5D9A">
        <w:rPr>
          <w:rFonts w:ascii="Times New Roman" w:hAnsi="Times New Roman" w:cs="Times New Roman"/>
        </w:rPr>
        <w:lastRenderedPageBreak/>
        <w:t>Table 5.</w:t>
      </w:r>
      <w:proofErr w:type="gramEnd"/>
    </w:p>
    <w:p w14:paraId="3235C1DC" w14:textId="57061107" w:rsidR="00A23279" w:rsidRPr="00DF5D9A" w:rsidRDefault="00A23279" w:rsidP="00A23279">
      <w:pPr>
        <w:tabs>
          <w:tab w:val="center" w:pos="4680"/>
        </w:tabs>
        <w:spacing w:after="0" w:line="240" w:lineRule="auto"/>
        <w:rPr>
          <w:rFonts w:ascii="Times New Roman" w:hAnsi="Times New Roman" w:cs="Times New Roman"/>
          <w:i/>
        </w:rPr>
      </w:pPr>
      <w:r w:rsidRPr="00DF5D9A">
        <w:rPr>
          <w:rFonts w:ascii="Times New Roman" w:hAnsi="Times New Roman" w:cs="Times New Roman"/>
          <w:i/>
        </w:rPr>
        <w:t>Summary of Multilevel WLS Results Predicting Narcissism’s Relationship with Self-Enhancement</w:t>
      </w:r>
      <w:r w:rsidR="00D37A03" w:rsidRPr="00DF5D9A">
        <w:rPr>
          <w:rFonts w:ascii="Times New Roman" w:hAnsi="Times New Roman" w:cs="Times New Roman"/>
          <w:i/>
        </w:rPr>
        <w:t xml:space="preserve"> in</w:t>
      </w:r>
      <w:r w:rsidRPr="00DF5D9A">
        <w:rPr>
          <w:rFonts w:ascii="Times New Roman" w:hAnsi="Times New Roman" w:cs="Times New Roman"/>
          <w:i/>
        </w:rPr>
        <w:t xml:space="preserve"> Agentic Criteria </w:t>
      </w:r>
    </w:p>
    <w:tbl>
      <w:tblPr>
        <w:tblStyle w:val="TableGrid"/>
        <w:tblW w:w="14490" w:type="dxa"/>
        <w:tblInd w:w="-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7"/>
        <w:gridCol w:w="913"/>
        <w:gridCol w:w="651"/>
        <w:gridCol w:w="969"/>
        <w:gridCol w:w="720"/>
        <w:gridCol w:w="1170"/>
        <w:gridCol w:w="720"/>
        <w:gridCol w:w="1440"/>
        <w:gridCol w:w="720"/>
        <w:gridCol w:w="1170"/>
        <w:gridCol w:w="720"/>
        <w:gridCol w:w="1080"/>
        <w:gridCol w:w="720"/>
        <w:gridCol w:w="990"/>
        <w:gridCol w:w="990"/>
      </w:tblGrid>
      <w:tr w:rsidR="00CD4A84" w:rsidRPr="00DF5D9A" w14:paraId="489198BE" w14:textId="4E3139F4" w:rsidTr="00861E8E">
        <w:trPr>
          <w:trHeight w:val="674"/>
        </w:trPr>
        <w:tc>
          <w:tcPr>
            <w:tcW w:w="1517" w:type="dxa"/>
            <w:tcBorders>
              <w:top w:val="single" w:sz="4" w:space="0" w:color="auto"/>
              <w:bottom w:val="single" w:sz="4" w:space="0" w:color="auto"/>
            </w:tcBorders>
          </w:tcPr>
          <w:p w14:paraId="535ADCED" w14:textId="77777777" w:rsidR="00CD4A84" w:rsidRPr="00DF5D9A"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bottom w:val="single" w:sz="4" w:space="0" w:color="auto"/>
            </w:tcBorders>
            <w:vAlign w:val="bottom"/>
          </w:tcPr>
          <w:p w14:paraId="5FDA5F4A"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Uncorrected Overall Self-Enhancement</w:t>
            </w:r>
          </w:p>
        </w:tc>
        <w:tc>
          <w:tcPr>
            <w:tcW w:w="1689" w:type="dxa"/>
            <w:gridSpan w:val="2"/>
            <w:tcBorders>
              <w:top w:val="single" w:sz="4" w:space="0" w:color="auto"/>
              <w:bottom w:val="single" w:sz="4" w:space="0" w:color="auto"/>
            </w:tcBorders>
            <w:vAlign w:val="bottom"/>
          </w:tcPr>
          <w:p w14:paraId="57868900"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 xml:space="preserve">Corrected </w:t>
            </w:r>
          </w:p>
          <w:p w14:paraId="5F42AD26"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DF5D9A" w:rsidRDefault="00CD4A84"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Student vs. Non-Student Sample</w:t>
            </w:r>
          </w:p>
        </w:tc>
      </w:tr>
      <w:tr w:rsidR="00CD4A84" w:rsidRPr="00DF5D9A" w14:paraId="54FA0815" w14:textId="0B9F1807" w:rsidTr="00861E8E">
        <w:trPr>
          <w:trHeight w:val="80"/>
        </w:trPr>
        <w:tc>
          <w:tcPr>
            <w:tcW w:w="1517" w:type="dxa"/>
            <w:tcBorders>
              <w:top w:val="single" w:sz="4" w:space="0" w:color="auto"/>
            </w:tcBorders>
          </w:tcPr>
          <w:p w14:paraId="149D925C" w14:textId="77777777" w:rsidR="00CD4A84" w:rsidRPr="00DF5D9A"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Pr="00DF5D9A" w:rsidRDefault="00CD4A84"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7</w:t>
            </w:r>
          </w:p>
        </w:tc>
      </w:tr>
      <w:tr w:rsidR="00CD4A84" w:rsidRPr="00DF5D9A" w14:paraId="3F426267" w14:textId="4E731BA3" w:rsidTr="00861E8E">
        <w:trPr>
          <w:trHeight w:val="333"/>
        </w:trPr>
        <w:tc>
          <w:tcPr>
            <w:tcW w:w="1517" w:type="dxa"/>
            <w:tcBorders>
              <w:bottom w:val="single" w:sz="4" w:space="0" w:color="auto"/>
            </w:tcBorders>
          </w:tcPr>
          <w:p w14:paraId="171501FF" w14:textId="77777777" w:rsidR="00CD4A84" w:rsidRPr="00DF5D9A" w:rsidRDefault="00CD4A84" w:rsidP="00CD4A84">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 xml:space="preserve">B </w:t>
            </w:r>
          </w:p>
          <w:p w14:paraId="6C084F63" w14:textId="77777777" w:rsidR="00CD4A84" w:rsidRPr="00DF5D9A" w:rsidRDefault="00CD4A84" w:rsidP="00CD4A84">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76F06070"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5985AD92"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307CBDB7"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27540413" w14:textId="3F4F3B7E"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4275D9D" w14:textId="62968D33"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EEB7639"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27B2C09"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01CC0D89"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282F95C0"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7E0E0F82"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54C152D7"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1CC0780C" w14:textId="5AB7CB53"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30F81D40" w14:textId="15825D25" w:rsidR="00CD4A84" w:rsidRPr="00DF5D9A" w:rsidRDefault="00CD4A84" w:rsidP="00CD4A84">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r>
      <w:tr w:rsidR="00CD4A84" w:rsidRPr="00DF5D9A" w14:paraId="76103A2A" w14:textId="05BFE960" w:rsidTr="00861E8E">
        <w:trPr>
          <w:trHeight w:val="503"/>
        </w:trPr>
        <w:tc>
          <w:tcPr>
            <w:tcW w:w="1517" w:type="dxa"/>
            <w:tcBorders>
              <w:top w:val="single" w:sz="4" w:space="0" w:color="auto"/>
            </w:tcBorders>
            <w:vAlign w:val="center"/>
          </w:tcPr>
          <w:p w14:paraId="70C5EE92" w14:textId="77777777" w:rsidR="00CD4A84" w:rsidRPr="00DF5D9A" w:rsidRDefault="00CD4A84" w:rsidP="00A14312">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Intercept</w:t>
            </w:r>
          </w:p>
        </w:tc>
        <w:tc>
          <w:tcPr>
            <w:tcW w:w="913" w:type="dxa"/>
            <w:tcBorders>
              <w:top w:val="single" w:sz="4" w:space="0" w:color="auto"/>
            </w:tcBorders>
            <w:vAlign w:val="center"/>
          </w:tcPr>
          <w:p w14:paraId="745E391E" w14:textId="678FF94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80276" w:rsidRPr="00DF5D9A">
              <w:rPr>
                <w:rFonts w:ascii="Times New Roman" w:hAnsi="Times New Roman" w:cs="Times New Roman"/>
                <w:sz w:val="18"/>
                <w:szCs w:val="18"/>
              </w:rPr>
              <w:t>6</w:t>
            </w:r>
            <w:r w:rsidRPr="00DF5D9A">
              <w:rPr>
                <w:rFonts w:ascii="Times New Roman" w:hAnsi="Times New Roman" w:cs="Times New Roman"/>
                <w:sz w:val="18"/>
                <w:szCs w:val="18"/>
              </w:rPr>
              <w:t>*</w:t>
            </w:r>
          </w:p>
          <w:p w14:paraId="5DC22B42" w14:textId="56706518"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80276" w:rsidRPr="00DF5D9A">
              <w:rPr>
                <w:rFonts w:ascii="Times New Roman" w:hAnsi="Times New Roman" w:cs="Times New Roman"/>
                <w:sz w:val="18"/>
                <w:szCs w:val="18"/>
              </w:rPr>
              <w:t>2</w:t>
            </w:r>
            <w:r w:rsidRPr="00DF5D9A">
              <w:rPr>
                <w:rFonts w:ascii="Times New Roman" w:hAnsi="Times New Roman" w:cs="Times New Roman"/>
                <w:sz w:val="18"/>
                <w:szCs w:val="18"/>
              </w:rPr>
              <w:t>, .</w:t>
            </w:r>
            <w:r w:rsidR="00080276" w:rsidRPr="00DF5D9A">
              <w:rPr>
                <w:rFonts w:ascii="Times New Roman" w:hAnsi="Times New Roman" w:cs="Times New Roman"/>
                <w:sz w:val="18"/>
                <w:szCs w:val="18"/>
              </w:rPr>
              <w:t>29</w:t>
            </w:r>
            <w:r w:rsidRPr="00DF5D9A">
              <w:rPr>
                <w:rFonts w:ascii="Times New Roman" w:hAnsi="Times New Roman" w:cs="Times New Roman"/>
                <w:sz w:val="18"/>
                <w:szCs w:val="18"/>
              </w:rPr>
              <w:t>)</w:t>
            </w:r>
          </w:p>
        </w:tc>
        <w:tc>
          <w:tcPr>
            <w:tcW w:w="651" w:type="dxa"/>
            <w:tcBorders>
              <w:top w:val="single" w:sz="4" w:space="0" w:color="auto"/>
            </w:tcBorders>
            <w:vAlign w:val="center"/>
          </w:tcPr>
          <w:p w14:paraId="7D026A73" w14:textId="4007443E"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60BAB80F"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69" w:type="dxa"/>
            <w:tcBorders>
              <w:top w:val="single" w:sz="4" w:space="0" w:color="auto"/>
            </w:tcBorders>
            <w:vAlign w:val="center"/>
          </w:tcPr>
          <w:p w14:paraId="76340212" w14:textId="62980AC5"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.29*</w:t>
            </w:r>
          </w:p>
          <w:p w14:paraId="44405896" w14:textId="14A15915"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080276" w:rsidRPr="00DF5D9A">
              <w:rPr>
                <w:rFonts w:ascii="Times New Roman" w:hAnsi="Times New Roman" w:cs="Times New Roman"/>
                <w:sz w:val="18"/>
                <w:szCs w:val="18"/>
              </w:rPr>
              <w:t>5</w:t>
            </w:r>
            <w:r w:rsidRPr="00DF5D9A">
              <w:rPr>
                <w:rFonts w:ascii="Times New Roman" w:hAnsi="Times New Roman" w:cs="Times New Roman"/>
                <w:sz w:val="18"/>
                <w:szCs w:val="18"/>
              </w:rPr>
              <w:t>, .3</w:t>
            </w:r>
            <w:r w:rsidR="00080276" w:rsidRPr="00DF5D9A">
              <w:rPr>
                <w:rFonts w:ascii="Times New Roman" w:hAnsi="Times New Roman" w:cs="Times New Roman"/>
                <w:sz w:val="18"/>
                <w:szCs w:val="18"/>
              </w:rPr>
              <w:t>3</w:t>
            </w:r>
            <w:r w:rsidRPr="00DF5D9A">
              <w:rPr>
                <w:rFonts w:ascii="Times New Roman" w:hAnsi="Times New Roman" w:cs="Times New Roman"/>
                <w:sz w:val="18"/>
                <w:szCs w:val="18"/>
              </w:rPr>
              <w:t>)</w:t>
            </w:r>
          </w:p>
        </w:tc>
        <w:tc>
          <w:tcPr>
            <w:tcW w:w="720" w:type="dxa"/>
            <w:tcBorders>
              <w:top w:val="single" w:sz="4" w:space="0" w:color="auto"/>
            </w:tcBorders>
            <w:vAlign w:val="center"/>
          </w:tcPr>
          <w:p w14:paraId="739349A2"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747CAF34"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7E0C8108" w14:textId="0CE32F3B"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4F52D8" w:rsidRPr="00DF5D9A">
              <w:rPr>
                <w:rFonts w:ascii="Times New Roman" w:hAnsi="Times New Roman" w:cs="Times New Roman"/>
                <w:sz w:val="18"/>
                <w:szCs w:val="18"/>
              </w:rPr>
              <w:t>2</w:t>
            </w:r>
            <w:r w:rsidRPr="00DF5D9A">
              <w:rPr>
                <w:rFonts w:ascii="Times New Roman" w:hAnsi="Times New Roman" w:cs="Times New Roman"/>
                <w:sz w:val="18"/>
                <w:szCs w:val="18"/>
              </w:rPr>
              <w:t>*</w:t>
            </w:r>
          </w:p>
          <w:p w14:paraId="2452F561" w14:textId="0297B18B"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4F52D8" w:rsidRPr="00DF5D9A">
              <w:rPr>
                <w:rFonts w:ascii="Times New Roman" w:hAnsi="Times New Roman" w:cs="Times New Roman"/>
                <w:sz w:val="18"/>
                <w:szCs w:val="18"/>
              </w:rPr>
              <w:t>2</w:t>
            </w:r>
            <w:r w:rsidRPr="00DF5D9A">
              <w:rPr>
                <w:rFonts w:ascii="Times New Roman" w:hAnsi="Times New Roman" w:cs="Times New Roman"/>
                <w:sz w:val="18"/>
                <w:szCs w:val="18"/>
              </w:rPr>
              <w:t>, .32)</w:t>
            </w:r>
          </w:p>
        </w:tc>
        <w:tc>
          <w:tcPr>
            <w:tcW w:w="720" w:type="dxa"/>
            <w:tcBorders>
              <w:top w:val="single" w:sz="4" w:space="0" w:color="auto"/>
            </w:tcBorders>
            <w:vAlign w:val="center"/>
          </w:tcPr>
          <w:p w14:paraId="5588B1A9"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5261919E" w14:textId="45AA9592"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440" w:type="dxa"/>
            <w:tcBorders>
              <w:top w:val="single" w:sz="4" w:space="0" w:color="auto"/>
            </w:tcBorders>
            <w:vAlign w:val="center"/>
          </w:tcPr>
          <w:p w14:paraId="6E5A58B2" w14:textId="1082E370"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w:t>
            </w:r>
            <w:r w:rsidR="004F52D8" w:rsidRPr="00DF5D9A">
              <w:rPr>
                <w:rFonts w:ascii="Times New Roman" w:hAnsi="Times New Roman" w:cs="Times New Roman"/>
                <w:sz w:val="18"/>
                <w:szCs w:val="18"/>
              </w:rPr>
              <w:t>1</w:t>
            </w:r>
            <w:r w:rsidRPr="00DF5D9A">
              <w:rPr>
                <w:rFonts w:ascii="Times New Roman" w:hAnsi="Times New Roman" w:cs="Times New Roman"/>
                <w:sz w:val="18"/>
                <w:szCs w:val="18"/>
              </w:rPr>
              <w:t>*</w:t>
            </w:r>
          </w:p>
          <w:p w14:paraId="5A5D3D89" w14:textId="49A6854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w:t>
            </w:r>
            <w:r w:rsidR="004F52D8" w:rsidRPr="00DF5D9A">
              <w:rPr>
                <w:rFonts w:ascii="Times New Roman" w:hAnsi="Times New Roman" w:cs="Times New Roman"/>
                <w:sz w:val="18"/>
                <w:szCs w:val="18"/>
              </w:rPr>
              <w:t>5</w:t>
            </w:r>
            <w:r w:rsidRPr="00DF5D9A">
              <w:rPr>
                <w:rFonts w:ascii="Times New Roman" w:hAnsi="Times New Roman" w:cs="Times New Roman"/>
                <w:sz w:val="18"/>
                <w:szCs w:val="18"/>
              </w:rPr>
              <w:t>, .</w:t>
            </w:r>
            <w:r w:rsidR="004F52D8" w:rsidRPr="00DF5D9A">
              <w:rPr>
                <w:rFonts w:ascii="Times New Roman" w:hAnsi="Times New Roman" w:cs="Times New Roman"/>
                <w:sz w:val="18"/>
                <w:szCs w:val="18"/>
              </w:rPr>
              <w:t>38</w:t>
            </w:r>
            <w:r w:rsidRPr="00DF5D9A">
              <w:rPr>
                <w:rFonts w:ascii="Times New Roman" w:hAnsi="Times New Roman" w:cs="Times New Roman"/>
                <w:sz w:val="18"/>
                <w:szCs w:val="18"/>
              </w:rPr>
              <w:t>)</w:t>
            </w:r>
          </w:p>
        </w:tc>
        <w:tc>
          <w:tcPr>
            <w:tcW w:w="720" w:type="dxa"/>
            <w:tcBorders>
              <w:top w:val="single" w:sz="4" w:space="0" w:color="auto"/>
            </w:tcBorders>
            <w:vAlign w:val="center"/>
          </w:tcPr>
          <w:p w14:paraId="460E8D3B" w14:textId="1453DBE6"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3</w:t>
            </w:r>
          </w:p>
          <w:p w14:paraId="1D990789" w14:textId="064E4CF2"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170" w:type="dxa"/>
            <w:tcBorders>
              <w:top w:val="single" w:sz="4" w:space="0" w:color="auto"/>
            </w:tcBorders>
            <w:vAlign w:val="center"/>
          </w:tcPr>
          <w:p w14:paraId="12C2C7BF" w14:textId="0D0D195D"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.27*</w:t>
            </w:r>
          </w:p>
          <w:p w14:paraId="1E9FFD28" w14:textId="3EBC9AB8"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4F52D8" w:rsidRPr="00DF5D9A">
              <w:rPr>
                <w:rFonts w:ascii="Times New Roman" w:hAnsi="Times New Roman" w:cs="Times New Roman"/>
                <w:sz w:val="18"/>
                <w:szCs w:val="18"/>
              </w:rPr>
              <w:t>20</w:t>
            </w:r>
            <w:r w:rsidRPr="00DF5D9A">
              <w:rPr>
                <w:rFonts w:ascii="Times New Roman" w:hAnsi="Times New Roman" w:cs="Times New Roman"/>
                <w:sz w:val="18"/>
                <w:szCs w:val="18"/>
              </w:rPr>
              <w:t>, .34)</w:t>
            </w:r>
          </w:p>
        </w:tc>
        <w:tc>
          <w:tcPr>
            <w:tcW w:w="720" w:type="dxa"/>
            <w:tcBorders>
              <w:top w:val="single" w:sz="4" w:space="0" w:color="auto"/>
            </w:tcBorders>
            <w:vAlign w:val="center"/>
          </w:tcPr>
          <w:p w14:paraId="7ABF96E2" w14:textId="648848CD"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3</w:t>
            </w:r>
          </w:p>
          <w:p w14:paraId="2B12FB89" w14:textId="0B0D0FEB"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1080" w:type="dxa"/>
            <w:tcBorders>
              <w:top w:val="single" w:sz="4" w:space="0" w:color="auto"/>
            </w:tcBorders>
            <w:vAlign w:val="center"/>
          </w:tcPr>
          <w:p w14:paraId="1248775C" w14:textId="5B5DD702"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w:t>
            </w:r>
            <w:r w:rsidR="004F52D8" w:rsidRPr="00DF5D9A">
              <w:rPr>
                <w:rFonts w:ascii="Times New Roman" w:hAnsi="Times New Roman" w:cs="Times New Roman"/>
                <w:sz w:val="18"/>
                <w:szCs w:val="18"/>
              </w:rPr>
              <w:t>4</w:t>
            </w:r>
            <w:r w:rsidRPr="00DF5D9A">
              <w:rPr>
                <w:rFonts w:ascii="Times New Roman" w:hAnsi="Times New Roman" w:cs="Times New Roman"/>
                <w:sz w:val="18"/>
                <w:szCs w:val="18"/>
              </w:rPr>
              <w:t>*</w:t>
            </w:r>
          </w:p>
          <w:p w14:paraId="0943DE35" w14:textId="3DD8AF49"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(.26, .43)</w:t>
            </w:r>
          </w:p>
        </w:tc>
        <w:tc>
          <w:tcPr>
            <w:tcW w:w="720" w:type="dxa"/>
            <w:tcBorders>
              <w:top w:val="single" w:sz="4" w:space="0" w:color="auto"/>
            </w:tcBorders>
            <w:vAlign w:val="center"/>
          </w:tcPr>
          <w:p w14:paraId="0BB05A52"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2DDF8E1B" w14:textId="2EF9FC6C"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c>
          <w:tcPr>
            <w:tcW w:w="990" w:type="dxa"/>
            <w:tcBorders>
              <w:top w:val="single" w:sz="4" w:space="0" w:color="auto"/>
            </w:tcBorders>
            <w:vAlign w:val="center"/>
          </w:tcPr>
          <w:p w14:paraId="7AED2198"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.28*</w:t>
            </w:r>
          </w:p>
          <w:p w14:paraId="4B20B17B" w14:textId="3A0E4F34"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2F2877" w:rsidRPr="00DF5D9A">
              <w:rPr>
                <w:rFonts w:ascii="Times New Roman" w:hAnsi="Times New Roman" w:cs="Times New Roman"/>
                <w:sz w:val="18"/>
                <w:szCs w:val="18"/>
              </w:rPr>
              <w:t>9</w:t>
            </w:r>
            <w:r w:rsidRPr="00DF5D9A">
              <w:rPr>
                <w:rFonts w:ascii="Times New Roman" w:hAnsi="Times New Roman" w:cs="Times New Roman"/>
                <w:sz w:val="18"/>
                <w:szCs w:val="18"/>
              </w:rPr>
              <w:t>, .38)</w:t>
            </w:r>
          </w:p>
        </w:tc>
        <w:tc>
          <w:tcPr>
            <w:tcW w:w="990" w:type="dxa"/>
            <w:tcBorders>
              <w:top w:val="single" w:sz="4" w:space="0" w:color="auto"/>
            </w:tcBorders>
            <w:vAlign w:val="center"/>
          </w:tcPr>
          <w:p w14:paraId="0A2AE3FE" w14:textId="7777777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2E68AD57" w14:textId="070F1217" w:rsidR="00CD4A84" w:rsidRPr="00DF5D9A" w:rsidRDefault="00CD4A84" w:rsidP="00A1431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w:t>
            </w:r>
          </w:p>
        </w:tc>
      </w:tr>
      <w:tr w:rsidR="00CD4A84" w:rsidRPr="00DF5D9A" w14:paraId="28F8E361" w14:textId="1517BEFD" w:rsidTr="00861E8E">
        <w:trPr>
          <w:trHeight w:val="540"/>
        </w:trPr>
        <w:tc>
          <w:tcPr>
            <w:tcW w:w="1517" w:type="dxa"/>
            <w:vAlign w:val="center"/>
          </w:tcPr>
          <w:p w14:paraId="2ED92427" w14:textId="2A7935BB"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Residual</w:t>
            </w:r>
          </w:p>
        </w:tc>
        <w:tc>
          <w:tcPr>
            <w:tcW w:w="913" w:type="dxa"/>
          </w:tcPr>
          <w:p w14:paraId="5B4CB49F"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.09</w:t>
            </w:r>
          </w:p>
          <w:p w14:paraId="7D2996B8" w14:textId="520151CF"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 .</w:t>
            </w:r>
            <w:r w:rsidR="004F52D8" w:rsidRPr="00DF5D9A">
              <w:rPr>
                <w:rFonts w:ascii="Times New Roman" w:hAnsi="Times New Roman" w:cs="Times New Roman"/>
                <w:sz w:val="18"/>
                <w:szCs w:val="18"/>
              </w:rPr>
              <w:t>20</w:t>
            </w:r>
            <w:r w:rsidRPr="00DF5D9A">
              <w:rPr>
                <w:rFonts w:ascii="Times New Roman" w:hAnsi="Times New Roman" w:cs="Times New Roman"/>
                <w:sz w:val="18"/>
                <w:szCs w:val="18"/>
              </w:rPr>
              <w:t>)</w:t>
            </w:r>
          </w:p>
        </w:tc>
        <w:tc>
          <w:tcPr>
            <w:tcW w:w="720" w:type="dxa"/>
          </w:tcPr>
          <w:p w14:paraId="1140BAAB" w14:textId="77777777"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3F881A90" w14:textId="17AC5CD3"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(.11)</w:t>
            </w:r>
          </w:p>
        </w:tc>
        <w:tc>
          <w:tcPr>
            <w:tcW w:w="1440" w:type="dxa"/>
          </w:tcPr>
          <w:p w14:paraId="636FDAC1"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F5D9A" w:rsidRDefault="00CD4A84" w:rsidP="00405755">
            <w:pPr>
              <w:tabs>
                <w:tab w:val="center" w:pos="4680"/>
              </w:tabs>
              <w:jc w:val="center"/>
              <w:rPr>
                <w:rFonts w:ascii="Times New Roman" w:hAnsi="Times New Roman" w:cs="Times New Roman"/>
                <w:sz w:val="18"/>
                <w:szCs w:val="18"/>
              </w:rPr>
            </w:pPr>
          </w:p>
        </w:tc>
      </w:tr>
      <w:tr w:rsidR="00CD4A84" w:rsidRPr="00DF5D9A" w14:paraId="252DBE34" w14:textId="0E19DBEF" w:rsidTr="00861E8E">
        <w:trPr>
          <w:trHeight w:val="423"/>
        </w:trPr>
        <w:tc>
          <w:tcPr>
            <w:tcW w:w="1517" w:type="dxa"/>
            <w:vAlign w:val="center"/>
          </w:tcPr>
          <w:p w14:paraId="679453DE" w14:textId="4755881C"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913" w:type="dxa"/>
          </w:tcPr>
          <w:p w14:paraId="40625A2B"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Pr="00DF5D9A" w:rsidRDefault="00CD4A84" w:rsidP="00405755">
            <w:pPr>
              <w:tabs>
                <w:tab w:val="center" w:pos="4680"/>
              </w:tabs>
              <w:jc w:val="center"/>
              <w:rPr>
                <w:rFonts w:ascii="Times New Roman" w:hAnsi="Times New Roman" w:cs="Times New Roman"/>
                <w:sz w:val="18"/>
                <w:szCs w:val="18"/>
              </w:rPr>
            </w:pPr>
          </w:p>
        </w:tc>
        <w:tc>
          <w:tcPr>
            <w:tcW w:w="1440" w:type="dxa"/>
          </w:tcPr>
          <w:p w14:paraId="060C8698" w14:textId="4A71D056"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4</w:t>
            </w:r>
          </w:p>
          <w:p w14:paraId="36318C15" w14:textId="6EF6B536"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4F52D8" w:rsidRPr="00DF5D9A">
              <w:rPr>
                <w:rFonts w:ascii="Times New Roman" w:hAnsi="Times New Roman" w:cs="Times New Roman"/>
                <w:sz w:val="18"/>
                <w:szCs w:val="18"/>
              </w:rPr>
              <w:t>4</w:t>
            </w:r>
            <w:r w:rsidRPr="00DF5D9A">
              <w:rPr>
                <w:rFonts w:ascii="Times New Roman" w:hAnsi="Times New Roman" w:cs="Times New Roman"/>
                <w:sz w:val="18"/>
                <w:szCs w:val="18"/>
              </w:rPr>
              <w:t>, .0</w:t>
            </w:r>
            <w:r w:rsidR="004F52D8" w:rsidRPr="00DF5D9A">
              <w:rPr>
                <w:rFonts w:ascii="Times New Roman" w:hAnsi="Times New Roman" w:cs="Times New Roman"/>
                <w:sz w:val="18"/>
                <w:szCs w:val="18"/>
              </w:rPr>
              <w:t>5</w:t>
            </w:r>
            <w:r w:rsidRPr="00DF5D9A">
              <w:rPr>
                <w:rFonts w:ascii="Times New Roman" w:hAnsi="Times New Roman" w:cs="Times New Roman"/>
                <w:sz w:val="18"/>
                <w:szCs w:val="18"/>
              </w:rPr>
              <w:t>)</w:t>
            </w:r>
          </w:p>
        </w:tc>
        <w:tc>
          <w:tcPr>
            <w:tcW w:w="720" w:type="dxa"/>
          </w:tcPr>
          <w:p w14:paraId="25D7E270" w14:textId="0992DB85"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4</w:t>
            </w:r>
          </w:p>
          <w:p w14:paraId="0F73EDED" w14:textId="61FC3D61" w:rsidR="00CD4A84" w:rsidRPr="00DF5D9A" w:rsidRDefault="00CD4A84">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4F52D8" w:rsidRPr="00DF5D9A">
              <w:rPr>
                <w:rFonts w:ascii="Times New Roman" w:hAnsi="Times New Roman" w:cs="Times New Roman"/>
                <w:sz w:val="18"/>
                <w:szCs w:val="18"/>
              </w:rPr>
              <w:t>328</w:t>
            </w:r>
            <w:r w:rsidRPr="00DF5D9A">
              <w:rPr>
                <w:rFonts w:ascii="Times New Roman" w:hAnsi="Times New Roman" w:cs="Times New Roman"/>
                <w:sz w:val="18"/>
                <w:szCs w:val="18"/>
              </w:rPr>
              <w:t>)</w:t>
            </w:r>
          </w:p>
        </w:tc>
        <w:tc>
          <w:tcPr>
            <w:tcW w:w="1170" w:type="dxa"/>
          </w:tcPr>
          <w:p w14:paraId="6D7B67CC"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F5D9A" w:rsidRDefault="00CD4A84" w:rsidP="00405755">
            <w:pPr>
              <w:tabs>
                <w:tab w:val="center" w:pos="4680"/>
              </w:tabs>
              <w:jc w:val="center"/>
              <w:rPr>
                <w:rFonts w:ascii="Times New Roman" w:hAnsi="Times New Roman" w:cs="Times New Roman"/>
                <w:sz w:val="18"/>
                <w:szCs w:val="18"/>
              </w:rPr>
            </w:pPr>
          </w:p>
        </w:tc>
      </w:tr>
      <w:tr w:rsidR="00CD4A84" w:rsidRPr="00DF5D9A" w14:paraId="5DA99D93" w14:textId="7035A6DE" w:rsidTr="00861E8E">
        <w:trPr>
          <w:trHeight w:val="414"/>
        </w:trPr>
        <w:tc>
          <w:tcPr>
            <w:tcW w:w="1517" w:type="dxa"/>
            <w:vAlign w:val="center"/>
          </w:tcPr>
          <w:p w14:paraId="66E68FD4" w14:textId="187202CE"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Observer vs. </w:t>
            </w:r>
          </w:p>
          <w:p w14:paraId="3628A809" w14:textId="27655D1F"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   Objective</w:t>
            </w:r>
            <w:r w:rsidRPr="00DF5D9A" w:rsidDel="00185B63">
              <w:rPr>
                <w:rFonts w:ascii="Times New Roman" w:hAnsi="Times New Roman" w:cs="Times New Roman"/>
                <w:sz w:val="18"/>
                <w:szCs w:val="18"/>
              </w:rPr>
              <w:t xml:space="preserve"> </w:t>
            </w:r>
          </w:p>
        </w:tc>
        <w:tc>
          <w:tcPr>
            <w:tcW w:w="913" w:type="dxa"/>
          </w:tcPr>
          <w:p w14:paraId="50C329F3"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F5D9A"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170" w:type="dxa"/>
          </w:tcPr>
          <w:p w14:paraId="01D1B20F" w14:textId="24CB97B1" w:rsidR="00E626A2" w:rsidRPr="00DF5D9A" w:rsidRDefault="00E626A2" w:rsidP="00E626A2">
            <w:pPr>
              <w:tabs>
                <w:tab w:val="center" w:pos="4680"/>
              </w:tabs>
              <w:jc w:val="center"/>
              <w:rPr>
                <w:rFonts w:ascii="Times New Roman" w:hAnsi="Times New Roman" w:cs="Times New Roman"/>
                <w:sz w:val="18"/>
                <w:szCs w:val="18"/>
                <w:lang w:eastAsia="zh-CN"/>
              </w:rPr>
            </w:pPr>
            <w:r w:rsidRPr="00DF5D9A">
              <w:rPr>
                <w:rFonts w:ascii="Times New Roman" w:hAnsi="Times New Roman" w:cs="Times New Roman" w:hint="eastAsia"/>
                <w:sz w:val="18"/>
                <w:szCs w:val="18"/>
                <w:lang w:eastAsia="zh-CN"/>
              </w:rPr>
              <w:t>.0</w:t>
            </w:r>
            <w:r w:rsidR="004F52D8" w:rsidRPr="00DF5D9A">
              <w:rPr>
                <w:rFonts w:ascii="Times New Roman" w:hAnsi="Times New Roman" w:cs="Times New Roman"/>
                <w:sz w:val="18"/>
                <w:szCs w:val="18"/>
                <w:lang w:eastAsia="zh-CN"/>
              </w:rPr>
              <w:t>3</w:t>
            </w:r>
          </w:p>
          <w:p w14:paraId="18550155" w14:textId="318738E5" w:rsidR="00CD4A84" w:rsidRPr="00DF5D9A" w:rsidRDefault="00CD4A84" w:rsidP="00E626A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 .1</w:t>
            </w:r>
            <w:r w:rsidR="004F52D8" w:rsidRPr="00DF5D9A">
              <w:rPr>
                <w:rFonts w:ascii="Times New Roman" w:hAnsi="Times New Roman" w:cs="Times New Roman"/>
                <w:sz w:val="18"/>
                <w:szCs w:val="18"/>
              </w:rPr>
              <w:t>1</w:t>
            </w:r>
            <w:r w:rsidRPr="00DF5D9A">
              <w:rPr>
                <w:rFonts w:ascii="Times New Roman" w:hAnsi="Times New Roman" w:cs="Times New Roman"/>
                <w:sz w:val="18"/>
                <w:szCs w:val="18"/>
              </w:rPr>
              <w:t>)</w:t>
            </w:r>
          </w:p>
        </w:tc>
        <w:tc>
          <w:tcPr>
            <w:tcW w:w="720" w:type="dxa"/>
          </w:tcPr>
          <w:p w14:paraId="1020E87B" w14:textId="09178FE9"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24A8B4BF" w14:textId="2B9E69A2" w:rsidR="00CD4A84" w:rsidRPr="00DF5D9A" w:rsidRDefault="00CD4A84">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004F52D8" w:rsidRPr="00DF5D9A">
              <w:rPr>
                <w:rFonts w:ascii="Times New Roman" w:hAnsi="Times New Roman" w:cs="Times New Roman"/>
                <w:sz w:val="18"/>
                <w:szCs w:val="18"/>
              </w:rPr>
              <w:t>452</w:t>
            </w:r>
            <w:r w:rsidRPr="00DF5D9A">
              <w:rPr>
                <w:rFonts w:ascii="Times New Roman" w:hAnsi="Times New Roman" w:cs="Times New Roman"/>
                <w:sz w:val="18"/>
                <w:szCs w:val="18"/>
              </w:rPr>
              <w:t>)</w:t>
            </w:r>
          </w:p>
        </w:tc>
        <w:tc>
          <w:tcPr>
            <w:tcW w:w="1080" w:type="dxa"/>
          </w:tcPr>
          <w:p w14:paraId="772ABFC7"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F5D9A" w:rsidRDefault="00CD4A84" w:rsidP="00405755">
            <w:pPr>
              <w:tabs>
                <w:tab w:val="center" w:pos="4680"/>
              </w:tabs>
              <w:jc w:val="center"/>
              <w:rPr>
                <w:rFonts w:ascii="Times New Roman" w:hAnsi="Times New Roman" w:cs="Times New Roman"/>
                <w:sz w:val="18"/>
                <w:szCs w:val="18"/>
              </w:rPr>
            </w:pPr>
          </w:p>
        </w:tc>
      </w:tr>
      <w:tr w:rsidR="00CD4A84" w:rsidRPr="00DF5D9A" w14:paraId="1BB1ECE3" w14:textId="3DEC5E64" w:rsidTr="00861E8E">
        <w:trPr>
          <w:trHeight w:val="533"/>
        </w:trPr>
        <w:tc>
          <w:tcPr>
            <w:tcW w:w="1517" w:type="dxa"/>
            <w:vAlign w:val="center"/>
          </w:tcPr>
          <w:p w14:paraId="0E4ACF83" w14:textId="64A893C8"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NPI</w:t>
            </w:r>
          </w:p>
        </w:tc>
        <w:tc>
          <w:tcPr>
            <w:tcW w:w="913" w:type="dxa"/>
          </w:tcPr>
          <w:p w14:paraId="67079015"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F5D9A"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F5D9A"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47276B"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4F52D8" w:rsidRPr="00DF5D9A">
              <w:rPr>
                <w:rFonts w:ascii="Times New Roman" w:hAnsi="Times New Roman" w:cs="Times New Roman"/>
                <w:sz w:val="18"/>
                <w:szCs w:val="18"/>
              </w:rPr>
              <w:t>7</w:t>
            </w:r>
          </w:p>
          <w:p w14:paraId="18707078" w14:textId="082DD62C"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4F52D8" w:rsidRPr="00DF5D9A">
              <w:rPr>
                <w:rFonts w:ascii="Times New Roman" w:hAnsi="Times New Roman" w:cs="Times New Roman"/>
                <w:sz w:val="18"/>
                <w:szCs w:val="18"/>
              </w:rPr>
              <w:t>7</w:t>
            </w:r>
            <w:r w:rsidRPr="00DF5D9A">
              <w:rPr>
                <w:rFonts w:ascii="Times New Roman" w:hAnsi="Times New Roman" w:cs="Times New Roman"/>
                <w:sz w:val="18"/>
                <w:szCs w:val="18"/>
              </w:rPr>
              <w:t>, .0</w:t>
            </w:r>
            <w:r w:rsidR="004F52D8" w:rsidRPr="00DF5D9A">
              <w:rPr>
                <w:rFonts w:ascii="Times New Roman" w:hAnsi="Times New Roman" w:cs="Times New Roman"/>
                <w:sz w:val="18"/>
                <w:szCs w:val="18"/>
              </w:rPr>
              <w:t>3</w:t>
            </w:r>
            <w:r w:rsidRPr="00DF5D9A">
              <w:rPr>
                <w:rFonts w:ascii="Times New Roman" w:hAnsi="Times New Roman" w:cs="Times New Roman"/>
                <w:sz w:val="18"/>
                <w:szCs w:val="18"/>
              </w:rPr>
              <w:t>)</w:t>
            </w:r>
          </w:p>
        </w:tc>
        <w:tc>
          <w:tcPr>
            <w:tcW w:w="720" w:type="dxa"/>
          </w:tcPr>
          <w:p w14:paraId="2C976DC2" w14:textId="77777777"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50358E93" w14:textId="617E0DF4"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w:t>
            </w:r>
            <w:r w:rsidR="004F52D8" w:rsidRPr="00DF5D9A">
              <w:rPr>
                <w:rFonts w:ascii="Times New Roman" w:hAnsi="Times New Roman" w:cs="Times New Roman"/>
                <w:sz w:val="18"/>
                <w:szCs w:val="18"/>
              </w:rPr>
              <w:t>53</w:t>
            </w:r>
            <w:r w:rsidRPr="00DF5D9A">
              <w:rPr>
                <w:rFonts w:ascii="Times New Roman" w:hAnsi="Times New Roman" w:cs="Times New Roman"/>
                <w:sz w:val="18"/>
                <w:szCs w:val="18"/>
              </w:rPr>
              <w:t>)</w:t>
            </w:r>
          </w:p>
        </w:tc>
        <w:tc>
          <w:tcPr>
            <w:tcW w:w="990" w:type="dxa"/>
          </w:tcPr>
          <w:p w14:paraId="4380E7B6" w14:textId="0EA80140" w:rsidR="00CD4A84" w:rsidRPr="00DF5D9A"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Pr="00DF5D9A" w:rsidRDefault="00CD4A84" w:rsidP="00405755">
            <w:pPr>
              <w:tabs>
                <w:tab w:val="center" w:pos="4680"/>
              </w:tabs>
              <w:jc w:val="center"/>
              <w:rPr>
                <w:rFonts w:ascii="Times New Roman" w:hAnsi="Times New Roman" w:cs="Times New Roman"/>
                <w:sz w:val="18"/>
                <w:szCs w:val="18"/>
              </w:rPr>
            </w:pPr>
          </w:p>
        </w:tc>
      </w:tr>
      <w:tr w:rsidR="008B6580" w:rsidRPr="00DF5D9A" w14:paraId="11C275D7" w14:textId="77777777" w:rsidTr="00861E8E">
        <w:trPr>
          <w:trHeight w:val="533"/>
        </w:trPr>
        <w:tc>
          <w:tcPr>
            <w:tcW w:w="1517" w:type="dxa"/>
            <w:tcBorders>
              <w:bottom w:val="single" w:sz="4" w:space="0" w:color="auto"/>
            </w:tcBorders>
            <w:vAlign w:val="center"/>
          </w:tcPr>
          <w:p w14:paraId="2F7F2377" w14:textId="6C2F6EE7" w:rsidR="008B6580" w:rsidRPr="00DF5D9A" w:rsidRDefault="008B6580" w:rsidP="008B6580">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F5D9A"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F5D9A"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F5D9A"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F5D9A"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F5D9A"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F5D9A"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F5D9A"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F5D9A"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F5D9A"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F5D9A"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Pr="00DF5D9A"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Pr="00DF5D9A"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Pr="00DF5D9A" w:rsidRDefault="008B6580" w:rsidP="008B658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w:t>
            </w:r>
          </w:p>
          <w:p w14:paraId="4186AC2E" w14:textId="3BEA3DC8" w:rsidR="008B6580" w:rsidRPr="00DF5D9A" w:rsidRDefault="008B6580" w:rsidP="008B658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 .1</w:t>
            </w:r>
            <w:r w:rsidR="00EB339B" w:rsidRPr="00DF5D9A">
              <w:rPr>
                <w:rFonts w:ascii="Times New Roman" w:hAnsi="Times New Roman" w:cs="Times New Roman"/>
                <w:sz w:val="18"/>
                <w:szCs w:val="18"/>
              </w:rPr>
              <w:t>2</w:t>
            </w:r>
            <w:r w:rsidRPr="00DF5D9A">
              <w:rPr>
                <w:rFonts w:ascii="Times New Roman" w:hAnsi="Times New Roman" w:cs="Times New Roman"/>
                <w:sz w:val="18"/>
                <w:szCs w:val="18"/>
              </w:rPr>
              <w:t>)</w:t>
            </w:r>
          </w:p>
        </w:tc>
        <w:tc>
          <w:tcPr>
            <w:tcW w:w="990" w:type="dxa"/>
            <w:tcBorders>
              <w:bottom w:val="single" w:sz="4" w:space="0" w:color="auto"/>
            </w:tcBorders>
          </w:tcPr>
          <w:p w14:paraId="48C7530A" w14:textId="77777777" w:rsidR="008B6580" w:rsidRPr="00DF5D9A" w:rsidRDefault="008B6580" w:rsidP="008B658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668830BB" w14:textId="2450E9F7" w:rsidR="008B6580" w:rsidRPr="00DF5D9A" w:rsidRDefault="008B6580" w:rsidP="008B6580">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(.8</w:t>
            </w:r>
            <w:r w:rsidR="00EB339B" w:rsidRPr="00DF5D9A">
              <w:rPr>
                <w:rFonts w:ascii="Times New Roman" w:hAnsi="Times New Roman" w:cs="Times New Roman"/>
                <w:sz w:val="18"/>
                <w:szCs w:val="18"/>
              </w:rPr>
              <w:t>33</w:t>
            </w:r>
            <w:r w:rsidRPr="00DF5D9A">
              <w:rPr>
                <w:rFonts w:ascii="Times New Roman" w:hAnsi="Times New Roman" w:cs="Times New Roman"/>
                <w:sz w:val="18"/>
                <w:szCs w:val="18"/>
              </w:rPr>
              <w:t>)</w:t>
            </w:r>
          </w:p>
        </w:tc>
      </w:tr>
      <w:tr w:rsidR="000559E3" w:rsidRPr="00DF5D9A" w14:paraId="1B26E9F7" w14:textId="77777777" w:rsidTr="00861E8E">
        <w:trPr>
          <w:trHeight w:val="458"/>
        </w:trPr>
        <w:tc>
          <w:tcPr>
            <w:tcW w:w="1517" w:type="dxa"/>
            <w:tcBorders>
              <w:top w:val="single" w:sz="4" w:space="0" w:color="auto"/>
            </w:tcBorders>
            <w:vAlign w:val="center"/>
          </w:tcPr>
          <w:p w14:paraId="2DC2F15B" w14:textId="3280560A" w:rsidR="000559E3" w:rsidRPr="00DF5D9A" w:rsidRDefault="000559E3" w:rsidP="007E788C">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0 </w:t>
            </w:r>
            <w:r w:rsidR="00123521" w:rsidRPr="00DF5D9A">
              <w:rPr>
                <w:rFonts w:ascii="Times New Roman" w:hAnsi="Times New Roman" w:cs="Times New Roman"/>
                <w:i/>
                <w:sz w:val="14"/>
                <w:szCs w:val="18"/>
              </w:rPr>
              <w:t>k</w:t>
            </w:r>
            <w:r w:rsidR="00123521" w:rsidRPr="00DF5D9A">
              <w:rPr>
                <w:rFonts w:ascii="Times New Roman" w:hAnsi="Times New Roman" w:cs="Times New Roman"/>
                <w:sz w:val="14"/>
                <w:szCs w:val="18"/>
              </w:rPr>
              <w:t>, num</w:t>
            </w:r>
            <w:r w:rsidR="007E788C" w:rsidRPr="00DF5D9A">
              <w:rPr>
                <w:rFonts w:ascii="Times New Roman" w:hAnsi="Times New Roman" w:cs="Times New Roman"/>
                <w:sz w:val="14"/>
                <w:szCs w:val="18"/>
              </w:rPr>
              <w:t>ber of samples</w:t>
            </w:r>
          </w:p>
        </w:tc>
        <w:tc>
          <w:tcPr>
            <w:tcW w:w="1564" w:type="dxa"/>
            <w:gridSpan w:val="2"/>
            <w:tcBorders>
              <w:top w:val="single" w:sz="4" w:space="0" w:color="auto"/>
            </w:tcBorders>
            <w:vAlign w:val="center"/>
          </w:tcPr>
          <w:p w14:paraId="0B01B06E" w14:textId="77777777" w:rsidR="000559E3" w:rsidRPr="00DF5D9A" w:rsidRDefault="000559E3" w:rsidP="001205C1">
            <w:pPr>
              <w:tabs>
                <w:tab w:val="center" w:pos="4680"/>
              </w:tabs>
              <w:jc w:val="center"/>
              <w:rPr>
                <w:rFonts w:ascii="Times New Roman" w:hAnsi="Times New Roman" w:cs="Times New Roman"/>
                <w:sz w:val="18"/>
                <w:szCs w:val="18"/>
              </w:rPr>
            </w:pPr>
          </w:p>
        </w:tc>
        <w:tc>
          <w:tcPr>
            <w:tcW w:w="1689" w:type="dxa"/>
            <w:gridSpan w:val="2"/>
            <w:tcBorders>
              <w:top w:val="single" w:sz="4" w:space="0" w:color="auto"/>
            </w:tcBorders>
            <w:vAlign w:val="center"/>
          </w:tcPr>
          <w:p w14:paraId="7BE3C9A4" w14:textId="77777777" w:rsidR="000559E3" w:rsidRPr="00DF5D9A" w:rsidRDefault="000559E3" w:rsidP="001205C1">
            <w:pPr>
              <w:tabs>
                <w:tab w:val="center" w:pos="4680"/>
              </w:tabs>
              <w:jc w:val="center"/>
              <w:rPr>
                <w:rFonts w:ascii="Times New Roman" w:hAnsi="Times New Roman" w:cs="Times New Roman"/>
                <w:sz w:val="18"/>
                <w:szCs w:val="18"/>
              </w:rPr>
            </w:pPr>
          </w:p>
        </w:tc>
        <w:tc>
          <w:tcPr>
            <w:tcW w:w="1890" w:type="dxa"/>
            <w:gridSpan w:val="2"/>
            <w:tcBorders>
              <w:top w:val="single" w:sz="4" w:space="0" w:color="auto"/>
            </w:tcBorders>
            <w:vAlign w:val="center"/>
          </w:tcPr>
          <w:p w14:paraId="74FD95AC" w14:textId="457699BC"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12, 6</w:t>
            </w:r>
          </w:p>
        </w:tc>
        <w:tc>
          <w:tcPr>
            <w:tcW w:w="2160" w:type="dxa"/>
            <w:gridSpan w:val="2"/>
            <w:tcBorders>
              <w:top w:val="single" w:sz="4" w:space="0" w:color="auto"/>
            </w:tcBorders>
            <w:vAlign w:val="center"/>
          </w:tcPr>
          <w:p w14:paraId="751E2F4E" w14:textId="03AD6C6F" w:rsidR="000559E3" w:rsidRPr="00DF5D9A" w:rsidRDefault="00F12A87"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36, 12</w:t>
            </w:r>
          </w:p>
        </w:tc>
        <w:tc>
          <w:tcPr>
            <w:tcW w:w="1890" w:type="dxa"/>
            <w:gridSpan w:val="2"/>
            <w:tcBorders>
              <w:top w:val="single" w:sz="4" w:space="0" w:color="auto"/>
            </w:tcBorders>
            <w:vAlign w:val="center"/>
          </w:tcPr>
          <w:p w14:paraId="698B8EE1" w14:textId="60366915" w:rsidR="000559E3"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20, 14</w:t>
            </w:r>
          </w:p>
        </w:tc>
        <w:tc>
          <w:tcPr>
            <w:tcW w:w="1800" w:type="dxa"/>
            <w:gridSpan w:val="2"/>
            <w:tcBorders>
              <w:top w:val="single" w:sz="4" w:space="0" w:color="auto"/>
            </w:tcBorders>
            <w:vAlign w:val="center"/>
          </w:tcPr>
          <w:p w14:paraId="3E46BB91" w14:textId="6C260CCC" w:rsidR="000559E3"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18, 6</w:t>
            </w:r>
          </w:p>
        </w:tc>
        <w:tc>
          <w:tcPr>
            <w:tcW w:w="1980" w:type="dxa"/>
            <w:gridSpan w:val="2"/>
            <w:tcBorders>
              <w:top w:val="single" w:sz="4" w:space="0" w:color="auto"/>
            </w:tcBorders>
            <w:vAlign w:val="center"/>
          </w:tcPr>
          <w:p w14:paraId="3926A8CF" w14:textId="735B3B22" w:rsidR="000559E3" w:rsidRPr="00DF5D9A" w:rsidRDefault="00207ED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18, 5</w:t>
            </w:r>
          </w:p>
        </w:tc>
      </w:tr>
      <w:tr w:rsidR="000559E3" w:rsidRPr="00DF5D9A" w14:paraId="3A2613B9" w14:textId="77777777" w:rsidTr="00861E8E">
        <w:trPr>
          <w:trHeight w:val="351"/>
        </w:trPr>
        <w:tc>
          <w:tcPr>
            <w:tcW w:w="1517" w:type="dxa"/>
            <w:vAlign w:val="center"/>
          </w:tcPr>
          <w:p w14:paraId="61357610" w14:textId="21B8F36E" w:rsidR="000559E3" w:rsidRPr="00DF5D9A" w:rsidRDefault="000559E3" w:rsidP="001205C1">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1 </w:t>
            </w:r>
            <w:r w:rsidR="00123521" w:rsidRPr="00DF5D9A">
              <w:rPr>
                <w:rFonts w:ascii="Times New Roman" w:hAnsi="Times New Roman" w:cs="Times New Roman"/>
                <w:i/>
                <w:sz w:val="14"/>
                <w:szCs w:val="18"/>
              </w:rPr>
              <w:t>k</w:t>
            </w:r>
            <w:r w:rsidR="007E788C" w:rsidRPr="00DF5D9A">
              <w:rPr>
                <w:rFonts w:ascii="Times New Roman" w:hAnsi="Times New Roman" w:cs="Times New Roman"/>
                <w:sz w:val="14"/>
                <w:szCs w:val="18"/>
              </w:rPr>
              <w:t>, number of samples</w:t>
            </w:r>
          </w:p>
        </w:tc>
        <w:tc>
          <w:tcPr>
            <w:tcW w:w="1564" w:type="dxa"/>
            <w:gridSpan w:val="2"/>
            <w:vAlign w:val="center"/>
          </w:tcPr>
          <w:p w14:paraId="089CFBC8" w14:textId="77777777" w:rsidR="000559E3" w:rsidRPr="00DF5D9A" w:rsidRDefault="000559E3" w:rsidP="001205C1">
            <w:pPr>
              <w:tabs>
                <w:tab w:val="center" w:pos="4680"/>
              </w:tabs>
              <w:jc w:val="center"/>
              <w:rPr>
                <w:rFonts w:ascii="Times New Roman" w:hAnsi="Times New Roman" w:cs="Times New Roman"/>
                <w:sz w:val="18"/>
                <w:szCs w:val="18"/>
              </w:rPr>
            </w:pPr>
          </w:p>
        </w:tc>
        <w:tc>
          <w:tcPr>
            <w:tcW w:w="1689" w:type="dxa"/>
            <w:gridSpan w:val="2"/>
            <w:vAlign w:val="center"/>
          </w:tcPr>
          <w:p w14:paraId="3EC9C095" w14:textId="77777777" w:rsidR="000559E3" w:rsidRPr="00DF5D9A" w:rsidRDefault="000559E3" w:rsidP="001205C1">
            <w:pPr>
              <w:tabs>
                <w:tab w:val="center" w:pos="4680"/>
              </w:tabs>
              <w:jc w:val="center"/>
              <w:rPr>
                <w:rFonts w:ascii="Times New Roman" w:hAnsi="Times New Roman" w:cs="Times New Roman"/>
                <w:sz w:val="18"/>
                <w:szCs w:val="18"/>
              </w:rPr>
            </w:pPr>
          </w:p>
        </w:tc>
        <w:tc>
          <w:tcPr>
            <w:tcW w:w="1890" w:type="dxa"/>
            <w:gridSpan w:val="2"/>
            <w:vAlign w:val="center"/>
          </w:tcPr>
          <w:p w14:paraId="2D004997" w14:textId="71F49EF4"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78, 21</w:t>
            </w:r>
          </w:p>
        </w:tc>
        <w:tc>
          <w:tcPr>
            <w:tcW w:w="2160" w:type="dxa"/>
            <w:gridSpan w:val="2"/>
            <w:vAlign w:val="center"/>
          </w:tcPr>
          <w:p w14:paraId="392630CD" w14:textId="13B4BDEA"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56, 16</w:t>
            </w:r>
          </w:p>
        </w:tc>
        <w:tc>
          <w:tcPr>
            <w:tcW w:w="1890" w:type="dxa"/>
            <w:gridSpan w:val="2"/>
            <w:vAlign w:val="center"/>
          </w:tcPr>
          <w:p w14:paraId="4EA62F88" w14:textId="7423A1DE" w:rsidR="000559E3"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72, 19</w:t>
            </w:r>
          </w:p>
        </w:tc>
        <w:tc>
          <w:tcPr>
            <w:tcW w:w="1800" w:type="dxa"/>
            <w:gridSpan w:val="2"/>
            <w:vAlign w:val="center"/>
          </w:tcPr>
          <w:p w14:paraId="6854CA55" w14:textId="4A0227CE"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74, 23</w:t>
            </w:r>
          </w:p>
        </w:tc>
        <w:tc>
          <w:tcPr>
            <w:tcW w:w="1980" w:type="dxa"/>
            <w:gridSpan w:val="2"/>
            <w:vAlign w:val="center"/>
          </w:tcPr>
          <w:p w14:paraId="7A697122" w14:textId="4FBDF79B" w:rsidR="000559E3"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74, 23</w:t>
            </w:r>
          </w:p>
        </w:tc>
      </w:tr>
      <w:tr w:rsidR="000559E3" w:rsidRPr="00DF5D9A" w14:paraId="511426AA" w14:textId="77777777" w:rsidTr="00861E8E">
        <w:trPr>
          <w:trHeight w:val="432"/>
        </w:trPr>
        <w:tc>
          <w:tcPr>
            <w:tcW w:w="1517" w:type="dxa"/>
            <w:tcBorders>
              <w:bottom w:val="single" w:sz="4" w:space="0" w:color="auto"/>
            </w:tcBorders>
            <w:vAlign w:val="center"/>
          </w:tcPr>
          <w:p w14:paraId="3B68B479" w14:textId="77777777" w:rsidR="000559E3" w:rsidRPr="00DF5D9A" w:rsidRDefault="000559E3" w:rsidP="001205C1">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Total </w:t>
            </w:r>
          </w:p>
          <w:p w14:paraId="7E84D5AE" w14:textId="439182AC" w:rsidR="000559E3" w:rsidRPr="00DF5D9A" w:rsidRDefault="00123521" w:rsidP="007E788C">
            <w:pPr>
              <w:tabs>
                <w:tab w:val="center" w:pos="4680"/>
              </w:tabs>
              <w:rPr>
                <w:rFonts w:ascii="Times New Roman" w:hAnsi="Times New Roman" w:cs="Times New Roman"/>
                <w:sz w:val="18"/>
                <w:szCs w:val="18"/>
              </w:rPr>
            </w:pPr>
            <w:r w:rsidRPr="00DF5D9A">
              <w:rPr>
                <w:rFonts w:ascii="Times New Roman" w:hAnsi="Times New Roman" w:cs="Times New Roman"/>
                <w:i/>
                <w:sz w:val="14"/>
                <w:szCs w:val="18"/>
              </w:rPr>
              <w:t>k</w:t>
            </w:r>
            <w:r w:rsidRPr="00DF5D9A">
              <w:rPr>
                <w:rFonts w:ascii="Times New Roman" w:hAnsi="Times New Roman" w:cs="Times New Roman"/>
                <w:sz w:val="14"/>
                <w:szCs w:val="18"/>
              </w:rPr>
              <w:t>, number of samples</w:t>
            </w:r>
            <w:r w:rsidR="007E788C" w:rsidRPr="00DF5D9A">
              <w:rPr>
                <w:rFonts w:ascii="Times New Roman" w:hAnsi="Times New Roman" w:cs="Times New Roman"/>
                <w:sz w:val="14"/>
                <w:szCs w:val="18"/>
              </w:rPr>
              <w:t xml:space="preserve"> (N</w:t>
            </w:r>
            <w:r w:rsidRPr="00DF5D9A">
              <w:rPr>
                <w:rFonts w:ascii="Times New Roman" w:hAnsi="Times New Roman" w:cs="Times New Roman"/>
                <w:sz w:val="14"/>
                <w:szCs w:val="18"/>
              </w:rPr>
              <w:t>)</w:t>
            </w:r>
          </w:p>
        </w:tc>
        <w:tc>
          <w:tcPr>
            <w:tcW w:w="1564" w:type="dxa"/>
            <w:gridSpan w:val="2"/>
            <w:tcBorders>
              <w:bottom w:val="single" w:sz="4" w:space="0" w:color="auto"/>
            </w:tcBorders>
            <w:vAlign w:val="center"/>
          </w:tcPr>
          <w:p w14:paraId="18B45288" w14:textId="77777777" w:rsidR="001E2AAC"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p>
          <w:p w14:paraId="180E93DC" w14:textId="127D3EF5"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=5,720)</w:t>
            </w:r>
          </w:p>
        </w:tc>
        <w:tc>
          <w:tcPr>
            <w:tcW w:w="1689" w:type="dxa"/>
            <w:gridSpan w:val="2"/>
            <w:tcBorders>
              <w:bottom w:val="single" w:sz="4" w:space="0" w:color="auto"/>
            </w:tcBorders>
            <w:vAlign w:val="center"/>
          </w:tcPr>
          <w:p w14:paraId="69E50814" w14:textId="77777777" w:rsidR="001E2AAC" w:rsidRPr="00DF5D9A" w:rsidRDefault="000559E3"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r w:rsidR="007E788C" w:rsidRPr="00DF5D9A">
              <w:rPr>
                <w:rFonts w:ascii="Times New Roman" w:hAnsi="Times New Roman" w:cs="Times New Roman"/>
                <w:sz w:val="18"/>
                <w:szCs w:val="18"/>
              </w:rPr>
              <w:t xml:space="preserve"> </w:t>
            </w:r>
          </w:p>
          <w:p w14:paraId="18076275" w14:textId="1273E79F"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=5,720)</w:t>
            </w:r>
          </w:p>
        </w:tc>
        <w:tc>
          <w:tcPr>
            <w:tcW w:w="1890" w:type="dxa"/>
            <w:gridSpan w:val="2"/>
            <w:tcBorders>
              <w:bottom w:val="single" w:sz="4" w:space="0" w:color="auto"/>
            </w:tcBorders>
            <w:vAlign w:val="center"/>
          </w:tcPr>
          <w:p w14:paraId="03897803" w14:textId="77777777" w:rsidR="001E2AAC" w:rsidRPr="00DF5D9A" w:rsidRDefault="00CC3557" w:rsidP="001205C1">
            <w:pPr>
              <w:tabs>
                <w:tab w:val="center" w:pos="4680"/>
              </w:tabs>
              <w:jc w:val="center"/>
              <w:rPr>
                <w:rFonts w:ascii="Times New Roman" w:hAnsi="Times New Roman" w:cs="Times New Roman"/>
                <w:sz w:val="18"/>
                <w:szCs w:val="18"/>
                <w:vertAlign w:val="superscript"/>
              </w:rPr>
            </w:pPr>
            <w:r w:rsidRPr="00DF5D9A">
              <w:rPr>
                <w:rFonts w:ascii="Times New Roman" w:hAnsi="Times New Roman" w:cs="Times New Roman"/>
                <w:sz w:val="18"/>
                <w:szCs w:val="18"/>
              </w:rPr>
              <w:t>90</w:t>
            </w:r>
            <w:r w:rsidR="005F04C4" w:rsidRPr="00DF5D9A">
              <w:rPr>
                <w:rFonts w:ascii="Times New Roman" w:hAnsi="Times New Roman" w:cs="Times New Roman"/>
                <w:sz w:val="18"/>
                <w:szCs w:val="18"/>
                <w:vertAlign w:val="superscript"/>
              </w:rPr>
              <w:t xml:space="preserve"> b</w:t>
            </w:r>
            <w:r w:rsidRPr="00DF5D9A">
              <w:rPr>
                <w:rFonts w:ascii="Times New Roman" w:hAnsi="Times New Roman" w:cs="Times New Roman"/>
                <w:sz w:val="18"/>
                <w:szCs w:val="18"/>
              </w:rPr>
              <w:t>, 27</w:t>
            </w:r>
            <w:r w:rsidR="005F04C4" w:rsidRPr="00DF5D9A">
              <w:rPr>
                <w:rFonts w:ascii="Times New Roman" w:hAnsi="Times New Roman" w:cs="Times New Roman"/>
                <w:sz w:val="18"/>
                <w:szCs w:val="18"/>
                <w:vertAlign w:val="superscript"/>
              </w:rPr>
              <w:t xml:space="preserve"> b</w:t>
            </w:r>
            <w:r w:rsidR="007E788C" w:rsidRPr="00DF5D9A">
              <w:rPr>
                <w:rFonts w:ascii="Times New Roman" w:hAnsi="Times New Roman" w:cs="Times New Roman"/>
                <w:sz w:val="18"/>
                <w:szCs w:val="18"/>
                <w:vertAlign w:val="superscript"/>
              </w:rPr>
              <w:t xml:space="preserve"> </w:t>
            </w:r>
          </w:p>
          <w:p w14:paraId="64156454" w14:textId="4BCDB5E0"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=5,519)</w:t>
            </w:r>
          </w:p>
        </w:tc>
        <w:tc>
          <w:tcPr>
            <w:tcW w:w="2160" w:type="dxa"/>
            <w:gridSpan w:val="2"/>
            <w:tcBorders>
              <w:bottom w:val="single" w:sz="4" w:space="0" w:color="auto"/>
            </w:tcBorders>
            <w:vAlign w:val="center"/>
          </w:tcPr>
          <w:p w14:paraId="2DC7215A" w14:textId="77777777" w:rsidR="001E2AAC" w:rsidRPr="00DF5D9A" w:rsidRDefault="00F12A87"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r w:rsidR="007E788C" w:rsidRPr="00DF5D9A">
              <w:rPr>
                <w:rFonts w:ascii="Times New Roman" w:hAnsi="Times New Roman" w:cs="Times New Roman"/>
                <w:sz w:val="18"/>
                <w:szCs w:val="18"/>
              </w:rPr>
              <w:t xml:space="preserve"> </w:t>
            </w:r>
          </w:p>
          <w:p w14:paraId="35FF2413" w14:textId="4B573E67"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=5,720)</w:t>
            </w:r>
          </w:p>
        </w:tc>
        <w:tc>
          <w:tcPr>
            <w:tcW w:w="1890" w:type="dxa"/>
            <w:gridSpan w:val="2"/>
            <w:tcBorders>
              <w:bottom w:val="single" w:sz="4" w:space="0" w:color="auto"/>
            </w:tcBorders>
            <w:vAlign w:val="center"/>
          </w:tcPr>
          <w:p w14:paraId="6D01E4E9" w14:textId="77777777" w:rsidR="001E2AAC"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p>
          <w:p w14:paraId="63E270AD" w14:textId="2BFF8C2C"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=5,720)</w:t>
            </w:r>
          </w:p>
        </w:tc>
        <w:tc>
          <w:tcPr>
            <w:tcW w:w="1800" w:type="dxa"/>
            <w:gridSpan w:val="2"/>
            <w:tcBorders>
              <w:bottom w:val="single" w:sz="4" w:space="0" w:color="auto"/>
            </w:tcBorders>
            <w:vAlign w:val="center"/>
          </w:tcPr>
          <w:p w14:paraId="05B14270" w14:textId="77777777" w:rsidR="001E2AAC" w:rsidRPr="00DF5D9A" w:rsidRDefault="001B0E9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r w:rsidR="007E788C" w:rsidRPr="00DF5D9A">
              <w:rPr>
                <w:rFonts w:ascii="Times New Roman" w:hAnsi="Times New Roman" w:cs="Times New Roman"/>
                <w:sz w:val="18"/>
                <w:szCs w:val="18"/>
              </w:rPr>
              <w:t xml:space="preserve"> </w:t>
            </w:r>
          </w:p>
          <w:p w14:paraId="64FDF9E1" w14:textId="7C4E7CFA"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=5,720)</w:t>
            </w:r>
          </w:p>
        </w:tc>
        <w:tc>
          <w:tcPr>
            <w:tcW w:w="1980" w:type="dxa"/>
            <w:gridSpan w:val="2"/>
            <w:tcBorders>
              <w:bottom w:val="single" w:sz="4" w:space="0" w:color="auto"/>
            </w:tcBorders>
            <w:vAlign w:val="center"/>
          </w:tcPr>
          <w:p w14:paraId="6A1D8F29" w14:textId="77777777" w:rsidR="001E2AAC" w:rsidRPr="00DF5D9A" w:rsidRDefault="00207ED4"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92, 28</w:t>
            </w:r>
            <w:r w:rsidR="007E788C" w:rsidRPr="00DF5D9A">
              <w:rPr>
                <w:rFonts w:ascii="Times New Roman" w:hAnsi="Times New Roman" w:cs="Times New Roman"/>
                <w:sz w:val="18"/>
                <w:szCs w:val="18"/>
              </w:rPr>
              <w:t xml:space="preserve"> </w:t>
            </w:r>
          </w:p>
          <w:p w14:paraId="7D3ABA90" w14:textId="0B09F9FB" w:rsidR="000559E3" w:rsidRPr="00DF5D9A" w:rsidRDefault="007E788C" w:rsidP="001205C1">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=5,720)</w:t>
            </w:r>
          </w:p>
        </w:tc>
      </w:tr>
      <w:tr w:rsidR="002213F2" w:rsidRPr="00DF5D9A" w14:paraId="4B389557" w14:textId="43AEC9AA" w:rsidTr="00861E8E">
        <w:trPr>
          <w:trHeight w:val="533"/>
        </w:trPr>
        <w:tc>
          <w:tcPr>
            <w:tcW w:w="1517" w:type="dxa"/>
            <w:tcBorders>
              <w:top w:val="single" w:sz="4" w:space="0" w:color="auto"/>
            </w:tcBorders>
            <w:vAlign w:val="center"/>
          </w:tcPr>
          <w:p w14:paraId="13D98F11" w14:textId="0BC255DC" w:rsidR="002213F2" w:rsidRPr="00DF5D9A" w:rsidRDefault="00C250B5" w:rsidP="00405755">
            <w:pPr>
              <w:tabs>
                <w:tab w:val="center" w:pos="4680"/>
              </w:tabs>
              <w:rPr>
                <w:rFonts w:ascii="Times New Roman" w:hAnsi="Times New Roman" w:cs="Times New Roman"/>
                <w:i/>
                <w:sz w:val="18"/>
                <w:szCs w:val="18"/>
                <w:vertAlign w:val="superscript"/>
              </w:rPr>
            </w:pPr>
            <w:r w:rsidRPr="00DF5D9A">
              <w:rPr>
                <w:rFonts w:ascii="Times New Roman" w:hAnsi="Times New Roman" w:cs="Times New Roman"/>
                <w:i/>
                <w:sz w:val="18"/>
                <w:szCs w:val="18"/>
              </w:rPr>
              <w:t>τ</w:t>
            </w:r>
            <w:r w:rsidRPr="00DF5D9A">
              <w:rPr>
                <w:rFonts w:ascii="Times New Roman" w:hAnsi="Times New Roman" w:cs="Times New Roman"/>
                <w:i/>
                <w:sz w:val="18"/>
                <w:szCs w:val="18"/>
                <w:vertAlign w:val="subscript"/>
              </w:rPr>
              <w:t>0</w:t>
            </w:r>
            <w:r w:rsidRPr="00DF5D9A">
              <w:rPr>
                <w:rFonts w:ascii="Times New Roman" w:hAnsi="Times New Roman" w:cs="Times New Roman"/>
                <w:i/>
                <w:sz w:val="18"/>
                <w:szCs w:val="18"/>
                <w:vertAlign w:val="superscript"/>
              </w:rPr>
              <w:t>2</w:t>
            </w:r>
            <w:r w:rsidR="002213F2" w:rsidRPr="00DF5D9A">
              <w:rPr>
                <w:rFonts w:ascii="Times New Roman" w:hAnsi="Times New Roman" w:cs="Times New Roman"/>
                <w:i/>
                <w:sz w:val="18"/>
                <w:szCs w:val="18"/>
              </w:rPr>
              <w:t>, σ</w:t>
            </w:r>
            <w:r w:rsidR="002213F2" w:rsidRPr="00DF5D9A">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57AFC2C" w:rsidR="002213F2" w:rsidRPr="00DF5D9A" w:rsidRDefault="002213F2">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w:t>
            </w:r>
            <w:r w:rsidR="00080276" w:rsidRPr="00DF5D9A">
              <w:rPr>
                <w:rFonts w:ascii="Times New Roman" w:hAnsi="Times New Roman" w:cs="Times New Roman"/>
                <w:sz w:val="18"/>
                <w:szCs w:val="18"/>
              </w:rPr>
              <w:t>55</w:t>
            </w:r>
            <w:r w:rsidRPr="00DF5D9A">
              <w:rPr>
                <w:rFonts w:ascii="Times New Roman" w:hAnsi="Times New Roman" w:cs="Times New Roman"/>
                <w:sz w:val="18"/>
                <w:szCs w:val="18"/>
              </w:rPr>
              <w:t>, 1.</w:t>
            </w:r>
            <w:r w:rsidR="00080276" w:rsidRPr="00DF5D9A">
              <w:rPr>
                <w:rFonts w:ascii="Times New Roman" w:hAnsi="Times New Roman" w:cs="Times New Roman"/>
                <w:sz w:val="18"/>
                <w:szCs w:val="18"/>
              </w:rPr>
              <w:t>509</w:t>
            </w:r>
          </w:p>
        </w:tc>
        <w:tc>
          <w:tcPr>
            <w:tcW w:w="1689" w:type="dxa"/>
            <w:gridSpan w:val="2"/>
            <w:tcBorders>
              <w:top w:val="single" w:sz="4" w:space="0" w:color="auto"/>
            </w:tcBorders>
            <w:vAlign w:val="center"/>
          </w:tcPr>
          <w:p w14:paraId="1B8A3E85" w14:textId="63FCDE2F" w:rsidR="002213F2" w:rsidRPr="00DF5D9A" w:rsidRDefault="002213F2">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w:t>
            </w:r>
            <w:r w:rsidR="004F52D8" w:rsidRPr="00DF5D9A">
              <w:rPr>
                <w:rFonts w:ascii="Times New Roman" w:hAnsi="Times New Roman" w:cs="Times New Roman"/>
                <w:sz w:val="18"/>
                <w:szCs w:val="18"/>
              </w:rPr>
              <w:t>75</w:t>
            </w:r>
            <w:r w:rsidRPr="00DF5D9A">
              <w:rPr>
                <w:rFonts w:ascii="Times New Roman" w:hAnsi="Times New Roman" w:cs="Times New Roman"/>
                <w:sz w:val="18"/>
                <w:szCs w:val="18"/>
              </w:rPr>
              <w:t xml:space="preserve">, </w:t>
            </w:r>
            <w:r w:rsidR="004F52D8" w:rsidRPr="00DF5D9A">
              <w:rPr>
                <w:rFonts w:ascii="Times New Roman" w:hAnsi="Times New Roman" w:cs="Times New Roman"/>
                <w:sz w:val="18"/>
                <w:szCs w:val="18"/>
              </w:rPr>
              <w:t>1.959</w:t>
            </w:r>
          </w:p>
        </w:tc>
        <w:tc>
          <w:tcPr>
            <w:tcW w:w="1890" w:type="dxa"/>
            <w:gridSpan w:val="2"/>
            <w:tcBorders>
              <w:top w:val="single" w:sz="4" w:space="0" w:color="auto"/>
            </w:tcBorders>
            <w:vAlign w:val="center"/>
          </w:tcPr>
          <w:p w14:paraId="543015C3" w14:textId="3CA2F749" w:rsidR="002213F2" w:rsidRPr="00DF5D9A" w:rsidRDefault="002213F2"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.006</w:t>
            </w:r>
            <w:r w:rsidR="004F52D8" w:rsidRPr="00DF5D9A">
              <w:rPr>
                <w:rFonts w:ascii="Times New Roman" w:hAnsi="Times New Roman" w:cs="Times New Roman"/>
                <w:sz w:val="18"/>
                <w:szCs w:val="18"/>
              </w:rPr>
              <w:t>3</w:t>
            </w:r>
            <w:r w:rsidRPr="00DF5D9A">
              <w:rPr>
                <w:rFonts w:ascii="Times New Roman" w:hAnsi="Times New Roman" w:cs="Times New Roman"/>
                <w:sz w:val="18"/>
                <w:szCs w:val="18"/>
              </w:rPr>
              <w:t>, 2.</w:t>
            </w:r>
            <w:r w:rsidR="004F52D8" w:rsidRPr="00DF5D9A">
              <w:rPr>
                <w:rFonts w:ascii="Times New Roman" w:hAnsi="Times New Roman" w:cs="Times New Roman"/>
                <w:sz w:val="18"/>
                <w:szCs w:val="18"/>
              </w:rPr>
              <w:t>007</w:t>
            </w:r>
          </w:p>
        </w:tc>
        <w:tc>
          <w:tcPr>
            <w:tcW w:w="2160" w:type="dxa"/>
            <w:gridSpan w:val="2"/>
            <w:tcBorders>
              <w:top w:val="single" w:sz="4" w:space="0" w:color="auto"/>
            </w:tcBorders>
            <w:vAlign w:val="center"/>
          </w:tcPr>
          <w:p w14:paraId="218D30B6" w14:textId="31AD9937" w:rsidR="002213F2" w:rsidRPr="00DF5D9A" w:rsidRDefault="002213F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.007</w:t>
            </w:r>
            <w:r w:rsidR="004F52D8" w:rsidRPr="00DF5D9A">
              <w:rPr>
                <w:rFonts w:ascii="Times New Roman" w:hAnsi="Times New Roman" w:cs="Times New Roman"/>
                <w:sz w:val="18"/>
                <w:szCs w:val="18"/>
              </w:rPr>
              <w:t>7</w:t>
            </w:r>
            <w:r w:rsidRPr="00DF5D9A">
              <w:rPr>
                <w:rFonts w:ascii="Times New Roman" w:hAnsi="Times New Roman" w:cs="Times New Roman"/>
                <w:sz w:val="18"/>
                <w:szCs w:val="18"/>
              </w:rPr>
              <w:t xml:space="preserve">, </w:t>
            </w:r>
            <w:r w:rsidR="004F52D8" w:rsidRPr="00DF5D9A">
              <w:rPr>
                <w:rFonts w:ascii="Times New Roman" w:hAnsi="Times New Roman" w:cs="Times New Roman"/>
                <w:sz w:val="18"/>
                <w:szCs w:val="18"/>
              </w:rPr>
              <w:t>1.951</w:t>
            </w:r>
          </w:p>
        </w:tc>
        <w:tc>
          <w:tcPr>
            <w:tcW w:w="1890" w:type="dxa"/>
            <w:gridSpan w:val="2"/>
            <w:tcBorders>
              <w:top w:val="single" w:sz="4" w:space="0" w:color="auto"/>
            </w:tcBorders>
            <w:vAlign w:val="center"/>
          </w:tcPr>
          <w:p w14:paraId="40927907" w14:textId="61827400" w:rsidR="002213F2" w:rsidRPr="00DF5D9A" w:rsidRDefault="002213F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.007</w:t>
            </w:r>
            <w:r w:rsidR="004F52D8" w:rsidRPr="00DF5D9A">
              <w:rPr>
                <w:rFonts w:ascii="Times New Roman" w:hAnsi="Times New Roman" w:cs="Times New Roman"/>
                <w:sz w:val="18"/>
                <w:szCs w:val="18"/>
              </w:rPr>
              <w:t>0</w:t>
            </w:r>
            <w:r w:rsidRPr="00DF5D9A">
              <w:rPr>
                <w:rFonts w:ascii="Times New Roman" w:hAnsi="Times New Roman" w:cs="Times New Roman"/>
                <w:sz w:val="18"/>
                <w:szCs w:val="18"/>
              </w:rPr>
              <w:t xml:space="preserve">, </w:t>
            </w:r>
            <w:r w:rsidR="004F52D8" w:rsidRPr="00DF5D9A">
              <w:rPr>
                <w:rFonts w:ascii="Times New Roman" w:hAnsi="Times New Roman" w:cs="Times New Roman"/>
                <w:sz w:val="18"/>
                <w:szCs w:val="18"/>
              </w:rPr>
              <w:t>1.997</w:t>
            </w:r>
          </w:p>
        </w:tc>
        <w:tc>
          <w:tcPr>
            <w:tcW w:w="1800" w:type="dxa"/>
            <w:gridSpan w:val="2"/>
            <w:tcBorders>
              <w:top w:val="single" w:sz="4" w:space="0" w:color="auto"/>
            </w:tcBorders>
            <w:vAlign w:val="center"/>
          </w:tcPr>
          <w:p w14:paraId="4E39E340" w14:textId="4377E342" w:rsidR="002213F2" w:rsidRPr="00DF5D9A" w:rsidRDefault="002213F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.007</w:t>
            </w:r>
            <w:r w:rsidR="004F52D8" w:rsidRPr="00DF5D9A">
              <w:rPr>
                <w:rFonts w:ascii="Times New Roman" w:hAnsi="Times New Roman" w:cs="Times New Roman"/>
                <w:sz w:val="18"/>
                <w:szCs w:val="18"/>
              </w:rPr>
              <w:t>0</w:t>
            </w:r>
            <w:r w:rsidRPr="00DF5D9A">
              <w:rPr>
                <w:rFonts w:ascii="Times New Roman" w:hAnsi="Times New Roman" w:cs="Times New Roman"/>
                <w:sz w:val="18"/>
                <w:szCs w:val="18"/>
              </w:rPr>
              <w:t xml:space="preserve">, </w:t>
            </w:r>
            <w:r w:rsidR="004F52D8" w:rsidRPr="00DF5D9A">
              <w:rPr>
                <w:rFonts w:ascii="Times New Roman" w:hAnsi="Times New Roman" w:cs="Times New Roman"/>
                <w:sz w:val="18"/>
                <w:szCs w:val="18"/>
              </w:rPr>
              <w:t>1.957</w:t>
            </w:r>
          </w:p>
        </w:tc>
        <w:tc>
          <w:tcPr>
            <w:tcW w:w="1980" w:type="dxa"/>
            <w:gridSpan w:val="2"/>
            <w:tcBorders>
              <w:top w:val="single" w:sz="4" w:space="0" w:color="auto"/>
            </w:tcBorders>
            <w:vAlign w:val="center"/>
          </w:tcPr>
          <w:p w14:paraId="237B4A23" w14:textId="2BC4C122" w:rsidR="002213F2" w:rsidRPr="00DF5D9A" w:rsidRDefault="002213F2">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EB339B" w:rsidRPr="00DF5D9A">
              <w:rPr>
                <w:rFonts w:ascii="Times New Roman" w:hAnsi="Times New Roman" w:cs="Times New Roman"/>
                <w:sz w:val="18"/>
                <w:szCs w:val="18"/>
              </w:rPr>
              <w:t>79</w:t>
            </w:r>
            <w:r w:rsidRPr="00DF5D9A">
              <w:rPr>
                <w:rFonts w:ascii="Times New Roman" w:hAnsi="Times New Roman" w:cs="Times New Roman"/>
                <w:sz w:val="18"/>
                <w:szCs w:val="18"/>
              </w:rPr>
              <w:t xml:space="preserve">, </w:t>
            </w:r>
            <w:r w:rsidR="00EB339B" w:rsidRPr="00DF5D9A">
              <w:rPr>
                <w:rFonts w:ascii="Times New Roman" w:hAnsi="Times New Roman" w:cs="Times New Roman"/>
                <w:sz w:val="18"/>
                <w:szCs w:val="18"/>
              </w:rPr>
              <w:t>1.963</w:t>
            </w:r>
          </w:p>
        </w:tc>
      </w:tr>
      <w:tr w:rsidR="00CD4A84" w:rsidRPr="00DF5D9A" w14:paraId="0445A67C" w14:textId="36273D1B" w:rsidTr="00861E8E">
        <w:trPr>
          <w:trHeight w:val="533"/>
        </w:trPr>
        <w:tc>
          <w:tcPr>
            <w:tcW w:w="1517" w:type="dxa"/>
            <w:tcBorders>
              <w:bottom w:val="single" w:sz="4" w:space="0" w:color="auto"/>
            </w:tcBorders>
            <w:vAlign w:val="center"/>
          </w:tcPr>
          <w:p w14:paraId="54C5F9CE" w14:textId="7BC021FC" w:rsidR="00CD4A84" w:rsidRPr="00DF5D9A" w:rsidRDefault="00CD4A84" w:rsidP="00405755">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Pseudo-</w:t>
            </w:r>
            <w:r w:rsidRPr="00DF5D9A">
              <w:rPr>
                <w:rFonts w:ascii="Times New Roman" w:hAnsi="Times New Roman" w:cs="Times New Roman"/>
                <w:i/>
                <w:sz w:val="18"/>
                <w:szCs w:val="18"/>
              </w:rPr>
              <w:t>R</w:t>
            </w:r>
            <w:r w:rsidRPr="00DF5D9A">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F5D9A"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F5D9A"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F5D9A"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F5D9A"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6320081"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2E553B" w:rsidRPr="00DF5D9A">
              <w:rPr>
                <w:rFonts w:ascii="Times New Roman" w:hAnsi="Times New Roman" w:cs="Times New Roman"/>
                <w:sz w:val="18"/>
                <w:szCs w:val="18"/>
              </w:rPr>
              <w:t>2</w:t>
            </w:r>
          </w:p>
        </w:tc>
        <w:tc>
          <w:tcPr>
            <w:tcW w:w="720" w:type="dxa"/>
            <w:tcBorders>
              <w:bottom w:val="single" w:sz="4" w:space="0" w:color="auto"/>
            </w:tcBorders>
            <w:vAlign w:val="center"/>
          </w:tcPr>
          <w:p w14:paraId="7B6E569D" w14:textId="67205C1E" w:rsidR="00CD4A84" w:rsidRPr="00DF5D9A"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374A35D2"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w:t>
            </w:r>
            <w:r w:rsidR="002E553B" w:rsidRPr="00DF5D9A">
              <w:rPr>
                <w:rFonts w:ascii="Times New Roman" w:hAnsi="Times New Roman" w:cs="Times New Roman"/>
                <w:sz w:val="18"/>
                <w:szCs w:val="18"/>
              </w:rPr>
              <w:t>04</w:t>
            </w:r>
          </w:p>
        </w:tc>
        <w:tc>
          <w:tcPr>
            <w:tcW w:w="720" w:type="dxa"/>
            <w:tcBorders>
              <w:bottom w:val="single" w:sz="4" w:space="0" w:color="auto"/>
            </w:tcBorders>
            <w:vAlign w:val="center"/>
          </w:tcPr>
          <w:p w14:paraId="150A553B"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F5D9A"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4FF94C7" w:rsidR="00CD4A84" w:rsidRPr="00DF5D9A" w:rsidRDefault="00CD4A84"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2E553B" w:rsidRPr="00DF5D9A">
              <w:rPr>
                <w:rFonts w:ascii="Times New Roman" w:hAnsi="Times New Roman" w:cs="Times New Roman"/>
                <w:sz w:val="18"/>
                <w:szCs w:val="18"/>
              </w:rPr>
              <w:t>1</w:t>
            </w:r>
          </w:p>
        </w:tc>
        <w:tc>
          <w:tcPr>
            <w:tcW w:w="720" w:type="dxa"/>
            <w:tcBorders>
              <w:bottom w:val="single" w:sz="4" w:space="0" w:color="auto"/>
            </w:tcBorders>
            <w:vAlign w:val="center"/>
          </w:tcPr>
          <w:p w14:paraId="71717507" w14:textId="77777777" w:rsidR="00CD4A84" w:rsidRPr="00DF5D9A"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4BFB67D1" w:rsidR="00CD4A84" w:rsidRPr="00DF5D9A" w:rsidRDefault="00D419D8" w:rsidP="00405755">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w:t>
            </w:r>
            <w:r w:rsidR="002E553B" w:rsidRPr="00DF5D9A">
              <w:rPr>
                <w:rFonts w:ascii="Times New Roman" w:hAnsi="Times New Roman" w:cs="Times New Roman"/>
                <w:sz w:val="18"/>
                <w:szCs w:val="18"/>
              </w:rPr>
              <w:t>2</w:t>
            </w:r>
          </w:p>
        </w:tc>
        <w:tc>
          <w:tcPr>
            <w:tcW w:w="990" w:type="dxa"/>
            <w:tcBorders>
              <w:bottom w:val="single" w:sz="4" w:space="0" w:color="auto"/>
            </w:tcBorders>
            <w:vAlign w:val="center"/>
          </w:tcPr>
          <w:p w14:paraId="1A600775" w14:textId="77777777" w:rsidR="00CD4A84" w:rsidRPr="00DF5D9A" w:rsidRDefault="00CD4A84" w:rsidP="00405755">
            <w:pPr>
              <w:tabs>
                <w:tab w:val="center" w:pos="4680"/>
              </w:tabs>
              <w:jc w:val="center"/>
              <w:rPr>
                <w:rFonts w:ascii="Times New Roman" w:hAnsi="Times New Roman" w:cs="Times New Roman"/>
                <w:sz w:val="18"/>
                <w:szCs w:val="18"/>
              </w:rPr>
            </w:pPr>
          </w:p>
        </w:tc>
      </w:tr>
    </w:tbl>
    <w:p w14:paraId="7F108549" w14:textId="0FC2FE2B" w:rsidR="00A23279" w:rsidRPr="00DF5D9A" w:rsidRDefault="00A23279" w:rsidP="00A23279">
      <w:pPr>
        <w:pStyle w:val="NoSpacing"/>
        <w:rPr>
          <w:rFonts w:ascii="Times New Roman" w:hAnsi="Times New Roman" w:cs="Times New Roman"/>
          <w:sz w:val="20"/>
          <w:szCs w:val="20"/>
          <w:lang w:eastAsia="zh-CN"/>
        </w:rPr>
      </w:pPr>
      <w:r w:rsidRPr="00DF5D9A">
        <w:rPr>
          <w:rFonts w:ascii="Times New Roman" w:hAnsi="Times New Roman" w:cs="Times New Roman"/>
          <w:i/>
          <w:sz w:val="20"/>
          <w:szCs w:val="20"/>
        </w:rPr>
        <w:t>Note</w:t>
      </w:r>
      <w:r w:rsidRPr="00DF5D9A">
        <w:rPr>
          <w:rFonts w:ascii="Times New Roman" w:hAnsi="Times New Roman" w:cs="Times New Roman"/>
          <w:sz w:val="20"/>
          <w:szCs w:val="20"/>
        </w:rPr>
        <w:t xml:space="preserve">. WLS = weighted least squares; </w:t>
      </w:r>
      <w:r w:rsidR="000B373B" w:rsidRPr="00DF5D9A">
        <w:rPr>
          <w:rFonts w:ascii="Times New Roman" w:hAnsi="Times New Roman" w:cs="Times New Roman"/>
          <w:i/>
          <w:sz w:val="20"/>
          <w:szCs w:val="20"/>
        </w:rPr>
        <w:t>k</w:t>
      </w:r>
      <w:r w:rsidR="000B373B" w:rsidRPr="00DF5D9A">
        <w:rPr>
          <w:rFonts w:ascii="Times New Roman" w:hAnsi="Times New Roman" w:cs="Times New Roman"/>
          <w:sz w:val="20"/>
          <w:szCs w:val="20"/>
        </w:rPr>
        <w:t xml:space="preserve"> = number of effect sizes; </w:t>
      </w:r>
      <w:r w:rsidR="007E788C" w:rsidRPr="00DF5D9A">
        <w:rPr>
          <w:rFonts w:ascii="Times New Roman" w:hAnsi="Times New Roman" w:cs="Times New Roman"/>
          <w:i/>
          <w:sz w:val="20"/>
          <w:szCs w:val="20"/>
        </w:rPr>
        <w:t>N</w:t>
      </w:r>
      <w:r w:rsidR="007E788C" w:rsidRPr="00DF5D9A">
        <w:rPr>
          <w:rFonts w:ascii="Times New Roman" w:hAnsi="Times New Roman" w:cs="Times New Roman"/>
          <w:sz w:val="20"/>
          <w:szCs w:val="20"/>
        </w:rPr>
        <w:t xml:space="preserve"> = number of participants</w:t>
      </w:r>
      <w:r w:rsidR="00AF4DAA" w:rsidRPr="00DF5D9A">
        <w:rPr>
          <w:rFonts w:ascii="Times New Roman" w:hAnsi="Times New Roman" w:cs="Times New Roman"/>
          <w:sz w:val="20"/>
          <w:szCs w:val="20"/>
        </w:rPr>
        <w:t xml:space="preserve"> </w:t>
      </w:r>
      <w:r w:rsidR="00AF4DAA" w:rsidRPr="00DF5D9A">
        <w:rPr>
          <w:rFonts w:ascii="Times New Roman" w:hAnsi="Times New Roman" w:cs="Times New Roman"/>
          <w:sz w:val="20"/>
          <w:szCs w:val="20"/>
          <w:lang w:eastAsia="zh-CN"/>
        </w:rPr>
        <w:t>(see Footnote 1)</w:t>
      </w:r>
      <w:r w:rsidR="007E788C" w:rsidRPr="00DF5D9A">
        <w:rPr>
          <w:rFonts w:ascii="Times New Roman" w:hAnsi="Times New Roman" w:cs="Times New Roman"/>
          <w:sz w:val="20"/>
          <w:szCs w:val="20"/>
        </w:rPr>
        <w:t xml:space="preserve">; </w:t>
      </w:r>
      <w:r w:rsidRPr="00DF5D9A">
        <w:rPr>
          <w:rFonts w:ascii="Times New Roman" w:hAnsi="Times New Roman" w:cs="Times New Roman"/>
          <w:i/>
          <w:sz w:val="20"/>
          <w:szCs w:val="20"/>
        </w:rPr>
        <w:t>B</w:t>
      </w:r>
      <w:r w:rsidRPr="00DF5D9A">
        <w:rPr>
          <w:rFonts w:ascii="Times New Roman" w:hAnsi="Times New Roman" w:cs="Times New Roman"/>
          <w:sz w:val="20"/>
          <w:szCs w:val="20"/>
        </w:rPr>
        <w:t xml:space="preserve"> = unstandardized regression coefficient weighted by sample size; 95% CI</w:t>
      </w:r>
      <w:r w:rsidRPr="00DF5D9A">
        <w:rPr>
          <w:rFonts w:ascii="Times New Roman" w:hAnsi="Times New Roman" w:cs="Times New Roman"/>
          <w:i/>
          <w:sz w:val="20"/>
          <w:szCs w:val="20"/>
        </w:rPr>
        <w:t xml:space="preserve"> </w:t>
      </w:r>
      <w:r w:rsidRPr="00DF5D9A">
        <w:rPr>
          <w:rFonts w:ascii="Times New Roman" w:hAnsi="Times New Roman" w:cs="Times New Roman"/>
          <w:sz w:val="20"/>
          <w:szCs w:val="20"/>
        </w:rPr>
        <w:t>= 95% confidence interval</w:t>
      </w:r>
      <w:r w:rsidRPr="00DF5D9A">
        <w:rPr>
          <w:rFonts w:ascii="Times New Roman" w:hAnsi="Times New Roman" w:cs="Times New Roman"/>
          <w:i/>
          <w:sz w:val="20"/>
          <w:szCs w:val="20"/>
        </w:rPr>
        <w:t xml:space="preserve">; p = </w:t>
      </w:r>
      <w:r w:rsidRPr="00DF5D9A">
        <w:rPr>
          <w:rFonts w:ascii="Times New Roman" w:hAnsi="Times New Roman" w:cs="Times New Roman"/>
          <w:sz w:val="20"/>
          <w:szCs w:val="20"/>
        </w:rPr>
        <w:t xml:space="preserve">exact </w:t>
      </w:r>
      <w:r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w:t>
      </w:r>
      <w:r w:rsidRPr="00DF5D9A">
        <w:rPr>
          <w:rFonts w:ascii="Times New Roman" w:hAnsi="Times New Roman" w:cs="Times New Roman"/>
          <w:sz w:val="20"/>
          <w:szCs w:val="20"/>
        </w:rPr>
        <w:t xml:space="preserve">value; </w:t>
      </w:r>
      <w:r w:rsidRPr="00DF5D9A">
        <w:rPr>
          <w:rFonts w:ascii="Times New Roman" w:hAnsi="Times New Roman" w:cs="Times New Roman"/>
          <w:i/>
          <w:sz w:val="20"/>
          <w:szCs w:val="20"/>
        </w:rPr>
        <w:t>SE</w:t>
      </w:r>
      <w:r w:rsidRPr="00DF5D9A">
        <w:rPr>
          <w:rFonts w:ascii="Times New Roman" w:hAnsi="Times New Roman" w:cs="Times New Roman"/>
          <w:sz w:val="20"/>
          <w:szCs w:val="20"/>
        </w:rPr>
        <w:t xml:space="preserve"> = standard error of the regression coefficient; Uncorrected Overall Self-Enhancement = narcissism-self-enhancement relationship uncorrected for unreliability in narcissism; Corrected Overall Self-Enhancement = narcissism-self-enhancement relationship corrected for unreliability in narcissism; Publication Type (Published = 1, Unpublished = 0); </w:t>
      </w:r>
      <w:r w:rsidR="00AA7FB2" w:rsidRPr="00DF5D9A">
        <w:rPr>
          <w:rFonts w:ascii="Times New Roman" w:hAnsi="Times New Roman" w:cs="Times New Roman"/>
          <w:sz w:val="20"/>
          <w:szCs w:val="20"/>
        </w:rPr>
        <w:t xml:space="preserve">Residual vs. Difference Score (Residual = 1, Difference Score = 0); </w:t>
      </w:r>
      <w:r w:rsidRPr="00DF5D9A">
        <w:rPr>
          <w:rFonts w:ascii="Times New Roman" w:hAnsi="Times New Roman" w:cs="Times New Roman"/>
          <w:sz w:val="20"/>
          <w:szCs w:val="20"/>
        </w:rPr>
        <w:t>Observer vs. Objective (1 = Observer-Report, 0 = Objective Measure); NPI vs. Other Measure (1 = NPI, 0 = Other Measures)</w:t>
      </w:r>
      <w:r w:rsidR="00D91433" w:rsidRPr="00DF5D9A">
        <w:rPr>
          <w:rFonts w:ascii="Times New Roman" w:hAnsi="Times New Roman" w:cs="Times New Roman"/>
          <w:sz w:val="20"/>
          <w:szCs w:val="20"/>
        </w:rPr>
        <w:t>; Student vs. Non-Student Sample (1 = Student, 0 = Non-Student)</w:t>
      </w:r>
      <w:r w:rsidR="00EF4924" w:rsidRPr="00DF5D9A">
        <w:rPr>
          <w:rFonts w:ascii="Times New Roman" w:hAnsi="Times New Roman" w:cs="Times New Roman"/>
          <w:sz w:val="20"/>
          <w:szCs w:val="20"/>
        </w:rPr>
        <w:t xml:space="preserve">; </w:t>
      </w:r>
      <w:r w:rsidR="005F04C4" w:rsidRPr="00DF5D9A">
        <w:rPr>
          <w:rFonts w:ascii="Times New Roman" w:hAnsi="Times New Roman" w:cs="Times New Roman"/>
          <w:sz w:val="18"/>
          <w:szCs w:val="18"/>
          <w:vertAlign w:val="superscript"/>
        </w:rPr>
        <w:t>b</w:t>
      </w:r>
      <w:r w:rsidR="005F04C4" w:rsidRPr="00DF5D9A">
        <w:rPr>
          <w:rFonts w:ascii="Times New Roman" w:hAnsi="Times New Roman" w:cs="Times New Roman"/>
          <w:i/>
          <w:sz w:val="20"/>
          <w:szCs w:val="20"/>
        </w:rPr>
        <w:t xml:space="preserve"> = </w:t>
      </w:r>
      <w:r w:rsidR="00886E13" w:rsidRPr="00DF5D9A">
        <w:rPr>
          <w:rFonts w:ascii="Times New Roman" w:hAnsi="Times New Roman" w:cs="Times New Roman"/>
          <w:sz w:val="20"/>
          <w:szCs w:val="20"/>
        </w:rPr>
        <w:t>there was missing data for this analysis</w:t>
      </w:r>
      <w:r w:rsidR="005F04C4" w:rsidRPr="00DF5D9A">
        <w:rPr>
          <w:rFonts w:ascii="Times New Roman" w:hAnsi="Times New Roman" w:cs="Times New Roman"/>
          <w:sz w:val="20"/>
          <w:szCs w:val="20"/>
        </w:rPr>
        <w:t xml:space="preserve">; </w:t>
      </w:r>
      <w:r w:rsidR="00EF4924" w:rsidRPr="00DF5D9A">
        <w:rPr>
          <w:rFonts w:ascii="Times New Roman" w:hAnsi="Times New Roman" w:cs="Times New Roman"/>
          <w:i/>
          <w:sz w:val="20"/>
          <w:szCs w:val="20"/>
        </w:rPr>
        <w:t>τ</w:t>
      </w:r>
      <w:r w:rsidR="00EF4924" w:rsidRPr="00DF5D9A">
        <w:rPr>
          <w:rFonts w:ascii="Times New Roman" w:hAnsi="Times New Roman" w:cs="Times New Roman"/>
          <w:i/>
          <w:sz w:val="20"/>
          <w:szCs w:val="20"/>
          <w:vertAlign w:val="subscript"/>
        </w:rPr>
        <w:t>0</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i/>
          <w:sz w:val="20"/>
          <w:szCs w:val="20"/>
        </w:rPr>
        <w:t xml:space="preserve">= </w:t>
      </w:r>
      <w:r w:rsidR="00EF4924" w:rsidRPr="00DF5D9A">
        <w:rPr>
          <w:rFonts w:ascii="Times New Roman" w:hAnsi="Times New Roman" w:cs="Times New Roman"/>
          <w:sz w:val="20"/>
          <w:szCs w:val="20"/>
        </w:rPr>
        <w:t>intercept variance across groups</w:t>
      </w:r>
      <w:r w:rsidR="00EF4924" w:rsidRPr="00DF5D9A">
        <w:rPr>
          <w:rFonts w:ascii="Times New Roman" w:hAnsi="Times New Roman" w:cs="Times New Roman"/>
          <w:i/>
          <w:sz w:val="20"/>
          <w:szCs w:val="20"/>
        </w:rPr>
        <w:t>;  σ</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sz w:val="20"/>
          <w:szCs w:val="20"/>
          <w:vertAlign w:val="superscript"/>
          <w:lang w:eastAsia="zh-CN"/>
        </w:rPr>
        <w:t xml:space="preserve"> </w:t>
      </w:r>
      <w:r w:rsidR="00EF4924" w:rsidRPr="00DF5D9A">
        <w:rPr>
          <w:rFonts w:ascii="Times New Roman" w:hAnsi="Times New Roman" w:cs="Times New Roman"/>
          <w:sz w:val="20"/>
          <w:szCs w:val="20"/>
          <w:lang w:eastAsia="zh-CN"/>
        </w:rPr>
        <w:t xml:space="preserve"> = within-group, individual</w:t>
      </w:r>
      <w:r w:rsidR="00442B08" w:rsidRPr="00DF5D9A">
        <w:rPr>
          <w:rFonts w:ascii="Times New Roman" w:hAnsi="Times New Roman" w:cs="Times New Roman"/>
          <w:sz w:val="20"/>
          <w:szCs w:val="20"/>
          <w:lang w:eastAsia="zh-CN"/>
        </w:rPr>
        <w:t>-level</w:t>
      </w:r>
      <w:r w:rsidR="00EF4924" w:rsidRPr="00DF5D9A">
        <w:rPr>
          <w:rFonts w:ascii="Times New Roman" w:hAnsi="Times New Roman" w:cs="Times New Roman"/>
          <w:sz w:val="20"/>
          <w:szCs w:val="20"/>
          <w:lang w:eastAsia="zh-CN"/>
        </w:rPr>
        <w:t xml:space="preserve"> variance; </w:t>
      </w:r>
      <w:r w:rsidR="00EF4924" w:rsidRPr="00DF5D9A">
        <w:rPr>
          <w:rFonts w:ascii="Times New Roman" w:hAnsi="Times New Roman" w:cs="Times New Roman"/>
          <w:sz w:val="20"/>
          <w:szCs w:val="20"/>
        </w:rPr>
        <w:t>Pseudo-</w:t>
      </w:r>
      <w:r w:rsidR="00EF4924" w:rsidRPr="00DF5D9A">
        <w:rPr>
          <w:rFonts w:ascii="Times New Roman" w:hAnsi="Times New Roman" w:cs="Times New Roman"/>
          <w:i/>
          <w:sz w:val="20"/>
          <w:szCs w:val="20"/>
        </w:rPr>
        <w:t>R</w:t>
      </w:r>
      <w:r w:rsidR="00EF4924" w:rsidRPr="00DF5D9A">
        <w:rPr>
          <w:rFonts w:ascii="Times New Roman" w:hAnsi="Times New Roman" w:cs="Times New Roman"/>
          <w:i/>
          <w:sz w:val="20"/>
          <w:szCs w:val="20"/>
          <w:vertAlign w:val="superscript"/>
        </w:rPr>
        <w:t xml:space="preserve">2 </w:t>
      </w:r>
      <w:r w:rsidR="00EF4924" w:rsidRPr="00DF5D9A">
        <w:rPr>
          <w:rFonts w:ascii="Times New Roman" w:hAnsi="Times New Roman" w:cs="Times New Roman"/>
          <w:i/>
          <w:sz w:val="20"/>
          <w:szCs w:val="20"/>
        </w:rPr>
        <w:t xml:space="preserve">= </w:t>
      </w:r>
      <w:r w:rsidR="00EF4924" w:rsidRPr="00DF5D9A">
        <w:rPr>
          <w:rFonts w:ascii="Times New Roman" w:hAnsi="Times New Roman" w:cs="Times New Roman"/>
          <w:sz w:val="20"/>
          <w:szCs w:val="20"/>
        </w:rPr>
        <w:t>proportion of variance explained beyond baseline model (baseline model = Model 2)</w:t>
      </w:r>
      <w:r w:rsidRPr="00DF5D9A">
        <w:rPr>
          <w:rFonts w:ascii="Times New Roman" w:hAnsi="Times New Roman" w:cs="Times New Roman"/>
          <w:sz w:val="20"/>
          <w:szCs w:val="20"/>
        </w:rPr>
        <w:t xml:space="preserve">. </w:t>
      </w:r>
      <w:r w:rsidR="005A05E2" w:rsidRPr="00DF5D9A">
        <w:rPr>
          <w:rFonts w:ascii="Times New Roman" w:hAnsi="Times New Roman" w:cs="Times New Roman"/>
          <w:sz w:val="20"/>
          <w:szCs w:val="20"/>
          <w:lang w:eastAsia="zh-CN"/>
        </w:rPr>
        <w:t xml:space="preserve">See Footnote </w:t>
      </w:r>
      <w:r w:rsidR="007637E2" w:rsidRPr="00DF5D9A">
        <w:rPr>
          <w:rFonts w:ascii="Times New Roman" w:hAnsi="Times New Roman" w:cs="Times New Roman"/>
          <w:sz w:val="20"/>
          <w:szCs w:val="20"/>
          <w:lang w:eastAsia="zh-CN"/>
        </w:rPr>
        <w:t>4</w:t>
      </w:r>
      <w:r w:rsidR="005A05E2" w:rsidRPr="00DF5D9A">
        <w:rPr>
          <w:rFonts w:ascii="Times New Roman" w:hAnsi="Times New Roman" w:cs="Times New Roman"/>
          <w:sz w:val="20"/>
          <w:szCs w:val="20"/>
          <w:lang w:eastAsia="zh-CN"/>
        </w:rPr>
        <w:t xml:space="preserve"> for an interpretation of Pseudo-</w:t>
      </w:r>
      <w:r w:rsidR="005A05E2" w:rsidRPr="00DF5D9A">
        <w:rPr>
          <w:rFonts w:ascii="Times New Roman" w:hAnsi="Times New Roman" w:cs="Times New Roman"/>
          <w:i/>
          <w:sz w:val="20"/>
          <w:szCs w:val="20"/>
          <w:lang w:eastAsia="zh-CN"/>
        </w:rPr>
        <w:t>R</w:t>
      </w:r>
      <w:r w:rsidR="005A05E2" w:rsidRPr="00DF5D9A">
        <w:rPr>
          <w:rFonts w:ascii="Times New Roman" w:hAnsi="Times New Roman" w:cs="Times New Roman"/>
          <w:i/>
          <w:sz w:val="20"/>
          <w:szCs w:val="20"/>
          <w:vertAlign w:val="superscript"/>
          <w:lang w:eastAsia="zh-CN"/>
        </w:rPr>
        <w:t>2</w:t>
      </w:r>
      <w:r w:rsidR="005A05E2" w:rsidRPr="00DF5D9A">
        <w:rPr>
          <w:rFonts w:ascii="Times New Roman" w:hAnsi="Times New Roman" w:cs="Times New Roman"/>
          <w:sz w:val="20"/>
          <w:szCs w:val="20"/>
          <w:lang w:eastAsia="zh-CN"/>
        </w:rPr>
        <w:t xml:space="preserve"> values.</w:t>
      </w:r>
      <w:r w:rsidR="00520FB7" w:rsidRPr="00DF5D9A">
        <w:rPr>
          <w:rFonts w:ascii="Times New Roman" w:hAnsi="Times New Roman" w:cs="Times New Roman"/>
          <w:sz w:val="20"/>
          <w:szCs w:val="20"/>
          <w:lang w:eastAsia="zh-CN"/>
        </w:rPr>
        <w:t xml:space="preserve"> </w:t>
      </w:r>
    </w:p>
    <w:p w14:paraId="41FE6FF0" w14:textId="72778D03" w:rsidR="00EE10E2" w:rsidRPr="00DF5D9A" w:rsidRDefault="00A23279" w:rsidP="000B373B">
      <w:pPr>
        <w:tabs>
          <w:tab w:val="center" w:pos="4680"/>
        </w:tabs>
        <w:spacing w:after="0" w:line="240" w:lineRule="auto"/>
        <w:rPr>
          <w:rFonts w:ascii="Times New Roman" w:hAnsi="Times New Roman" w:cs="Times New Roman"/>
          <w:sz w:val="20"/>
          <w:szCs w:val="20"/>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r w:rsidR="00EE10E2" w:rsidRPr="00DF5D9A">
        <w:rPr>
          <w:rFonts w:ascii="Times New Roman" w:hAnsi="Times New Roman" w:cs="Times New Roman"/>
          <w:sz w:val="20"/>
          <w:szCs w:val="20"/>
        </w:rPr>
        <w:br w:type="page"/>
      </w:r>
    </w:p>
    <w:p w14:paraId="59192287" w14:textId="0313E55E" w:rsidR="00EE10E2" w:rsidRPr="00DF5D9A" w:rsidRDefault="00EE10E2" w:rsidP="00EE10E2">
      <w:pPr>
        <w:spacing w:after="0" w:line="240" w:lineRule="auto"/>
        <w:rPr>
          <w:rFonts w:ascii="Times New Roman" w:hAnsi="Times New Roman" w:cs="Times New Roman"/>
        </w:rPr>
      </w:pPr>
      <w:proofErr w:type="gramStart"/>
      <w:r w:rsidRPr="00DF5D9A">
        <w:rPr>
          <w:rFonts w:ascii="Times New Roman" w:hAnsi="Times New Roman" w:cs="Times New Roman"/>
        </w:rPr>
        <w:lastRenderedPageBreak/>
        <w:t>Table 6.</w:t>
      </w:r>
      <w:proofErr w:type="gramEnd"/>
    </w:p>
    <w:p w14:paraId="344E74CD" w14:textId="4EAA07CD" w:rsidR="00EE10E2" w:rsidRPr="00DF5D9A" w:rsidRDefault="00EE10E2" w:rsidP="00EE10E2">
      <w:pPr>
        <w:tabs>
          <w:tab w:val="center" w:pos="4680"/>
        </w:tabs>
        <w:spacing w:after="0" w:line="240" w:lineRule="auto"/>
        <w:rPr>
          <w:rFonts w:ascii="Times New Roman" w:hAnsi="Times New Roman" w:cs="Times New Roman"/>
          <w:i/>
        </w:rPr>
      </w:pPr>
      <w:r w:rsidRPr="00DF5D9A">
        <w:rPr>
          <w:rFonts w:ascii="Times New Roman" w:hAnsi="Times New Roman" w:cs="Times New Roman"/>
          <w:i/>
        </w:rPr>
        <w:t>Summary of Multilevel WLS Results Predicting Narcissism’s Relationship with Self-Enhancement</w:t>
      </w:r>
      <w:r w:rsidR="00D37A03" w:rsidRPr="00DF5D9A">
        <w:rPr>
          <w:rFonts w:ascii="Times New Roman" w:hAnsi="Times New Roman" w:cs="Times New Roman"/>
          <w:i/>
        </w:rPr>
        <w:t xml:space="preserve"> in</w:t>
      </w:r>
      <w:r w:rsidRPr="00DF5D9A">
        <w:rPr>
          <w:rFonts w:ascii="Times New Roman" w:hAnsi="Times New Roman" w:cs="Times New Roman"/>
          <w:i/>
        </w:rPr>
        <w:t xml:space="preserve"> Communal Criteria </w:t>
      </w:r>
    </w:p>
    <w:tbl>
      <w:tblPr>
        <w:tblStyle w:val="TableGrid"/>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7"/>
        <w:gridCol w:w="1003"/>
        <w:gridCol w:w="720"/>
        <w:gridCol w:w="1080"/>
        <w:gridCol w:w="720"/>
        <w:gridCol w:w="990"/>
        <w:gridCol w:w="720"/>
        <w:gridCol w:w="1350"/>
        <w:gridCol w:w="720"/>
      </w:tblGrid>
      <w:tr w:rsidR="0047795D" w:rsidRPr="00DF5D9A" w14:paraId="2A1E6230" w14:textId="493E3568" w:rsidTr="00861E8E">
        <w:trPr>
          <w:trHeight w:val="674"/>
        </w:trPr>
        <w:tc>
          <w:tcPr>
            <w:tcW w:w="1517" w:type="dxa"/>
            <w:tcBorders>
              <w:top w:val="single" w:sz="4" w:space="0" w:color="auto"/>
              <w:bottom w:val="single" w:sz="4" w:space="0" w:color="auto"/>
            </w:tcBorders>
          </w:tcPr>
          <w:p w14:paraId="40E3BB8F" w14:textId="77777777" w:rsidR="0047795D" w:rsidRPr="00DF5D9A" w:rsidRDefault="0047795D" w:rsidP="009C17F7">
            <w:pPr>
              <w:tabs>
                <w:tab w:val="center" w:pos="4680"/>
              </w:tabs>
              <w:rPr>
                <w:rFonts w:ascii="Times New Roman" w:hAnsi="Times New Roman" w:cs="Times New Roman"/>
                <w:sz w:val="18"/>
                <w:szCs w:val="18"/>
              </w:rPr>
            </w:pPr>
          </w:p>
        </w:tc>
        <w:tc>
          <w:tcPr>
            <w:tcW w:w="1723" w:type="dxa"/>
            <w:gridSpan w:val="2"/>
            <w:tcBorders>
              <w:top w:val="single" w:sz="4" w:space="0" w:color="auto"/>
              <w:bottom w:val="single" w:sz="4" w:space="0" w:color="auto"/>
            </w:tcBorders>
            <w:vAlign w:val="bottom"/>
          </w:tcPr>
          <w:p w14:paraId="7B9F23AE"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Uncorrected Overall Self-Enhancement</w:t>
            </w:r>
          </w:p>
        </w:tc>
        <w:tc>
          <w:tcPr>
            <w:tcW w:w="1800" w:type="dxa"/>
            <w:gridSpan w:val="2"/>
            <w:tcBorders>
              <w:top w:val="single" w:sz="4" w:space="0" w:color="auto"/>
              <w:bottom w:val="single" w:sz="4" w:space="0" w:color="auto"/>
            </w:tcBorders>
            <w:vAlign w:val="bottom"/>
          </w:tcPr>
          <w:p w14:paraId="2328B609"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 xml:space="preserve">Corrected </w:t>
            </w:r>
          </w:p>
          <w:p w14:paraId="6BDC396E"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Publication Type</w:t>
            </w:r>
          </w:p>
        </w:tc>
      </w:tr>
      <w:tr w:rsidR="0047795D" w:rsidRPr="00DF5D9A" w14:paraId="7825A459" w14:textId="23110570" w:rsidTr="00861E8E">
        <w:trPr>
          <w:trHeight w:val="350"/>
        </w:trPr>
        <w:tc>
          <w:tcPr>
            <w:tcW w:w="1517" w:type="dxa"/>
            <w:tcBorders>
              <w:top w:val="single" w:sz="4" w:space="0" w:color="auto"/>
            </w:tcBorders>
          </w:tcPr>
          <w:p w14:paraId="6AA98222" w14:textId="77777777" w:rsidR="0047795D" w:rsidRPr="00DF5D9A" w:rsidRDefault="0047795D"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47795D" w:rsidRPr="00DF5D9A" w:rsidRDefault="0047795D"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47795D" w:rsidRPr="00DF5D9A" w:rsidRDefault="0047795D"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47795D" w:rsidRPr="00DF5D9A" w:rsidRDefault="0047795D"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47795D" w:rsidRPr="00DF5D9A" w:rsidRDefault="0047795D" w:rsidP="009C17F7">
            <w:pPr>
              <w:tabs>
                <w:tab w:val="center" w:pos="4680"/>
              </w:tabs>
              <w:jc w:val="center"/>
              <w:rPr>
                <w:rFonts w:ascii="Times New Roman" w:hAnsi="Times New Roman" w:cs="Times New Roman"/>
                <w:b/>
                <w:sz w:val="18"/>
                <w:szCs w:val="18"/>
                <w:u w:val="single"/>
              </w:rPr>
            </w:pPr>
            <w:r w:rsidRPr="00DF5D9A">
              <w:rPr>
                <w:rFonts w:ascii="Times New Roman" w:hAnsi="Times New Roman" w:cs="Times New Roman"/>
                <w:b/>
                <w:sz w:val="18"/>
                <w:szCs w:val="18"/>
                <w:u w:val="single"/>
              </w:rPr>
              <w:t>Model 4</w:t>
            </w:r>
          </w:p>
        </w:tc>
      </w:tr>
      <w:tr w:rsidR="0047795D" w:rsidRPr="00DF5D9A" w14:paraId="67EADA7D" w14:textId="4CD91366" w:rsidTr="00861E8E">
        <w:trPr>
          <w:trHeight w:val="333"/>
        </w:trPr>
        <w:tc>
          <w:tcPr>
            <w:tcW w:w="1517" w:type="dxa"/>
            <w:tcBorders>
              <w:bottom w:val="single" w:sz="4" w:space="0" w:color="auto"/>
            </w:tcBorders>
          </w:tcPr>
          <w:p w14:paraId="571EE3CA" w14:textId="77777777" w:rsidR="0047795D" w:rsidRPr="00DF5D9A" w:rsidRDefault="0047795D" w:rsidP="00BD671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Predictor</w:t>
            </w:r>
          </w:p>
        </w:tc>
        <w:tc>
          <w:tcPr>
            <w:tcW w:w="1003" w:type="dxa"/>
            <w:tcBorders>
              <w:bottom w:val="single" w:sz="4" w:space="0" w:color="auto"/>
            </w:tcBorders>
          </w:tcPr>
          <w:p w14:paraId="5715A728"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 xml:space="preserve">B </w:t>
            </w:r>
          </w:p>
          <w:p w14:paraId="74BA7D26" w14:textId="77777777" w:rsidR="0047795D" w:rsidRPr="00DF5D9A" w:rsidRDefault="0047795D" w:rsidP="00BD6719">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31600FEB"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D4F809D"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080" w:type="dxa"/>
            <w:tcBorders>
              <w:bottom w:val="single" w:sz="4" w:space="0" w:color="auto"/>
            </w:tcBorders>
          </w:tcPr>
          <w:p w14:paraId="7E05E37E"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42F55E85"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5A37F6FF"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300B76F2"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990" w:type="dxa"/>
            <w:tcBorders>
              <w:bottom w:val="single" w:sz="4" w:space="0" w:color="auto"/>
            </w:tcBorders>
          </w:tcPr>
          <w:p w14:paraId="42DEE161"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7B791A4E"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6FF31AE5"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5C5BA712"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c>
          <w:tcPr>
            <w:tcW w:w="1350" w:type="dxa"/>
            <w:tcBorders>
              <w:bottom w:val="single" w:sz="4" w:space="0" w:color="auto"/>
            </w:tcBorders>
          </w:tcPr>
          <w:p w14:paraId="43253C53"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B</w:t>
            </w:r>
          </w:p>
          <w:p w14:paraId="06880D61"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(95% CI)</w:t>
            </w:r>
          </w:p>
        </w:tc>
        <w:tc>
          <w:tcPr>
            <w:tcW w:w="720" w:type="dxa"/>
            <w:tcBorders>
              <w:bottom w:val="single" w:sz="4" w:space="0" w:color="auto"/>
            </w:tcBorders>
          </w:tcPr>
          <w:p w14:paraId="2C75F1D2"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i/>
                <w:sz w:val="18"/>
                <w:szCs w:val="18"/>
              </w:rPr>
              <w:t>SE</w:t>
            </w:r>
          </w:p>
          <w:p w14:paraId="43CAC5E1" w14:textId="77777777" w:rsidR="0047795D" w:rsidRPr="00DF5D9A" w:rsidRDefault="0047795D" w:rsidP="00BD6719">
            <w:pPr>
              <w:tabs>
                <w:tab w:val="center" w:pos="4680"/>
              </w:tabs>
              <w:jc w:val="center"/>
              <w:rPr>
                <w:rFonts w:ascii="Times New Roman" w:hAnsi="Times New Roman" w:cs="Times New Roman"/>
                <w:i/>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p</w:t>
            </w:r>
            <w:r w:rsidRPr="00DF5D9A">
              <w:rPr>
                <w:rFonts w:ascii="Times New Roman" w:hAnsi="Times New Roman" w:cs="Times New Roman"/>
                <w:sz w:val="18"/>
                <w:szCs w:val="18"/>
              </w:rPr>
              <w:t>)</w:t>
            </w:r>
          </w:p>
        </w:tc>
      </w:tr>
      <w:tr w:rsidR="0047795D" w:rsidRPr="00DF5D9A" w14:paraId="7E10E248" w14:textId="1D1CEE5C" w:rsidTr="00861E8E">
        <w:trPr>
          <w:trHeight w:val="503"/>
        </w:trPr>
        <w:tc>
          <w:tcPr>
            <w:tcW w:w="1517" w:type="dxa"/>
            <w:tcBorders>
              <w:top w:val="single" w:sz="4" w:space="0" w:color="auto"/>
            </w:tcBorders>
            <w:vAlign w:val="center"/>
          </w:tcPr>
          <w:p w14:paraId="37CCE812" w14:textId="77777777" w:rsidR="0047795D" w:rsidRPr="00DF5D9A" w:rsidRDefault="0047795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Intercept</w:t>
            </w:r>
          </w:p>
        </w:tc>
        <w:tc>
          <w:tcPr>
            <w:tcW w:w="1003" w:type="dxa"/>
            <w:tcBorders>
              <w:top w:val="single" w:sz="4" w:space="0" w:color="auto"/>
            </w:tcBorders>
            <w:vAlign w:val="center"/>
          </w:tcPr>
          <w:p w14:paraId="4AEFBB47" w14:textId="745E0C31"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69F06A3B" w14:textId="014AB4A1"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 .09)</w:t>
            </w:r>
          </w:p>
        </w:tc>
        <w:tc>
          <w:tcPr>
            <w:tcW w:w="720" w:type="dxa"/>
            <w:tcBorders>
              <w:top w:val="single" w:sz="4" w:space="0" w:color="auto"/>
            </w:tcBorders>
            <w:vAlign w:val="center"/>
          </w:tcPr>
          <w:p w14:paraId="472858A9"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71DE3591" w14:textId="57A035C2"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(.094)</w:t>
            </w:r>
          </w:p>
        </w:tc>
        <w:tc>
          <w:tcPr>
            <w:tcW w:w="1080" w:type="dxa"/>
            <w:tcBorders>
              <w:top w:val="single" w:sz="4" w:space="0" w:color="auto"/>
            </w:tcBorders>
            <w:vAlign w:val="center"/>
          </w:tcPr>
          <w:p w14:paraId="74B9E446" w14:textId="5706AD09"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1A774127" w14:textId="5040B9DE"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 .10)</w:t>
            </w:r>
          </w:p>
        </w:tc>
        <w:tc>
          <w:tcPr>
            <w:tcW w:w="720" w:type="dxa"/>
            <w:tcBorders>
              <w:top w:val="single" w:sz="4" w:space="0" w:color="auto"/>
            </w:tcBorders>
            <w:vAlign w:val="center"/>
          </w:tcPr>
          <w:p w14:paraId="6C0B220C" w14:textId="39415B65"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.03</w:t>
            </w:r>
          </w:p>
          <w:p w14:paraId="02261EFF" w14:textId="5E274A6B"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(.075)</w:t>
            </w:r>
          </w:p>
        </w:tc>
        <w:tc>
          <w:tcPr>
            <w:tcW w:w="990" w:type="dxa"/>
            <w:tcBorders>
              <w:top w:val="single" w:sz="4" w:space="0" w:color="auto"/>
            </w:tcBorders>
            <w:vAlign w:val="center"/>
          </w:tcPr>
          <w:p w14:paraId="0B7FE133" w14:textId="24F1B831"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43EF1CB9" w14:textId="03209C83"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 .14)</w:t>
            </w:r>
          </w:p>
        </w:tc>
        <w:tc>
          <w:tcPr>
            <w:tcW w:w="720" w:type="dxa"/>
            <w:tcBorders>
              <w:top w:val="single" w:sz="4" w:space="0" w:color="auto"/>
            </w:tcBorders>
            <w:vAlign w:val="center"/>
          </w:tcPr>
          <w:p w14:paraId="472DC2B5" w14:textId="77777777"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.05</w:t>
            </w:r>
          </w:p>
          <w:p w14:paraId="41937EAF" w14:textId="1520F71A"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(.286)</w:t>
            </w:r>
          </w:p>
        </w:tc>
        <w:tc>
          <w:tcPr>
            <w:tcW w:w="1350" w:type="dxa"/>
            <w:tcBorders>
              <w:top w:val="single" w:sz="4" w:space="0" w:color="auto"/>
            </w:tcBorders>
            <w:vAlign w:val="center"/>
          </w:tcPr>
          <w:p w14:paraId="526FCCC0" w14:textId="2CB46C0D"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.04</w:t>
            </w:r>
          </w:p>
          <w:p w14:paraId="1EC39B95" w14:textId="20A203C5"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(-.03, .11)</w:t>
            </w:r>
          </w:p>
        </w:tc>
        <w:tc>
          <w:tcPr>
            <w:tcW w:w="720" w:type="dxa"/>
            <w:tcBorders>
              <w:top w:val="single" w:sz="4" w:space="0" w:color="auto"/>
            </w:tcBorders>
            <w:vAlign w:val="center"/>
          </w:tcPr>
          <w:p w14:paraId="51345867" w14:textId="02775644"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.03</w:t>
            </w:r>
          </w:p>
          <w:p w14:paraId="371BE8F3" w14:textId="37351CEF"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sz w:val="18"/>
                <w:szCs w:val="18"/>
                <w:lang w:eastAsia="zh-CN"/>
              </w:rPr>
              <w:t>208</w:t>
            </w:r>
            <w:r w:rsidRPr="00DF5D9A">
              <w:rPr>
                <w:rFonts w:ascii="Times New Roman" w:hAnsi="Times New Roman" w:cs="Times New Roman"/>
                <w:sz w:val="18"/>
                <w:szCs w:val="18"/>
              </w:rPr>
              <w:t>)</w:t>
            </w:r>
          </w:p>
        </w:tc>
      </w:tr>
      <w:tr w:rsidR="0047795D" w:rsidRPr="00DF5D9A" w14:paraId="30250AEA" w14:textId="546A3EEC" w:rsidTr="00861E8E">
        <w:trPr>
          <w:trHeight w:val="540"/>
        </w:trPr>
        <w:tc>
          <w:tcPr>
            <w:tcW w:w="1517" w:type="dxa"/>
            <w:vAlign w:val="center"/>
          </w:tcPr>
          <w:p w14:paraId="68C5DA3E" w14:textId="4F5579C5" w:rsidR="0047795D" w:rsidRPr="00DF5D9A" w:rsidRDefault="0047795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Residual</w:t>
            </w:r>
          </w:p>
        </w:tc>
        <w:tc>
          <w:tcPr>
            <w:tcW w:w="1003" w:type="dxa"/>
          </w:tcPr>
          <w:p w14:paraId="0952608E"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Pr>
          <w:p w14:paraId="384EEDDF" w14:textId="77777777" w:rsidR="0047795D" w:rsidRPr="00DF5D9A" w:rsidRDefault="0047795D" w:rsidP="009C17F7">
            <w:pPr>
              <w:tabs>
                <w:tab w:val="center" w:pos="4680"/>
              </w:tabs>
              <w:rPr>
                <w:rFonts w:ascii="Times New Roman" w:hAnsi="Times New Roman" w:cs="Times New Roman"/>
                <w:sz w:val="18"/>
                <w:szCs w:val="18"/>
              </w:rPr>
            </w:pPr>
          </w:p>
        </w:tc>
        <w:tc>
          <w:tcPr>
            <w:tcW w:w="1080" w:type="dxa"/>
          </w:tcPr>
          <w:p w14:paraId="47084606"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Pr>
          <w:p w14:paraId="23732EFF" w14:textId="77777777" w:rsidR="0047795D" w:rsidRPr="00DF5D9A" w:rsidRDefault="0047795D" w:rsidP="009C17F7">
            <w:pPr>
              <w:tabs>
                <w:tab w:val="center" w:pos="4680"/>
              </w:tabs>
              <w:rPr>
                <w:rFonts w:ascii="Times New Roman" w:hAnsi="Times New Roman" w:cs="Times New Roman"/>
                <w:sz w:val="18"/>
                <w:szCs w:val="18"/>
              </w:rPr>
            </w:pPr>
          </w:p>
        </w:tc>
        <w:tc>
          <w:tcPr>
            <w:tcW w:w="990" w:type="dxa"/>
          </w:tcPr>
          <w:p w14:paraId="14DEA5CF" w14:textId="5FC5ACFF"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p w14:paraId="3C8BC061" w14:textId="5EC655A5" w:rsidR="0047795D" w:rsidRPr="00DF5D9A" w:rsidRDefault="0047795D" w:rsidP="000429A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 .14)</w:t>
            </w:r>
          </w:p>
        </w:tc>
        <w:tc>
          <w:tcPr>
            <w:tcW w:w="720" w:type="dxa"/>
          </w:tcPr>
          <w:p w14:paraId="58601C55" w14:textId="0AAE80E3"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.06</w:t>
            </w:r>
          </w:p>
          <w:p w14:paraId="7A2BD393" w14:textId="50D817F2"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(.730)</w:t>
            </w:r>
          </w:p>
        </w:tc>
        <w:tc>
          <w:tcPr>
            <w:tcW w:w="1350" w:type="dxa"/>
          </w:tcPr>
          <w:p w14:paraId="7E60A16A" w14:textId="77777777" w:rsidR="0047795D" w:rsidRPr="00DF5D9A" w:rsidRDefault="0047795D" w:rsidP="009C17F7">
            <w:pPr>
              <w:tabs>
                <w:tab w:val="center" w:pos="4680"/>
              </w:tabs>
              <w:jc w:val="center"/>
              <w:rPr>
                <w:rFonts w:ascii="Times New Roman" w:hAnsi="Times New Roman" w:cs="Times New Roman"/>
                <w:sz w:val="18"/>
                <w:szCs w:val="18"/>
              </w:rPr>
            </w:pPr>
          </w:p>
        </w:tc>
        <w:tc>
          <w:tcPr>
            <w:tcW w:w="720" w:type="dxa"/>
          </w:tcPr>
          <w:p w14:paraId="5C1D58D1" w14:textId="77777777" w:rsidR="0047795D" w:rsidRPr="00DF5D9A" w:rsidRDefault="0047795D" w:rsidP="009C17F7">
            <w:pPr>
              <w:tabs>
                <w:tab w:val="center" w:pos="4680"/>
              </w:tabs>
              <w:jc w:val="center"/>
              <w:rPr>
                <w:rFonts w:ascii="Times New Roman" w:hAnsi="Times New Roman" w:cs="Times New Roman"/>
                <w:sz w:val="18"/>
                <w:szCs w:val="18"/>
              </w:rPr>
            </w:pPr>
          </w:p>
        </w:tc>
      </w:tr>
      <w:tr w:rsidR="0047795D" w:rsidRPr="00DF5D9A" w14:paraId="6014CEC1" w14:textId="710BF209" w:rsidTr="00861E8E">
        <w:trPr>
          <w:trHeight w:val="540"/>
        </w:trPr>
        <w:tc>
          <w:tcPr>
            <w:tcW w:w="1517" w:type="dxa"/>
            <w:tcBorders>
              <w:bottom w:val="single" w:sz="4" w:space="0" w:color="auto"/>
            </w:tcBorders>
            <w:vAlign w:val="center"/>
          </w:tcPr>
          <w:p w14:paraId="1820783F" w14:textId="6248241D" w:rsidR="0047795D" w:rsidRPr="00DF5D9A" w:rsidRDefault="0047795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Publication Type</w:t>
            </w:r>
          </w:p>
        </w:tc>
        <w:tc>
          <w:tcPr>
            <w:tcW w:w="1003" w:type="dxa"/>
            <w:tcBorders>
              <w:bottom w:val="single" w:sz="4" w:space="0" w:color="auto"/>
            </w:tcBorders>
          </w:tcPr>
          <w:p w14:paraId="30B1B612"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2CA29852" w14:textId="77777777" w:rsidR="0047795D" w:rsidRPr="00DF5D9A" w:rsidRDefault="0047795D"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4BA5C13"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2C6B4063" w14:textId="77777777" w:rsidR="0047795D" w:rsidRPr="00DF5D9A" w:rsidRDefault="0047795D"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991D6A1" w14:textId="77777777" w:rsidR="0047795D" w:rsidRPr="00DF5D9A" w:rsidRDefault="0047795D"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AE3AEF6" w14:textId="77777777" w:rsidR="0047795D" w:rsidRPr="00DF5D9A" w:rsidRDefault="0047795D"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BBBF05A" w14:textId="0D1B6CEB"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.01</w:t>
            </w:r>
          </w:p>
          <w:p w14:paraId="459A4BE5" w14:textId="36167EAF"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(-.10, .13)</w:t>
            </w:r>
          </w:p>
        </w:tc>
        <w:tc>
          <w:tcPr>
            <w:tcW w:w="720" w:type="dxa"/>
            <w:tcBorders>
              <w:bottom w:val="single" w:sz="4" w:space="0" w:color="auto"/>
            </w:tcBorders>
          </w:tcPr>
          <w:p w14:paraId="4B5E6E27" w14:textId="79EE5526"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.06</w:t>
            </w:r>
          </w:p>
          <w:p w14:paraId="2C567525" w14:textId="1806DF69"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(.806)</w:t>
            </w:r>
          </w:p>
        </w:tc>
      </w:tr>
      <w:tr w:rsidR="00A97A73" w:rsidRPr="00DF5D9A" w14:paraId="588416DA" w14:textId="77777777" w:rsidTr="00861E8E">
        <w:trPr>
          <w:trHeight w:val="404"/>
        </w:trPr>
        <w:tc>
          <w:tcPr>
            <w:tcW w:w="1517" w:type="dxa"/>
            <w:tcBorders>
              <w:top w:val="single" w:sz="4" w:space="0" w:color="auto"/>
            </w:tcBorders>
            <w:vAlign w:val="center"/>
          </w:tcPr>
          <w:p w14:paraId="4813AB88" w14:textId="679E221C" w:rsidR="00A97A73" w:rsidRPr="00DF5D9A" w:rsidRDefault="00A97A73" w:rsidP="00A97A73">
            <w:pPr>
              <w:tabs>
                <w:tab w:val="center" w:pos="4680"/>
              </w:tabs>
              <w:rPr>
                <w:rFonts w:ascii="Times New Roman" w:hAnsi="Times New Roman" w:cs="Times New Roman"/>
                <w:sz w:val="18"/>
                <w:szCs w:val="18"/>
              </w:rPr>
            </w:pPr>
            <w:commentRangeStart w:id="34"/>
            <w:r w:rsidRPr="00DF5D9A">
              <w:rPr>
                <w:rFonts w:ascii="Times New Roman" w:hAnsi="Times New Roman" w:cs="Times New Roman"/>
                <w:sz w:val="18"/>
                <w:szCs w:val="18"/>
              </w:rPr>
              <w:t>Dummy</w:t>
            </w:r>
            <w:commentRangeEnd w:id="34"/>
            <w:r w:rsidR="002816EF">
              <w:rPr>
                <w:rStyle w:val="CommentReference"/>
              </w:rPr>
              <w:commentReference w:id="34"/>
            </w:r>
            <w:r w:rsidRPr="00DF5D9A">
              <w:rPr>
                <w:rFonts w:ascii="Times New Roman" w:hAnsi="Times New Roman" w:cs="Times New Roman"/>
                <w:sz w:val="18"/>
                <w:szCs w:val="18"/>
              </w:rPr>
              <w:t xml:space="preserve"> Code = 0 </w:t>
            </w:r>
            <w:r w:rsidR="00123521"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w:t>
            </w:r>
          </w:p>
        </w:tc>
        <w:tc>
          <w:tcPr>
            <w:tcW w:w="1723" w:type="dxa"/>
            <w:gridSpan w:val="2"/>
            <w:tcBorders>
              <w:top w:val="single" w:sz="4" w:space="0" w:color="auto"/>
            </w:tcBorders>
            <w:vAlign w:val="center"/>
          </w:tcPr>
          <w:p w14:paraId="168F7514" w14:textId="77777777" w:rsidR="00A97A73" w:rsidRPr="00DF5D9A" w:rsidRDefault="00A97A73" w:rsidP="00A97A73">
            <w:pPr>
              <w:tabs>
                <w:tab w:val="center" w:pos="4680"/>
              </w:tabs>
              <w:jc w:val="center"/>
              <w:rPr>
                <w:rFonts w:ascii="Times New Roman" w:hAnsi="Times New Roman" w:cs="Times New Roman"/>
                <w:sz w:val="18"/>
                <w:szCs w:val="18"/>
              </w:rPr>
            </w:pPr>
          </w:p>
        </w:tc>
        <w:tc>
          <w:tcPr>
            <w:tcW w:w="1800" w:type="dxa"/>
            <w:gridSpan w:val="2"/>
            <w:tcBorders>
              <w:top w:val="single" w:sz="4" w:space="0" w:color="auto"/>
            </w:tcBorders>
            <w:vAlign w:val="center"/>
          </w:tcPr>
          <w:p w14:paraId="31B3F605" w14:textId="77777777" w:rsidR="00A97A73" w:rsidRPr="00DF5D9A" w:rsidRDefault="00A97A73" w:rsidP="00A97A73">
            <w:pPr>
              <w:tabs>
                <w:tab w:val="center" w:pos="4680"/>
              </w:tabs>
              <w:jc w:val="center"/>
              <w:rPr>
                <w:rFonts w:ascii="Times New Roman" w:hAnsi="Times New Roman" w:cs="Times New Roman"/>
                <w:sz w:val="18"/>
                <w:szCs w:val="18"/>
              </w:rPr>
            </w:pPr>
          </w:p>
        </w:tc>
        <w:tc>
          <w:tcPr>
            <w:tcW w:w="1710" w:type="dxa"/>
            <w:gridSpan w:val="2"/>
            <w:tcBorders>
              <w:top w:val="single" w:sz="4" w:space="0" w:color="auto"/>
            </w:tcBorders>
            <w:vAlign w:val="center"/>
          </w:tcPr>
          <w:p w14:paraId="60B6B9B4" w14:textId="4C2D83E9" w:rsidR="00A97A73"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20, 3</w:t>
            </w:r>
          </w:p>
        </w:tc>
        <w:tc>
          <w:tcPr>
            <w:tcW w:w="2070" w:type="dxa"/>
            <w:gridSpan w:val="2"/>
            <w:tcBorders>
              <w:top w:val="single" w:sz="4" w:space="0" w:color="auto"/>
            </w:tcBorders>
            <w:vAlign w:val="center"/>
          </w:tcPr>
          <w:p w14:paraId="3EDA51E2" w14:textId="3B2C5CE4" w:rsidR="00A97A73"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33, 7</w:t>
            </w:r>
          </w:p>
        </w:tc>
      </w:tr>
      <w:tr w:rsidR="00A97A73" w:rsidRPr="00DF5D9A" w14:paraId="5116804C" w14:textId="77777777" w:rsidTr="00861E8E">
        <w:trPr>
          <w:trHeight w:val="369"/>
        </w:trPr>
        <w:tc>
          <w:tcPr>
            <w:tcW w:w="1517" w:type="dxa"/>
            <w:vAlign w:val="center"/>
          </w:tcPr>
          <w:p w14:paraId="73D80D61" w14:textId="572FFCBD" w:rsidR="00A97A73" w:rsidRPr="00DF5D9A" w:rsidRDefault="00A97A73" w:rsidP="00A97A7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Dummy Code = 1 </w:t>
            </w:r>
            <w:r w:rsidR="00123521"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w:t>
            </w:r>
          </w:p>
        </w:tc>
        <w:tc>
          <w:tcPr>
            <w:tcW w:w="1723" w:type="dxa"/>
            <w:gridSpan w:val="2"/>
            <w:vAlign w:val="center"/>
          </w:tcPr>
          <w:p w14:paraId="349E5024" w14:textId="77777777" w:rsidR="00A97A73" w:rsidRPr="00DF5D9A" w:rsidRDefault="00A97A73" w:rsidP="00A97A73">
            <w:pPr>
              <w:tabs>
                <w:tab w:val="center" w:pos="4680"/>
              </w:tabs>
              <w:jc w:val="center"/>
              <w:rPr>
                <w:rFonts w:ascii="Times New Roman" w:hAnsi="Times New Roman" w:cs="Times New Roman"/>
                <w:sz w:val="18"/>
                <w:szCs w:val="18"/>
              </w:rPr>
            </w:pPr>
          </w:p>
        </w:tc>
        <w:tc>
          <w:tcPr>
            <w:tcW w:w="1800" w:type="dxa"/>
            <w:gridSpan w:val="2"/>
            <w:vAlign w:val="center"/>
          </w:tcPr>
          <w:p w14:paraId="0422A46C" w14:textId="77777777" w:rsidR="00A97A73" w:rsidRPr="00DF5D9A" w:rsidRDefault="00A97A73" w:rsidP="00A97A73">
            <w:pPr>
              <w:tabs>
                <w:tab w:val="center" w:pos="4680"/>
              </w:tabs>
              <w:jc w:val="center"/>
              <w:rPr>
                <w:rFonts w:ascii="Times New Roman" w:hAnsi="Times New Roman" w:cs="Times New Roman"/>
                <w:sz w:val="18"/>
                <w:szCs w:val="18"/>
              </w:rPr>
            </w:pPr>
          </w:p>
        </w:tc>
        <w:tc>
          <w:tcPr>
            <w:tcW w:w="1710" w:type="dxa"/>
            <w:gridSpan w:val="2"/>
            <w:vAlign w:val="center"/>
          </w:tcPr>
          <w:p w14:paraId="6CA9D397" w14:textId="6CD969C7" w:rsidR="00A97A73"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31, 6</w:t>
            </w:r>
          </w:p>
        </w:tc>
        <w:tc>
          <w:tcPr>
            <w:tcW w:w="2070" w:type="dxa"/>
            <w:gridSpan w:val="2"/>
            <w:vAlign w:val="center"/>
          </w:tcPr>
          <w:p w14:paraId="5B3310C0" w14:textId="6BBBE4D6" w:rsidR="00A97A73"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20, 4</w:t>
            </w:r>
          </w:p>
        </w:tc>
      </w:tr>
      <w:tr w:rsidR="00A97A73" w:rsidRPr="00DF5D9A" w14:paraId="5C8B7342" w14:textId="77777777" w:rsidTr="00861E8E">
        <w:trPr>
          <w:trHeight w:val="450"/>
        </w:trPr>
        <w:tc>
          <w:tcPr>
            <w:tcW w:w="1517" w:type="dxa"/>
            <w:vAlign w:val="center"/>
          </w:tcPr>
          <w:p w14:paraId="2F6D9A60" w14:textId="77777777" w:rsidR="00A97A73" w:rsidRPr="00DF5D9A" w:rsidRDefault="00A97A73" w:rsidP="00A97A73">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 xml:space="preserve">Total </w:t>
            </w:r>
          </w:p>
          <w:p w14:paraId="4325ED24" w14:textId="036348BB" w:rsidR="00A97A73" w:rsidRPr="00DF5D9A" w:rsidRDefault="00A97A73" w:rsidP="00A97A73">
            <w:pPr>
              <w:tabs>
                <w:tab w:val="center" w:pos="4680"/>
              </w:tabs>
              <w:rPr>
                <w:rFonts w:ascii="Times New Roman" w:hAnsi="Times New Roman" w:cs="Times New Roman"/>
                <w:sz w:val="18"/>
                <w:szCs w:val="18"/>
              </w:rPr>
            </w:pPr>
            <w:r w:rsidRPr="00DF5D9A">
              <w:rPr>
                <w:rFonts w:ascii="Times New Roman" w:hAnsi="Times New Roman" w:cs="Times New Roman"/>
                <w:i/>
                <w:sz w:val="14"/>
                <w:szCs w:val="18"/>
              </w:rPr>
              <w:t>k</w:t>
            </w:r>
            <w:r w:rsidR="00AF4DAA" w:rsidRPr="00DF5D9A">
              <w:rPr>
                <w:rFonts w:ascii="Times New Roman" w:hAnsi="Times New Roman" w:cs="Times New Roman"/>
                <w:sz w:val="14"/>
                <w:szCs w:val="18"/>
              </w:rPr>
              <w:t>, number of samples (</w:t>
            </w:r>
            <w:r w:rsidR="00AF4DAA" w:rsidRPr="00DF5D9A">
              <w:rPr>
                <w:rFonts w:ascii="Times New Roman" w:hAnsi="Times New Roman" w:cs="Times New Roman"/>
                <w:i/>
                <w:sz w:val="14"/>
                <w:szCs w:val="18"/>
              </w:rPr>
              <w:t>N</w:t>
            </w:r>
            <w:r w:rsidR="00AF4DAA" w:rsidRPr="00DF5D9A">
              <w:rPr>
                <w:rFonts w:ascii="Times New Roman" w:hAnsi="Times New Roman" w:cs="Times New Roman"/>
                <w:sz w:val="14"/>
                <w:szCs w:val="18"/>
              </w:rPr>
              <w:t>)</w:t>
            </w:r>
          </w:p>
        </w:tc>
        <w:tc>
          <w:tcPr>
            <w:tcW w:w="1723" w:type="dxa"/>
            <w:gridSpan w:val="2"/>
            <w:vAlign w:val="center"/>
          </w:tcPr>
          <w:p w14:paraId="18C7BCBF" w14:textId="77777777" w:rsidR="001E2AAC"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53, 11</w:t>
            </w:r>
            <w:r w:rsidR="007E788C" w:rsidRPr="00DF5D9A">
              <w:rPr>
                <w:rFonts w:ascii="Times New Roman" w:hAnsi="Times New Roman" w:cs="Times New Roman"/>
                <w:sz w:val="18"/>
                <w:szCs w:val="18"/>
              </w:rPr>
              <w:t xml:space="preserve"> </w:t>
            </w:r>
          </w:p>
          <w:p w14:paraId="306BB390" w14:textId="41A0A575" w:rsidR="00A97A73" w:rsidRPr="00DF5D9A" w:rsidRDefault="007E788C"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1,612)</w:t>
            </w:r>
          </w:p>
        </w:tc>
        <w:tc>
          <w:tcPr>
            <w:tcW w:w="1800" w:type="dxa"/>
            <w:gridSpan w:val="2"/>
            <w:vAlign w:val="center"/>
          </w:tcPr>
          <w:p w14:paraId="4AF84A93" w14:textId="77777777" w:rsidR="001E2AAC" w:rsidRPr="00DF5D9A" w:rsidRDefault="00A97A73"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53, 11</w:t>
            </w:r>
            <w:r w:rsidR="007E788C" w:rsidRPr="00DF5D9A">
              <w:rPr>
                <w:rFonts w:ascii="Times New Roman" w:hAnsi="Times New Roman" w:cs="Times New Roman"/>
                <w:sz w:val="18"/>
                <w:szCs w:val="18"/>
              </w:rPr>
              <w:t xml:space="preserve"> </w:t>
            </w:r>
          </w:p>
          <w:p w14:paraId="26ECF2DC" w14:textId="3251D7C6" w:rsidR="00A97A73" w:rsidRPr="00DF5D9A" w:rsidRDefault="007E788C"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1,612)</w:t>
            </w:r>
          </w:p>
        </w:tc>
        <w:tc>
          <w:tcPr>
            <w:tcW w:w="1710" w:type="dxa"/>
            <w:gridSpan w:val="2"/>
            <w:vAlign w:val="center"/>
          </w:tcPr>
          <w:p w14:paraId="08CF8FC4" w14:textId="77777777" w:rsidR="001E2AAC" w:rsidRPr="00DF5D9A" w:rsidRDefault="002625D1" w:rsidP="00A97A73">
            <w:pPr>
              <w:tabs>
                <w:tab w:val="center" w:pos="4680"/>
              </w:tabs>
              <w:jc w:val="center"/>
              <w:rPr>
                <w:rFonts w:ascii="Times New Roman" w:hAnsi="Times New Roman" w:cs="Times New Roman"/>
                <w:sz w:val="18"/>
                <w:szCs w:val="18"/>
                <w:vertAlign w:val="superscript"/>
              </w:rPr>
            </w:pPr>
            <w:r w:rsidRPr="00DF5D9A">
              <w:rPr>
                <w:rFonts w:ascii="Times New Roman" w:hAnsi="Times New Roman" w:cs="Times New Roman"/>
                <w:sz w:val="18"/>
                <w:szCs w:val="18"/>
              </w:rPr>
              <w:t>51</w:t>
            </w:r>
            <w:r w:rsidR="005F04C4" w:rsidRPr="00DF5D9A">
              <w:rPr>
                <w:rFonts w:ascii="Times New Roman" w:hAnsi="Times New Roman" w:cs="Times New Roman"/>
                <w:sz w:val="18"/>
                <w:szCs w:val="18"/>
                <w:vertAlign w:val="superscript"/>
              </w:rPr>
              <w:t xml:space="preserve"> b</w:t>
            </w:r>
            <w:r w:rsidRPr="00DF5D9A">
              <w:rPr>
                <w:rFonts w:ascii="Times New Roman" w:hAnsi="Times New Roman" w:cs="Times New Roman"/>
                <w:sz w:val="18"/>
                <w:szCs w:val="18"/>
              </w:rPr>
              <w:t>, 9</w:t>
            </w:r>
            <w:r w:rsidR="005F04C4" w:rsidRPr="00DF5D9A">
              <w:rPr>
                <w:rFonts w:ascii="Times New Roman" w:hAnsi="Times New Roman" w:cs="Times New Roman"/>
                <w:sz w:val="18"/>
                <w:szCs w:val="18"/>
                <w:vertAlign w:val="superscript"/>
              </w:rPr>
              <w:t xml:space="preserve"> b</w:t>
            </w:r>
            <w:r w:rsidR="007E788C" w:rsidRPr="00DF5D9A">
              <w:rPr>
                <w:rFonts w:ascii="Times New Roman" w:hAnsi="Times New Roman" w:cs="Times New Roman"/>
                <w:sz w:val="18"/>
                <w:szCs w:val="18"/>
                <w:vertAlign w:val="superscript"/>
              </w:rPr>
              <w:t xml:space="preserve"> </w:t>
            </w:r>
          </w:p>
          <w:p w14:paraId="528390CA" w14:textId="1DCAF499" w:rsidR="00A97A73" w:rsidRPr="00DF5D9A" w:rsidRDefault="007E788C"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1,266)</w:t>
            </w:r>
          </w:p>
        </w:tc>
        <w:tc>
          <w:tcPr>
            <w:tcW w:w="2070" w:type="dxa"/>
            <w:gridSpan w:val="2"/>
            <w:vAlign w:val="center"/>
          </w:tcPr>
          <w:p w14:paraId="0E16535F" w14:textId="77777777" w:rsidR="001E2AAC" w:rsidRPr="00DF5D9A" w:rsidRDefault="002625D1"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53, 11</w:t>
            </w:r>
            <w:r w:rsidR="007E788C" w:rsidRPr="00DF5D9A">
              <w:rPr>
                <w:rFonts w:ascii="Times New Roman" w:hAnsi="Times New Roman" w:cs="Times New Roman"/>
                <w:sz w:val="18"/>
                <w:szCs w:val="18"/>
              </w:rPr>
              <w:t xml:space="preserve"> </w:t>
            </w:r>
          </w:p>
          <w:p w14:paraId="3CD899A7" w14:textId="0989296C" w:rsidR="00A97A73" w:rsidRPr="00DF5D9A" w:rsidRDefault="007E788C" w:rsidP="00A97A73">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w:t>
            </w:r>
            <w:r w:rsidRPr="00DF5D9A">
              <w:rPr>
                <w:rFonts w:ascii="Times New Roman" w:hAnsi="Times New Roman" w:cs="Times New Roman"/>
                <w:i/>
                <w:sz w:val="18"/>
                <w:szCs w:val="18"/>
              </w:rPr>
              <w:t>N</w:t>
            </w:r>
            <w:r w:rsidRPr="00DF5D9A">
              <w:rPr>
                <w:rFonts w:ascii="Times New Roman" w:hAnsi="Times New Roman" w:cs="Times New Roman"/>
                <w:sz w:val="18"/>
                <w:szCs w:val="18"/>
              </w:rPr>
              <w:t xml:space="preserve"> = 1,612)</w:t>
            </w:r>
          </w:p>
        </w:tc>
      </w:tr>
      <w:tr w:rsidR="0047795D" w:rsidRPr="00DF5D9A" w14:paraId="41F1E31B" w14:textId="3B342479" w:rsidTr="00861E8E">
        <w:trPr>
          <w:trHeight w:val="533"/>
        </w:trPr>
        <w:tc>
          <w:tcPr>
            <w:tcW w:w="1517" w:type="dxa"/>
            <w:tcBorders>
              <w:top w:val="single" w:sz="4" w:space="0" w:color="auto"/>
            </w:tcBorders>
            <w:vAlign w:val="center"/>
          </w:tcPr>
          <w:p w14:paraId="3F23EAD8" w14:textId="5CE4A5AE" w:rsidR="0047795D" w:rsidRPr="00DF5D9A" w:rsidRDefault="0047795D" w:rsidP="009C17F7">
            <w:pPr>
              <w:tabs>
                <w:tab w:val="center" w:pos="4680"/>
              </w:tabs>
              <w:rPr>
                <w:rFonts w:ascii="Times New Roman" w:hAnsi="Times New Roman" w:cs="Times New Roman"/>
                <w:i/>
                <w:sz w:val="18"/>
                <w:szCs w:val="18"/>
                <w:vertAlign w:val="superscript"/>
              </w:rPr>
            </w:pPr>
            <w:r w:rsidRPr="00DF5D9A">
              <w:rPr>
                <w:rFonts w:ascii="Times New Roman" w:hAnsi="Times New Roman" w:cs="Times New Roman"/>
                <w:i/>
                <w:sz w:val="18"/>
                <w:szCs w:val="18"/>
              </w:rPr>
              <w:t>τ</w:t>
            </w:r>
            <w:r w:rsidRPr="00DF5D9A">
              <w:rPr>
                <w:rFonts w:ascii="Times New Roman" w:hAnsi="Times New Roman" w:cs="Times New Roman"/>
                <w:i/>
                <w:sz w:val="18"/>
                <w:szCs w:val="18"/>
                <w:vertAlign w:val="subscript"/>
              </w:rPr>
              <w:t>0</w:t>
            </w:r>
            <w:r w:rsidRPr="00DF5D9A">
              <w:rPr>
                <w:rFonts w:ascii="Times New Roman" w:hAnsi="Times New Roman" w:cs="Times New Roman"/>
                <w:i/>
                <w:sz w:val="18"/>
                <w:szCs w:val="18"/>
                <w:vertAlign w:val="superscript"/>
              </w:rPr>
              <w:t>2</w:t>
            </w:r>
            <w:r w:rsidRPr="00DF5D9A">
              <w:rPr>
                <w:rFonts w:ascii="Times New Roman" w:hAnsi="Times New Roman" w:cs="Times New Roman"/>
                <w:i/>
                <w:sz w:val="18"/>
                <w:szCs w:val="18"/>
              </w:rPr>
              <w:t>, σ</w:t>
            </w:r>
            <w:r w:rsidRPr="00DF5D9A">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E949D3B" w:rsidR="0047795D" w:rsidRPr="00DF5D9A" w:rsidRDefault="0047795D">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.0000, 3.345</w:t>
            </w:r>
          </w:p>
        </w:tc>
        <w:tc>
          <w:tcPr>
            <w:tcW w:w="1800" w:type="dxa"/>
            <w:gridSpan w:val="2"/>
            <w:tcBorders>
              <w:top w:val="single" w:sz="4" w:space="0" w:color="auto"/>
            </w:tcBorders>
            <w:vAlign w:val="center"/>
          </w:tcPr>
          <w:p w14:paraId="5E282621" w14:textId="46609FE6" w:rsidR="0047795D" w:rsidRPr="00DF5D9A" w:rsidRDefault="0047795D">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.0000, 4.414</w:t>
            </w:r>
          </w:p>
        </w:tc>
        <w:tc>
          <w:tcPr>
            <w:tcW w:w="1710" w:type="dxa"/>
            <w:gridSpan w:val="2"/>
            <w:tcBorders>
              <w:top w:val="single" w:sz="4" w:space="0" w:color="auto"/>
            </w:tcBorders>
            <w:vAlign w:val="center"/>
          </w:tcPr>
          <w:p w14:paraId="454BA96A" w14:textId="38B4E252"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.0000, 4.307</w:t>
            </w:r>
          </w:p>
        </w:tc>
        <w:tc>
          <w:tcPr>
            <w:tcW w:w="2070" w:type="dxa"/>
            <w:gridSpan w:val="2"/>
            <w:tcBorders>
              <w:top w:val="single" w:sz="4" w:space="0" w:color="auto"/>
            </w:tcBorders>
            <w:vAlign w:val="center"/>
          </w:tcPr>
          <w:p w14:paraId="02AF10CB" w14:textId="0E5B4799" w:rsidR="0047795D" w:rsidRPr="00DF5D9A" w:rsidRDefault="0047795D">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.0000, 4.495</w:t>
            </w:r>
          </w:p>
        </w:tc>
      </w:tr>
      <w:tr w:rsidR="0047795D" w:rsidRPr="00DF5D9A" w14:paraId="65B199EF" w14:textId="045747F3" w:rsidTr="00861E8E">
        <w:trPr>
          <w:trHeight w:val="533"/>
        </w:trPr>
        <w:tc>
          <w:tcPr>
            <w:tcW w:w="1517" w:type="dxa"/>
            <w:tcBorders>
              <w:bottom w:val="single" w:sz="4" w:space="0" w:color="auto"/>
            </w:tcBorders>
            <w:vAlign w:val="center"/>
          </w:tcPr>
          <w:p w14:paraId="77A26A82" w14:textId="262DE592" w:rsidR="0047795D" w:rsidRPr="00DF5D9A" w:rsidRDefault="0047795D" w:rsidP="009C17F7">
            <w:pPr>
              <w:tabs>
                <w:tab w:val="center" w:pos="4680"/>
              </w:tabs>
              <w:rPr>
                <w:rFonts w:ascii="Times New Roman" w:hAnsi="Times New Roman" w:cs="Times New Roman"/>
                <w:sz w:val="18"/>
                <w:szCs w:val="18"/>
              </w:rPr>
            </w:pPr>
            <w:r w:rsidRPr="00DF5D9A">
              <w:rPr>
                <w:rFonts w:ascii="Times New Roman" w:hAnsi="Times New Roman" w:cs="Times New Roman"/>
                <w:sz w:val="18"/>
                <w:szCs w:val="18"/>
              </w:rPr>
              <w:t>Pseudo-</w:t>
            </w:r>
            <w:r w:rsidRPr="00DF5D9A">
              <w:rPr>
                <w:rFonts w:ascii="Times New Roman" w:hAnsi="Times New Roman" w:cs="Times New Roman"/>
                <w:i/>
                <w:sz w:val="18"/>
                <w:szCs w:val="18"/>
              </w:rPr>
              <w:t>R</w:t>
            </w:r>
            <w:r w:rsidRPr="00DF5D9A">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47795D" w:rsidRPr="00DF5D9A" w:rsidRDefault="0047795D"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47795D" w:rsidRPr="00DF5D9A" w:rsidRDefault="0047795D"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47795D" w:rsidRPr="00DF5D9A" w:rsidRDefault="0047795D"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1CCD4A38"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28D2A867" w14:textId="77777777" w:rsidR="0047795D" w:rsidRPr="00DF5D9A" w:rsidRDefault="0047795D"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0AA5019E" w:rsidR="0047795D" w:rsidRPr="00DF5D9A" w:rsidRDefault="0047795D" w:rsidP="009C17F7">
            <w:pPr>
              <w:tabs>
                <w:tab w:val="center" w:pos="4680"/>
              </w:tabs>
              <w:jc w:val="center"/>
              <w:rPr>
                <w:rFonts w:ascii="Times New Roman" w:hAnsi="Times New Roman" w:cs="Times New Roman"/>
                <w:sz w:val="18"/>
                <w:szCs w:val="18"/>
              </w:rPr>
            </w:pPr>
            <w:r w:rsidRPr="00DF5D9A">
              <w:rPr>
                <w:rFonts w:ascii="Times New Roman" w:hAnsi="Times New Roman" w:cs="Times New Roman"/>
                <w:sz w:val="18"/>
                <w:szCs w:val="18"/>
              </w:rPr>
              <w:t>-.02</w:t>
            </w:r>
          </w:p>
        </w:tc>
        <w:tc>
          <w:tcPr>
            <w:tcW w:w="720" w:type="dxa"/>
            <w:tcBorders>
              <w:bottom w:val="single" w:sz="4" w:space="0" w:color="auto"/>
            </w:tcBorders>
            <w:vAlign w:val="center"/>
          </w:tcPr>
          <w:p w14:paraId="0F3FE994" w14:textId="77777777" w:rsidR="0047795D" w:rsidRPr="00DF5D9A" w:rsidRDefault="0047795D" w:rsidP="009C17F7">
            <w:pPr>
              <w:tabs>
                <w:tab w:val="center" w:pos="4680"/>
              </w:tabs>
              <w:jc w:val="center"/>
              <w:rPr>
                <w:rFonts w:ascii="Times New Roman" w:hAnsi="Times New Roman" w:cs="Times New Roman"/>
                <w:sz w:val="18"/>
                <w:szCs w:val="18"/>
              </w:rPr>
            </w:pPr>
          </w:p>
        </w:tc>
      </w:tr>
    </w:tbl>
    <w:p w14:paraId="696B4505" w14:textId="1FC39406" w:rsidR="00EE10E2" w:rsidRPr="00DF5D9A" w:rsidRDefault="00EE10E2" w:rsidP="00EE10E2">
      <w:pPr>
        <w:pStyle w:val="NoSpacing"/>
        <w:rPr>
          <w:rFonts w:ascii="Times New Roman" w:hAnsi="Times New Roman" w:cs="Times New Roman"/>
          <w:sz w:val="20"/>
          <w:szCs w:val="20"/>
          <w:lang w:eastAsia="zh-CN"/>
        </w:rPr>
      </w:pPr>
      <w:r w:rsidRPr="00DF5D9A">
        <w:rPr>
          <w:rFonts w:ascii="Times New Roman" w:hAnsi="Times New Roman" w:cs="Times New Roman"/>
          <w:i/>
          <w:sz w:val="20"/>
          <w:szCs w:val="20"/>
        </w:rPr>
        <w:t>Note</w:t>
      </w:r>
      <w:r w:rsidRPr="00DF5D9A">
        <w:rPr>
          <w:rFonts w:ascii="Times New Roman" w:hAnsi="Times New Roman" w:cs="Times New Roman"/>
          <w:sz w:val="20"/>
          <w:szCs w:val="20"/>
        </w:rPr>
        <w:t xml:space="preserve">. WLS = weighted least squares; </w:t>
      </w:r>
      <w:r w:rsidR="00861E8E" w:rsidRPr="00DF5D9A">
        <w:rPr>
          <w:rFonts w:ascii="Times New Roman" w:hAnsi="Times New Roman" w:cs="Times New Roman"/>
          <w:i/>
          <w:sz w:val="20"/>
          <w:szCs w:val="20"/>
        </w:rPr>
        <w:t>k</w:t>
      </w:r>
      <w:r w:rsidR="00861E8E" w:rsidRPr="00DF5D9A">
        <w:rPr>
          <w:rFonts w:ascii="Times New Roman" w:hAnsi="Times New Roman" w:cs="Times New Roman"/>
          <w:sz w:val="20"/>
          <w:szCs w:val="20"/>
        </w:rPr>
        <w:t xml:space="preserve"> = number of effect sizes; </w:t>
      </w:r>
      <w:r w:rsidR="007E788C" w:rsidRPr="00DF5D9A">
        <w:rPr>
          <w:rFonts w:ascii="Times New Roman" w:hAnsi="Times New Roman" w:cs="Times New Roman"/>
          <w:i/>
          <w:sz w:val="20"/>
          <w:szCs w:val="20"/>
        </w:rPr>
        <w:t>N</w:t>
      </w:r>
      <w:r w:rsidR="007E788C" w:rsidRPr="00DF5D9A">
        <w:rPr>
          <w:rFonts w:ascii="Times New Roman" w:hAnsi="Times New Roman" w:cs="Times New Roman"/>
          <w:sz w:val="20"/>
          <w:szCs w:val="20"/>
        </w:rPr>
        <w:t xml:space="preserve"> = number of participants</w:t>
      </w:r>
      <w:r w:rsidR="00AF4DAA" w:rsidRPr="00DF5D9A">
        <w:rPr>
          <w:rFonts w:ascii="Times New Roman" w:hAnsi="Times New Roman" w:cs="Times New Roman"/>
          <w:sz w:val="20"/>
          <w:szCs w:val="20"/>
        </w:rPr>
        <w:t xml:space="preserve"> </w:t>
      </w:r>
      <w:r w:rsidR="00AF4DAA" w:rsidRPr="00DF5D9A">
        <w:rPr>
          <w:rFonts w:ascii="Times New Roman" w:hAnsi="Times New Roman" w:cs="Times New Roman"/>
          <w:sz w:val="20"/>
          <w:szCs w:val="20"/>
          <w:lang w:eastAsia="zh-CN"/>
        </w:rPr>
        <w:t>(see Footnote 1)</w:t>
      </w:r>
      <w:r w:rsidR="007E788C" w:rsidRPr="00DF5D9A">
        <w:rPr>
          <w:rFonts w:ascii="Times New Roman" w:hAnsi="Times New Roman" w:cs="Times New Roman"/>
          <w:sz w:val="20"/>
          <w:szCs w:val="20"/>
        </w:rPr>
        <w:t xml:space="preserve">; </w:t>
      </w:r>
      <w:r w:rsidRPr="00DF5D9A">
        <w:rPr>
          <w:rFonts w:ascii="Times New Roman" w:hAnsi="Times New Roman" w:cs="Times New Roman"/>
          <w:i/>
          <w:sz w:val="20"/>
          <w:szCs w:val="20"/>
        </w:rPr>
        <w:t>B</w:t>
      </w:r>
      <w:r w:rsidRPr="00DF5D9A">
        <w:rPr>
          <w:rFonts w:ascii="Times New Roman" w:hAnsi="Times New Roman" w:cs="Times New Roman"/>
          <w:sz w:val="20"/>
          <w:szCs w:val="20"/>
        </w:rPr>
        <w:t xml:space="preserve"> = unstandardized regression coefficient weighted by sample size; 95% CI</w:t>
      </w:r>
      <w:r w:rsidRPr="00DF5D9A">
        <w:rPr>
          <w:rFonts w:ascii="Times New Roman" w:hAnsi="Times New Roman" w:cs="Times New Roman"/>
          <w:i/>
          <w:sz w:val="20"/>
          <w:szCs w:val="20"/>
        </w:rPr>
        <w:t xml:space="preserve"> </w:t>
      </w:r>
      <w:r w:rsidRPr="00DF5D9A">
        <w:rPr>
          <w:rFonts w:ascii="Times New Roman" w:hAnsi="Times New Roman" w:cs="Times New Roman"/>
          <w:sz w:val="20"/>
          <w:szCs w:val="20"/>
        </w:rPr>
        <w:t>= 95% confidence interval</w:t>
      </w:r>
      <w:r w:rsidRPr="00DF5D9A">
        <w:rPr>
          <w:rFonts w:ascii="Times New Roman" w:hAnsi="Times New Roman" w:cs="Times New Roman"/>
          <w:i/>
          <w:sz w:val="20"/>
          <w:szCs w:val="20"/>
        </w:rPr>
        <w:t xml:space="preserve">; p = </w:t>
      </w:r>
      <w:r w:rsidRPr="00DF5D9A">
        <w:rPr>
          <w:rFonts w:ascii="Times New Roman" w:hAnsi="Times New Roman" w:cs="Times New Roman"/>
          <w:sz w:val="20"/>
          <w:szCs w:val="20"/>
        </w:rPr>
        <w:t xml:space="preserve">exact </w:t>
      </w:r>
      <w:r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w:t>
      </w:r>
      <w:r w:rsidRPr="00DF5D9A">
        <w:rPr>
          <w:rFonts w:ascii="Times New Roman" w:hAnsi="Times New Roman" w:cs="Times New Roman"/>
          <w:sz w:val="20"/>
          <w:szCs w:val="20"/>
        </w:rPr>
        <w:t xml:space="preserve">value; </w:t>
      </w:r>
      <w:r w:rsidRPr="00DF5D9A">
        <w:rPr>
          <w:rFonts w:ascii="Times New Roman" w:hAnsi="Times New Roman" w:cs="Times New Roman"/>
          <w:i/>
          <w:sz w:val="20"/>
          <w:szCs w:val="20"/>
        </w:rPr>
        <w:t>SE</w:t>
      </w:r>
      <w:r w:rsidRPr="00DF5D9A">
        <w:rPr>
          <w:rFonts w:ascii="Times New Roman" w:hAnsi="Times New Roman" w:cs="Times New Roman"/>
          <w:sz w:val="20"/>
          <w:szCs w:val="20"/>
        </w:rPr>
        <w:t xml:space="preserve"> = standard error of the regression coefficient; Uncorrected Overall Self-Enhancement = narcissism-self-enhancement relationship uncorrected for unreliability in narcissism; Corrected Overall Self-Enhancement = narcissism-self-enhancement relationship corrected for unreliability in narcissism; </w:t>
      </w:r>
      <w:r w:rsidR="0047795D" w:rsidRPr="00DF5D9A">
        <w:rPr>
          <w:rFonts w:ascii="Times New Roman" w:hAnsi="Times New Roman" w:cs="Times New Roman"/>
          <w:sz w:val="20"/>
          <w:szCs w:val="20"/>
        </w:rPr>
        <w:t xml:space="preserve">Residual vs. Difference Score (Residual = 1, Difference Score = 0); </w:t>
      </w:r>
      <w:r w:rsidRPr="00DF5D9A">
        <w:rPr>
          <w:rFonts w:ascii="Times New Roman" w:hAnsi="Times New Roman" w:cs="Times New Roman"/>
          <w:sz w:val="20"/>
          <w:szCs w:val="20"/>
        </w:rPr>
        <w:t>Publication Type (</w:t>
      </w:r>
      <w:r w:rsidR="0047795D" w:rsidRPr="00DF5D9A">
        <w:rPr>
          <w:rFonts w:ascii="Times New Roman" w:hAnsi="Times New Roman" w:cs="Times New Roman"/>
          <w:sz w:val="20"/>
          <w:szCs w:val="20"/>
        </w:rPr>
        <w:t>Published = 1, Unpublished = 0)</w:t>
      </w:r>
      <w:r w:rsidR="00EF4924" w:rsidRPr="00DF5D9A">
        <w:rPr>
          <w:rFonts w:ascii="Times New Roman" w:hAnsi="Times New Roman" w:cs="Times New Roman"/>
          <w:sz w:val="20"/>
          <w:szCs w:val="20"/>
        </w:rPr>
        <w:t>;</w:t>
      </w:r>
      <w:r w:rsidR="001517B0" w:rsidRPr="00DF5D9A">
        <w:rPr>
          <w:rFonts w:ascii="Times New Roman" w:hAnsi="Times New Roman" w:cs="Times New Roman"/>
          <w:sz w:val="20"/>
          <w:szCs w:val="20"/>
        </w:rPr>
        <w:t xml:space="preserve"> </w:t>
      </w:r>
      <w:r w:rsidR="00D55756" w:rsidRPr="00DF5D9A">
        <w:rPr>
          <w:rFonts w:ascii="Times New Roman" w:hAnsi="Times New Roman" w:cs="Times New Roman"/>
          <w:sz w:val="18"/>
          <w:szCs w:val="18"/>
          <w:vertAlign w:val="superscript"/>
        </w:rPr>
        <w:t>b</w:t>
      </w:r>
      <w:r w:rsidR="00D55756" w:rsidRPr="00DF5D9A">
        <w:rPr>
          <w:rFonts w:ascii="Times New Roman" w:hAnsi="Times New Roman" w:cs="Times New Roman"/>
          <w:i/>
          <w:sz w:val="20"/>
          <w:szCs w:val="20"/>
        </w:rPr>
        <w:t xml:space="preserve"> = </w:t>
      </w:r>
      <w:r w:rsidR="00886E13" w:rsidRPr="00DF5D9A">
        <w:rPr>
          <w:rFonts w:ascii="Times New Roman" w:hAnsi="Times New Roman" w:cs="Times New Roman"/>
          <w:sz w:val="20"/>
          <w:szCs w:val="20"/>
        </w:rPr>
        <w:t>there was missing data for this analysis</w:t>
      </w:r>
      <w:r w:rsidR="00D55756" w:rsidRPr="00DF5D9A">
        <w:rPr>
          <w:rFonts w:ascii="Times New Roman" w:hAnsi="Times New Roman" w:cs="Times New Roman"/>
          <w:sz w:val="20"/>
          <w:szCs w:val="20"/>
        </w:rPr>
        <w:t xml:space="preserve">; </w:t>
      </w:r>
      <w:r w:rsidR="00442B08" w:rsidRPr="00DF5D9A">
        <w:rPr>
          <w:rFonts w:ascii="Times New Roman" w:hAnsi="Times New Roman" w:cs="Times New Roman"/>
          <w:i/>
          <w:sz w:val="20"/>
          <w:szCs w:val="20"/>
        </w:rPr>
        <w:t>τ</w:t>
      </w:r>
      <w:r w:rsidR="00442B08" w:rsidRPr="00DF5D9A">
        <w:rPr>
          <w:rFonts w:ascii="Times New Roman" w:hAnsi="Times New Roman" w:cs="Times New Roman"/>
          <w:i/>
          <w:sz w:val="20"/>
          <w:szCs w:val="20"/>
          <w:vertAlign w:val="subscript"/>
        </w:rPr>
        <w:t>0</w:t>
      </w:r>
      <w:r w:rsidR="00442B08" w:rsidRPr="00DF5D9A">
        <w:rPr>
          <w:rFonts w:ascii="Times New Roman" w:hAnsi="Times New Roman" w:cs="Times New Roman"/>
          <w:i/>
          <w:sz w:val="20"/>
          <w:szCs w:val="20"/>
          <w:vertAlign w:val="superscript"/>
        </w:rPr>
        <w:t xml:space="preserve">2 </w:t>
      </w:r>
      <w:r w:rsidR="00442B08" w:rsidRPr="00DF5D9A">
        <w:rPr>
          <w:rFonts w:ascii="Times New Roman" w:hAnsi="Times New Roman" w:cs="Times New Roman"/>
          <w:i/>
          <w:sz w:val="20"/>
          <w:szCs w:val="20"/>
        </w:rPr>
        <w:t xml:space="preserve">= </w:t>
      </w:r>
      <w:r w:rsidR="00442B08" w:rsidRPr="00DF5D9A">
        <w:rPr>
          <w:rFonts w:ascii="Times New Roman" w:hAnsi="Times New Roman" w:cs="Times New Roman"/>
          <w:sz w:val="20"/>
          <w:szCs w:val="20"/>
        </w:rPr>
        <w:t>intercept variance across groups</w:t>
      </w:r>
      <w:r w:rsidR="00B22542" w:rsidRPr="00DF5D9A">
        <w:rPr>
          <w:rFonts w:ascii="Times New Roman" w:hAnsi="Times New Roman" w:cs="Times New Roman"/>
          <w:i/>
          <w:sz w:val="20"/>
          <w:szCs w:val="20"/>
        </w:rPr>
        <w:t xml:space="preserve">; </w:t>
      </w:r>
      <w:r w:rsidR="00442B08" w:rsidRPr="00DF5D9A">
        <w:rPr>
          <w:rFonts w:ascii="Times New Roman" w:hAnsi="Times New Roman" w:cs="Times New Roman"/>
          <w:i/>
          <w:sz w:val="20"/>
          <w:szCs w:val="20"/>
        </w:rPr>
        <w:t>σ</w:t>
      </w:r>
      <w:r w:rsidR="00442B08" w:rsidRPr="00DF5D9A">
        <w:rPr>
          <w:rFonts w:ascii="Times New Roman" w:hAnsi="Times New Roman" w:cs="Times New Roman"/>
          <w:i/>
          <w:sz w:val="20"/>
          <w:szCs w:val="20"/>
          <w:vertAlign w:val="superscript"/>
        </w:rPr>
        <w:t xml:space="preserve">2 </w:t>
      </w:r>
      <w:r w:rsidR="00442B08" w:rsidRPr="00DF5D9A">
        <w:rPr>
          <w:rFonts w:ascii="Times New Roman" w:hAnsi="Times New Roman" w:cs="Times New Roman"/>
          <w:sz w:val="20"/>
          <w:szCs w:val="20"/>
          <w:vertAlign w:val="superscript"/>
          <w:lang w:eastAsia="zh-CN"/>
        </w:rPr>
        <w:t xml:space="preserve"> </w:t>
      </w:r>
      <w:r w:rsidR="00442B08" w:rsidRPr="00DF5D9A">
        <w:rPr>
          <w:rFonts w:ascii="Times New Roman" w:hAnsi="Times New Roman" w:cs="Times New Roman"/>
          <w:sz w:val="20"/>
          <w:szCs w:val="20"/>
          <w:lang w:eastAsia="zh-CN"/>
        </w:rPr>
        <w:t xml:space="preserve"> = within-group, individual-level variance; </w:t>
      </w:r>
      <w:r w:rsidR="00442B08" w:rsidRPr="00DF5D9A">
        <w:rPr>
          <w:rFonts w:ascii="Times New Roman" w:hAnsi="Times New Roman" w:cs="Times New Roman"/>
          <w:sz w:val="20"/>
          <w:szCs w:val="20"/>
        </w:rPr>
        <w:t>Pseudo-</w:t>
      </w:r>
      <w:r w:rsidR="00442B08" w:rsidRPr="00DF5D9A">
        <w:rPr>
          <w:rFonts w:ascii="Times New Roman" w:hAnsi="Times New Roman" w:cs="Times New Roman"/>
          <w:i/>
          <w:sz w:val="20"/>
          <w:szCs w:val="20"/>
        </w:rPr>
        <w:t>R</w:t>
      </w:r>
      <w:r w:rsidR="00442B08" w:rsidRPr="00DF5D9A">
        <w:rPr>
          <w:rFonts w:ascii="Times New Roman" w:hAnsi="Times New Roman" w:cs="Times New Roman"/>
          <w:i/>
          <w:sz w:val="20"/>
          <w:szCs w:val="20"/>
          <w:vertAlign w:val="superscript"/>
        </w:rPr>
        <w:t xml:space="preserve">2 </w:t>
      </w:r>
      <w:r w:rsidR="00442B08" w:rsidRPr="00DF5D9A">
        <w:rPr>
          <w:rFonts w:ascii="Times New Roman" w:hAnsi="Times New Roman" w:cs="Times New Roman"/>
          <w:i/>
          <w:sz w:val="20"/>
          <w:szCs w:val="20"/>
        </w:rPr>
        <w:t xml:space="preserve">= </w:t>
      </w:r>
      <w:r w:rsidR="00442B08" w:rsidRPr="00DF5D9A">
        <w:rPr>
          <w:rFonts w:ascii="Times New Roman" w:hAnsi="Times New Roman" w:cs="Times New Roman"/>
          <w:sz w:val="20"/>
          <w:szCs w:val="20"/>
        </w:rPr>
        <w:t>proportion of variance explained beyond baseline model (baseline model = Model 2)</w:t>
      </w:r>
      <w:r w:rsidRPr="00DF5D9A">
        <w:rPr>
          <w:rFonts w:ascii="Times New Roman" w:hAnsi="Times New Roman" w:cs="Times New Roman"/>
          <w:sz w:val="20"/>
          <w:szCs w:val="20"/>
        </w:rPr>
        <w:t xml:space="preserve">. </w:t>
      </w:r>
      <w:r w:rsidR="005A05E2" w:rsidRPr="00DF5D9A">
        <w:rPr>
          <w:rFonts w:ascii="Times New Roman" w:hAnsi="Times New Roman" w:cs="Times New Roman"/>
          <w:sz w:val="20"/>
          <w:szCs w:val="20"/>
          <w:lang w:eastAsia="zh-CN"/>
        </w:rPr>
        <w:t xml:space="preserve">See Footnote </w:t>
      </w:r>
      <w:r w:rsidR="007637E2" w:rsidRPr="00DF5D9A">
        <w:rPr>
          <w:rFonts w:ascii="Times New Roman" w:hAnsi="Times New Roman" w:cs="Times New Roman"/>
          <w:sz w:val="20"/>
          <w:szCs w:val="20"/>
          <w:lang w:eastAsia="zh-CN"/>
        </w:rPr>
        <w:t>4</w:t>
      </w:r>
      <w:r w:rsidR="005A05E2" w:rsidRPr="00DF5D9A">
        <w:rPr>
          <w:rFonts w:ascii="Times New Roman" w:hAnsi="Times New Roman" w:cs="Times New Roman"/>
          <w:sz w:val="20"/>
          <w:szCs w:val="20"/>
          <w:lang w:eastAsia="zh-CN"/>
        </w:rPr>
        <w:t xml:space="preserve"> for an interpretation of Pseudo-</w:t>
      </w:r>
      <w:r w:rsidR="005A05E2" w:rsidRPr="00DF5D9A">
        <w:rPr>
          <w:rFonts w:ascii="Times New Roman" w:hAnsi="Times New Roman" w:cs="Times New Roman"/>
          <w:i/>
          <w:sz w:val="20"/>
          <w:szCs w:val="20"/>
          <w:lang w:eastAsia="zh-CN"/>
        </w:rPr>
        <w:t>R</w:t>
      </w:r>
      <w:r w:rsidR="005A05E2" w:rsidRPr="00DF5D9A">
        <w:rPr>
          <w:rFonts w:ascii="Times New Roman" w:hAnsi="Times New Roman" w:cs="Times New Roman"/>
          <w:i/>
          <w:sz w:val="20"/>
          <w:szCs w:val="20"/>
          <w:vertAlign w:val="superscript"/>
          <w:lang w:eastAsia="zh-CN"/>
        </w:rPr>
        <w:t>2</w:t>
      </w:r>
      <w:r w:rsidR="005A05E2" w:rsidRPr="00DF5D9A">
        <w:rPr>
          <w:rFonts w:ascii="Times New Roman" w:hAnsi="Times New Roman" w:cs="Times New Roman"/>
          <w:sz w:val="20"/>
          <w:szCs w:val="20"/>
          <w:lang w:eastAsia="zh-CN"/>
        </w:rPr>
        <w:t xml:space="preserve"> values.</w:t>
      </w:r>
      <w:r w:rsidR="000734E4" w:rsidRPr="00DF5D9A">
        <w:rPr>
          <w:rFonts w:ascii="Times New Roman" w:hAnsi="Times New Roman" w:cs="Times New Roman"/>
          <w:sz w:val="20"/>
          <w:szCs w:val="20"/>
          <w:lang w:eastAsia="zh-CN"/>
        </w:rPr>
        <w:t xml:space="preserve"> </w:t>
      </w:r>
    </w:p>
    <w:p w14:paraId="5343B538" w14:textId="77777777" w:rsidR="00EE10E2" w:rsidRPr="00DF5D9A" w:rsidRDefault="00EE10E2" w:rsidP="00EE10E2">
      <w:pPr>
        <w:tabs>
          <w:tab w:val="center" w:pos="4680"/>
        </w:tabs>
        <w:spacing w:after="0" w:line="240" w:lineRule="auto"/>
        <w:rPr>
          <w:rFonts w:ascii="Times New Roman" w:hAnsi="Times New Roman" w:cs="Times New Roman"/>
          <w:sz w:val="20"/>
          <w:szCs w:val="20"/>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p>
    <w:p w14:paraId="193EABEA" w14:textId="77777777" w:rsidR="00A23279" w:rsidRPr="00DF5D9A"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DF5D9A" w:rsidRDefault="00AF244D" w:rsidP="00DF29E0">
      <w:pPr>
        <w:tabs>
          <w:tab w:val="center" w:pos="4680"/>
        </w:tabs>
        <w:spacing w:after="0" w:line="240" w:lineRule="auto"/>
        <w:rPr>
          <w:rFonts w:ascii="Times New Roman" w:hAnsi="Times New Roman" w:cs="Times New Roman"/>
          <w:i/>
        </w:rPr>
      </w:pPr>
    </w:p>
    <w:p w14:paraId="0AA44284" w14:textId="77777777" w:rsidR="00763F2B" w:rsidRPr="00DF5D9A" w:rsidRDefault="00763F2B" w:rsidP="00DF29E0">
      <w:pPr>
        <w:spacing w:after="0" w:line="240" w:lineRule="auto"/>
        <w:rPr>
          <w:rFonts w:ascii="Times New Roman" w:hAnsi="Times New Roman" w:cs="Times New Roman"/>
        </w:rPr>
        <w:sectPr w:rsidR="00763F2B" w:rsidRPr="00DF5D9A" w:rsidSect="00663F49">
          <w:pgSz w:w="15840" w:h="12240" w:orient="landscape"/>
          <w:pgMar w:top="1440" w:right="1440" w:bottom="1440" w:left="1440" w:header="720" w:footer="720" w:gutter="0"/>
          <w:cols w:space="720"/>
          <w:docGrid w:linePitch="360"/>
        </w:sectPr>
      </w:pPr>
    </w:p>
    <w:p w14:paraId="33711602" w14:textId="63D2D8E2" w:rsidR="00485E6D" w:rsidRPr="00DF5D9A" w:rsidRDefault="00EE10E2" w:rsidP="00DF29E0">
      <w:pPr>
        <w:spacing w:after="0" w:line="240" w:lineRule="auto"/>
        <w:rPr>
          <w:rFonts w:ascii="Times New Roman" w:hAnsi="Times New Roman" w:cs="Times New Roman"/>
        </w:rPr>
      </w:pPr>
      <w:proofErr w:type="gramStart"/>
      <w:r w:rsidRPr="00DF5D9A">
        <w:rPr>
          <w:rFonts w:ascii="Times New Roman" w:hAnsi="Times New Roman" w:cs="Times New Roman"/>
        </w:rPr>
        <w:lastRenderedPageBreak/>
        <w:t>Table 7</w:t>
      </w:r>
      <w:r w:rsidR="00763F2B" w:rsidRPr="00DF5D9A">
        <w:rPr>
          <w:rFonts w:ascii="Times New Roman" w:hAnsi="Times New Roman" w:cs="Times New Roman"/>
        </w:rPr>
        <w:t>.</w:t>
      </w:r>
      <w:proofErr w:type="gramEnd"/>
    </w:p>
    <w:p w14:paraId="6A979D7A" w14:textId="511FDF99" w:rsidR="00763F2B" w:rsidRPr="00DF5D9A" w:rsidRDefault="00867850" w:rsidP="00DF29E0">
      <w:pPr>
        <w:spacing w:after="0" w:line="240" w:lineRule="auto"/>
        <w:rPr>
          <w:rFonts w:ascii="Times New Roman" w:hAnsi="Times New Roman" w:cs="Times New Roman"/>
          <w:i/>
        </w:rPr>
      </w:pPr>
      <w:r w:rsidRPr="00DF5D9A">
        <w:rPr>
          <w:rFonts w:ascii="Times New Roman" w:hAnsi="Times New Roman" w:cs="Times New Roman"/>
          <w:i/>
        </w:rPr>
        <w:t xml:space="preserve">Summary of Multilevel WLS Results Predicting </w:t>
      </w:r>
      <w:r w:rsidR="00A21246" w:rsidRPr="00DF5D9A">
        <w:rPr>
          <w:rFonts w:ascii="Times New Roman" w:hAnsi="Times New Roman" w:cs="Times New Roman"/>
          <w:i/>
        </w:rPr>
        <w:t xml:space="preserve">the </w:t>
      </w:r>
      <w:r w:rsidR="00767A5B" w:rsidRPr="00DF5D9A">
        <w:rPr>
          <w:rFonts w:ascii="Times New Roman" w:hAnsi="Times New Roman" w:cs="Times New Roman"/>
          <w:i/>
        </w:rPr>
        <w:t>N</w:t>
      </w:r>
      <w:r w:rsidR="0009269E" w:rsidRPr="00DF5D9A">
        <w:rPr>
          <w:rFonts w:ascii="Times New Roman" w:hAnsi="Times New Roman" w:cs="Times New Roman"/>
          <w:i/>
        </w:rPr>
        <w:t>arcissism</w:t>
      </w:r>
      <w:r w:rsidR="009A1905" w:rsidRPr="00DF5D9A">
        <w:rPr>
          <w:rFonts w:ascii="Times New Roman" w:hAnsi="Times New Roman" w:cs="Times New Roman"/>
          <w:i/>
        </w:rPr>
        <w:t>-</w:t>
      </w:r>
      <w:r w:rsidRPr="00DF5D9A">
        <w:rPr>
          <w:rFonts w:ascii="Times New Roman" w:hAnsi="Times New Roman" w:cs="Times New Roman"/>
          <w:i/>
        </w:rPr>
        <w:t xml:space="preserve">Self-Enhancement </w:t>
      </w:r>
      <w:r w:rsidR="00A21246" w:rsidRPr="00DF5D9A">
        <w:rPr>
          <w:rFonts w:ascii="Times New Roman" w:hAnsi="Times New Roman" w:cs="Times New Roman"/>
          <w:i/>
        </w:rPr>
        <w:t>Relationship for Different Self-Enhancement</w:t>
      </w:r>
      <w:r w:rsidRPr="00DF5D9A">
        <w:rPr>
          <w:rFonts w:ascii="Times New Roman" w:hAnsi="Times New Roman" w:cs="Times New Roman"/>
          <w:i/>
        </w:rPr>
        <w:t xml:space="preserve"> Criteria</w:t>
      </w:r>
    </w:p>
    <w:p w14:paraId="2C47CA40" w14:textId="77777777" w:rsidR="00867850" w:rsidRPr="00DF5D9A"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810"/>
        <w:gridCol w:w="630"/>
        <w:gridCol w:w="1080"/>
        <w:gridCol w:w="990"/>
      </w:tblGrid>
      <w:tr w:rsidR="00A80A77" w:rsidRPr="00DF5D9A" w14:paraId="63FA3F6E" w14:textId="62D6A1C4" w:rsidTr="00A80A77">
        <w:trPr>
          <w:trHeight w:val="312"/>
        </w:trPr>
        <w:tc>
          <w:tcPr>
            <w:tcW w:w="3330" w:type="dxa"/>
            <w:tcBorders>
              <w:top w:val="single" w:sz="12" w:space="0" w:color="auto"/>
              <w:bottom w:val="single" w:sz="4" w:space="0" w:color="auto"/>
            </w:tcBorders>
            <w:vAlign w:val="bottom"/>
          </w:tcPr>
          <w:p w14:paraId="0A832013" w14:textId="7EBF311B" w:rsidR="00A80A77" w:rsidRPr="00DF5D9A" w:rsidRDefault="00A80A77" w:rsidP="00DF29E0">
            <w:pPr>
              <w:jc w:val="center"/>
              <w:rPr>
                <w:rFonts w:ascii="Times New Roman" w:hAnsi="Times New Roman" w:cs="Times New Roman"/>
              </w:rPr>
            </w:pPr>
            <w:r w:rsidRPr="00DF5D9A">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A80A77" w:rsidRPr="00DF5D9A" w:rsidRDefault="00A80A77" w:rsidP="00DF29E0">
            <w:pPr>
              <w:jc w:val="center"/>
              <w:rPr>
                <w:rFonts w:ascii="Times New Roman" w:hAnsi="Times New Roman" w:cs="Times New Roman"/>
              </w:rPr>
            </w:pPr>
            <w:r w:rsidRPr="00DF5D9A">
              <w:rPr>
                <w:rFonts w:ascii="Times New Roman" w:hAnsi="Times New Roman" w:cs="Times New Roman"/>
              </w:rPr>
              <w:t>Samples</w:t>
            </w:r>
          </w:p>
        </w:tc>
        <w:tc>
          <w:tcPr>
            <w:tcW w:w="810" w:type="dxa"/>
            <w:tcBorders>
              <w:top w:val="single" w:sz="12" w:space="0" w:color="auto"/>
              <w:bottom w:val="single" w:sz="4" w:space="0" w:color="auto"/>
            </w:tcBorders>
            <w:vAlign w:val="bottom"/>
          </w:tcPr>
          <w:p w14:paraId="1A44ABCA" w14:textId="71FA8D59"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N</w:t>
            </w:r>
          </w:p>
        </w:tc>
        <w:tc>
          <w:tcPr>
            <w:tcW w:w="810" w:type="dxa"/>
            <w:tcBorders>
              <w:top w:val="single" w:sz="12" w:space="0" w:color="auto"/>
              <w:bottom w:val="single" w:sz="4" w:space="0" w:color="auto"/>
            </w:tcBorders>
            <w:vAlign w:val="bottom"/>
          </w:tcPr>
          <w:p w14:paraId="6D3333FF" w14:textId="4D2B8972"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0C122AD6" w:rsidR="00A80A77" w:rsidRPr="00DF5D9A" w:rsidRDefault="00A80A77" w:rsidP="00DF29E0">
            <w:pPr>
              <w:jc w:val="center"/>
              <w:rPr>
                <w:rFonts w:ascii="Times New Roman" w:hAnsi="Times New Roman" w:cs="Times New Roman"/>
                <w:i/>
              </w:rPr>
            </w:pPr>
            <w:r w:rsidRPr="00DF5D9A">
              <w:rPr>
                <w:rFonts w:ascii="Times New Roman" w:hAnsi="Times New Roman" w:cs="Times New Roman"/>
                <w:i/>
              </w:rPr>
              <w:t>p value</w:t>
            </w:r>
          </w:p>
        </w:tc>
      </w:tr>
      <w:tr w:rsidR="00A80A77" w:rsidRPr="00DF5D9A" w14:paraId="2E3283C1" w14:textId="70D720A4" w:rsidTr="001C008A">
        <w:tc>
          <w:tcPr>
            <w:tcW w:w="3330" w:type="dxa"/>
            <w:tcBorders>
              <w:top w:val="single" w:sz="4" w:space="0" w:color="auto"/>
            </w:tcBorders>
          </w:tcPr>
          <w:p w14:paraId="23BEA5A6" w14:textId="0273263D" w:rsidR="00A80A77" w:rsidRPr="00DF5D9A" w:rsidRDefault="00A80A77" w:rsidP="00F44583">
            <w:pPr>
              <w:jc w:val="both"/>
              <w:rPr>
                <w:rFonts w:ascii="Times New Roman" w:hAnsi="Times New Roman" w:cs="Times New Roman"/>
              </w:rPr>
            </w:pPr>
            <w:r w:rsidRPr="00DF5D9A">
              <w:rPr>
                <w:rFonts w:ascii="Times New Roman" w:hAnsi="Times New Roman" w:cs="Times New Roman"/>
              </w:rPr>
              <w:t>Intelligence</w:t>
            </w:r>
          </w:p>
        </w:tc>
        <w:tc>
          <w:tcPr>
            <w:tcW w:w="630" w:type="dxa"/>
            <w:tcBorders>
              <w:top w:val="single" w:sz="4" w:space="0" w:color="auto"/>
            </w:tcBorders>
          </w:tcPr>
          <w:p w14:paraId="63E585FA" w14:textId="168EACA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21</w:t>
            </w:r>
          </w:p>
        </w:tc>
        <w:tc>
          <w:tcPr>
            <w:tcW w:w="1080" w:type="dxa"/>
            <w:tcBorders>
              <w:top w:val="single" w:sz="4" w:space="0" w:color="auto"/>
            </w:tcBorders>
          </w:tcPr>
          <w:p w14:paraId="7751BC41" w14:textId="7A8363B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14</w:t>
            </w:r>
          </w:p>
        </w:tc>
        <w:tc>
          <w:tcPr>
            <w:tcW w:w="810" w:type="dxa"/>
            <w:tcBorders>
              <w:top w:val="single" w:sz="4" w:space="0" w:color="auto"/>
            </w:tcBorders>
          </w:tcPr>
          <w:p w14:paraId="44FC1F7A" w14:textId="7F4A38E5" w:rsidR="00A80A77" w:rsidRPr="00DF5D9A" w:rsidRDefault="005E295D" w:rsidP="00F44583">
            <w:pPr>
              <w:jc w:val="center"/>
              <w:rPr>
                <w:rFonts w:ascii="Times New Roman" w:hAnsi="Times New Roman" w:cs="Times New Roman"/>
              </w:rPr>
            </w:pPr>
            <w:r w:rsidRPr="00DF5D9A">
              <w:rPr>
                <w:rFonts w:ascii="Times New Roman" w:hAnsi="Times New Roman" w:cs="Times New Roman"/>
              </w:rPr>
              <w:t>2,827</w:t>
            </w:r>
          </w:p>
        </w:tc>
        <w:tc>
          <w:tcPr>
            <w:tcW w:w="810" w:type="dxa"/>
            <w:tcBorders>
              <w:top w:val="single" w:sz="4" w:space="0" w:color="auto"/>
            </w:tcBorders>
          </w:tcPr>
          <w:p w14:paraId="15B01429" w14:textId="577F2D5D"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.29*</w:t>
            </w:r>
          </w:p>
        </w:tc>
        <w:tc>
          <w:tcPr>
            <w:tcW w:w="630" w:type="dxa"/>
            <w:tcBorders>
              <w:top w:val="single" w:sz="4" w:space="0" w:color="auto"/>
            </w:tcBorders>
          </w:tcPr>
          <w:p w14:paraId="1F0216D4" w14:textId="1B2EBB4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.03</w:t>
            </w:r>
          </w:p>
        </w:tc>
        <w:tc>
          <w:tcPr>
            <w:tcW w:w="1080" w:type="dxa"/>
            <w:tcBorders>
              <w:top w:val="single" w:sz="4" w:space="0" w:color="auto"/>
            </w:tcBorders>
          </w:tcPr>
          <w:p w14:paraId="2BA68121" w14:textId="6AD3EEA1"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.23, .35</w:t>
            </w:r>
          </w:p>
        </w:tc>
        <w:tc>
          <w:tcPr>
            <w:tcW w:w="990" w:type="dxa"/>
            <w:tcBorders>
              <w:top w:val="single" w:sz="4" w:space="0" w:color="auto"/>
            </w:tcBorders>
          </w:tcPr>
          <w:p w14:paraId="080C31B0" w14:textId="5F769424"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.000</w:t>
            </w:r>
          </w:p>
        </w:tc>
      </w:tr>
      <w:tr w:rsidR="00A80A77" w:rsidRPr="00DF5D9A" w14:paraId="18D3DC28" w14:textId="77777777" w:rsidTr="001C008A">
        <w:tc>
          <w:tcPr>
            <w:tcW w:w="3330" w:type="dxa"/>
          </w:tcPr>
          <w:p w14:paraId="79224EDC" w14:textId="2B526C8C" w:rsidR="00A80A77" w:rsidRPr="00DF5D9A" w:rsidRDefault="00A80A77" w:rsidP="00F44583">
            <w:pPr>
              <w:jc w:val="both"/>
              <w:rPr>
                <w:rFonts w:ascii="Times New Roman" w:hAnsi="Times New Roman" w:cs="Times New Roman"/>
              </w:rPr>
            </w:pPr>
            <w:r w:rsidRPr="00DF5D9A">
              <w:rPr>
                <w:rFonts w:ascii="Times New Roman" w:hAnsi="Times New Roman" w:cs="Times New Roman"/>
              </w:rPr>
              <w:t>Task Performance</w:t>
            </w:r>
          </w:p>
        </w:tc>
        <w:tc>
          <w:tcPr>
            <w:tcW w:w="630" w:type="dxa"/>
          </w:tcPr>
          <w:p w14:paraId="3438352D" w14:textId="0A2824A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16</w:t>
            </w:r>
          </w:p>
        </w:tc>
        <w:tc>
          <w:tcPr>
            <w:tcW w:w="1080" w:type="dxa"/>
          </w:tcPr>
          <w:p w14:paraId="6B5CBE83" w14:textId="6D0078D6" w:rsidR="00A80A77" w:rsidRPr="00DF5D9A" w:rsidRDefault="00A80A77" w:rsidP="00F44583">
            <w:pPr>
              <w:jc w:val="center"/>
              <w:rPr>
                <w:rFonts w:ascii="Times New Roman" w:hAnsi="Times New Roman" w:cs="Times New Roman"/>
              </w:rPr>
            </w:pPr>
            <w:r w:rsidRPr="00DF5D9A">
              <w:rPr>
                <w:rFonts w:ascii="Times New Roman" w:hAnsi="Times New Roman" w:cs="Times New Roman"/>
              </w:rPr>
              <w:t>6</w:t>
            </w:r>
          </w:p>
        </w:tc>
        <w:tc>
          <w:tcPr>
            <w:tcW w:w="810" w:type="dxa"/>
          </w:tcPr>
          <w:p w14:paraId="032E7D18" w14:textId="3E2EF0B9" w:rsidR="00A80A77" w:rsidRPr="00DF5D9A" w:rsidRDefault="00661188" w:rsidP="00F44583">
            <w:pPr>
              <w:jc w:val="center"/>
              <w:rPr>
                <w:rFonts w:ascii="Times New Roman" w:hAnsi="Times New Roman" w:cs="Times New Roman"/>
              </w:rPr>
            </w:pPr>
            <w:r w:rsidRPr="00DF5D9A">
              <w:rPr>
                <w:rFonts w:ascii="Times New Roman" w:hAnsi="Times New Roman" w:cs="Times New Roman"/>
              </w:rPr>
              <w:t>789</w:t>
            </w:r>
          </w:p>
        </w:tc>
        <w:tc>
          <w:tcPr>
            <w:tcW w:w="810" w:type="dxa"/>
          </w:tcPr>
          <w:p w14:paraId="60058626" w14:textId="17506B3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.17*</w:t>
            </w:r>
          </w:p>
        </w:tc>
        <w:tc>
          <w:tcPr>
            <w:tcW w:w="630" w:type="dxa"/>
          </w:tcPr>
          <w:p w14:paraId="4EF842A2" w14:textId="4112919A"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.04</w:t>
            </w:r>
          </w:p>
        </w:tc>
        <w:tc>
          <w:tcPr>
            <w:tcW w:w="1080" w:type="dxa"/>
          </w:tcPr>
          <w:p w14:paraId="25213119" w14:textId="4826814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.08, .25</w:t>
            </w:r>
          </w:p>
        </w:tc>
        <w:tc>
          <w:tcPr>
            <w:tcW w:w="990" w:type="dxa"/>
          </w:tcPr>
          <w:p w14:paraId="0565434F" w14:textId="083A067E" w:rsidR="00A80A77" w:rsidRPr="00DF5D9A" w:rsidRDefault="00A80A77">
            <w:pPr>
              <w:jc w:val="center"/>
              <w:rPr>
                <w:rFonts w:ascii="Times New Roman" w:hAnsi="Times New Roman" w:cs="Times New Roman"/>
              </w:rPr>
            </w:pPr>
            <w:r w:rsidRPr="00DF5D9A">
              <w:rPr>
                <w:rFonts w:ascii="Times New Roman" w:hAnsi="Times New Roman" w:cs="Times New Roman"/>
              </w:rPr>
              <w:t>.001</w:t>
            </w:r>
          </w:p>
        </w:tc>
      </w:tr>
      <w:tr w:rsidR="00A80A77" w:rsidRPr="00DF5D9A" w14:paraId="6DD8BBA5" w14:textId="7849121F" w:rsidTr="001C008A">
        <w:tc>
          <w:tcPr>
            <w:tcW w:w="3330" w:type="dxa"/>
          </w:tcPr>
          <w:p w14:paraId="4D7DB913" w14:textId="7C214102" w:rsidR="00A80A77" w:rsidRPr="00DF5D9A" w:rsidRDefault="00A80A77" w:rsidP="00F44583">
            <w:pPr>
              <w:jc w:val="both"/>
              <w:rPr>
                <w:rFonts w:ascii="Times New Roman" w:hAnsi="Times New Roman" w:cs="Times New Roman"/>
              </w:rPr>
            </w:pPr>
            <w:r w:rsidRPr="00DF5D9A">
              <w:rPr>
                <w:rFonts w:ascii="Times New Roman" w:hAnsi="Times New Roman" w:cs="Times New Roman"/>
              </w:rPr>
              <w:t>Leadership</w:t>
            </w:r>
          </w:p>
        </w:tc>
        <w:tc>
          <w:tcPr>
            <w:tcW w:w="630" w:type="dxa"/>
          </w:tcPr>
          <w:p w14:paraId="6B31F839" w14:textId="22C7EDD4"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11</w:t>
            </w:r>
          </w:p>
        </w:tc>
        <w:tc>
          <w:tcPr>
            <w:tcW w:w="1080" w:type="dxa"/>
          </w:tcPr>
          <w:p w14:paraId="770C993E" w14:textId="6AFB9A7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w:t>
            </w:r>
          </w:p>
        </w:tc>
        <w:tc>
          <w:tcPr>
            <w:tcW w:w="810" w:type="dxa"/>
          </w:tcPr>
          <w:p w14:paraId="71B79DD3" w14:textId="1AE02806" w:rsidR="00A80A77" w:rsidRPr="00DF5D9A" w:rsidRDefault="00C2451D" w:rsidP="00F44583">
            <w:pPr>
              <w:jc w:val="center"/>
              <w:rPr>
                <w:rFonts w:ascii="Times New Roman" w:hAnsi="Times New Roman" w:cs="Times New Roman"/>
              </w:rPr>
            </w:pPr>
            <w:r w:rsidRPr="00DF5D9A">
              <w:rPr>
                <w:rFonts w:ascii="Times New Roman" w:hAnsi="Times New Roman" w:cs="Times New Roman"/>
              </w:rPr>
              <w:t>1,390</w:t>
            </w:r>
          </w:p>
        </w:tc>
        <w:tc>
          <w:tcPr>
            <w:tcW w:w="810" w:type="dxa"/>
          </w:tcPr>
          <w:p w14:paraId="395FC726" w14:textId="2981C036" w:rsidR="00A80A77" w:rsidRPr="00DF5D9A" w:rsidRDefault="00A80A77" w:rsidP="00F44583">
            <w:pPr>
              <w:jc w:val="center"/>
              <w:rPr>
                <w:rFonts w:ascii="Times New Roman" w:hAnsi="Times New Roman" w:cs="Times New Roman"/>
              </w:rPr>
            </w:pPr>
            <w:r w:rsidRPr="00DF5D9A">
              <w:rPr>
                <w:rFonts w:ascii="Times New Roman" w:hAnsi="Times New Roman" w:cs="Times New Roman"/>
              </w:rPr>
              <w:t>.34*</w:t>
            </w:r>
          </w:p>
        </w:tc>
        <w:tc>
          <w:tcPr>
            <w:tcW w:w="630" w:type="dxa"/>
          </w:tcPr>
          <w:p w14:paraId="2A67DEBD" w14:textId="43C771D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.05</w:t>
            </w:r>
          </w:p>
        </w:tc>
        <w:tc>
          <w:tcPr>
            <w:tcW w:w="1080" w:type="dxa"/>
          </w:tcPr>
          <w:p w14:paraId="32D9B8DD" w14:textId="2682635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.17, .50</w:t>
            </w:r>
          </w:p>
        </w:tc>
        <w:tc>
          <w:tcPr>
            <w:tcW w:w="990" w:type="dxa"/>
          </w:tcPr>
          <w:p w14:paraId="26491817" w14:textId="1F94ECE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.008</w:t>
            </w:r>
          </w:p>
        </w:tc>
      </w:tr>
      <w:tr w:rsidR="00A80A77" w:rsidRPr="00DF5D9A" w14:paraId="50725EE0" w14:textId="5D2DE253" w:rsidTr="001C008A">
        <w:tc>
          <w:tcPr>
            <w:tcW w:w="3330" w:type="dxa"/>
          </w:tcPr>
          <w:p w14:paraId="2EA3919E" w14:textId="2756D43A" w:rsidR="00A80A77" w:rsidRPr="00DF5D9A" w:rsidRDefault="00A80A77" w:rsidP="00F44583">
            <w:pPr>
              <w:jc w:val="both"/>
              <w:rPr>
                <w:rFonts w:ascii="Times New Roman" w:hAnsi="Times New Roman" w:cs="Times New Roman"/>
              </w:rPr>
            </w:pPr>
            <w:r w:rsidRPr="00DF5D9A">
              <w:rPr>
                <w:rFonts w:ascii="Times New Roman" w:hAnsi="Times New Roman" w:cs="Times New Roman"/>
              </w:rPr>
              <w:t>Agreeableness</w:t>
            </w:r>
          </w:p>
        </w:tc>
        <w:tc>
          <w:tcPr>
            <w:tcW w:w="630" w:type="dxa"/>
          </w:tcPr>
          <w:p w14:paraId="54162ACC" w14:textId="20A70F19"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11</w:t>
            </w:r>
          </w:p>
        </w:tc>
        <w:tc>
          <w:tcPr>
            <w:tcW w:w="1080" w:type="dxa"/>
          </w:tcPr>
          <w:p w14:paraId="7174AA20" w14:textId="43FAFE0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5</w:t>
            </w:r>
          </w:p>
        </w:tc>
        <w:tc>
          <w:tcPr>
            <w:tcW w:w="810" w:type="dxa"/>
          </w:tcPr>
          <w:p w14:paraId="13BF5BC2" w14:textId="1610CA18" w:rsidR="00A80A77" w:rsidRPr="00DF5D9A" w:rsidRDefault="00184130" w:rsidP="00F44583">
            <w:pPr>
              <w:jc w:val="center"/>
              <w:rPr>
                <w:rFonts w:ascii="Times New Roman" w:hAnsi="Times New Roman" w:cs="Times New Roman"/>
              </w:rPr>
            </w:pPr>
            <w:r w:rsidRPr="00DF5D9A">
              <w:rPr>
                <w:rFonts w:ascii="Times New Roman" w:hAnsi="Times New Roman" w:cs="Times New Roman"/>
              </w:rPr>
              <w:t>751</w:t>
            </w:r>
          </w:p>
        </w:tc>
        <w:tc>
          <w:tcPr>
            <w:tcW w:w="810" w:type="dxa"/>
          </w:tcPr>
          <w:p w14:paraId="23AF7B8C" w14:textId="2C2EA010"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-.14</w:t>
            </w:r>
          </w:p>
        </w:tc>
        <w:tc>
          <w:tcPr>
            <w:tcW w:w="630" w:type="dxa"/>
          </w:tcPr>
          <w:p w14:paraId="1E236F52" w14:textId="5DEF9F66"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.11</w:t>
            </w:r>
          </w:p>
        </w:tc>
        <w:tc>
          <w:tcPr>
            <w:tcW w:w="1080" w:type="dxa"/>
          </w:tcPr>
          <w:p w14:paraId="767BA615" w14:textId="4CC2E1B3"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-.44, .16</w:t>
            </w:r>
          </w:p>
        </w:tc>
        <w:tc>
          <w:tcPr>
            <w:tcW w:w="990" w:type="dxa"/>
          </w:tcPr>
          <w:p w14:paraId="44507E4B" w14:textId="3517CA25"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.264</w:t>
            </w:r>
          </w:p>
        </w:tc>
      </w:tr>
      <w:tr w:rsidR="00A80A77" w:rsidRPr="00DF5D9A" w14:paraId="0C567D02" w14:textId="5F09CB8D" w:rsidTr="001C008A">
        <w:tc>
          <w:tcPr>
            <w:tcW w:w="3330" w:type="dxa"/>
          </w:tcPr>
          <w:p w14:paraId="4EAE9928" w14:textId="5175D295" w:rsidR="00A80A77" w:rsidRPr="00DF5D9A" w:rsidRDefault="00A80A77" w:rsidP="00F44583">
            <w:pPr>
              <w:jc w:val="both"/>
              <w:rPr>
                <w:rFonts w:ascii="Times New Roman" w:hAnsi="Times New Roman" w:cs="Times New Roman"/>
              </w:rPr>
            </w:pPr>
            <w:r w:rsidRPr="00DF5D9A">
              <w:rPr>
                <w:rFonts w:ascii="Times New Roman" w:hAnsi="Times New Roman" w:cs="Times New Roman"/>
              </w:rPr>
              <w:t>Extraversion</w:t>
            </w:r>
          </w:p>
        </w:tc>
        <w:tc>
          <w:tcPr>
            <w:tcW w:w="630" w:type="dxa"/>
          </w:tcPr>
          <w:p w14:paraId="1B366EF2" w14:textId="6B595B1A"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10</w:t>
            </w:r>
          </w:p>
        </w:tc>
        <w:tc>
          <w:tcPr>
            <w:tcW w:w="1080" w:type="dxa"/>
          </w:tcPr>
          <w:p w14:paraId="124B0479" w14:textId="5E08F4C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5</w:t>
            </w:r>
          </w:p>
        </w:tc>
        <w:tc>
          <w:tcPr>
            <w:tcW w:w="810" w:type="dxa"/>
          </w:tcPr>
          <w:p w14:paraId="5B006FAE" w14:textId="42387FAD" w:rsidR="00A80A77" w:rsidRPr="00DF5D9A" w:rsidRDefault="00D607B1" w:rsidP="00F44583">
            <w:pPr>
              <w:jc w:val="center"/>
              <w:rPr>
                <w:rFonts w:ascii="Times New Roman" w:hAnsi="Times New Roman" w:cs="Times New Roman"/>
              </w:rPr>
            </w:pPr>
            <w:r w:rsidRPr="00DF5D9A">
              <w:rPr>
                <w:rFonts w:ascii="Times New Roman" w:hAnsi="Times New Roman" w:cs="Times New Roman"/>
              </w:rPr>
              <w:t>751</w:t>
            </w:r>
          </w:p>
        </w:tc>
        <w:tc>
          <w:tcPr>
            <w:tcW w:w="810" w:type="dxa"/>
          </w:tcPr>
          <w:p w14:paraId="62F73F2A" w14:textId="2F2FE211"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.41*</w:t>
            </w:r>
          </w:p>
        </w:tc>
        <w:tc>
          <w:tcPr>
            <w:tcW w:w="630" w:type="dxa"/>
          </w:tcPr>
          <w:p w14:paraId="423F2AB7" w14:textId="69E4E4D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.04</w:t>
            </w:r>
          </w:p>
        </w:tc>
        <w:tc>
          <w:tcPr>
            <w:tcW w:w="1080" w:type="dxa"/>
          </w:tcPr>
          <w:p w14:paraId="511AD110" w14:textId="0860D32A" w:rsidR="00A80A77" w:rsidRPr="00DF5D9A" w:rsidRDefault="00A80A77" w:rsidP="00F44583">
            <w:pPr>
              <w:jc w:val="center"/>
              <w:rPr>
                <w:rFonts w:ascii="Times New Roman" w:hAnsi="Times New Roman" w:cs="Times New Roman"/>
              </w:rPr>
            </w:pPr>
            <w:r w:rsidRPr="00DF5D9A">
              <w:rPr>
                <w:rFonts w:ascii="Times New Roman" w:hAnsi="Times New Roman" w:cs="Times New Roman"/>
              </w:rPr>
              <w:t>.31, .52</w:t>
            </w:r>
          </w:p>
        </w:tc>
        <w:tc>
          <w:tcPr>
            <w:tcW w:w="990" w:type="dxa"/>
          </w:tcPr>
          <w:p w14:paraId="15D2C4EE" w14:textId="7C3CC54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.000</w:t>
            </w:r>
          </w:p>
        </w:tc>
      </w:tr>
      <w:tr w:rsidR="00A80A77" w:rsidRPr="00DF5D9A" w14:paraId="159EAB9E" w14:textId="77777777" w:rsidTr="001C008A">
        <w:tc>
          <w:tcPr>
            <w:tcW w:w="3330" w:type="dxa"/>
          </w:tcPr>
          <w:p w14:paraId="0643C121" w14:textId="5CB3EFF4" w:rsidR="00A80A77" w:rsidRPr="00DF5D9A" w:rsidRDefault="00A80A77" w:rsidP="00C40831">
            <w:pPr>
              <w:jc w:val="both"/>
              <w:rPr>
                <w:rFonts w:ascii="Times New Roman" w:hAnsi="Times New Roman" w:cs="Times New Roman"/>
              </w:rPr>
            </w:pPr>
            <w:r w:rsidRPr="00DF5D9A">
              <w:rPr>
                <w:rFonts w:ascii="Times New Roman" w:hAnsi="Times New Roman" w:cs="Times New Roman"/>
              </w:rPr>
              <w:t>Emotional Stability</w:t>
            </w:r>
          </w:p>
        </w:tc>
        <w:tc>
          <w:tcPr>
            <w:tcW w:w="630" w:type="dxa"/>
          </w:tcPr>
          <w:p w14:paraId="7054BDF7" w14:textId="7E0947BE" w:rsidR="00A80A77" w:rsidRPr="00DF5D9A" w:rsidRDefault="00A80A77" w:rsidP="00C40831">
            <w:pPr>
              <w:jc w:val="center"/>
              <w:rPr>
                <w:rFonts w:ascii="Times New Roman" w:hAnsi="Times New Roman" w:cs="Times New Roman"/>
              </w:rPr>
            </w:pPr>
            <w:r w:rsidRPr="00DF5D9A">
              <w:rPr>
                <w:rFonts w:ascii="Times New Roman" w:hAnsi="Times New Roman" w:cs="Times New Roman"/>
              </w:rPr>
              <w:t>10</w:t>
            </w:r>
          </w:p>
        </w:tc>
        <w:tc>
          <w:tcPr>
            <w:tcW w:w="1080" w:type="dxa"/>
          </w:tcPr>
          <w:p w14:paraId="7E08A8A9" w14:textId="451237A3" w:rsidR="00A80A77" w:rsidRPr="00DF5D9A" w:rsidRDefault="00A80A77" w:rsidP="00C40831">
            <w:pPr>
              <w:jc w:val="center"/>
              <w:rPr>
                <w:rFonts w:ascii="Times New Roman" w:hAnsi="Times New Roman" w:cs="Times New Roman"/>
              </w:rPr>
            </w:pPr>
            <w:r w:rsidRPr="00DF5D9A">
              <w:rPr>
                <w:rFonts w:ascii="Times New Roman" w:hAnsi="Times New Roman" w:cs="Times New Roman"/>
              </w:rPr>
              <w:t>6</w:t>
            </w:r>
          </w:p>
        </w:tc>
        <w:tc>
          <w:tcPr>
            <w:tcW w:w="810" w:type="dxa"/>
          </w:tcPr>
          <w:p w14:paraId="56C1D7D9" w14:textId="05F5A16C" w:rsidR="00A80A77" w:rsidRPr="00DF5D9A" w:rsidRDefault="004C0B24" w:rsidP="00C40831">
            <w:pPr>
              <w:jc w:val="center"/>
              <w:rPr>
                <w:rFonts w:ascii="Times New Roman" w:hAnsi="Times New Roman" w:cs="Times New Roman"/>
              </w:rPr>
            </w:pPr>
            <w:r w:rsidRPr="00DF5D9A">
              <w:rPr>
                <w:rFonts w:ascii="Times New Roman" w:hAnsi="Times New Roman" w:cs="Times New Roman"/>
              </w:rPr>
              <w:t>907</w:t>
            </w:r>
          </w:p>
        </w:tc>
        <w:tc>
          <w:tcPr>
            <w:tcW w:w="810" w:type="dxa"/>
          </w:tcPr>
          <w:p w14:paraId="2D3B4605" w14:textId="3AC94752" w:rsidR="00A80A77" w:rsidRPr="00DF5D9A" w:rsidRDefault="00A80A77" w:rsidP="00C40831">
            <w:pPr>
              <w:jc w:val="center"/>
              <w:rPr>
                <w:rFonts w:ascii="Times New Roman" w:hAnsi="Times New Roman" w:cs="Times New Roman"/>
              </w:rPr>
            </w:pPr>
            <w:r w:rsidRPr="00DF5D9A">
              <w:rPr>
                <w:rFonts w:ascii="Times New Roman" w:hAnsi="Times New Roman" w:cs="Times New Roman"/>
              </w:rPr>
              <w:t>.10</w:t>
            </w:r>
          </w:p>
        </w:tc>
        <w:tc>
          <w:tcPr>
            <w:tcW w:w="630" w:type="dxa"/>
          </w:tcPr>
          <w:p w14:paraId="55F9F393" w14:textId="389E52A7" w:rsidR="00A80A77" w:rsidRPr="00DF5D9A" w:rsidRDefault="00A80A77" w:rsidP="00C40831">
            <w:pPr>
              <w:jc w:val="center"/>
              <w:rPr>
                <w:rFonts w:ascii="Times New Roman" w:hAnsi="Times New Roman" w:cs="Times New Roman"/>
              </w:rPr>
            </w:pPr>
            <w:r w:rsidRPr="00DF5D9A">
              <w:rPr>
                <w:rFonts w:ascii="Times New Roman" w:hAnsi="Times New Roman" w:cs="Times New Roman"/>
              </w:rPr>
              <w:t>.05</w:t>
            </w:r>
          </w:p>
        </w:tc>
        <w:tc>
          <w:tcPr>
            <w:tcW w:w="1080" w:type="dxa"/>
          </w:tcPr>
          <w:p w14:paraId="71022C5C" w14:textId="7219BBC3" w:rsidR="00A80A77" w:rsidRPr="00DF5D9A" w:rsidRDefault="00A80A77" w:rsidP="00C40831">
            <w:pPr>
              <w:jc w:val="center"/>
              <w:rPr>
                <w:rFonts w:ascii="Times New Roman" w:hAnsi="Times New Roman" w:cs="Times New Roman"/>
              </w:rPr>
            </w:pPr>
            <w:r w:rsidRPr="00DF5D9A">
              <w:rPr>
                <w:rFonts w:ascii="Times New Roman" w:hAnsi="Times New Roman" w:cs="Times New Roman"/>
              </w:rPr>
              <w:t>-.02, .23</w:t>
            </w:r>
          </w:p>
        </w:tc>
        <w:tc>
          <w:tcPr>
            <w:tcW w:w="990" w:type="dxa"/>
          </w:tcPr>
          <w:p w14:paraId="7B6CBD14" w14:textId="60452C89" w:rsidR="00A80A77" w:rsidRPr="00DF5D9A" w:rsidRDefault="00A80A77" w:rsidP="00C40831">
            <w:pPr>
              <w:jc w:val="center"/>
              <w:rPr>
                <w:rFonts w:ascii="Times New Roman" w:hAnsi="Times New Roman" w:cs="Times New Roman"/>
              </w:rPr>
            </w:pPr>
            <w:r w:rsidRPr="00DF5D9A">
              <w:rPr>
                <w:rFonts w:ascii="Times New Roman" w:hAnsi="Times New Roman" w:cs="Times New Roman"/>
              </w:rPr>
              <w:t>.092</w:t>
            </w:r>
          </w:p>
        </w:tc>
      </w:tr>
      <w:tr w:rsidR="00A80A77" w:rsidRPr="00DF5D9A" w14:paraId="47040127" w14:textId="51D996BB" w:rsidTr="001C008A">
        <w:tc>
          <w:tcPr>
            <w:tcW w:w="3330" w:type="dxa"/>
          </w:tcPr>
          <w:p w14:paraId="6D0676FD" w14:textId="6891AC90" w:rsidR="00A80A77" w:rsidRPr="00DF5D9A" w:rsidRDefault="00A80A77" w:rsidP="00F44583">
            <w:pPr>
              <w:jc w:val="both"/>
              <w:rPr>
                <w:rFonts w:ascii="Times New Roman" w:hAnsi="Times New Roman" w:cs="Times New Roman"/>
              </w:rPr>
            </w:pPr>
            <w:r w:rsidRPr="00DF5D9A">
              <w:rPr>
                <w:rFonts w:ascii="Times New Roman" w:hAnsi="Times New Roman" w:cs="Times New Roman"/>
              </w:rPr>
              <w:t>Attractiveness</w:t>
            </w:r>
          </w:p>
        </w:tc>
        <w:tc>
          <w:tcPr>
            <w:tcW w:w="630" w:type="dxa"/>
          </w:tcPr>
          <w:p w14:paraId="2C0FA9C5" w14:textId="0591B7D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9</w:t>
            </w:r>
          </w:p>
        </w:tc>
        <w:tc>
          <w:tcPr>
            <w:tcW w:w="1080" w:type="dxa"/>
          </w:tcPr>
          <w:p w14:paraId="6FF0A6BB" w14:textId="42478FA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6</w:t>
            </w:r>
          </w:p>
        </w:tc>
        <w:tc>
          <w:tcPr>
            <w:tcW w:w="810" w:type="dxa"/>
          </w:tcPr>
          <w:p w14:paraId="5CC70785" w14:textId="24327E4A" w:rsidR="00A80A77" w:rsidRPr="00DF5D9A" w:rsidRDefault="00560E2E" w:rsidP="00F44583">
            <w:pPr>
              <w:jc w:val="center"/>
              <w:rPr>
                <w:rFonts w:ascii="Times New Roman" w:hAnsi="Times New Roman" w:cs="Times New Roman"/>
              </w:rPr>
            </w:pPr>
            <w:r w:rsidRPr="00DF5D9A">
              <w:rPr>
                <w:rFonts w:ascii="Times New Roman" w:hAnsi="Times New Roman" w:cs="Times New Roman"/>
              </w:rPr>
              <w:t>622</w:t>
            </w:r>
          </w:p>
        </w:tc>
        <w:tc>
          <w:tcPr>
            <w:tcW w:w="810" w:type="dxa"/>
          </w:tcPr>
          <w:p w14:paraId="7E394EAA" w14:textId="65828F79"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.40*</w:t>
            </w:r>
          </w:p>
        </w:tc>
        <w:tc>
          <w:tcPr>
            <w:tcW w:w="630" w:type="dxa"/>
          </w:tcPr>
          <w:p w14:paraId="778BBDF9" w14:textId="30469BD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.05</w:t>
            </w:r>
          </w:p>
        </w:tc>
        <w:tc>
          <w:tcPr>
            <w:tcW w:w="1080" w:type="dxa"/>
          </w:tcPr>
          <w:p w14:paraId="46CBE21A" w14:textId="7563029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.28, .52</w:t>
            </w:r>
          </w:p>
        </w:tc>
        <w:tc>
          <w:tcPr>
            <w:tcW w:w="990" w:type="dxa"/>
          </w:tcPr>
          <w:p w14:paraId="23786D96" w14:textId="1EDB0B42" w:rsidR="00A80A77" w:rsidRPr="00DF5D9A" w:rsidRDefault="00A80A77" w:rsidP="00F44583">
            <w:pPr>
              <w:jc w:val="center"/>
              <w:rPr>
                <w:rFonts w:ascii="Times New Roman" w:hAnsi="Times New Roman" w:cs="Times New Roman"/>
                <w:lang w:eastAsia="zh-CN"/>
              </w:rPr>
            </w:pPr>
            <w:r w:rsidRPr="00DF5D9A">
              <w:rPr>
                <w:rFonts w:ascii="Times New Roman" w:hAnsi="Times New Roman" w:cs="Times New Roman"/>
              </w:rPr>
              <w:t>.00</w:t>
            </w:r>
            <w:r w:rsidRPr="00DF5D9A">
              <w:rPr>
                <w:rFonts w:ascii="Times New Roman" w:hAnsi="Times New Roman" w:cs="Times New Roman" w:hint="eastAsia"/>
                <w:lang w:eastAsia="zh-CN"/>
              </w:rPr>
              <w:t>0</w:t>
            </w:r>
          </w:p>
        </w:tc>
      </w:tr>
      <w:tr w:rsidR="00A80A77" w:rsidRPr="00DF5D9A" w14:paraId="19F6AC83" w14:textId="5E10CB50" w:rsidTr="001C008A">
        <w:tc>
          <w:tcPr>
            <w:tcW w:w="3330" w:type="dxa"/>
          </w:tcPr>
          <w:p w14:paraId="7FAD0D35" w14:textId="43E1E349" w:rsidR="00A80A77" w:rsidRPr="00DF5D9A" w:rsidRDefault="00A80A77" w:rsidP="00F44583">
            <w:pPr>
              <w:jc w:val="both"/>
              <w:rPr>
                <w:rFonts w:ascii="Times New Roman" w:hAnsi="Times New Roman" w:cs="Times New Roman"/>
              </w:rPr>
            </w:pPr>
            <w:r w:rsidRPr="00DF5D9A">
              <w:rPr>
                <w:rFonts w:ascii="Times New Roman" w:hAnsi="Times New Roman" w:cs="Times New Roman"/>
              </w:rPr>
              <w:t>Conscientiousness</w:t>
            </w:r>
          </w:p>
        </w:tc>
        <w:tc>
          <w:tcPr>
            <w:tcW w:w="630" w:type="dxa"/>
          </w:tcPr>
          <w:p w14:paraId="2CE09481" w14:textId="4D5BB369" w:rsidR="00A80A77" w:rsidRPr="00DF5D9A" w:rsidRDefault="00A80A77" w:rsidP="00F44583">
            <w:pPr>
              <w:jc w:val="center"/>
              <w:rPr>
                <w:rFonts w:ascii="Times New Roman" w:hAnsi="Times New Roman" w:cs="Times New Roman"/>
              </w:rPr>
            </w:pPr>
            <w:r w:rsidRPr="00DF5D9A">
              <w:rPr>
                <w:rFonts w:ascii="Times New Roman" w:hAnsi="Times New Roman" w:cs="Times New Roman"/>
              </w:rPr>
              <w:t>9</w:t>
            </w:r>
          </w:p>
        </w:tc>
        <w:tc>
          <w:tcPr>
            <w:tcW w:w="1080" w:type="dxa"/>
          </w:tcPr>
          <w:p w14:paraId="3EADE238" w14:textId="7268784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5</w:t>
            </w:r>
          </w:p>
        </w:tc>
        <w:tc>
          <w:tcPr>
            <w:tcW w:w="810" w:type="dxa"/>
          </w:tcPr>
          <w:p w14:paraId="594B26F7" w14:textId="383A198C" w:rsidR="00A80A77" w:rsidRPr="00DF5D9A" w:rsidRDefault="002F41A4" w:rsidP="00F44583">
            <w:pPr>
              <w:jc w:val="center"/>
              <w:rPr>
                <w:rFonts w:ascii="Times New Roman" w:hAnsi="Times New Roman" w:cs="Times New Roman"/>
              </w:rPr>
            </w:pPr>
            <w:r w:rsidRPr="00DF5D9A">
              <w:rPr>
                <w:rFonts w:ascii="Times New Roman" w:hAnsi="Times New Roman" w:cs="Times New Roman"/>
              </w:rPr>
              <w:t>904</w:t>
            </w:r>
          </w:p>
        </w:tc>
        <w:tc>
          <w:tcPr>
            <w:tcW w:w="810" w:type="dxa"/>
          </w:tcPr>
          <w:p w14:paraId="2FCC5184" w14:textId="5A786F1A"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.18*</w:t>
            </w:r>
          </w:p>
        </w:tc>
        <w:tc>
          <w:tcPr>
            <w:tcW w:w="630" w:type="dxa"/>
          </w:tcPr>
          <w:p w14:paraId="4C600041" w14:textId="3CA7DAB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.05</w:t>
            </w:r>
          </w:p>
        </w:tc>
        <w:tc>
          <w:tcPr>
            <w:tcW w:w="1080" w:type="dxa"/>
          </w:tcPr>
          <w:p w14:paraId="2D9C4AF3" w14:textId="3FDBDC6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.04, .32</w:t>
            </w:r>
          </w:p>
        </w:tc>
        <w:tc>
          <w:tcPr>
            <w:tcW w:w="990" w:type="dxa"/>
          </w:tcPr>
          <w:p w14:paraId="4554A244" w14:textId="6F866BC3"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.022</w:t>
            </w:r>
          </w:p>
        </w:tc>
      </w:tr>
      <w:tr w:rsidR="00A80A77" w:rsidRPr="00DF5D9A" w14:paraId="328849F7" w14:textId="47855291" w:rsidTr="001C008A">
        <w:tc>
          <w:tcPr>
            <w:tcW w:w="3330" w:type="dxa"/>
          </w:tcPr>
          <w:p w14:paraId="461C3550" w14:textId="667DB4D2" w:rsidR="00A80A77" w:rsidRPr="00DF5D9A" w:rsidRDefault="00A80A77" w:rsidP="00F44583">
            <w:pPr>
              <w:jc w:val="both"/>
              <w:rPr>
                <w:rFonts w:ascii="Times New Roman" w:hAnsi="Times New Roman" w:cs="Times New Roman"/>
              </w:rPr>
            </w:pPr>
            <w:r w:rsidRPr="00DF5D9A">
              <w:rPr>
                <w:rFonts w:ascii="Times New Roman" w:hAnsi="Times New Roman" w:cs="Times New Roman"/>
              </w:rPr>
              <w:t>Openness</w:t>
            </w:r>
          </w:p>
        </w:tc>
        <w:tc>
          <w:tcPr>
            <w:tcW w:w="630" w:type="dxa"/>
          </w:tcPr>
          <w:p w14:paraId="43362191" w14:textId="6AC3E57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8</w:t>
            </w:r>
          </w:p>
        </w:tc>
        <w:tc>
          <w:tcPr>
            <w:tcW w:w="1080" w:type="dxa"/>
          </w:tcPr>
          <w:p w14:paraId="0EB299E9" w14:textId="7847AAAC" w:rsidR="00A80A77" w:rsidRPr="00DF5D9A" w:rsidRDefault="00A80A77" w:rsidP="00F44583">
            <w:pPr>
              <w:jc w:val="center"/>
              <w:rPr>
                <w:rFonts w:ascii="Times New Roman" w:hAnsi="Times New Roman" w:cs="Times New Roman"/>
              </w:rPr>
            </w:pPr>
            <w:r w:rsidRPr="00DF5D9A">
              <w:rPr>
                <w:rFonts w:ascii="Times New Roman" w:hAnsi="Times New Roman" w:cs="Times New Roman"/>
              </w:rPr>
              <w:t>4</w:t>
            </w:r>
          </w:p>
        </w:tc>
        <w:tc>
          <w:tcPr>
            <w:tcW w:w="810" w:type="dxa"/>
          </w:tcPr>
          <w:p w14:paraId="53A6F703" w14:textId="5AFF1D12" w:rsidR="00A80A77" w:rsidRPr="00DF5D9A" w:rsidRDefault="008F55F8" w:rsidP="00F44583">
            <w:pPr>
              <w:jc w:val="center"/>
              <w:rPr>
                <w:rFonts w:ascii="Times New Roman" w:hAnsi="Times New Roman" w:cs="Times New Roman"/>
              </w:rPr>
            </w:pPr>
            <w:r w:rsidRPr="00DF5D9A">
              <w:rPr>
                <w:rFonts w:ascii="Times New Roman" w:hAnsi="Times New Roman" w:cs="Times New Roman"/>
              </w:rPr>
              <w:t>669</w:t>
            </w:r>
          </w:p>
        </w:tc>
        <w:tc>
          <w:tcPr>
            <w:tcW w:w="810" w:type="dxa"/>
          </w:tcPr>
          <w:p w14:paraId="74C73823" w14:textId="3322A880" w:rsidR="00A80A77" w:rsidRPr="00DF5D9A" w:rsidRDefault="00A80A77" w:rsidP="00F44583">
            <w:pPr>
              <w:jc w:val="center"/>
              <w:rPr>
                <w:rFonts w:ascii="Times New Roman" w:hAnsi="Times New Roman" w:cs="Times New Roman"/>
              </w:rPr>
            </w:pPr>
            <w:r w:rsidRPr="00DF5D9A">
              <w:rPr>
                <w:rFonts w:ascii="Times New Roman" w:hAnsi="Times New Roman" w:cs="Times New Roman"/>
              </w:rPr>
              <w:t>.28</w:t>
            </w:r>
          </w:p>
        </w:tc>
        <w:tc>
          <w:tcPr>
            <w:tcW w:w="630" w:type="dxa"/>
          </w:tcPr>
          <w:p w14:paraId="19C19545" w14:textId="68143D82"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.12</w:t>
            </w:r>
          </w:p>
        </w:tc>
        <w:tc>
          <w:tcPr>
            <w:tcW w:w="1080" w:type="dxa"/>
          </w:tcPr>
          <w:p w14:paraId="7103CF9A" w14:textId="710B04CF"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-.09, .66</w:t>
            </w:r>
          </w:p>
        </w:tc>
        <w:tc>
          <w:tcPr>
            <w:tcW w:w="990" w:type="dxa"/>
          </w:tcPr>
          <w:p w14:paraId="60BD712C" w14:textId="6A69CDD2"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.096</w:t>
            </w:r>
          </w:p>
        </w:tc>
      </w:tr>
      <w:tr w:rsidR="00A80A77" w:rsidRPr="00DF5D9A" w14:paraId="549FF787" w14:textId="5EAB7F6C" w:rsidTr="001C008A">
        <w:tc>
          <w:tcPr>
            <w:tcW w:w="3330" w:type="dxa"/>
            <w:tcBorders>
              <w:bottom w:val="single" w:sz="8" w:space="0" w:color="auto"/>
            </w:tcBorders>
          </w:tcPr>
          <w:p w14:paraId="318A50AA" w14:textId="00D316D3" w:rsidR="00A80A77" w:rsidRPr="00DF5D9A" w:rsidRDefault="00A80A77" w:rsidP="00F44583">
            <w:pPr>
              <w:jc w:val="both"/>
              <w:rPr>
                <w:rFonts w:ascii="Times New Roman" w:hAnsi="Times New Roman" w:cs="Times New Roman"/>
              </w:rPr>
            </w:pPr>
            <w:r w:rsidRPr="00DF5D9A">
              <w:rPr>
                <w:rFonts w:ascii="Times New Roman" w:hAnsi="Times New Roman" w:cs="Times New Roman"/>
              </w:rPr>
              <w:t>Likeable</w:t>
            </w:r>
          </w:p>
        </w:tc>
        <w:tc>
          <w:tcPr>
            <w:tcW w:w="630" w:type="dxa"/>
            <w:tcBorders>
              <w:bottom w:val="single" w:sz="8" w:space="0" w:color="auto"/>
            </w:tcBorders>
          </w:tcPr>
          <w:p w14:paraId="22454B9F" w14:textId="3D1F5107" w:rsidR="00A80A77" w:rsidRPr="00DF5D9A" w:rsidRDefault="00A80A77" w:rsidP="00F44583">
            <w:pPr>
              <w:jc w:val="center"/>
              <w:rPr>
                <w:rFonts w:ascii="Times New Roman" w:hAnsi="Times New Roman" w:cs="Times New Roman"/>
              </w:rPr>
            </w:pPr>
            <w:r w:rsidRPr="00DF5D9A">
              <w:rPr>
                <w:rFonts w:ascii="Times New Roman" w:hAnsi="Times New Roman" w:cs="Times New Roman"/>
              </w:rPr>
              <w:t>6</w:t>
            </w:r>
          </w:p>
        </w:tc>
        <w:tc>
          <w:tcPr>
            <w:tcW w:w="1080" w:type="dxa"/>
            <w:tcBorders>
              <w:bottom w:val="single" w:sz="8" w:space="0" w:color="auto"/>
            </w:tcBorders>
          </w:tcPr>
          <w:p w14:paraId="5772DFA3" w14:textId="7574521B" w:rsidR="00A80A77" w:rsidRPr="00DF5D9A" w:rsidRDefault="00A80A77" w:rsidP="00F44583">
            <w:pPr>
              <w:jc w:val="center"/>
              <w:rPr>
                <w:rFonts w:ascii="Times New Roman" w:hAnsi="Times New Roman" w:cs="Times New Roman"/>
              </w:rPr>
            </w:pPr>
            <w:r w:rsidRPr="00DF5D9A">
              <w:rPr>
                <w:rFonts w:ascii="Times New Roman" w:hAnsi="Times New Roman" w:cs="Times New Roman"/>
              </w:rPr>
              <w:t>3</w:t>
            </w:r>
          </w:p>
        </w:tc>
        <w:tc>
          <w:tcPr>
            <w:tcW w:w="810" w:type="dxa"/>
            <w:tcBorders>
              <w:bottom w:val="single" w:sz="8" w:space="0" w:color="auto"/>
            </w:tcBorders>
          </w:tcPr>
          <w:p w14:paraId="2601CD24" w14:textId="2D98ADA8" w:rsidR="00A80A77" w:rsidRPr="00DF5D9A" w:rsidRDefault="003A4B51" w:rsidP="00F44583">
            <w:pPr>
              <w:jc w:val="center"/>
              <w:rPr>
                <w:rFonts w:ascii="Times New Roman" w:hAnsi="Times New Roman" w:cs="Times New Roman"/>
              </w:rPr>
            </w:pPr>
            <w:r w:rsidRPr="00DF5D9A">
              <w:rPr>
                <w:rFonts w:ascii="Times New Roman" w:hAnsi="Times New Roman" w:cs="Times New Roman"/>
              </w:rPr>
              <w:t>241</w:t>
            </w:r>
          </w:p>
        </w:tc>
        <w:tc>
          <w:tcPr>
            <w:tcW w:w="810" w:type="dxa"/>
            <w:tcBorders>
              <w:bottom w:val="single" w:sz="8" w:space="0" w:color="auto"/>
            </w:tcBorders>
          </w:tcPr>
          <w:p w14:paraId="6CFA57FD" w14:textId="475F16FD" w:rsidR="00A80A77" w:rsidRPr="00DF5D9A" w:rsidRDefault="00A80A77" w:rsidP="00F44583">
            <w:pPr>
              <w:jc w:val="center"/>
              <w:rPr>
                <w:rFonts w:ascii="Times New Roman" w:hAnsi="Times New Roman" w:cs="Times New Roman"/>
              </w:rPr>
            </w:pPr>
            <w:r w:rsidRPr="00DF5D9A">
              <w:rPr>
                <w:rFonts w:ascii="Times New Roman" w:hAnsi="Times New Roman" w:cs="Times New Roman"/>
              </w:rPr>
              <w:t>.32*</w:t>
            </w:r>
          </w:p>
        </w:tc>
        <w:tc>
          <w:tcPr>
            <w:tcW w:w="630" w:type="dxa"/>
            <w:tcBorders>
              <w:bottom w:val="single" w:sz="8" w:space="0" w:color="auto"/>
            </w:tcBorders>
          </w:tcPr>
          <w:p w14:paraId="5B0E74B4" w14:textId="7809D1DE"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.04</w:t>
            </w:r>
          </w:p>
        </w:tc>
        <w:tc>
          <w:tcPr>
            <w:tcW w:w="1080" w:type="dxa"/>
            <w:tcBorders>
              <w:bottom w:val="single" w:sz="8" w:space="0" w:color="auto"/>
            </w:tcBorders>
          </w:tcPr>
          <w:p w14:paraId="3A1F8D66" w14:textId="47DCA0F2" w:rsidR="00A80A77" w:rsidRPr="00DF5D9A" w:rsidRDefault="00A80A77" w:rsidP="00F44583">
            <w:pPr>
              <w:jc w:val="center"/>
              <w:rPr>
                <w:rFonts w:ascii="Times New Roman" w:hAnsi="Times New Roman" w:cs="Times New Roman"/>
              </w:rPr>
            </w:pPr>
            <w:r w:rsidRPr="00DF5D9A">
              <w:rPr>
                <w:rFonts w:ascii="Times New Roman" w:hAnsi="Times New Roman" w:cs="Times New Roman"/>
              </w:rPr>
              <w:t>.17, .48</w:t>
            </w:r>
          </w:p>
        </w:tc>
        <w:tc>
          <w:tcPr>
            <w:tcW w:w="990" w:type="dxa"/>
            <w:tcBorders>
              <w:bottom w:val="single" w:sz="8" w:space="0" w:color="auto"/>
            </w:tcBorders>
          </w:tcPr>
          <w:p w14:paraId="74443549" w14:textId="76172D7E" w:rsidR="00A80A77" w:rsidRPr="00DF5D9A" w:rsidRDefault="00A80A77" w:rsidP="00F44583">
            <w:pPr>
              <w:jc w:val="center"/>
              <w:rPr>
                <w:rFonts w:ascii="Times New Roman" w:hAnsi="Times New Roman" w:cs="Times New Roman"/>
              </w:rPr>
            </w:pPr>
            <w:r w:rsidRPr="00DF5D9A">
              <w:rPr>
                <w:rFonts w:ascii="Times New Roman" w:hAnsi="Times New Roman" w:cs="Times New Roman"/>
              </w:rPr>
              <w:t>.013</w:t>
            </w:r>
          </w:p>
        </w:tc>
      </w:tr>
    </w:tbl>
    <w:p w14:paraId="05E3DC8E" w14:textId="61CA5194" w:rsidR="008D0DC9" w:rsidRPr="00DF5D9A" w:rsidRDefault="00711C95" w:rsidP="008D0DC9">
      <w:pPr>
        <w:pStyle w:val="NoSpacing"/>
        <w:rPr>
          <w:rFonts w:ascii="Times New Roman" w:hAnsi="Times New Roman" w:cs="Times New Roman"/>
          <w:sz w:val="20"/>
          <w:szCs w:val="20"/>
        </w:rPr>
      </w:pPr>
      <w:proofErr w:type="gramStart"/>
      <w:r w:rsidRPr="00DF5D9A">
        <w:rPr>
          <w:rFonts w:ascii="Times New Roman" w:hAnsi="Times New Roman" w:cs="Times New Roman"/>
          <w:i/>
          <w:sz w:val="20"/>
          <w:szCs w:val="20"/>
        </w:rPr>
        <w:t>Notes</w:t>
      </w:r>
      <w:r w:rsidRPr="00DF5D9A">
        <w:rPr>
          <w:rFonts w:ascii="Times New Roman" w:hAnsi="Times New Roman" w:cs="Times New Roman"/>
          <w:sz w:val="20"/>
          <w:szCs w:val="20"/>
        </w:rPr>
        <w:t>.</w:t>
      </w:r>
      <w:proofErr w:type="gramEnd"/>
      <w:r w:rsidRPr="00DF5D9A">
        <w:rPr>
          <w:rFonts w:ascii="Times New Roman" w:hAnsi="Times New Roman" w:cs="Times New Roman"/>
          <w:sz w:val="20"/>
          <w:szCs w:val="20"/>
        </w:rPr>
        <w:t xml:space="preserve"> </w:t>
      </w:r>
      <w:r w:rsidR="004920F2" w:rsidRPr="00DF5D9A">
        <w:rPr>
          <w:rFonts w:ascii="Times New Roman" w:hAnsi="Times New Roman" w:cs="Times New Roman"/>
          <w:sz w:val="20"/>
          <w:szCs w:val="20"/>
        </w:rPr>
        <w:t xml:space="preserve">WLS = weighted least squares; </w:t>
      </w:r>
      <w:r w:rsidRPr="00DF5D9A">
        <w:rPr>
          <w:rFonts w:ascii="Times New Roman" w:hAnsi="Times New Roman" w:cs="Times New Roman"/>
          <w:i/>
          <w:sz w:val="20"/>
          <w:szCs w:val="20"/>
        </w:rPr>
        <w:t>k</w:t>
      </w:r>
      <w:r w:rsidRPr="00DF5D9A">
        <w:rPr>
          <w:rFonts w:ascii="Times New Roman" w:hAnsi="Times New Roman" w:cs="Times New Roman"/>
          <w:sz w:val="20"/>
          <w:szCs w:val="20"/>
        </w:rPr>
        <w:t xml:space="preserve"> = number of effect sizes included in</w:t>
      </w:r>
      <w:r w:rsidR="004920F2" w:rsidRPr="00DF5D9A">
        <w:rPr>
          <w:rFonts w:ascii="Times New Roman" w:hAnsi="Times New Roman" w:cs="Times New Roman"/>
          <w:sz w:val="20"/>
          <w:szCs w:val="20"/>
        </w:rPr>
        <w:t xml:space="preserve"> the</w:t>
      </w:r>
      <w:r w:rsidRPr="00DF5D9A">
        <w:rPr>
          <w:rFonts w:ascii="Times New Roman" w:hAnsi="Times New Roman" w:cs="Times New Roman"/>
          <w:sz w:val="20"/>
          <w:szCs w:val="20"/>
        </w:rPr>
        <w:t xml:space="preserve"> meta-analysis; Samples = number of independent</w:t>
      </w:r>
      <w:r w:rsidR="004920F2" w:rsidRPr="00DF5D9A">
        <w:rPr>
          <w:rFonts w:ascii="Times New Roman" w:hAnsi="Times New Roman" w:cs="Times New Roman"/>
          <w:sz w:val="20"/>
          <w:szCs w:val="20"/>
        </w:rPr>
        <w:t xml:space="preserve"> </w:t>
      </w:r>
      <w:r w:rsidRPr="00DF5D9A">
        <w:rPr>
          <w:rFonts w:ascii="Times New Roman" w:hAnsi="Times New Roman" w:cs="Times New Roman"/>
          <w:sz w:val="20"/>
          <w:szCs w:val="20"/>
        </w:rPr>
        <w:t>samples included in the meta-analysis;</w:t>
      </w:r>
      <w:r w:rsidR="00661188" w:rsidRPr="00DF5D9A">
        <w:rPr>
          <w:rFonts w:ascii="Times New Roman" w:hAnsi="Times New Roman" w:cs="Times New Roman"/>
          <w:sz w:val="20"/>
          <w:szCs w:val="20"/>
        </w:rPr>
        <w:t xml:space="preserve"> </w:t>
      </w:r>
      <w:r w:rsidR="00661188" w:rsidRPr="00DF5D9A">
        <w:rPr>
          <w:rFonts w:ascii="Times New Roman" w:hAnsi="Times New Roman" w:cs="Times New Roman"/>
          <w:i/>
          <w:sz w:val="20"/>
          <w:szCs w:val="20"/>
        </w:rPr>
        <w:t>N</w:t>
      </w:r>
      <w:r w:rsidR="008D0DC9" w:rsidRPr="00DF5D9A">
        <w:rPr>
          <w:rFonts w:ascii="Times New Roman" w:hAnsi="Times New Roman" w:cs="Times New Roman"/>
          <w:sz w:val="20"/>
          <w:szCs w:val="20"/>
        </w:rPr>
        <w:t xml:space="preserve"> = number of participants (see Footnote 1)</w:t>
      </w:r>
      <w:r w:rsidR="00563E98" w:rsidRPr="00DF5D9A">
        <w:rPr>
          <w:rFonts w:ascii="Times New Roman" w:hAnsi="Times New Roman" w:cs="Times New Roman"/>
          <w:sz w:val="20"/>
          <w:szCs w:val="20"/>
        </w:rPr>
        <w:t xml:space="preserve">; </w:t>
      </w:r>
      <w:r w:rsidRPr="00DF5D9A">
        <w:rPr>
          <w:rFonts w:ascii="Times New Roman" w:hAnsi="Times New Roman" w:cs="Times New Roman"/>
          <w:i/>
          <w:sz w:val="20"/>
          <w:szCs w:val="20"/>
        </w:rPr>
        <w:t>B =</w:t>
      </w:r>
      <w:ins w:id="35" w:author="Author">
        <w:r w:rsidR="005F74A4">
          <w:rPr>
            <w:rFonts w:ascii="Times New Roman" w:hAnsi="Times New Roman" w:cs="Times New Roman"/>
            <w:i/>
            <w:sz w:val="20"/>
            <w:szCs w:val="20"/>
          </w:rPr>
          <w:t xml:space="preserve"> </w:t>
        </w:r>
      </w:ins>
      <w:r w:rsidRPr="00DF5D9A">
        <w:rPr>
          <w:rFonts w:ascii="Times New Roman" w:hAnsi="Times New Roman" w:cs="Times New Roman"/>
          <w:sz w:val="20"/>
          <w:szCs w:val="20"/>
        </w:rPr>
        <w:t>unstandardized regression coefficient</w:t>
      </w:r>
      <w:r w:rsidR="00867850" w:rsidRPr="00DF5D9A">
        <w:rPr>
          <w:rFonts w:ascii="Times New Roman" w:hAnsi="Times New Roman" w:cs="Times New Roman"/>
          <w:sz w:val="20"/>
          <w:szCs w:val="20"/>
        </w:rPr>
        <w:t xml:space="preserve"> weighted by sample size</w:t>
      </w:r>
      <w:r w:rsidR="00544E6B" w:rsidRPr="00DF5D9A">
        <w:rPr>
          <w:rFonts w:ascii="Times New Roman" w:hAnsi="Times New Roman" w:cs="Times New Roman"/>
          <w:sz w:val="20"/>
          <w:szCs w:val="20"/>
        </w:rPr>
        <w:t xml:space="preserve">; SE </w:t>
      </w:r>
      <w:r w:rsidRPr="00DF5D9A">
        <w:rPr>
          <w:rFonts w:ascii="Times New Roman" w:hAnsi="Times New Roman" w:cs="Times New Roman"/>
          <w:sz w:val="20"/>
          <w:szCs w:val="20"/>
        </w:rPr>
        <w:t xml:space="preserve">= </w:t>
      </w:r>
      <w:r w:rsidR="00867850" w:rsidRPr="00DF5D9A">
        <w:rPr>
          <w:rFonts w:ascii="Times New Roman" w:hAnsi="Times New Roman" w:cs="Times New Roman"/>
          <w:sz w:val="20"/>
          <w:szCs w:val="20"/>
        </w:rPr>
        <w:t xml:space="preserve">standard error of </w:t>
      </w:r>
      <w:r w:rsidR="00544E6B" w:rsidRPr="00DF5D9A">
        <w:rPr>
          <w:rFonts w:ascii="Times New Roman" w:hAnsi="Times New Roman" w:cs="Times New Roman"/>
          <w:sz w:val="20"/>
          <w:szCs w:val="20"/>
        </w:rPr>
        <w:t xml:space="preserve">the </w:t>
      </w:r>
      <w:r w:rsidR="00867850" w:rsidRPr="00DF5D9A">
        <w:rPr>
          <w:rFonts w:ascii="Times New Roman" w:hAnsi="Times New Roman" w:cs="Times New Roman"/>
          <w:sz w:val="20"/>
          <w:szCs w:val="20"/>
        </w:rPr>
        <w:t>regression coefficient</w:t>
      </w:r>
      <w:r w:rsidR="00544E6B" w:rsidRPr="00DF5D9A">
        <w:rPr>
          <w:rFonts w:ascii="Times New Roman" w:hAnsi="Times New Roman" w:cs="Times New Roman"/>
          <w:sz w:val="20"/>
          <w:szCs w:val="20"/>
        </w:rPr>
        <w:t xml:space="preserve">; </w:t>
      </w:r>
      <w:r w:rsidR="00544E6B" w:rsidRPr="00DF5D9A">
        <w:rPr>
          <w:rFonts w:ascii="Times New Roman" w:hAnsi="Times New Roman" w:cs="Times New Roman"/>
          <w:i/>
          <w:sz w:val="20"/>
          <w:szCs w:val="20"/>
        </w:rPr>
        <w:t>95% CI</w:t>
      </w:r>
      <w:r w:rsidR="00544E6B" w:rsidRPr="00DF5D9A">
        <w:rPr>
          <w:rFonts w:ascii="Times New Roman" w:hAnsi="Times New Roman" w:cs="Times New Roman"/>
          <w:sz w:val="20"/>
          <w:szCs w:val="20"/>
        </w:rPr>
        <w:t xml:space="preserve"> = lower and upper bounds of the 95% confidence interval for </w:t>
      </w:r>
      <w:r w:rsidR="00544E6B" w:rsidRPr="00DF5D9A">
        <w:rPr>
          <w:rFonts w:ascii="Times New Roman" w:hAnsi="Times New Roman" w:cs="Times New Roman"/>
          <w:i/>
          <w:sz w:val="20"/>
          <w:szCs w:val="20"/>
        </w:rPr>
        <w:t>B</w:t>
      </w:r>
      <w:r w:rsidR="00A45CA1" w:rsidRPr="00DF5D9A">
        <w:rPr>
          <w:rFonts w:ascii="Times New Roman" w:hAnsi="Times New Roman" w:cs="Times New Roman"/>
          <w:i/>
          <w:sz w:val="20"/>
          <w:szCs w:val="20"/>
        </w:rPr>
        <w:t xml:space="preserve">; p = </w:t>
      </w:r>
      <w:r w:rsidR="00A45CA1" w:rsidRPr="00DF5D9A">
        <w:rPr>
          <w:rFonts w:ascii="Times New Roman" w:hAnsi="Times New Roman" w:cs="Times New Roman"/>
          <w:sz w:val="20"/>
          <w:szCs w:val="20"/>
        </w:rPr>
        <w:t xml:space="preserve">exact </w:t>
      </w:r>
      <w:r w:rsidR="00A45CA1" w:rsidRPr="00DF5D9A">
        <w:rPr>
          <w:rFonts w:ascii="Times New Roman" w:hAnsi="Times New Roman" w:cs="Times New Roman"/>
          <w:i/>
          <w:sz w:val="20"/>
          <w:szCs w:val="20"/>
        </w:rPr>
        <w:t>p</w:t>
      </w:r>
      <w:r w:rsidR="00A45CA1" w:rsidRPr="00DF5D9A">
        <w:rPr>
          <w:rFonts w:ascii="Times New Roman" w:hAnsi="Times New Roman" w:cs="Times New Roman"/>
          <w:sz w:val="20"/>
          <w:szCs w:val="20"/>
        </w:rPr>
        <w:t xml:space="preserve"> value</w:t>
      </w:r>
      <w:r w:rsidR="00867850" w:rsidRPr="00DF5D9A">
        <w:rPr>
          <w:rFonts w:ascii="Times New Roman" w:hAnsi="Times New Roman" w:cs="Times New Roman"/>
          <w:sz w:val="20"/>
          <w:szCs w:val="20"/>
        </w:rPr>
        <w:t>.</w:t>
      </w:r>
    </w:p>
    <w:p w14:paraId="645CCFEE" w14:textId="1190F9DF" w:rsidR="006A0FBF" w:rsidRPr="00DF5D9A" w:rsidRDefault="00867850" w:rsidP="008D0DC9">
      <w:pPr>
        <w:pStyle w:val="NoSpacing"/>
        <w:rPr>
          <w:rFonts w:ascii="Times New Roman" w:hAnsi="Times New Roman" w:cs="Times New Roman"/>
          <w:sz w:val="20"/>
          <w:szCs w:val="20"/>
        </w:rPr>
      </w:pPr>
      <w:r w:rsidRPr="00DF5D9A">
        <w:rPr>
          <w:rFonts w:ascii="Times New Roman" w:hAnsi="Times New Roman" w:cs="Times New Roman"/>
          <w:sz w:val="20"/>
          <w:szCs w:val="20"/>
        </w:rPr>
        <w:t>*</w:t>
      </w:r>
      <w:r w:rsidRPr="00DF5D9A">
        <w:rPr>
          <w:rFonts w:ascii="Times New Roman" w:hAnsi="Times New Roman" w:cs="Times New Roman"/>
          <w:i/>
          <w:sz w:val="20"/>
          <w:szCs w:val="20"/>
        </w:rPr>
        <w:t>p</w:t>
      </w:r>
      <w:r w:rsidRPr="00DF5D9A">
        <w:rPr>
          <w:rFonts w:ascii="Times New Roman" w:hAnsi="Times New Roman" w:cs="Times New Roman"/>
          <w:sz w:val="20"/>
          <w:szCs w:val="20"/>
        </w:rPr>
        <w:t xml:space="preserve"> &lt; .05</w:t>
      </w:r>
    </w:p>
    <w:p w14:paraId="2840D119" w14:textId="77777777" w:rsidR="006A0FBF" w:rsidRPr="00DF5D9A" w:rsidRDefault="006A0FBF">
      <w:pPr>
        <w:rPr>
          <w:rFonts w:ascii="Times New Roman" w:hAnsi="Times New Roman" w:cs="Times New Roman"/>
          <w:sz w:val="20"/>
          <w:szCs w:val="20"/>
        </w:rPr>
        <w:sectPr w:rsidR="006A0FBF" w:rsidRPr="00DF5D9A" w:rsidSect="00763F2B">
          <w:pgSz w:w="12240" w:h="15840"/>
          <w:pgMar w:top="1440" w:right="1440" w:bottom="1440" w:left="1440" w:header="720" w:footer="720" w:gutter="0"/>
          <w:cols w:space="720"/>
          <w:docGrid w:linePitch="360"/>
        </w:sectPr>
      </w:pPr>
      <w:r w:rsidRPr="00DF5D9A">
        <w:rPr>
          <w:rFonts w:ascii="Times New Roman" w:hAnsi="Times New Roman" w:cs="Times New Roman"/>
          <w:sz w:val="20"/>
          <w:szCs w:val="20"/>
        </w:rPr>
        <w:br w:type="page"/>
      </w:r>
    </w:p>
    <w:p w14:paraId="3A427CD0" w14:textId="62D1377B" w:rsidR="00B03CF9" w:rsidRPr="00DF5D9A" w:rsidRDefault="00425095" w:rsidP="00B03CF9">
      <w:pPr>
        <w:pStyle w:val="NoSpacing"/>
        <w:rPr>
          <w:rFonts w:ascii="Times New Roman" w:hAnsi="Times New Roman" w:cs="Times New Roman"/>
          <w:sz w:val="24"/>
          <w:szCs w:val="24"/>
        </w:rPr>
      </w:pPr>
      <w:proofErr w:type="gramStart"/>
      <w:r w:rsidRPr="00DF5D9A">
        <w:rPr>
          <w:rFonts w:ascii="Times New Roman" w:hAnsi="Times New Roman" w:cs="Times New Roman"/>
          <w:sz w:val="24"/>
          <w:szCs w:val="24"/>
        </w:rPr>
        <w:lastRenderedPageBreak/>
        <w:t>Figure 1</w:t>
      </w:r>
      <w:r w:rsidR="00B03CF9" w:rsidRPr="00DF5D9A">
        <w:rPr>
          <w:rFonts w:ascii="Times New Roman" w:hAnsi="Times New Roman" w:cs="Times New Roman"/>
          <w:sz w:val="24"/>
          <w:szCs w:val="24"/>
        </w:rPr>
        <w:t>.</w:t>
      </w:r>
      <w:proofErr w:type="gramEnd"/>
      <w:r w:rsidR="00B03CF9" w:rsidRPr="00DF5D9A">
        <w:rPr>
          <w:rFonts w:ascii="Times New Roman" w:hAnsi="Times New Roman" w:cs="Times New Roman"/>
          <w:sz w:val="24"/>
          <w:szCs w:val="24"/>
        </w:rPr>
        <w:t xml:space="preserve"> </w:t>
      </w:r>
    </w:p>
    <w:p w14:paraId="23BB1167" w14:textId="16B9D2F0" w:rsidR="00B03CF9" w:rsidRPr="00DF5D9A" w:rsidRDefault="00B03CF9" w:rsidP="00B03CF9">
      <w:pPr>
        <w:pStyle w:val="NoSpacing"/>
        <w:rPr>
          <w:rFonts w:ascii="Times New Roman" w:hAnsi="Times New Roman" w:cs="Times New Roman"/>
          <w:i/>
          <w:sz w:val="24"/>
          <w:szCs w:val="24"/>
        </w:rPr>
      </w:pPr>
      <w:r w:rsidRPr="00DF5D9A">
        <w:rPr>
          <w:rFonts w:ascii="Times New Roman" w:hAnsi="Times New Roman" w:cs="Times New Roman"/>
          <w:i/>
          <w:sz w:val="24"/>
          <w:szCs w:val="24"/>
        </w:rPr>
        <w:t>Funnel Plot for the Relationship between Narcissism and Overall Self-Enhancement</w:t>
      </w:r>
    </w:p>
    <w:p w14:paraId="5A976E17" w14:textId="77777777" w:rsidR="00B03CF9" w:rsidRPr="00DF5D9A" w:rsidRDefault="00B03CF9">
      <w:pPr>
        <w:rPr>
          <w:rFonts w:ascii="Times New Roman" w:hAnsi="Times New Roman" w:cs="Times New Roman"/>
          <w:sz w:val="20"/>
          <w:szCs w:val="20"/>
        </w:rPr>
      </w:pPr>
    </w:p>
    <w:p w14:paraId="1CBA830E" w14:textId="723922D9" w:rsidR="00B03CF9" w:rsidRPr="00DF5D9A" w:rsidRDefault="0037242B">
      <w:pPr>
        <w:rPr>
          <w:rFonts w:ascii="Times New Roman" w:hAnsi="Times New Roman" w:cs="Times New Roman"/>
          <w:sz w:val="20"/>
          <w:szCs w:val="20"/>
        </w:rPr>
      </w:pPr>
      <w:r w:rsidRPr="00DF5D9A">
        <w:rPr>
          <w:noProof/>
          <w:lang w:eastAsia="zh-CN"/>
        </w:rPr>
        <w:drawing>
          <wp:inline distT="0" distB="0" distL="0" distR="0" wp14:anchorId="2BEEBCDC" wp14:editId="00D0075D">
            <wp:extent cx="5943600" cy="3370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r w:rsidR="00B03CF9" w:rsidRPr="00DF5D9A">
        <w:rPr>
          <w:rFonts w:ascii="Times New Roman" w:hAnsi="Times New Roman" w:cs="Times New Roman"/>
          <w:sz w:val="20"/>
          <w:szCs w:val="20"/>
        </w:rPr>
        <w:br w:type="page"/>
      </w:r>
    </w:p>
    <w:p w14:paraId="1DB98488" w14:textId="15067CAD" w:rsidR="006A0FBF" w:rsidRPr="00DF5D9A" w:rsidRDefault="00425095" w:rsidP="00DF29E0">
      <w:pPr>
        <w:pStyle w:val="NoSpacing"/>
        <w:rPr>
          <w:rFonts w:ascii="Times New Roman" w:hAnsi="Times New Roman" w:cs="Times New Roman"/>
          <w:sz w:val="24"/>
          <w:szCs w:val="24"/>
        </w:rPr>
      </w:pPr>
      <w:proofErr w:type="gramStart"/>
      <w:r w:rsidRPr="00DF5D9A">
        <w:rPr>
          <w:rFonts w:ascii="Times New Roman" w:hAnsi="Times New Roman" w:cs="Times New Roman"/>
          <w:sz w:val="24"/>
          <w:szCs w:val="24"/>
        </w:rPr>
        <w:lastRenderedPageBreak/>
        <w:t>Figure 2</w:t>
      </w:r>
      <w:r w:rsidR="006A0FBF" w:rsidRPr="00DF5D9A">
        <w:rPr>
          <w:rFonts w:ascii="Times New Roman" w:hAnsi="Times New Roman" w:cs="Times New Roman"/>
          <w:sz w:val="24"/>
          <w:szCs w:val="24"/>
        </w:rPr>
        <w:t>.</w:t>
      </w:r>
      <w:proofErr w:type="gramEnd"/>
      <w:r w:rsidR="006A0FBF" w:rsidRPr="00DF5D9A">
        <w:rPr>
          <w:rFonts w:ascii="Times New Roman" w:hAnsi="Times New Roman" w:cs="Times New Roman"/>
          <w:sz w:val="24"/>
          <w:szCs w:val="24"/>
        </w:rPr>
        <w:t xml:space="preserve"> </w:t>
      </w:r>
    </w:p>
    <w:p w14:paraId="1FB607ED" w14:textId="05EA1DE3" w:rsidR="006A0FBF" w:rsidRPr="00DF5D9A" w:rsidRDefault="00B03CF9" w:rsidP="00DF29E0">
      <w:pPr>
        <w:pStyle w:val="NoSpacing"/>
        <w:rPr>
          <w:rFonts w:ascii="Times New Roman" w:hAnsi="Times New Roman" w:cs="Times New Roman"/>
          <w:i/>
          <w:sz w:val="24"/>
          <w:szCs w:val="24"/>
        </w:rPr>
      </w:pPr>
      <w:r w:rsidRPr="00DF5D9A">
        <w:rPr>
          <w:rFonts w:ascii="Times New Roman" w:hAnsi="Times New Roman" w:cs="Times New Roman"/>
          <w:i/>
          <w:sz w:val="24"/>
          <w:szCs w:val="24"/>
        </w:rPr>
        <w:t>Funnel Plot for the Relationship between Narcissism and Self-Enhancement in Agentic Criteria</w:t>
      </w:r>
    </w:p>
    <w:p w14:paraId="465B9FDB" w14:textId="77777777" w:rsidR="006A0FBF" w:rsidRPr="00DF5D9A" w:rsidRDefault="006A0FBF" w:rsidP="00DF29E0">
      <w:pPr>
        <w:pStyle w:val="NoSpacing"/>
        <w:rPr>
          <w:rFonts w:ascii="Times New Roman" w:hAnsi="Times New Roman" w:cs="Times New Roman"/>
          <w:sz w:val="20"/>
          <w:szCs w:val="20"/>
        </w:rPr>
      </w:pPr>
    </w:p>
    <w:p w14:paraId="441063D5" w14:textId="76012DD3" w:rsidR="006A0FBF" w:rsidRPr="00DF5D9A" w:rsidRDefault="00C9347A" w:rsidP="00DF29E0">
      <w:pPr>
        <w:pStyle w:val="NoSpacing"/>
        <w:rPr>
          <w:rFonts w:ascii="Times New Roman" w:hAnsi="Times New Roman" w:cs="Times New Roman"/>
          <w:sz w:val="20"/>
          <w:szCs w:val="20"/>
        </w:rPr>
      </w:pPr>
      <w:r w:rsidRPr="00DF5D9A">
        <w:rPr>
          <w:noProof/>
          <w:lang w:eastAsia="zh-CN"/>
        </w:rPr>
        <w:drawing>
          <wp:inline distT="0" distB="0" distL="0" distR="0" wp14:anchorId="106E39F0" wp14:editId="6FB16B46">
            <wp:extent cx="5943600" cy="337109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p>
    <w:p w14:paraId="186D0197" w14:textId="77777777" w:rsidR="006A0FBF" w:rsidRPr="00DF5D9A" w:rsidRDefault="006A0FBF">
      <w:pPr>
        <w:rPr>
          <w:rFonts w:ascii="Times New Roman" w:hAnsi="Times New Roman" w:cs="Times New Roman"/>
          <w:sz w:val="20"/>
          <w:szCs w:val="20"/>
        </w:rPr>
      </w:pPr>
      <w:r w:rsidRPr="00DF5D9A">
        <w:rPr>
          <w:rFonts w:ascii="Times New Roman" w:hAnsi="Times New Roman" w:cs="Times New Roman"/>
          <w:sz w:val="20"/>
          <w:szCs w:val="20"/>
        </w:rPr>
        <w:br w:type="page"/>
      </w:r>
    </w:p>
    <w:p w14:paraId="7E31E5E1" w14:textId="0AEAAEA9" w:rsidR="00425095" w:rsidRPr="00DF5D9A" w:rsidRDefault="00425095" w:rsidP="00425095">
      <w:pPr>
        <w:pStyle w:val="NoSpacing"/>
        <w:rPr>
          <w:rFonts w:ascii="Times New Roman" w:hAnsi="Times New Roman" w:cs="Times New Roman"/>
          <w:sz w:val="24"/>
          <w:szCs w:val="24"/>
        </w:rPr>
      </w:pPr>
      <w:proofErr w:type="gramStart"/>
      <w:r w:rsidRPr="00DF5D9A">
        <w:rPr>
          <w:rFonts w:ascii="Times New Roman" w:hAnsi="Times New Roman" w:cs="Times New Roman"/>
          <w:sz w:val="24"/>
          <w:szCs w:val="24"/>
        </w:rPr>
        <w:lastRenderedPageBreak/>
        <w:t>Figure 3.</w:t>
      </w:r>
      <w:proofErr w:type="gramEnd"/>
      <w:r w:rsidRPr="00DF5D9A">
        <w:rPr>
          <w:rFonts w:ascii="Times New Roman" w:hAnsi="Times New Roman" w:cs="Times New Roman"/>
          <w:sz w:val="24"/>
          <w:szCs w:val="24"/>
        </w:rPr>
        <w:t xml:space="preserve"> </w:t>
      </w:r>
    </w:p>
    <w:p w14:paraId="5B4CEEA2" w14:textId="0F8D6275" w:rsidR="00E95A3F" w:rsidRPr="00DF5D9A" w:rsidRDefault="00425095" w:rsidP="00425095">
      <w:pPr>
        <w:pStyle w:val="NoSpacing"/>
        <w:rPr>
          <w:rFonts w:ascii="Times New Roman" w:hAnsi="Times New Roman" w:cs="Times New Roman"/>
          <w:i/>
          <w:sz w:val="24"/>
          <w:szCs w:val="24"/>
        </w:rPr>
      </w:pPr>
      <w:r w:rsidRPr="00DF5D9A">
        <w:rPr>
          <w:rFonts w:ascii="Times New Roman" w:hAnsi="Times New Roman" w:cs="Times New Roman"/>
          <w:i/>
          <w:sz w:val="24"/>
          <w:szCs w:val="24"/>
        </w:rPr>
        <w:t>Funnel Plot for the Relationship between Narcissism and Self-Enhancement in Communal Criteria</w:t>
      </w:r>
    </w:p>
    <w:p w14:paraId="53B9652A" w14:textId="77777777" w:rsidR="00C92CFE" w:rsidRPr="00DF5D9A" w:rsidRDefault="00C92CFE" w:rsidP="00425095">
      <w:pPr>
        <w:pStyle w:val="NoSpacing"/>
        <w:rPr>
          <w:rFonts w:ascii="Times New Roman" w:hAnsi="Times New Roman" w:cs="Times New Roman"/>
          <w:i/>
          <w:sz w:val="24"/>
          <w:szCs w:val="24"/>
        </w:rPr>
      </w:pPr>
    </w:p>
    <w:p w14:paraId="61FA1D51" w14:textId="4B4778DB" w:rsidR="00987FE2" w:rsidRPr="00DF5D9A" w:rsidRDefault="00E56412" w:rsidP="00425095">
      <w:pPr>
        <w:pStyle w:val="NoSpacing"/>
        <w:rPr>
          <w:rFonts w:ascii="Times New Roman" w:hAnsi="Times New Roman" w:cs="Times New Roman"/>
          <w:i/>
          <w:sz w:val="24"/>
          <w:szCs w:val="24"/>
        </w:rPr>
      </w:pPr>
      <w:r w:rsidRPr="00DF5D9A">
        <w:rPr>
          <w:noProof/>
          <w:lang w:eastAsia="zh-CN"/>
        </w:rPr>
        <w:drawing>
          <wp:inline distT="0" distB="0" distL="0" distR="0" wp14:anchorId="4CBA042C" wp14:editId="173EF590">
            <wp:extent cx="5943600" cy="337109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71095"/>
                    </a:xfrm>
                    <a:prstGeom prst="rect">
                      <a:avLst/>
                    </a:prstGeom>
                    <a:noFill/>
                    <a:ln>
                      <a:noFill/>
                    </a:ln>
                  </pic:spPr>
                </pic:pic>
              </a:graphicData>
            </a:graphic>
          </wp:inline>
        </w:drawing>
      </w:r>
    </w:p>
    <w:p w14:paraId="3E06D528" w14:textId="77777777" w:rsidR="00E95A3F" w:rsidRPr="00DF5D9A" w:rsidRDefault="00E95A3F">
      <w:pPr>
        <w:rPr>
          <w:rFonts w:ascii="Times New Roman" w:hAnsi="Times New Roman" w:cs="Times New Roman"/>
          <w:i/>
          <w:sz w:val="24"/>
          <w:szCs w:val="24"/>
        </w:rPr>
      </w:pPr>
      <w:r w:rsidRPr="00DF5D9A">
        <w:rPr>
          <w:rFonts w:ascii="Times New Roman" w:hAnsi="Times New Roman" w:cs="Times New Roman"/>
          <w:i/>
          <w:sz w:val="24"/>
          <w:szCs w:val="24"/>
        </w:rPr>
        <w:br w:type="page"/>
      </w:r>
    </w:p>
    <w:p w14:paraId="63FD82BC" w14:textId="656B5126" w:rsidR="00425095" w:rsidRPr="00DF5D9A" w:rsidRDefault="00E95A3F" w:rsidP="00425095">
      <w:pPr>
        <w:pStyle w:val="NoSpacing"/>
        <w:rPr>
          <w:rFonts w:ascii="Times New Roman" w:hAnsi="Times New Roman" w:cs="Times New Roman"/>
          <w:sz w:val="24"/>
          <w:szCs w:val="24"/>
        </w:rPr>
      </w:pPr>
      <w:proofErr w:type="gramStart"/>
      <w:r w:rsidRPr="00DF5D9A">
        <w:rPr>
          <w:rFonts w:ascii="Times New Roman" w:hAnsi="Times New Roman" w:cs="Times New Roman"/>
          <w:sz w:val="24"/>
          <w:szCs w:val="24"/>
        </w:rPr>
        <w:lastRenderedPageBreak/>
        <w:t>Figure 4.</w:t>
      </w:r>
      <w:proofErr w:type="gramEnd"/>
    </w:p>
    <w:p w14:paraId="272C3148" w14:textId="2200420C" w:rsidR="00E95A3F" w:rsidRPr="00DF5D9A" w:rsidRDefault="00E95A3F" w:rsidP="00425095">
      <w:pPr>
        <w:pStyle w:val="NoSpacing"/>
        <w:rPr>
          <w:rFonts w:ascii="Times New Roman" w:hAnsi="Times New Roman" w:cs="Times New Roman"/>
          <w:i/>
          <w:color w:val="000000"/>
          <w:lang w:eastAsia="zh-CN"/>
        </w:rPr>
      </w:pPr>
      <w:r w:rsidRPr="00DF5D9A">
        <w:rPr>
          <w:rFonts w:ascii="Times New Roman" w:hAnsi="Times New Roman" w:cs="Times New Roman"/>
          <w:i/>
          <w:color w:val="000000"/>
        </w:rPr>
        <w:t>P-curve for Narcissism’s Relationship with Self-Enhancement</w:t>
      </w:r>
    </w:p>
    <w:p w14:paraId="24E45AA8" w14:textId="21B51A73" w:rsidR="00697F58" w:rsidRPr="00DF5D9A" w:rsidRDefault="00ED26E6" w:rsidP="00425095">
      <w:pPr>
        <w:pStyle w:val="NoSpacing"/>
        <w:rPr>
          <w:rFonts w:ascii="Times New Roman" w:hAnsi="Times New Roman" w:cs="Times New Roman"/>
          <w:i/>
          <w:sz w:val="24"/>
          <w:szCs w:val="24"/>
          <w:lang w:eastAsia="zh-CN"/>
        </w:rPr>
      </w:pPr>
      <w:r w:rsidRPr="00DF5D9A">
        <w:rPr>
          <w:rFonts w:ascii="Times New Roman" w:hAnsi="Times New Roman" w:cs="Times New Roman"/>
          <w:i/>
          <w:noProof/>
          <w:color w:val="000000"/>
          <w:lang w:eastAsia="zh-CN"/>
        </w:rPr>
        <w:drawing>
          <wp:inline distT="0" distB="0" distL="0" distR="0" wp14:anchorId="26412D02" wp14:editId="7110846C">
            <wp:extent cx="6153150" cy="4924425"/>
            <wp:effectExtent l="0" t="0" r="0" b="9525"/>
            <wp:docPr id="10" name="Picture 1" descr="143934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3934410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53150" cy="4924425"/>
                    </a:xfrm>
                    <a:prstGeom prst="rect">
                      <a:avLst/>
                    </a:prstGeom>
                    <a:noFill/>
                    <a:ln>
                      <a:noFill/>
                    </a:ln>
                  </pic:spPr>
                </pic:pic>
              </a:graphicData>
            </a:graphic>
          </wp:inline>
        </w:drawing>
      </w:r>
    </w:p>
    <w:p w14:paraId="61150F45" w14:textId="0BB64F64" w:rsidR="00E95A3F" w:rsidRPr="00DF5D9A" w:rsidRDefault="00E95A3F" w:rsidP="00425095">
      <w:pPr>
        <w:pStyle w:val="NoSpacing"/>
        <w:rPr>
          <w:rFonts w:ascii="Times New Roman" w:hAnsi="Times New Roman" w:cs="Times New Roman"/>
          <w:i/>
          <w:sz w:val="24"/>
          <w:szCs w:val="24"/>
        </w:rPr>
      </w:pPr>
    </w:p>
    <w:p w14:paraId="6C3217E0" w14:textId="77777777" w:rsidR="00E95A3F" w:rsidRPr="00DF5D9A" w:rsidRDefault="00E95A3F">
      <w:pPr>
        <w:rPr>
          <w:rFonts w:ascii="Times New Roman" w:hAnsi="Times New Roman" w:cs="Times New Roman"/>
          <w:i/>
          <w:sz w:val="24"/>
          <w:szCs w:val="24"/>
        </w:rPr>
      </w:pPr>
      <w:r w:rsidRPr="00DF5D9A">
        <w:rPr>
          <w:rFonts w:ascii="Times New Roman" w:hAnsi="Times New Roman" w:cs="Times New Roman"/>
          <w:i/>
          <w:sz w:val="24"/>
          <w:szCs w:val="24"/>
        </w:rPr>
        <w:br w:type="page"/>
      </w:r>
    </w:p>
    <w:p w14:paraId="7528EC87" w14:textId="35E0FED6" w:rsidR="00E95A3F" w:rsidRPr="00DF5D9A" w:rsidRDefault="00E95A3F" w:rsidP="00E95A3F">
      <w:pPr>
        <w:pStyle w:val="NoSpacing"/>
        <w:rPr>
          <w:rFonts w:ascii="Times New Roman" w:hAnsi="Times New Roman" w:cs="Times New Roman"/>
          <w:sz w:val="24"/>
          <w:szCs w:val="24"/>
        </w:rPr>
      </w:pPr>
      <w:proofErr w:type="gramStart"/>
      <w:r w:rsidRPr="00DF5D9A">
        <w:rPr>
          <w:rFonts w:ascii="Times New Roman" w:hAnsi="Times New Roman" w:cs="Times New Roman"/>
          <w:sz w:val="24"/>
          <w:szCs w:val="24"/>
        </w:rPr>
        <w:lastRenderedPageBreak/>
        <w:t xml:space="preserve">Figure </w:t>
      </w:r>
      <w:r w:rsidR="00D37ED1" w:rsidRPr="00DF5D9A">
        <w:rPr>
          <w:rFonts w:ascii="Times New Roman" w:hAnsi="Times New Roman" w:cs="Times New Roman"/>
          <w:sz w:val="24"/>
          <w:szCs w:val="24"/>
        </w:rPr>
        <w:t>5</w:t>
      </w:r>
      <w:r w:rsidRPr="00DF5D9A">
        <w:rPr>
          <w:rFonts w:ascii="Times New Roman" w:hAnsi="Times New Roman" w:cs="Times New Roman"/>
          <w:sz w:val="24"/>
          <w:szCs w:val="24"/>
        </w:rPr>
        <w:t>.</w:t>
      </w:r>
      <w:proofErr w:type="gramEnd"/>
    </w:p>
    <w:p w14:paraId="152CA2DC" w14:textId="77777777" w:rsidR="004D46AA" w:rsidRPr="00DF5D9A" w:rsidRDefault="00E95A3F" w:rsidP="006F3145">
      <w:pPr>
        <w:pStyle w:val="NoSpacing"/>
        <w:tabs>
          <w:tab w:val="left" w:pos="9195"/>
        </w:tabs>
        <w:rPr>
          <w:rFonts w:ascii="Times New Roman" w:hAnsi="Times New Roman" w:cs="Times New Roman"/>
          <w:i/>
          <w:sz w:val="24"/>
          <w:szCs w:val="24"/>
          <w:lang w:eastAsia="zh-CN"/>
        </w:rPr>
      </w:pPr>
      <w:r w:rsidRPr="00DF5D9A">
        <w:rPr>
          <w:rFonts w:ascii="Times New Roman" w:hAnsi="Times New Roman" w:cs="Times New Roman"/>
          <w:i/>
          <w:color w:val="000000"/>
        </w:rPr>
        <w:t>P-curve for</w:t>
      </w:r>
      <w:r w:rsidRPr="00DF5D9A">
        <w:rPr>
          <w:rFonts w:ascii="Times New Roman" w:hAnsi="Times New Roman" w:cs="Times New Roman"/>
          <w:i/>
          <w:sz w:val="24"/>
          <w:szCs w:val="24"/>
        </w:rPr>
        <w:t xml:space="preserve"> the Relationship between Narcissism and Self-Enhancement in Agentic Criteria</w:t>
      </w:r>
    </w:p>
    <w:p w14:paraId="37D9D12C" w14:textId="68D50E68" w:rsidR="00E95A3F" w:rsidRPr="00DF5D9A" w:rsidRDefault="00ED26E6" w:rsidP="006F3145">
      <w:pPr>
        <w:pStyle w:val="NoSpacing"/>
        <w:tabs>
          <w:tab w:val="left" w:pos="9195"/>
        </w:tabs>
        <w:rPr>
          <w:rFonts w:ascii="Times New Roman" w:hAnsi="Times New Roman" w:cs="Times New Roman"/>
          <w:i/>
          <w:sz w:val="24"/>
          <w:szCs w:val="24"/>
        </w:rPr>
      </w:pPr>
      <w:r w:rsidRPr="00DF5D9A">
        <w:rPr>
          <w:rFonts w:ascii="Times New Roman" w:hAnsi="Times New Roman" w:cs="Times New Roman"/>
          <w:i/>
          <w:noProof/>
          <w:sz w:val="24"/>
          <w:szCs w:val="24"/>
          <w:lang w:eastAsia="zh-CN"/>
        </w:rPr>
        <w:drawing>
          <wp:inline distT="0" distB="0" distL="0" distR="0" wp14:anchorId="777BE8AB" wp14:editId="2BE0C43C">
            <wp:extent cx="5915025" cy="4733925"/>
            <wp:effectExtent l="0" t="0" r="9525" b="9525"/>
            <wp:docPr id="9" name="Picture 2" descr="1439345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393452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15025" cy="4733925"/>
                    </a:xfrm>
                    <a:prstGeom prst="rect">
                      <a:avLst/>
                    </a:prstGeom>
                    <a:noFill/>
                    <a:ln>
                      <a:noFill/>
                    </a:ln>
                  </pic:spPr>
                </pic:pic>
              </a:graphicData>
            </a:graphic>
          </wp:inline>
        </w:drawing>
      </w:r>
      <w:r w:rsidR="00E95A3F" w:rsidRPr="00DF5D9A">
        <w:rPr>
          <w:rFonts w:ascii="Times New Roman" w:hAnsi="Times New Roman" w:cs="Times New Roman"/>
          <w:i/>
          <w:sz w:val="24"/>
          <w:szCs w:val="24"/>
        </w:rPr>
        <w:tab/>
      </w:r>
    </w:p>
    <w:p w14:paraId="3BE68F03" w14:textId="4134CA62" w:rsidR="00E95A3F" w:rsidRPr="00DF5D9A" w:rsidRDefault="00E95A3F" w:rsidP="006F3145">
      <w:pPr>
        <w:pStyle w:val="NoSpacing"/>
        <w:tabs>
          <w:tab w:val="left" w:pos="9195"/>
        </w:tabs>
        <w:rPr>
          <w:rFonts w:ascii="Times New Roman" w:hAnsi="Times New Roman" w:cs="Times New Roman"/>
          <w:i/>
          <w:sz w:val="24"/>
          <w:szCs w:val="24"/>
        </w:rPr>
      </w:pPr>
    </w:p>
    <w:p w14:paraId="13A1F4D3" w14:textId="3464FBD8" w:rsidR="00425095" w:rsidRPr="00DF5D9A" w:rsidRDefault="00425095">
      <w:pPr>
        <w:rPr>
          <w:rFonts w:ascii="Times New Roman" w:hAnsi="Times New Roman" w:cs="Times New Roman"/>
          <w:sz w:val="20"/>
          <w:szCs w:val="20"/>
        </w:rPr>
      </w:pPr>
      <w:r w:rsidRPr="00DF5D9A">
        <w:rPr>
          <w:rFonts w:ascii="Times New Roman" w:hAnsi="Times New Roman" w:cs="Times New Roman"/>
          <w:sz w:val="20"/>
          <w:szCs w:val="20"/>
        </w:rPr>
        <w:br w:type="page"/>
      </w:r>
    </w:p>
    <w:p w14:paraId="211E6CB4" w14:textId="77777777" w:rsidR="00867850" w:rsidRPr="00DF5D9A" w:rsidRDefault="00867850" w:rsidP="00425095">
      <w:pPr>
        <w:pStyle w:val="NoSpacing"/>
        <w:rPr>
          <w:rFonts w:ascii="Times New Roman" w:hAnsi="Times New Roman" w:cs="Times New Roman"/>
          <w:sz w:val="20"/>
          <w:szCs w:val="20"/>
        </w:rPr>
        <w:sectPr w:rsidR="00867850" w:rsidRPr="00DF5D9A" w:rsidSect="00DC637E">
          <w:pgSz w:w="15840" w:h="12240" w:orient="landscape"/>
          <w:pgMar w:top="1440" w:right="1440" w:bottom="1440" w:left="1440" w:header="720" w:footer="720" w:gutter="0"/>
          <w:cols w:space="720"/>
          <w:docGrid w:linePitch="360"/>
        </w:sectPr>
      </w:pPr>
    </w:p>
    <w:p w14:paraId="251EB620" w14:textId="77777777" w:rsidR="00C929B5" w:rsidRPr="00DF5D9A" w:rsidRDefault="00C929B5" w:rsidP="00DF29E0">
      <w:pPr>
        <w:spacing w:after="0" w:line="240" w:lineRule="auto"/>
        <w:rPr>
          <w:rFonts w:ascii="Times New Roman" w:hAnsi="Times New Roman" w:cs="Times New Roman"/>
          <w:sz w:val="24"/>
          <w:szCs w:val="24"/>
        </w:rPr>
      </w:pPr>
      <w:r w:rsidRPr="00DF5D9A">
        <w:rPr>
          <w:rFonts w:ascii="Times New Roman" w:hAnsi="Times New Roman" w:cs="Times New Roman"/>
          <w:sz w:val="24"/>
          <w:szCs w:val="24"/>
        </w:rPr>
        <w:lastRenderedPageBreak/>
        <w:t>APPENDIX A</w:t>
      </w:r>
    </w:p>
    <w:p w14:paraId="263DA6FE" w14:textId="024977DB" w:rsidR="00C929B5" w:rsidRPr="00DF5D9A" w:rsidRDefault="00C929B5" w:rsidP="00DF29E0">
      <w:pPr>
        <w:spacing w:after="0" w:line="240" w:lineRule="auto"/>
        <w:rPr>
          <w:rFonts w:ascii="Times New Roman" w:hAnsi="Times New Roman" w:cs="Times New Roman"/>
          <w:i/>
          <w:sz w:val="24"/>
          <w:szCs w:val="24"/>
        </w:rPr>
      </w:pPr>
      <w:r w:rsidRPr="00DF5D9A">
        <w:rPr>
          <w:rFonts w:ascii="Times New Roman" w:hAnsi="Times New Roman" w:cs="Times New Roman"/>
          <w:i/>
          <w:sz w:val="24"/>
          <w:szCs w:val="24"/>
        </w:rPr>
        <w:t xml:space="preserve">Main Codes and Input Values for </w:t>
      </w:r>
      <w:r w:rsidR="00767A5B" w:rsidRPr="00DF5D9A">
        <w:rPr>
          <w:rFonts w:ascii="Times New Roman" w:hAnsi="Times New Roman" w:cs="Times New Roman"/>
          <w:i/>
          <w:sz w:val="24"/>
          <w:szCs w:val="24"/>
        </w:rPr>
        <w:t>N</w:t>
      </w:r>
      <w:r w:rsidRPr="00DF5D9A">
        <w:rPr>
          <w:rFonts w:ascii="Times New Roman" w:hAnsi="Times New Roman" w:cs="Times New Roman"/>
          <w:i/>
          <w:sz w:val="24"/>
          <w:szCs w:val="24"/>
        </w:rPr>
        <w:t>arcissism and Self-Enhancement Studies in the Meta-Analysis</w:t>
      </w:r>
    </w:p>
    <w:p w14:paraId="5B49CD6B" w14:textId="77777777" w:rsidR="00E653C9" w:rsidRPr="00DF5D9A" w:rsidRDefault="00E653C9" w:rsidP="00E653C9">
      <w:pPr>
        <w:spacing w:after="0" w:line="240" w:lineRule="auto"/>
        <w:rPr>
          <w:rFonts w:ascii="Times New Roman" w:hAnsi="Times New Roman" w:cs="Times New Roman"/>
          <w:i/>
          <w:sz w:val="24"/>
          <w:szCs w:val="24"/>
        </w:rPr>
      </w:pPr>
    </w:p>
    <w:tbl>
      <w:tblPr>
        <w:tblStyle w:val="TableGrid1"/>
        <w:tblW w:w="13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98"/>
        <w:gridCol w:w="1260"/>
        <w:gridCol w:w="1440"/>
        <w:gridCol w:w="1170"/>
        <w:gridCol w:w="1258"/>
        <w:gridCol w:w="1172"/>
        <w:gridCol w:w="529"/>
        <w:gridCol w:w="425"/>
        <w:gridCol w:w="426"/>
      </w:tblGrid>
      <w:tr w:rsidR="00E653C9" w:rsidRPr="00DF5D9A" w14:paraId="15C74138" w14:textId="77777777" w:rsidTr="00AB19F6">
        <w:trPr>
          <w:tblHeader/>
        </w:trPr>
        <w:tc>
          <w:tcPr>
            <w:tcW w:w="720" w:type="dxa"/>
            <w:tcBorders>
              <w:top w:val="double" w:sz="4" w:space="0" w:color="auto"/>
              <w:bottom w:val="single" w:sz="4" w:space="0" w:color="auto"/>
            </w:tcBorders>
            <w:vAlign w:val="bottom"/>
          </w:tcPr>
          <w:p w14:paraId="395A5D82" w14:textId="77777777" w:rsidR="00E653C9" w:rsidRPr="00DF5D9A" w:rsidRDefault="00E653C9" w:rsidP="00675B14">
            <w:pPr>
              <w:rPr>
                <w:rFonts w:ascii="Times New Roman" w:hAnsi="Times New Roman" w:cs="Times New Roman"/>
                <w:sz w:val="18"/>
                <w:szCs w:val="18"/>
              </w:rPr>
            </w:pPr>
            <w:r w:rsidRPr="00DF5D9A">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5AC223A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4DFDA2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AC0BB0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98" w:type="dxa"/>
            <w:tcBorders>
              <w:top w:val="double" w:sz="4" w:space="0" w:color="auto"/>
              <w:bottom w:val="single" w:sz="4" w:space="0" w:color="auto"/>
            </w:tcBorders>
            <w:vAlign w:val="bottom"/>
          </w:tcPr>
          <w:p w14:paraId="4ED3992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60" w:type="dxa"/>
            <w:tcBorders>
              <w:top w:val="double" w:sz="4" w:space="0" w:color="auto"/>
              <w:bottom w:val="single" w:sz="4" w:space="0" w:color="auto"/>
            </w:tcBorders>
            <w:vAlign w:val="bottom"/>
          </w:tcPr>
          <w:p w14:paraId="26A6CA5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7ACC09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9657D6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587DD3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783F2F5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2B07459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5106765F"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FF7E849"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64972730"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2987E7AC" w14:textId="77777777" w:rsidTr="00AB19F6">
        <w:tc>
          <w:tcPr>
            <w:tcW w:w="720" w:type="dxa"/>
            <w:tcBorders>
              <w:top w:val="single" w:sz="4" w:space="0" w:color="auto"/>
            </w:tcBorders>
          </w:tcPr>
          <w:p w14:paraId="181DC0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p>
        </w:tc>
        <w:tc>
          <w:tcPr>
            <w:tcW w:w="1530" w:type="dxa"/>
            <w:tcBorders>
              <w:top w:val="single" w:sz="4" w:space="0" w:color="auto"/>
            </w:tcBorders>
          </w:tcPr>
          <w:p w14:paraId="4871F9A8"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Ames &amp; Kammrath (2004)</w:t>
            </w:r>
          </w:p>
          <w:p w14:paraId="57838097"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70" w:type="dxa"/>
            <w:tcBorders>
              <w:top w:val="single" w:sz="4" w:space="0" w:color="auto"/>
            </w:tcBorders>
          </w:tcPr>
          <w:p w14:paraId="6AE9038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p w14:paraId="08398114" w14:textId="77777777" w:rsidR="00E653C9" w:rsidRPr="00DF5D9A" w:rsidRDefault="00E653C9" w:rsidP="00675B14">
            <w:pPr>
              <w:jc w:val="center"/>
              <w:rPr>
                <w:rFonts w:ascii="Times New Roman" w:hAnsi="Times New Roman" w:cs="Times New Roman"/>
                <w:sz w:val="16"/>
                <w:szCs w:val="16"/>
              </w:rPr>
            </w:pPr>
          </w:p>
        </w:tc>
        <w:tc>
          <w:tcPr>
            <w:tcW w:w="810" w:type="dxa"/>
            <w:tcBorders>
              <w:top w:val="single" w:sz="4" w:space="0" w:color="auto"/>
            </w:tcBorders>
          </w:tcPr>
          <w:p w14:paraId="21199BB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Borders>
              <w:top w:val="single" w:sz="4" w:space="0" w:color="auto"/>
            </w:tcBorders>
          </w:tcPr>
          <w:p w14:paraId="6E7829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single" w:sz="4" w:space="0" w:color="auto"/>
            </w:tcBorders>
          </w:tcPr>
          <w:p w14:paraId="12C9DD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Borders>
              <w:top w:val="single" w:sz="4" w:space="0" w:color="auto"/>
            </w:tcBorders>
          </w:tcPr>
          <w:p w14:paraId="65459AD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single" w:sz="4" w:space="0" w:color="auto"/>
            </w:tcBorders>
          </w:tcPr>
          <w:p w14:paraId="3A5195B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Borders>
              <w:top w:val="single" w:sz="4" w:space="0" w:color="auto"/>
            </w:tcBorders>
          </w:tcPr>
          <w:p w14:paraId="66E9CA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Interpersonal perception</w:t>
            </w:r>
          </w:p>
        </w:tc>
        <w:tc>
          <w:tcPr>
            <w:tcW w:w="1172" w:type="dxa"/>
            <w:tcBorders>
              <w:top w:val="single" w:sz="4" w:space="0" w:color="auto"/>
            </w:tcBorders>
          </w:tcPr>
          <w:p w14:paraId="3216DA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29" w:type="dxa"/>
            <w:tcBorders>
              <w:top w:val="single" w:sz="4" w:space="0" w:color="auto"/>
            </w:tcBorders>
          </w:tcPr>
          <w:p w14:paraId="31D1850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138</w:t>
            </w:r>
          </w:p>
        </w:tc>
        <w:tc>
          <w:tcPr>
            <w:tcW w:w="425" w:type="dxa"/>
            <w:tcBorders>
              <w:top w:val="single" w:sz="4" w:space="0" w:color="auto"/>
            </w:tcBorders>
          </w:tcPr>
          <w:p w14:paraId="4DEA5D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426" w:type="dxa"/>
            <w:tcBorders>
              <w:top w:val="single" w:sz="4" w:space="0" w:color="auto"/>
            </w:tcBorders>
          </w:tcPr>
          <w:p w14:paraId="3310E0A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.16</w:t>
            </w:r>
          </w:p>
        </w:tc>
      </w:tr>
      <w:tr w:rsidR="00E653C9" w:rsidRPr="00DF5D9A" w14:paraId="2A343465" w14:textId="77777777" w:rsidTr="00AB19F6">
        <w:tc>
          <w:tcPr>
            <w:tcW w:w="720" w:type="dxa"/>
          </w:tcPr>
          <w:p w14:paraId="5DCF8C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p>
        </w:tc>
        <w:tc>
          <w:tcPr>
            <w:tcW w:w="1530" w:type="dxa"/>
          </w:tcPr>
          <w:p w14:paraId="7E48FF0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Ames &amp; Kammrath (2004)</w:t>
            </w:r>
          </w:p>
          <w:p w14:paraId="516C028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70" w:type="dxa"/>
          </w:tcPr>
          <w:p w14:paraId="37A92F2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p w14:paraId="7082197E" w14:textId="77777777" w:rsidR="00E653C9" w:rsidRPr="00DF5D9A" w:rsidRDefault="00E653C9" w:rsidP="00675B14">
            <w:pPr>
              <w:jc w:val="center"/>
              <w:rPr>
                <w:rFonts w:ascii="Times New Roman" w:hAnsi="Times New Roman" w:cs="Times New Roman"/>
                <w:sz w:val="16"/>
                <w:szCs w:val="16"/>
              </w:rPr>
            </w:pPr>
          </w:p>
        </w:tc>
        <w:tc>
          <w:tcPr>
            <w:tcW w:w="810" w:type="dxa"/>
          </w:tcPr>
          <w:p w14:paraId="4A18F76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3AD8E5CB" w14:textId="77777777" w:rsidR="00E653C9" w:rsidRPr="00DF5D9A" w:rsidRDefault="00E653C9" w:rsidP="00675B14">
            <w:pPr>
              <w:jc w:val="center"/>
              <w:rPr>
                <w:rFonts w:ascii="Times New Roman" w:hAnsi="Times New Roman" w:cs="Times New Roman"/>
                <w:sz w:val="16"/>
                <w:szCs w:val="16"/>
              </w:rPr>
            </w:pPr>
          </w:p>
          <w:p w14:paraId="2DF4646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3BBA99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2165E33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5CCA9B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Short acquaintance</w:t>
            </w:r>
          </w:p>
        </w:tc>
        <w:tc>
          <w:tcPr>
            <w:tcW w:w="1258" w:type="dxa"/>
          </w:tcPr>
          <w:p w14:paraId="63B30A7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Interpersonal perception</w:t>
            </w:r>
          </w:p>
        </w:tc>
        <w:tc>
          <w:tcPr>
            <w:tcW w:w="1172" w:type="dxa"/>
          </w:tcPr>
          <w:p w14:paraId="66A663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29" w:type="dxa"/>
          </w:tcPr>
          <w:p w14:paraId="184817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134</w:t>
            </w:r>
          </w:p>
        </w:tc>
        <w:tc>
          <w:tcPr>
            <w:tcW w:w="425" w:type="dxa"/>
          </w:tcPr>
          <w:p w14:paraId="20B50D6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426" w:type="dxa"/>
          </w:tcPr>
          <w:p w14:paraId="5CCFC7E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65F00B17" w14:textId="77777777" w:rsidTr="00AB19F6">
        <w:tc>
          <w:tcPr>
            <w:tcW w:w="720" w:type="dxa"/>
          </w:tcPr>
          <w:p w14:paraId="2FCAD3D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p>
        </w:tc>
        <w:tc>
          <w:tcPr>
            <w:tcW w:w="1530" w:type="dxa"/>
          </w:tcPr>
          <w:p w14:paraId="132EC8F0"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Ames &amp; Kammrath (2004)</w:t>
            </w:r>
          </w:p>
          <w:p w14:paraId="04DF582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70" w:type="dxa"/>
          </w:tcPr>
          <w:p w14:paraId="0744EB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p w14:paraId="7A1E285E" w14:textId="77777777" w:rsidR="00E653C9" w:rsidRPr="00DF5D9A" w:rsidRDefault="00E653C9" w:rsidP="00675B14">
            <w:pPr>
              <w:jc w:val="center"/>
              <w:rPr>
                <w:rFonts w:ascii="Times New Roman" w:hAnsi="Times New Roman" w:cs="Times New Roman"/>
                <w:sz w:val="16"/>
                <w:szCs w:val="16"/>
              </w:rPr>
            </w:pPr>
          </w:p>
        </w:tc>
        <w:tc>
          <w:tcPr>
            <w:tcW w:w="810" w:type="dxa"/>
          </w:tcPr>
          <w:p w14:paraId="71FF87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73069B7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F88488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0A524FF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12D254B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Short acquaintance</w:t>
            </w:r>
          </w:p>
        </w:tc>
        <w:tc>
          <w:tcPr>
            <w:tcW w:w="1258" w:type="dxa"/>
          </w:tcPr>
          <w:p w14:paraId="2A084A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Interpersonal perception</w:t>
            </w:r>
          </w:p>
        </w:tc>
        <w:tc>
          <w:tcPr>
            <w:tcW w:w="1172" w:type="dxa"/>
          </w:tcPr>
          <w:p w14:paraId="1B0D5A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29" w:type="dxa"/>
          </w:tcPr>
          <w:p w14:paraId="6A63CC7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134</w:t>
            </w:r>
          </w:p>
        </w:tc>
        <w:tc>
          <w:tcPr>
            <w:tcW w:w="425" w:type="dxa"/>
          </w:tcPr>
          <w:p w14:paraId="11A6E4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426" w:type="dxa"/>
          </w:tcPr>
          <w:p w14:paraId="4A8831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14B57EC4" w14:textId="77777777" w:rsidTr="00AB19F6">
        <w:tc>
          <w:tcPr>
            <w:tcW w:w="720" w:type="dxa"/>
          </w:tcPr>
          <w:p w14:paraId="44E661D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w:t>
            </w:r>
          </w:p>
        </w:tc>
        <w:tc>
          <w:tcPr>
            <w:tcW w:w="1530" w:type="dxa"/>
          </w:tcPr>
          <w:p w14:paraId="5543A7C7"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Ames, Rose, &amp; Anderson (2006)</w:t>
            </w:r>
          </w:p>
        </w:tc>
        <w:tc>
          <w:tcPr>
            <w:tcW w:w="1170" w:type="dxa"/>
          </w:tcPr>
          <w:p w14:paraId="1F886C1D" w14:textId="65AB0DCA" w:rsidR="00E653C9" w:rsidRPr="00DF5D9A" w:rsidRDefault="00CA07D1"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Unpublished</w:t>
            </w:r>
            <w:r w:rsidR="004005BA" w:rsidRPr="00DF5D9A">
              <w:rPr>
                <w:rFonts w:ascii="Times New Roman" w:hAnsi="Times New Roman" w:cs="Times New Roman"/>
                <w:sz w:val="16"/>
                <w:szCs w:val="16"/>
                <w:lang w:eastAsia="zh-CN"/>
              </w:rPr>
              <w:t>*</w:t>
            </w:r>
          </w:p>
        </w:tc>
        <w:tc>
          <w:tcPr>
            <w:tcW w:w="810" w:type="dxa"/>
          </w:tcPr>
          <w:p w14:paraId="4FA860D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Students</w:t>
            </w:r>
          </w:p>
        </w:tc>
        <w:tc>
          <w:tcPr>
            <w:tcW w:w="1098" w:type="dxa"/>
          </w:tcPr>
          <w:p w14:paraId="0996E1F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260" w:type="dxa"/>
          </w:tcPr>
          <w:p w14:paraId="7C67380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Objective</w:t>
            </w:r>
          </w:p>
        </w:tc>
        <w:tc>
          <w:tcPr>
            <w:tcW w:w="1440" w:type="dxa"/>
          </w:tcPr>
          <w:p w14:paraId="1EDDAEC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Residual</w:t>
            </w:r>
          </w:p>
        </w:tc>
        <w:tc>
          <w:tcPr>
            <w:tcW w:w="1170" w:type="dxa"/>
          </w:tcPr>
          <w:p w14:paraId="3986C55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w:t>
            </w:r>
          </w:p>
        </w:tc>
        <w:tc>
          <w:tcPr>
            <w:tcW w:w="1258" w:type="dxa"/>
          </w:tcPr>
          <w:p w14:paraId="024E35B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Task performance</w:t>
            </w:r>
          </w:p>
        </w:tc>
        <w:tc>
          <w:tcPr>
            <w:tcW w:w="1172" w:type="dxa"/>
          </w:tcPr>
          <w:p w14:paraId="0D6E5D8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Agency</w:t>
            </w:r>
          </w:p>
        </w:tc>
        <w:tc>
          <w:tcPr>
            <w:tcW w:w="529" w:type="dxa"/>
          </w:tcPr>
          <w:p w14:paraId="5E07E867" w14:textId="397BF719"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w:t>
            </w:r>
            <w:r w:rsidR="004005BA" w:rsidRPr="00DF5D9A">
              <w:rPr>
                <w:rFonts w:ascii="Times New Roman" w:hAnsi="Times New Roman" w:cs="Times New Roman"/>
                <w:sz w:val="16"/>
                <w:szCs w:val="16"/>
                <w:lang w:eastAsia="zh-CN"/>
              </w:rPr>
              <w:t>2</w:t>
            </w:r>
          </w:p>
        </w:tc>
        <w:tc>
          <w:tcPr>
            <w:tcW w:w="425" w:type="dxa"/>
          </w:tcPr>
          <w:p w14:paraId="706BA3C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.36</w:t>
            </w:r>
          </w:p>
        </w:tc>
        <w:tc>
          <w:tcPr>
            <w:tcW w:w="426" w:type="dxa"/>
          </w:tcPr>
          <w:p w14:paraId="6C7662B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.44</w:t>
            </w:r>
          </w:p>
        </w:tc>
      </w:tr>
      <w:tr w:rsidR="00E653C9" w:rsidRPr="00DF5D9A" w14:paraId="50825123" w14:textId="77777777" w:rsidTr="00AB19F6">
        <w:tc>
          <w:tcPr>
            <w:tcW w:w="720" w:type="dxa"/>
          </w:tcPr>
          <w:p w14:paraId="11CCE3E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w:t>
            </w:r>
          </w:p>
        </w:tc>
        <w:tc>
          <w:tcPr>
            <w:tcW w:w="1530" w:type="dxa"/>
          </w:tcPr>
          <w:p w14:paraId="7C50897B"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Brown (2010)</w:t>
            </w:r>
          </w:p>
        </w:tc>
        <w:tc>
          <w:tcPr>
            <w:tcW w:w="1170" w:type="dxa"/>
          </w:tcPr>
          <w:p w14:paraId="38B72F1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669665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32C047F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595F3F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Pr>
          <w:p w14:paraId="34BC78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3D6BCF8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Pr>
          <w:p w14:paraId="6C04C26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Interpersonal perception</w:t>
            </w:r>
          </w:p>
        </w:tc>
        <w:tc>
          <w:tcPr>
            <w:tcW w:w="1172" w:type="dxa"/>
          </w:tcPr>
          <w:p w14:paraId="0DA401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29" w:type="dxa"/>
          </w:tcPr>
          <w:p w14:paraId="67CB281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47</w:t>
            </w:r>
          </w:p>
        </w:tc>
        <w:tc>
          <w:tcPr>
            <w:tcW w:w="425" w:type="dxa"/>
          </w:tcPr>
          <w:p w14:paraId="77CF19C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426" w:type="dxa"/>
          </w:tcPr>
          <w:p w14:paraId="5F1C01E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.33</w:t>
            </w:r>
          </w:p>
        </w:tc>
      </w:tr>
      <w:tr w:rsidR="00E653C9" w:rsidRPr="00DF5D9A" w14:paraId="7B8F03D9" w14:textId="77777777" w:rsidTr="00AB19F6">
        <w:tc>
          <w:tcPr>
            <w:tcW w:w="720" w:type="dxa"/>
          </w:tcPr>
          <w:p w14:paraId="326F917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w:t>
            </w:r>
          </w:p>
        </w:tc>
        <w:tc>
          <w:tcPr>
            <w:tcW w:w="1530" w:type="dxa"/>
          </w:tcPr>
          <w:p w14:paraId="7D2C75B1"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Campbell, Goodie, &amp; Foster (2004)</w:t>
            </w:r>
          </w:p>
          <w:p w14:paraId="2DAC03FC"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70" w:type="dxa"/>
          </w:tcPr>
          <w:p w14:paraId="3B2197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2C23D4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40B66F9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31E3CBA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Pr>
          <w:p w14:paraId="0B095AD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00EE4C9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Pr>
          <w:p w14:paraId="50FCDA9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2" w:type="dxa"/>
          </w:tcPr>
          <w:p w14:paraId="0F5B240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368317C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104</w:t>
            </w:r>
          </w:p>
        </w:tc>
        <w:tc>
          <w:tcPr>
            <w:tcW w:w="425" w:type="dxa"/>
          </w:tcPr>
          <w:p w14:paraId="5E3446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.28</w:t>
            </w:r>
          </w:p>
        </w:tc>
        <w:tc>
          <w:tcPr>
            <w:tcW w:w="426" w:type="dxa"/>
          </w:tcPr>
          <w:p w14:paraId="1688075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E653C9" w:rsidRPr="00DF5D9A" w14:paraId="4D50C234" w14:textId="77777777" w:rsidTr="00AB19F6">
        <w:tc>
          <w:tcPr>
            <w:tcW w:w="720" w:type="dxa"/>
          </w:tcPr>
          <w:p w14:paraId="38939B3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5</w:t>
            </w:r>
          </w:p>
        </w:tc>
        <w:tc>
          <w:tcPr>
            <w:tcW w:w="1530" w:type="dxa"/>
          </w:tcPr>
          <w:p w14:paraId="11B6385E"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Campbell, Goodie, &amp; Foster (2004)</w:t>
            </w:r>
          </w:p>
          <w:p w14:paraId="169D2825"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70" w:type="dxa"/>
          </w:tcPr>
          <w:p w14:paraId="2619DD8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9550FF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5F5325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3CD536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Pr>
          <w:p w14:paraId="470652F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58AA9E4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Pr>
          <w:p w14:paraId="248813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2" w:type="dxa"/>
          </w:tcPr>
          <w:p w14:paraId="136E02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7E613D2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97</w:t>
            </w:r>
          </w:p>
        </w:tc>
        <w:tc>
          <w:tcPr>
            <w:tcW w:w="425" w:type="dxa"/>
          </w:tcPr>
          <w:p w14:paraId="737434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426" w:type="dxa"/>
          </w:tcPr>
          <w:p w14:paraId="4C21F21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.33</w:t>
            </w:r>
          </w:p>
        </w:tc>
      </w:tr>
      <w:tr w:rsidR="00E653C9" w:rsidRPr="00DF5D9A" w14:paraId="10AD62BE" w14:textId="77777777" w:rsidTr="00AB19F6">
        <w:tc>
          <w:tcPr>
            <w:tcW w:w="720" w:type="dxa"/>
          </w:tcPr>
          <w:p w14:paraId="2E37360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6</w:t>
            </w:r>
          </w:p>
        </w:tc>
        <w:tc>
          <w:tcPr>
            <w:tcW w:w="1530" w:type="dxa"/>
          </w:tcPr>
          <w:p w14:paraId="1720B56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Campbell, Goodie, &amp; Foster (2004)</w:t>
            </w:r>
          </w:p>
          <w:p w14:paraId="5CDB60B1"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3</w:t>
            </w:r>
          </w:p>
        </w:tc>
        <w:tc>
          <w:tcPr>
            <w:tcW w:w="1170" w:type="dxa"/>
          </w:tcPr>
          <w:p w14:paraId="67195C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2F7461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734A040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7989688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440" w:type="dxa"/>
          </w:tcPr>
          <w:p w14:paraId="277C7AD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Pr>
          <w:p w14:paraId="6D810B3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258" w:type="dxa"/>
          </w:tcPr>
          <w:p w14:paraId="0A98A5B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2" w:type="dxa"/>
          </w:tcPr>
          <w:p w14:paraId="1D19F1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07520EF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607</w:t>
            </w:r>
          </w:p>
        </w:tc>
        <w:tc>
          <w:tcPr>
            <w:tcW w:w="425" w:type="dxa"/>
          </w:tcPr>
          <w:p w14:paraId="7216042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c>
          <w:tcPr>
            <w:tcW w:w="426" w:type="dxa"/>
          </w:tcPr>
          <w:p w14:paraId="51AA63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.11</w:t>
            </w:r>
          </w:p>
        </w:tc>
      </w:tr>
      <w:tr w:rsidR="00E653C9" w:rsidRPr="00DF5D9A" w14:paraId="406A7F18" w14:textId="77777777" w:rsidTr="00AB19F6">
        <w:tc>
          <w:tcPr>
            <w:tcW w:w="720" w:type="dxa"/>
          </w:tcPr>
          <w:p w14:paraId="66B1CF1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4E637F4C"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5A1778CC" w14:textId="63C35844" w:rsidR="00E653C9" w:rsidRPr="00DF5D9A" w:rsidRDefault="004005BA" w:rsidP="00675B14">
            <w:pPr>
              <w:jc w:val="center"/>
              <w:rPr>
                <w:rFonts w:ascii="Times New Roman" w:hAnsi="Times New Roman" w:cs="Times New Roman"/>
                <w:sz w:val="16"/>
                <w:szCs w:val="16"/>
              </w:rPr>
            </w:pPr>
            <w:r w:rsidRPr="00DF5D9A">
              <w:rPr>
                <w:rFonts w:ascii="Times New Roman" w:hAnsi="Times New Roman" w:cs="Times New Roman"/>
                <w:sz w:val="16"/>
                <w:szCs w:val="16"/>
              </w:rPr>
              <w:t>Unp</w:t>
            </w:r>
            <w:r w:rsidR="00E653C9" w:rsidRPr="00DF5D9A">
              <w:rPr>
                <w:rFonts w:ascii="Times New Roman" w:hAnsi="Times New Roman" w:cs="Times New Roman"/>
                <w:sz w:val="16"/>
                <w:szCs w:val="16"/>
              </w:rPr>
              <w:t>ublished</w:t>
            </w:r>
          </w:p>
        </w:tc>
        <w:tc>
          <w:tcPr>
            <w:tcW w:w="810" w:type="dxa"/>
          </w:tcPr>
          <w:p w14:paraId="5182236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08959CA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EA6C7B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0F49BC8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AD1A41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78FD5A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64051BD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Attractive</w:t>
            </w:r>
          </w:p>
        </w:tc>
        <w:tc>
          <w:tcPr>
            <w:tcW w:w="1172" w:type="dxa"/>
          </w:tcPr>
          <w:p w14:paraId="330A311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290B2B3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2C856B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26" w:type="dxa"/>
          </w:tcPr>
          <w:p w14:paraId="1588E9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.29</w:t>
            </w:r>
          </w:p>
        </w:tc>
      </w:tr>
      <w:tr w:rsidR="004005BA" w:rsidRPr="00DF5D9A" w14:paraId="0799EF2E" w14:textId="77777777" w:rsidTr="00AB19F6">
        <w:tc>
          <w:tcPr>
            <w:tcW w:w="720" w:type="dxa"/>
          </w:tcPr>
          <w:p w14:paraId="509A92EF"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5503C526"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0CAF12FB" w14:textId="581E0EE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3377E84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1A177F8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28448A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77E48DC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620EED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0877108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Attractive</w:t>
            </w:r>
          </w:p>
        </w:tc>
        <w:tc>
          <w:tcPr>
            <w:tcW w:w="1172" w:type="dxa"/>
          </w:tcPr>
          <w:p w14:paraId="5AC12EB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402A9E2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3E02901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426" w:type="dxa"/>
          </w:tcPr>
          <w:p w14:paraId="035FA71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4005BA" w:rsidRPr="00DF5D9A" w14:paraId="65B5DE0E" w14:textId="77777777" w:rsidTr="00AB19F6">
        <w:tc>
          <w:tcPr>
            <w:tcW w:w="720" w:type="dxa"/>
          </w:tcPr>
          <w:p w14:paraId="377978AD"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4A174AD5"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7A9E99E1" w14:textId="142EAAD5"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3182380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6BAC8F4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6027B9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84C9B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E051E3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5566150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4840912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Surgency</w:t>
            </w:r>
          </w:p>
        </w:tc>
        <w:tc>
          <w:tcPr>
            <w:tcW w:w="1172" w:type="dxa"/>
          </w:tcPr>
          <w:p w14:paraId="700DF53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6285FE1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4971F64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426" w:type="dxa"/>
          </w:tcPr>
          <w:p w14:paraId="3402AD0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.39</w:t>
            </w:r>
          </w:p>
        </w:tc>
      </w:tr>
      <w:tr w:rsidR="004005BA" w:rsidRPr="00DF5D9A" w14:paraId="464ACA35" w14:textId="77777777" w:rsidTr="00AB19F6">
        <w:tc>
          <w:tcPr>
            <w:tcW w:w="720" w:type="dxa"/>
          </w:tcPr>
          <w:p w14:paraId="0D14B57A"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6E82BC7E"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2886304D" w14:textId="5D5C6AF8"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3EF7BDA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4132CA8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48FFB8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2B222A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76E7E64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w:t>
            </w:r>
          </w:p>
          <w:p w14:paraId="397A704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293189F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Surgency</w:t>
            </w:r>
          </w:p>
        </w:tc>
        <w:tc>
          <w:tcPr>
            <w:tcW w:w="1172" w:type="dxa"/>
          </w:tcPr>
          <w:p w14:paraId="6C878BF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271199D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694874F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.41</w:t>
            </w:r>
          </w:p>
        </w:tc>
        <w:tc>
          <w:tcPr>
            <w:tcW w:w="426" w:type="dxa"/>
          </w:tcPr>
          <w:p w14:paraId="1BBD3FF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.49</w:t>
            </w:r>
          </w:p>
        </w:tc>
      </w:tr>
      <w:tr w:rsidR="004005BA" w:rsidRPr="00DF5D9A" w14:paraId="2C2A857E" w14:textId="77777777" w:rsidTr="00AB19F6">
        <w:tc>
          <w:tcPr>
            <w:tcW w:w="720" w:type="dxa"/>
          </w:tcPr>
          <w:p w14:paraId="3E3C1BEF"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530" w:type="dxa"/>
          </w:tcPr>
          <w:p w14:paraId="23088102"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1849F3C2" w14:textId="3D8091C6"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68191EA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26B91FC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7057AA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183F0C3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5C498F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222DD0D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52B0B08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2" w:type="dxa"/>
          </w:tcPr>
          <w:p w14:paraId="5F70F34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29" w:type="dxa"/>
          </w:tcPr>
          <w:p w14:paraId="0B31A22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0A27080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c>
          <w:tcPr>
            <w:tcW w:w="426" w:type="dxa"/>
          </w:tcPr>
          <w:p w14:paraId="166B445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r>
      <w:tr w:rsidR="004005BA" w:rsidRPr="00DF5D9A" w14:paraId="207FB258" w14:textId="77777777" w:rsidTr="00AB19F6">
        <w:tc>
          <w:tcPr>
            <w:tcW w:w="720" w:type="dxa"/>
          </w:tcPr>
          <w:p w14:paraId="7650073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530" w:type="dxa"/>
          </w:tcPr>
          <w:p w14:paraId="7731BE04"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4A53952A" w14:textId="08651F11"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038E53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0634E6F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368D276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602CC76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30EA640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2B0B4CF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6B934D1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2" w:type="dxa"/>
          </w:tcPr>
          <w:p w14:paraId="0D01EE5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29" w:type="dxa"/>
          </w:tcPr>
          <w:p w14:paraId="1E201CF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51035E5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c>
          <w:tcPr>
            <w:tcW w:w="426" w:type="dxa"/>
          </w:tcPr>
          <w:p w14:paraId="0947BF3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r>
      <w:tr w:rsidR="004005BA" w:rsidRPr="00DF5D9A" w14:paraId="58D3F4E9" w14:textId="77777777" w:rsidTr="00AB19F6">
        <w:tc>
          <w:tcPr>
            <w:tcW w:w="720" w:type="dxa"/>
          </w:tcPr>
          <w:p w14:paraId="5DE99C2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530" w:type="dxa"/>
          </w:tcPr>
          <w:p w14:paraId="661786BC"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2F98D7F4" w14:textId="2A658341"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15A1769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6E4E8B1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63AD93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2AAB96C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3C51A6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0B93AD4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2" w:type="dxa"/>
          </w:tcPr>
          <w:p w14:paraId="3B6B42E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29" w:type="dxa"/>
          </w:tcPr>
          <w:p w14:paraId="1CF3588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3E9862D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426" w:type="dxa"/>
          </w:tcPr>
          <w:p w14:paraId="7714176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4005BA" w:rsidRPr="00DF5D9A" w14:paraId="06408123" w14:textId="77777777" w:rsidTr="00AB19F6">
        <w:tc>
          <w:tcPr>
            <w:tcW w:w="720" w:type="dxa"/>
          </w:tcPr>
          <w:p w14:paraId="5667649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530" w:type="dxa"/>
          </w:tcPr>
          <w:p w14:paraId="578AB571" w14:textId="77777777" w:rsidR="004005BA" w:rsidRPr="00DF5D9A" w:rsidRDefault="004005BA" w:rsidP="004005BA">
            <w:pPr>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170" w:type="dxa"/>
          </w:tcPr>
          <w:p w14:paraId="7F5F9FEA" w14:textId="1369114F"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1286DB7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98" w:type="dxa"/>
          </w:tcPr>
          <w:p w14:paraId="5A9EC0B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75528A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905F45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347AE39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69796CE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7254708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2" w:type="dxa"/>
          </w:tcPr>
          <w:p w14:paraId="2C6CC56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29" w:type="dxa"/>
          </w:tcPr>
          <w:p w14:paraId="63DCDCD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2B115D0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26" w:type="dxa"/>
          </w:tcPr>
          <w:p w14:paraId="542ABA7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29</w:t>
            </w:r>
          </w:p>
        </w:tc>
      </w:tr>
    </w:tbl>
    <w:p w14:paraId="73A6D2A2" w14:textId="77777777" w:rsidR="00E653C9" w:rsidRPr="00DF5D9A" w:rsidRDefault="00E653C9" w:rsidP="00E653C9">
      <w:pPr>
        <w:spacing w:after="0"/>
        <w:ind w:leftChars="5400" w:left="11880"/>
        <w:rPr>
          <w:rFonts w:ascii="Times New Roman" w:hAnsi="Times New Roman" w:cs="Times New Roman"/>
          <w:i/>
          <w:sz w:val="18"/>
          <w:szCs w:val="18"/>
          <w:lang w:eastAsia="zh-CN"/>
        </w:rPr>
      </w:pPr>
      <w:r w:rsidRPr="00DF5D9A">
        <w:rPr>
          <w:rFonts w:ascii="Times New Roman" w:hAnsi="Times New Roman" w:cs="Times New Roman"/>
          <w:i/>
          <w:sz w:val="18"/>
          <w:szCs w:val="18"/>
        </w:rPr>
        <w:t>(</w:t>
      </w:r>
      <w:proofErr w:type="gramStart"/>
      <w:r w:rsidRPr="00DF5D9A">
        <w:rPr>
          <w:rFonts w:ascii="Times New Roman" w:hAnsi="Times New Roman" w:cs="Times New Roman"/>
          <w:i/>
          <w:sz w:val="18"/>
          <w:szCs w:val="18"/>
        </w:rPr>
        <w:t>continued</w:t>
      </w:r>
      <w:proofErr w:type="gramEnd"/>
      <w:r w:rsidRPr="00DF5D9A">
        <w:rPr>
          <w:rFonts w:ascii="Times New Roman" w:hAnsi="Times New Roman" w:cs="Times New Roman"/>
          <w:i/>
          <w:sz w:val="18"/>
          <w:szCs w:val="18"/>
        </w:rPr>
        <w:t>)</w:t>
      </w:r>
      <w:r w:rsidRPr="00DF5D9A">
        <w:rPr>
          <w:rFonts w:ascii="Times New Roman" w:hAnsi="Times New Roman" w:cs="Times New Roman"/>
          <w:i/>
          <w:sz w:val="18"/>
          <w:szCs w:val="18"/>
        </w:rPr>
        <w:br w:type="page"/>
      </w:r>
    </w:p>
    <w:p w14:paraId="61EB9686" w14:textId="77777777" w:rsidR="00E653C9" w:rsidRPr="00DF5D9A" w:rsidRDefault="00E653C9" w:rsidP="00E653C9">
      <w:pPr>
        <w:spacing w:after="0"/>
        <w:jc w:val="center"/>
        <w:rPr>
          <w:lang w:eastAsia="zh-CN"/>
        </w:rPr>
      </w:pPr>
      <w:r w:rsidRPr="00DF5D9A">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DF5D9A" w14:paraId="4C517BF6" w14:textId="77777777" w:rsidTr="00675B14">
        <w:tc>
          <w:tcPr>
            <w:tcW w:w="709" w:type="dxa"/>
            <w:tcBorders>
              <w:top w:val="double" w:sz="4" w:space="0" w:color="auto"/>
              <w:bottom w:val="single" w:sz="4" w:space="0" w:color="auto"/>
            </w:tcBorders>
            <w:vAlign w:val="bottom"/>
          </w:tcPr>
          <w:p w14:paraId="25FA6E5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60" w:type="dxa"/>
            <w:tcBorders>
              <w:top w:val="double" w:sz="4" w:space="0" w:color="auto"/>
              <w:bottom w:val="single" w:sz="4" w:space="0" w:color="auto"/>
            </w:tcBorders>
            <w:vAlign w:val="bottom"/>
          </w:tcPr>
          <w:p w14:paraId="3EE05DE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57F0557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5424648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4005BA" w:rsidRPr="00DF5D9A" w14:paraId="2204A16D" w14:textId="77777777" w:rsidTr="00675B14">
        <w:tc>
          <w:tcPr>
            <w:tcW w:w="709" w:type="dxa"/>
            <w:tcBorders>
              <w:top w:val="single" w:sz="4" w:space="0" w:color="auto"/>
            </w:tcBorders>
          </w:tcPr>
          <w:p w14:paraId="6D0D6B86"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40C9BC1F"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Borders>
              <w:top w:val="single" w:sz="4" w:space="0" w:color="auto"/>
            </w:tcBorders>
          </w:tcPr>
          <w:p w14:paraId="1325C0E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tcBorders>
          </w:tcPr>
          <w:p w14:paraId="2A66380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single" w:sz="4" w:space="0" w:color="auto"/>
            </w:tcBorders>
          </w:tcPr>
          <w:p w14:paraId="2E815EA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Borders>
              <w:top w:val="single" w:sz="4" w:space="0" w:color="auto"/>
            </w:tcBorders>
          </w:tcPr>
          <w:p w14:paraId="341835C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single" w:sz="4" w:space="0" w:color="auto"/>
            </w:tcBorders>
          </w:tcPr>
          <w:p w14:paraId="1FD3233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01FA3F9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Borders>
              <w:top w:val="single" w:sz="4" w:space="0" w:color="auto"/>
            </w:tcBorders>
          </w:tcPr>
          <w:p w14:paraId="7865173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52" w:type="dxa"/>
            <w:tcBorders>
              <w:top w:val="single" w:sz="4" w:space="0" w:color="auto"/>
            </w:tcBorders>
          </w:tcPr>
          <w:p w14:paraId="59391AC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Borders>
              <w:top w:val="single" w:sz="4" w:space="0" w:color="auto"/>
            </w:tcBorders>
          </w:tcPr>
          <w:p w14:paraId="7EC6690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Borders>
              <w:top w:val="single" w:sz="4" w:space="0" w:color="auto"/>
            </w:tcBorders>
          </w:tcPr>
          <w:p w14:paraId="1CB794E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Borders>
              <w:top w:val="single" w:sz="4" w:space="0" w:color="auto"/>
            </w:tcBorders>
          </w:tcPr>
          <w:p w14:paraId="49D8EC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4005BA" w:rsidRPr="00DF5D9A" w14:paraId="7E1A2AFF" w14:textId="77777777" w:rsidTr="00675B14">
        <w:tc>
          <w:tcPr>
            <w:tcW w:w="709" w:type="dxa"/>
          </w:tcPr>
          <w:p w14:paraId="26B187B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03B095BC"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286CF263" w14:textId="1642C27D"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769B966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9E6EB5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3ADEC89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0FC2F35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4FF502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11B32E2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52" w:type="dxa"/>
          </w:tcPr>
          <w:p w14:paraId="21FD7DC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14CF3AA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6D0AAA3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26" w:type="dxa"/>
          </w:tcPr>
          <w:p w14:paraId="4D3179C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.29</w:t>
            </w:r>
          </w:p>
        </w:tc>
      </w:tr>
      <w:tr w:rsidR="004005BA" w:rsidRPr="00DF5D9A" w14:paraId="3DF46693" w14:textId="77777777" w:rsidTr="00675B14">
        <w:tc>
          <w:tcPr>
            <w:tcW w:w="709" w:type="dxa"/>
          </w:tcPr>
          <w:p w14:paraId="4CF0791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4061418A"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6E1C2618" w14:textId="1A2BE4FE"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48EE543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A209DC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0530F6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1D81B56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419475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 acquaintance</w:t>
            </w:r>
          </w:p>
        </w:tc>
        <w:tc>
          <w:tcPr>
            <w:tcW w:w="1440" w:type="dxa"/>
          </w:tcPr>
          <w:p w14:paraId="28D20E4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52" w:type="dxa"/>
          </w:tcPr>
          <w:p w14:paraId="1D79719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57" w:type="dxa"/>
          </w:tcPr>
          <w:p w14:paraId="5707542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4F33E25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.23</w:t>
            </w:r>
          </w:p>
        </w:tc>
        <w:tc>
          <w:tcPr>
            <w:tcW w:w="426" w:type="dxa"/>
          </w:tcPr>
          <w:p w14:paraId="147DECD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.27</w:t>
            </w:r>
          </w:p>
        </w:tc>
      </w:tr>
      <w:tr w:rsidR="004005BA" w:rsidRPr="00DF5D9A" w14:paraId="326CC0FB" w14:textId="77777777" w:rsidTr="00675B14">
        <w:tc>
          <w:tcPr>
            <w:tcW w:w="709" w:type="dxa"/>
          </w:tcPr>
          <w:p w14:paraId="3D78AE27" w14:textId="5BA1132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631" w:type="dxa"/>
          </w:tcPr>
          <w:p w14:paraId="59BDF498" w14:textId="4D68B39B"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675D50AB" w14:textId="44BF257D"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01ECAE14" w14:textId="740E00A0"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FDEF5B4" w14:textId="583B009F"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784DC53" w14:textId="6A93AF66"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1F053625" w14:textId="3EBCBB84"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5FAE2B0" w14:textId="69727A29"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 acquaintance</w:t>
            </w:r>
          </w:p>
        </w:tc>
        <w:tc>
          <w:tcPr>
            <w:tcW w:w="1440" w:type="dxa"/>
          </w:tcPr>
          <w:p w14:paraId="24D74B16" w14:textId="33065F3F"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52" w:type="dxa"/>
          </w:tcPr>
          <w:p w14:paraId="726859F7" w14:textId="1680B3E1"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57" w:type="dxa"/>
          </w:tcPr>
          <w:p w14:paraId="285043CE" w14:textId="628176DC"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2A45FF0B" w14:textId="1BB9B1A3"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426" w:type="dxa"/>
          </w:tcPr>
          <w:p w14:paraId="5A560E3B" w14:textId="3DE07A4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4005BA" w:rsidRPr="00DF5D9A" w14:paraId="6F58FF4D" w14:textId="77777777" w:rsidTr="00675B14">
        <w:tc>
          <w:tcPr>
            <w:tcW w:w="709" w:type="dxa"/>
          </w:tcPr>
          <w:p w14:paraId="640FE72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51237D29"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59857E5C" w14:textId="20FCA4DD"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714D81E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57DB67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02CDBF9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2A3B947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ABC65B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3895FF7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52" w:type="dxa"/>
          </w:tcPr>
          <w:p w14:paraId="6D76024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57" w:type="dxa"/>
          </w:tcPr>
          <w:p w14:paraId="6341F7F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74D1C18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426" w:type="dxa"/>
          </w:tcPr>
          <w:p w14:paraId="2DFA1DE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4005BA" w:rsidRPr="00DF5D9A" w14:paraId="66B105E3" w14:textId="77777777" w:rsidTr="00675B14">
        <w:tc>
          <w:tcPr>
            <w:tcW w:w="709" w:type="dxa"/>
          </w:tcPr>
          <w:p w14:paraId="44472083"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631" w:type="dxa"/>
          </w:tcPr>
          <w:p w14:paraId="77B71F06"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472E166D" w14:textId="174D7BCB"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4E1F272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C2D7E3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8502B0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68E4DC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C49CC2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2629518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1A2A6B3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52" w:type="dxa"/>
          </w:tcPr>
          <w:p w14:paraId="685FBA0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3B7170D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0A02EC6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Pr>
          <w:p w14:paraId="2D35094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4005BA" w:rsidRPr="00DF5D9A" w14:paraId="731C4290" w14:textId="77777777" w:rsidTr="00675B14">
        <w:tc>
          <w:tcPr>
            <w:tcW w:w="709" w:type="dxa"/>
          </w:tcPr>
          <w:p w14:paraId="303BB84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7E1A057C"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475169FF" w14:textId="1292D57E"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195C308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00BEA38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C944EE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0A2E99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4E8927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39470B5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52" w:type="dxa"/>
          </w:tcPr>
          <w:p w14:paraId="7589C51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415BED8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7EB562E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Pr>
          <w:p w14:paraId="0F9F737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4005BA" w:rsidRPr="00DF5D9A" w14:paraId="73F88EEE" w14:textId="77777777" w:rsidTr="00675B14">
        <w:tc>
          <w:tcPr>
            <w:tcW w:w="709" w:type="dxa"/>
          </w:tcPr>
          <w:p w14:paraId="1E3274F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10BDFBE1"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6374998A" w14:textId="261505D6"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0B3322D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3CB840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719564D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0B4AC44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E58C3E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3E60C5F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21978C6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Reliable</w:t>
            </w:r>
          </w:p>
        </w:tc>
        <w:tc>
          <w:tcPr>
            <w:tcW w:w="1152" w:type="dxa"/>
          </w:tcPr>
          <w:p w14:paraId="4DF1B53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4CC2C7F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677F252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.00</w:t>
            </w:r>
          </w:p>
        </w:tc>
        <w:tc>
          <w:tcPr>
            <w:tcW w:w="426" w:type="dxa"/>
          </w:tcPr>
          <w:p w14:paraId="13C126C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.00</w:t>
            </w:r>
          </w:p>
        </w:tc>
      </w:tr>
      <w:tr w:rsidR="004005BA" w:rsidRPr="00DF5D9A" w14:paraId="6EE7CA0B" w14:textId="77777777" w:rsidTr="00675B14">
        <w:tc>
          <w:tcPr>
            <w:tcW w:w="709" w:type="dxa"/>
          </w:tcPr>
          <w:p w14:paraId="219031F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7</w:t>
            </w:r>
          </w:p>
        </w:tc>
        <w:tc>
          <w:tcPr>
            <w:tcW w:w="1631" w:type="dxa"/>
          </w:tcPr>
          <w:p w14:paraId="33DA24DB"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52C4A1A6" w14:textId="0F8DAC06"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5C7A511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5B84EB5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546481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44489D7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30CE4C9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55C9BE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7CD5304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Reliable</w:t>
            </w:r>
          </w:p>
        </w:tc>
        <w:tc>
          <w:tcPr>
            <w:tcW w:w="1152" w:type="dxa"/>
          </w:tcPr>
          <w:p w14:paraId="19AAD5E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49DD20B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433BDFF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.01</w:t>
            </w:r>
          </w:p>
        </w:tc>
        <w:tc>
          <w:tcPr>
            <w:tcW w:w="426" w:type="dxa"/>
          </w:tcPr>
          <w:p w14:paraId="6B0D0E3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.01</w:t>
            </w:r>
          </w:p>
        </w:tc>
      </w:tr>
      <w:tr w:rsidR="004005BA" w:rsidRPr="00DF5D9A" w14:paraId="022C4173" w14:textId="77777777" w:rsidTr="00675B14">
        <w:tc>
          <w:tcPr>
            <w:tcW w:w="709" w:type="dxa"/>
          </w:tcPr>
          <w:p w14:paraId="4D3EF551"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w:t>
            </w:r>
          </w:p>
        </w:tc>
        <w:tc>
          <w:tcPr>
            <w:tcW w:w="1631" w:type="dxa"/>
          </w:tcPr>
          <w:p w14:paraId="0355FEDE"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rPr>
              <w:t>Carlson, Naumann, &amp; Vazire (2011)</w:t>
            </w:r>
          </w:p>
        </w:tc>
        <w:tc>
          <w:tcPr>
            <w:tcW w:w="1080" w:type="dxa"/>
          </w:tcPr>
          <w:p w14:paraId="151F4758" w14:textId="490D2E62"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0" w:type="dxa"/>
          </w:tcPr>
          <w:p w14:paraId="6C00B36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1EED48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725CFB2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41C614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7FCCFE1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763BB63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Reliable</w:t>
            </w:r>
          </w:p>
        </w:tc>
        <w:tc>
          <w:tcPr>
            <w:tcW w:w="1152" w:type="dxa"/>
          </w:tcPr>
          <w:p w14:paraId="6BC9D59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3914B11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82</w:t>
            </w:r>
          </w:p>
        </w:tc>
        <w:tc>
          <w:tcPr>
            <w:tcW w:w="425" w:type="dxa"/>
          </w:tcPr>
          <w:p w14:paraId="69DA9D1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c>
          <w:tcPr>
            <w:tcW w:w="426" w:type="dxa"/>
          </w:tcPr>
          <w:p w14:paraId="02C95E1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.02</w:t>
            </w:r>
          </w:p>
        </w:tc>
      </w:tr>
      <w:tr w:rsidR="004005BA" w:rsidRPr="00DF5D9A" w14:paraId="0A4D7F19" w14:textId="77777777" w:rsidTr="00675B14">
        <w:tc>
          <w:tcPr>
            <w:tcW w:w="709" w:type="dxa"/>
          </w:tcPr>
          <w:p w14:paraId="76D7941F"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631" w:type="dxa"/>
          </w:tcPr>
          <w:p w14:paraId="475A54B4"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F7061DE"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456771B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C8355A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57A848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083BB94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63F275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FD512F0" w14:textId="19B93507"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C44756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4958BFC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Attractiveness</w:t>
            </w:r>
          </w:p>
        </w:tc>
        <w:tc>
          <w:tcPr>
            <w:tcW w:w="1152" w:type="dxa"/>
          </w:tcPr>
          <w:p w14:paraId="6CC1A9C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5C9A2C00" w14:textId="713415B2"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Pr>
          <w:p w14:paraId="2196E29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426" w:type="dxa"/>
          </w:tcPr>
          <w:p w14:paraId="347F14C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.41</w:t>
            </w:r>
          </w:p>
        </w:tc>
      </w:tr>
      <w:tr w:rsidR="004005BA" w:rsidRPr="00DF5D9A" w14:paraId="0624652E" w14:textId="77777777" w:rsidTr="00675B14">
        <w:tc>
          <w:tcPr>
            <w:tcW w:w="709" w:type="dxa"/>
          </w:tcPr>
          <w:p w14:paraId="5A11A34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71B168F4"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E143F25"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29C7348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A35E5F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0C4424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42F2F7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013D301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369C05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2B056E8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Attractiveness</w:t>
            </w:r>
          </w:p>
        </w:tc>
        <w:tc>
          <w:tcPr>
            <w:tcW w:w="1152" w:type="dxa"/>
          </w:tcPr>
          <w:p w14:paraId="0A6D0B1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14503B3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Pr>
          <w:p w14:paraId="64FD008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.41</w:t>
            </w:r>
          </w:p>
        </w:tc>
        <w:tc>
          <w:tcPr>
            <w:tcW w:w="426" w:type="dxa"/>
          </w:tcPr>
          <w:p w14:paraId="590A95D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.51</w:t>
            </w:r>
          </w:p>
        </w:tc>
      </w:tr>
      <w:tr w:rsidR="004005BA" w:rsidRPr="00DF5D9A" w14:paraId="4FEA4954" w14:textId="77777777" w:rsidTr="00675B14">
        <w:tc>
          <w:tcPr>
            <w:tcW w:w="709" w:type="dxa"/>
          </w:tcPr>
          <w:p w14:paraId="3D4A4F0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66C6BE05"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174B708"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259E995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06DFDD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6AF18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65A8DC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AFD4EB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2C2FE94" w14:textId="76314ACB"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6DAD641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2FE55E2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52" w:type="dxa"/>
          </w:tcPr>
          <w:p w14:paraId="0D5B01E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77659432" w14:textId="5C0F34C5"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Pr>
          <w:p w14:paraId="0EF33DB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.22</w:t>
            </w:r>
          </w:p>
        </w:tc>
        <w:tc>
          <w:tcPr>
            <w:tcW w:w="426" w:type="dxa"/>
          </w:tcPr>
          <w:p w14:paraId="2493A9E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.28</w:t>
            </w:r>
          </w:p>
        </w:tc>
      </w:tr>
      <w:tr w:rsidR="004005BA" w:rsidRPr="00DF5D9A" w14:paraId="7689ADFD" w14:textId="77777777" w:rsidTr="00675B14">
        <w:tc>
          <w:tcPr>
            <w:tcW w:w="709" w:type="dxa"/>
          </w:tcPr>
          <w:p w14:paraId="6A0BF4C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67B976C3"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10E1132"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23B69CC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FA8800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E44D6F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1F8ECE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25A4FB9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5538C2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3134303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52" w:type="dxa"/>
          </w:tcPr>
          <w:p w14:paraId="3A29D651"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720FA75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Pr>
          <w:p w14:paraId="5D9353C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.19</w:t>
            </w:r>
          </w:p>
        </w:tc>
        <w:tc>
          <w:tcPr>
            <w:tcW w:w="426" w:type="dxa"/>
          </w:tcPr>
          <w:p w14:paraId="7801C25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.24</w:t>
            </w:r>
          </w:p>
        </w:tc>
      </w:tr>
      <w:tr w:rsidR="004005BA" w:rsidRPr="00DF5D9A" w14:paraId="7EC7E225" w14:textId="77777777" w:rsidTr="00675B14">
        <w:tc>
          <w:tcPr>
            <w:tcW w:w="709" w:type="dxa"/>
          </w:tcPr>
          <w:p w14:paraId="1AE4C53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556E7DA9"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AD79C75"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0C99E2BD"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69C22E9"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EF40B9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36DED4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0B35CBC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9D7C0ED" w14:textId="4E68607A"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51114F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0B5D616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52" w:type="dxa"/>
          </w:tcPr>
          <w:p w14:paraId="186D9B6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3FF0B8F5" w14:textId="154A0C47"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Pr>
          <w:p w14:paraId="10F45B5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w:t>
            </w:r>
          </w:p>
        </w:tc>
        <w:tc>
          <w:tcPr>
            <w:tcW w:w="426" w:type="dxa"/>
          </w:tcPr>
          <w:p w14:paraId="09618F6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4005BA" w:rsidRPr="00DF5D9A" w14:paraId="59835F51" w14:textId="77777777" w:rsidTr="00675B14">
        <w:tc>
          <w:tcPr>
            <w:tcW w:w="709" w:type="dxa"/>
          </w:tcPr>
          <w:p w14:paraId="553BA35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631" w:type="dxa"/>
          </w:tcPr>
          <w:p w14:paraId="6BF5609F"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F8899D0" w14:textId="77777777" w:rsidR="004005BA" w:rsidRPr="00DF5D9A" w:rsidRDefault="004005BA" w:rsidP="004005BA">
            <w:pPr>
              <w:jc w:val="both"/>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080" w:type="dxa"/>
          </w:tcPr>
          <w:p w14:paraId="7681A9A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75798B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68A349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F1060B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25B40D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1D37BA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793C9A8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52" w:type="dxa"/>
          </w:tcPr>
          <w:p w14:paraId="2501F2F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7" w:type="dxa"/>
          </w:tcPr>
          <w:p w14:paraId="56D3666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Pr>
          <w:p w14:paraId="070CEB8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Pr>
          <w:p w14:paraId="15B4F0B7"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.26</w:t>
            </w:r>
          </w:p>
        </w:tc>
      </w:tr>
      <w:tr w:rsidR="004005BA" w:rsidRPr="00DF5D9A" w14:paraId="771FB020" w14:textId="77777777" w:rsidTr="00675B14">
        <w:tc>
          <w:tcPr>
            <w:tcW w:w="709" w:type="dxa"/>
          </w:tcPr>
          <w:p w14:paraId="1FEC812B"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631" w:type="dxa"/>
          </w:tcPr>
          <w:p w14:paraId="4F2400D3"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3406CF4"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Pr>
          <w:p w14:paraId="49A09F5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20E7AA4"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083C6D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0A6FD0B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EA7CA2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60274A3" w14:textId="54C5BF1B"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2741557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1078EF02"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Extraversion</w:t>
            </w:r>
          </w:p>
        </w:tc>
        <w:tc>
          <w:tcPr>
            <w:tcW w:w="1152" w:type="dxa"/>
          </w:tcPr>
          <w:p w14:paraId="0A75D05C"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64C7087A" w14:textId="41415B4E" w:rsidR="004005BA" w:rsidRPr="00DF5D9A" w:rsidRDefault="00BF464A" w:rsidP="004005BA">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Pr>
          <w:p w14:paraId="429D0CDB"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.35</w:t>
            </w:r>
          </w:p>
        </w:tc>
        <w:tc>
          <w:tcPr>
            <w:tcW w:w="426" w:type="dxa"/>
          </w:tcPr>
          <w:p w14:paraId="1E0313E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.44</w:t>
            </w:r>
          </w:p>
        </w:tc>
      </w:tr>
      <w:tr w:rsidR="004005BA" w:rsidRPr="00DF5D9A" w14:paraId="17E076CD" w14:textId="77777777" w:rsidTr="00675B14">
        <w:tc>
          <w:tcPr>
            <w:tcW w:w="709" w:type="dxa"/>
          </w:tcPr>
          <w:p w14:paraId="15B4BDB4" w14:textId="77777777" w:rsidR="004005BA" w:rsidRPr="00DF5D9A" w:rsidRDefault="004005BA" w:rsidP="004005B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631" w:type="dxa"/>
          </w:tcPr>
          <w:p w14:paraId="51DE6274"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B73E198" w14:textId="77777777" w:rsidR="004005BA" w:rsidRPr="00DF5D9A" w:rsidRDefault="004005BA" w:rsidP="004005BA">
            <w:pPr>
              <w:jc w:val="both"/>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Pr>
          <w:p w14:paraId="07A25BD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AA8FAF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FB210EE"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D4063E3"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1A44C4BF"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5B3C9F96"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3FC33348"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Extraversion</w:t>
            </w:r>
          </w:p>
        </w:tc>
        <w:tc>
          <w:tcPr>
            <w:tcW w:w="1152" w:type="dxa"/>
          </w:tcPr>
          <w:p w14:paraId="3E931950"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7" w:type="dxa"/>
          </w:tcPr>
          <w:p w14:paraId="2C3EE8D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Pr>
          <w:p w14:paraId="0476F3E5"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.34</w:t>
            </w:r>
          </w:p>
        </w:tc>
        <w:tc>
          <w:tcPr>
            <w:tcW w:w="426" w:type="dxa"/>
          </w:tcPr>
          <w:p w14:paraId="62775ABA" w14:textId="77777777" w:rsidR="004005BA" w:rsidRPr="00DF5D9A" w:rsidRDefault="004005BA" w:rsidP="004005BA">
            <w:pPr>
              <w:jc w:val="center"/>
              <w:rPr>
                <w:rFonts w:ascii="Times New Roman" w:hAnsi="Times New Roman" w:cs="Times New Roman"/>
                <w:sz w:val="16"/>
                <w:szCs w:val="16"/>
              </w:rPr>
            </w:pPr>
            <w:r w:rsidRPr="00DF5D9A">
              <w:rPr>
                <w:rFonts w:ascii="Times New Roman" w:hAnsi="Times New Roman" w:cs="Times New Roman"/>
                <w:sz w:val="16"/>
                <w:szCs w:val="16"/>
              </w:rPr>
              <w:t>.43</w:t>
            </w:r>
          </w:p>
        </w:tc>
      </w:tr>
    </w:tbl>
    <w:p w14:paraId="6E7B46B2" w14:textId="035899C7" w:rsidR="00E653C9" w:rsidRPr="00DF5D9A" w:rsidRDefault="00E653C9" w:rsidP="00AB19F6">
      <w:pPr>
        <w:spacing w:after="0"/>
        <w:ind w:right="440"/>
        <w:jc w:val="right"/>
        <w:rPr>
          <w:rFonts w:ascii="Times New Roman" w:hAnsi="Times New Roman" w:cs="Times New Roman"/>
        </w:rPr>
      </w:pPr>
      <w:r w:rsidRPr="00DF5D9A">
        <w:rPr>
          <w:rFonts w:ascii="Times New Roman" w:hAnsi="Times New Roman" w:cs="Times New Roman"/>
          <w:i/>
          <w:sz w:val="18"/>
          <w:szCs w:val="18"/>
        </w:rPr>
        <w:t>(</w:t>
      </w:r>
      <w:proofErr w:type="gramStart"/>
      <w:r w:rsidRPr="00DF5D9A">
        <w:rPr>
          <w:rFonts w:ascii="Times New Roman" w:hAnsi="Times New Roman" w:cs="Times New Roman"/>
          <w:i/>
          <w:sz w:val="18"/>
          <w:szCs w:val="18"/>
        </w:rPr>
        <w:t>continued</w:t>
      </w:r>
      <w:proofErr w:type="gramEnd"/>
      <w:r w:rsidRPr="00DF5D9A">
        <w:rPr>
          <w:rFonts w:ascii="Times New Roman" w:hAnsi="Times New Roman" w:cs="Times New Roman"/>
          <w:i/>
          <w:sz w:val="18"/>
          <w:szCs w:val="18"/>
        </w:rPr>
        <w:t>)</w:t>
      </w:r>
      <w:r w:rsidRPr="00DF5D9A">
        <w:rPr>
          <w:rFonts w:ascii="Times New Roman" w:hAnsi="Times New Roman" w:cs="Times New Roman"/>
        </w:rPr>
        <w:br w:type="page"/>
      </w:r>
    </w:p>
    <w:p w14:paraId="0A53FB7A" w14:textId="77777777" w:rsidR="00E653C9" w:rsidRPr="00DF5D9A" w:rsidRDefault="00E653C9" w:rsidP="00E653C9">
      <w:pPr>
        <w:spacing w:after="0"/>
        <w:jc w:val="center"/>
        <w:rPr>
          <w:rFonts w:ascii="Times New Roman" w:hAnsi="Times New Roman" w:cs="Times New Roman"/>
          <w:sz w:val="18"/>
          <w:szCs w:val="18"/>
        </w:rPr>
      </w:pPr>
      <w:r w:rsidRPr="00DF5D9A">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DF5D9A" w14:paraId="622CDC02" w14:textId="77777777" w:rsidTr="00675B14">
        <w:tc>
          <w:tcPr>
            <w:tcW w:w="709" w:type="dxa"/>
            <w:tcBorders>
              <w:top w:val="double" w:sz="4" w:space="0" w:color="auto"/>
              <w:bottom w:val="single" w:sz="4" w:space="0" w:color="auto"/>
            </w:tcBorders>
            <w:vAlign w:val="bottom"/>
          </w:tcPr>
          <w:p w14:paraId="52E31E8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60" w:type="dxa"/>
            <w:tcBorders>
              <w:top w:val="double" w:sz="4" w:space="0" w:color="auto"/>
              <w:bottom w:val="single" w:sz="4" w:space="0" w:color="auto"/>
            </w:tcBorders>
            <w:vAlign w:val="bottom"/>
          </w:tcPr>
          <w:p w14:paraId="5C83F11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4CC52D0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68BA247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63419387" w14:textId="77777777" w:rsidTr="00675B14">
        <w:tc>
          <w:tcPr>
            <w:tcW w:w="709" w:type="dxa"/>
            <w:tcBorders>
              <w:top w:val="single" w:sz="4" w:space="0" w:color="auto"/>
            </w:tcBorders>
          </w:tcPr>
          <w:p w14:paraId="6E011CF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ECBAC9A"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single" w:sz="4" w:space="0" w:color="auto"/>
            </w:tcBorders>
          </w:tcPr>
          <w:p w14:paraId="3D504FAB" w14:textId="791023FB"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D0D307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single" w:sz="4" w:space="0" w:color="auto"/>
            </w:tcBorders>
          </w:tcPr>
          <w:p w14:paraId="0E09C4F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Borders>
              <w:top w:val="single" w:sz="4" w:space="0" w:color="auto"/>
            </w:tcBorders>
          </w:tcPr>
          <w:p w14:paraId="545405EF" w14:textId="7B415954"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Borders>
              <w:top w:val="single" w:sz="4" w:space="0" w:color="auto"/>
            </w:tcBorders>
          </w:tcPr>
          <w:p w14:paraId="367487E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-.24</w:t>
            </w:r>
          </w:p>
        </w:tc>
      </w:tr>
      <w:tr w:rsidR="00E653C9" w:rsidRPr="00DF5D9A" w14:paraId="7AD1AD08" w14:textId="77777777" w:rsidTr="00675B14">
        <w:tc>
          <w:tcPr>
            <w:tcW w:w="709" w:type="dxa"/>
          </w:tcPr>
          <w:p w14:paraId="65C586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65D7CBA2"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2ABE324"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Pr>
          <w:p w14:paraId="3735950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DA2E2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0CE44B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D2CD82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2C6E0D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50B37A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6A6238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34" w:type="dxa"/>
          </w:tcPr>
          <w:p w14:paraId="551A1571" w14:textId="77777777" w:rsidR="00E653C9" w:rsidRPr="00DF5D9A" w:rsidRDefault="00E653C9" w:rsidP="00675B14">
            <w:pPr>
              <w:tabs>
                <w:tab w:val="left" w:pos="237"/>
                <w:tab w:val="center" w:pos="502"/>
              </w:tabs>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64B563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1DC90B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c>
          <w:tcPr>
            <w:tcW w:w="486" w:type="dxa"/>
          </w:tcPr>
          <w:p w14:paraId="44D3578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-.23</w:t>
            </w:r>
          </w:p>
        </w:tc>
      </w:tr>
      <w:tr w:rsidR="00E653C9" w:rsidRPr="00DF5D9A" w14:paraId="2C63A2D8" w14:textId="77777777" w:rsidTr="00675B14">
        <w:tc>
          <w:tcPr>
            <w:tcW w:w="709" w:type="dxa"/>
          </w:tcPr>
          <w:p w14:paraId="58E807B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587BC779"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FA05350"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Pr>
          <w:p w14:paraId="64A8DC2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D13D2C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C8A4F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116AD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7E18F53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5CC403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128BE4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431952F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Emotional stability</w:t>
            </w:r>
          </w:p>
        </w:tc>
        <w:tc>
          <w:tcPr>
            <w:tcW w:w="1134" w:type="dxa"/>
          </w:tcPr>
          <w:p w14:paraId="3D9069D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6838C846" w14:textId="150CE32E" w:rsidR="00E653C9" w:rsidRPr="00DF5D9A" w:rsidRDefault="00BF464A" w:rsidP="006C5560">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656812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.22</w:t>
            </w:r>
          </w:p>
        </w:tc>
        <w:tc>
          <w:tcPr>
            <w:tcW w:w="486" w:type="dxa"/>
          </w:tcPr>
          <w:p w14:paraId="649E6A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.28</w:t>
            </w:r>
          </w:p>
        </w:tc>
      </w:tr>
      <w:tr w:rsidR="00E653C9" w:rsidRPr="00DF5D9A" w14:paraId="44161B92" w14:textId="77777777" w:rsidTr="00675B14">
        <w:tc>
          <w:tcPr>
            <w:tcW w:w="709" w:type="dxa"/>
          </w:tcPr>
          <w:p w14:paraId="056AF44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7329863A"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B0F61BF"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Pr>
          <w:p w14:paraId="3825ADD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88AAF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B711EA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DB2040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115130B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72C6FB2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569EE2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Emotional stability</w:t>
            </w:r>
          </w:p>
        </w:tc>
        <w:tc>
          <w:tcPr>
            <w:tcW w:w="1134" w:type="dxa"/>
          </w:tcPr>
          <w:p w14:paraId="28685ED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470BA56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24D5B3A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.14</w:t>
            </w:r>
          </w:p>
        </w:tc>
        <w:tc>
          <w:tcPr>
            <w:tcW w:w="486" w:type="dxa"/>
          </w:tcPr>
          <w:p w14:paraId="3559762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76DD9D75" w14:textId="77777777" w:rsidTr="00675B14">
        <w:tc>
          <w:tcPr>
            <w:tcW w:w="709" w:type="dxa"/>
          </w:tcPr>
          <w:p w14:paraId="1F2C776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07EC4E5B"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F86C08B"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Study 1</w:t>
            </w:r>
          </w:p>
        </w:tc>
        <w:tc>
          <w:tcPr>
            <w:tcW w:w="1170" w:type="dxa"/>
          </w:tcPr>
          <w:p w14:paraId="3F9552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E9A9A3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C1C486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412E9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484140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54870EE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0AA0C9E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556E2B0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34" w:type="dxa"/>
          </w:tcPr>
          <w:p w14:paraId="7E74DD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88" w:type="dxa"/>
          </w:tcPr>
          <w:p w14:paraId="6458747B" w14:textId="2A741256"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30796E5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.27</w:t>
            </w:r>
          </w:p>
        </w:tc>
        <w:tc>
          <w:tcPr>
            <w:tcW w:w="486" w:type="dxa"/>
          </w:tcPr>
          <w:p w14:paraId="3D8A1F4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.34</w:t>
            </w:r>
          </w:p>
        </w:tc>
      </w:tr>
      <w:tr w:rsidR="00E653C9" w:rsidRPr="00DF5D9A" w14:paraId="3144213D" w14:textId="77777777" w:rsidTr="00675B14">
        <w:tc>
          <w:tcPr>
            <w:tcW w:w="709" w:type="dxa"/>
          </w:tcPr>
          <w:p w14:paraId="2EEE8F1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10F402F5"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C221AD0"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436B850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EDBA4A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B477F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0FB776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6A20A82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1DF8BB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77FF405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34" w:type="dxa"/>
          </w:tcPr>
          <w:p w14:paraId="165372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88" w:type="dxa"/>
          </w:tcPr>
          <w:p w14:paraId="1A49E75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203C869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c>
          <w:tcPr>
            <w:tcW w:w="486" w:type="dxa"/>
          </w:tcPr>
          <w:p w14:paraId="4D04191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.39</w:t>
            </w:r>
          </w:p>
        </w:tc>
      </w:tr>
      <w:tr w:rsidR="00E653C9" w:rsidRPr="00DF5D9A" w14:paraId="3EAF5DB5" w14:textId="77777777" w:rsidTr="00675B14">
        <w:tc>
          <w:tcPr>
            <w:tcW w:w="709" w:type="dxa"/>
          </w:tcPr>
          <w:p w14:paraId="1DBBE16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4BC1ECE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9AA2944"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3FFDFD4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DE9818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5219F2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4865D66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05DFC0B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E7A8D7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14CB91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276555B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34" w:type="dxa"/>
          </w:tcPr>
          <w:p w14:paraId="7596F7E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3BB1DE6B" w14:textId="41F030AE"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31AE860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86" w:type="dxa"/>
          </w:tcPr>
          <w:p w14:paraId="0F58047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r>
      <w:tr w:rsidR="00E653C9" w:rsidRPr="00DF5D9A" w14:paraId="677A7BB4" w14:textId="77777777" w:rsidTr="00675B14">
        <w:tc>
          <w:tcPr>
            <w:tcW w:w="709" w:type="dxa"/>
          </w:tcPr>
          <w:p w14:paraId="68AACFD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7BF4DBFF"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BA8C4DD"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14953C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C42FC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0EDB1D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69CB6E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C639A4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5422854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4B6026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Well-being</w:t>
            </w:r>
          </w:p>
        </w:tc>
        <w:tc>
          <w:tcPr>
            <w:tcW w:w="1134" w:type="dxa"/>
          </w:tcPr>
          <w:p w14:paraId="42A4577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35BC84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1C2EC1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w:t>
            </w:r>
          </w:p>
        </w:tc>
        <w:tc>
          <w:tcPr>
            <w:tcW w:w="486" w:type="dxa"/>
          </w:tcPr>
          <w:p w14:paraId="48C5CDF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.25</w:t>
            </w:r>
          </w:p>
        </w:tc>
      </w:tr>
      <w:tr w:rsidR="00E653C9" w:rsidRPr="00DF5D9A" w14:paraId="0C75ACFC" w14:textId="77777777" w:rsidTr="00675B14">
        <w:tc>
          <w:tcPr>
            <w:tcW w:w="709" w:type="dxa"/>
          </w:tcPr>
          <w:p w14:paraId="60E88A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541514E1"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47CEDC2C"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65E155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088E87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F4A995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BE941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5E6F5ED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A33B60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B7A39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2B0344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Honest</w:t>
            </w:r>
          </w:p>
        </w:tc>
        <w:tc>
          <w:tcPr>
            <w:tcW w:w="1134" w:type="dxa"/>
          </w:tcPr>
          <w:p w14:paraId="377A7F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7167A5E0" w14:textId="368848F8"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305372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486" w:type="dxa"/>
          </w:tcPr>
          <w:p w14:paraId="0C49F62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66F48F73" w14:textId="77777777" w:rsidTr="00675B14">
        <w:tc>
          <w:tcPr>
            <w:tcW w:w="709" w:type="dxa"/>
          </w:tcPr>
          <w:p w14:paraId="1979FF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784A2961"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022746F"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54D9AC7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DB9A7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66425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1B0F8DA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EBAEF8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482F08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4E52E5A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Honest</w:t>
            </w:r>
          </w:p>
        </w:tc>
        <w:tc>
          <w:tcPr>
            <w:tcW w:w="1134" w:type="dxa"/>
          </w:tcPr>
          <w:p w14:paraId="5D420E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4A2925A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2797772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.09</w:t>
            </w:r>
          </w:p>
        </w:tc>
        <w:tc>
          <w:tcPr>
            <w:tcW w:w="486" w:type="dxa"/>
          </w:tcPr>
          <w:p w14:paraId="78C2DF1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.11</w:t>
            </w:r>
          </w:p>
        </w:tc>
      </w:tr>
      <w:tr w:rsidR="00E653C9" w:rsidRPr="00DF5D9A" w14:paraId="3ACF450E" w14:textId="77777777" w:rsidTr="00675B14">
        <w:tc>
          <w:tcPr>
            <w:tcW w:w="709" w:type="dxa"/>
          </w:tcPr>
          <w:p w14:paraId="4F302D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451" w:type="dxa"/>
          </w:tcPr>
          <w:p w14:paraId="065926EE"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53720B3"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4EEE3B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46430B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2AD98E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48CE8C4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36E8AE3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034655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AD685A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72D140A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34" w:type="dxa"/>
          </w:tcPr>
          <w:p w14:paraId="60AB79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2D62F95B" w14:textId="2564300E"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4904D77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486" w:type="dxa"/>
          </w:tcPr>
          <w:p w14:paraId="59CA23E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r>
      <w:tr w:rsidR="00E653C9" w:rsidRPr="00DF5D9A" w14:paraId="4CA648C2" w14:textId="77777777" w:rsidTr="00675B14">
        <w:tc>
          <w:tcPr>
            <w:tcW w:w="709" w:type="dxa"/>
          </w:tcPr>
          <w:p w14:paraId="3C990D8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451" w:type="dxa"/>
          </w:tcPr>
          <w:p w14:paraId="56A85C3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3E68CF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0EBA913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6608D6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11E177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5A760E2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7E0A19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46E1A9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6EFF345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34" w:type="dxa"/>
          </w:tcPr>
          <w:p w14:paraId="4F873E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88" w:type="dxa"/>
          </w:tcPr>
          <w:p w14:paraId="127D3E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69CA2CA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486" w:type="dxa"/>
          </w:tcPr>
          <w:p w14:paraId="0C2042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E653C9" w:rsidRPr="00DF5D9A" w14:paraId="5DFEC3EF" w14:textId="77777777" w:rsidTr="00675B14">
        <w:tc>
          <w:tcPr>
            <w:tcW w:w="709" w:type="dxa"/>
          </w:tcPr>
          <w:p w14:paraId="2242080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451" w:type="dxa"/>
          </w:tcPr>
          <w:p w14:paraId="5A3ACE4E"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D097768"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0F3687E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A0983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9FF635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7592BA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19160FA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0CE07ED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0DE5A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Pr>
          <w:p w14:paraId="7D397E3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Funny</w:t>
            </w:r>
          </w:p>
        </w:tc>
        <w:tc>
          <w:tcPr>
            <w:tcW w:w="1134" w:type="dxa"/>
          </w:tcPr>
          <w:p w14:paraId="21AB5DC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46391021" w14:textId="0F945A63"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504" w:type="dxa"/>
          </w:tcPr>
          <w:p w14:paraId="162C995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c>
          <w:tcPr>
            <w:tcW w:w="486" w:type="dxa"/>
          </w:tcPr>
          <w:p w14:paraId="480409F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.39</w:t>
            </w:r>
          </w:p>
        </w:tc>
      </w:tr>
      <w:tr w:rsidR="00E653C9" w:rsidRPr="00DF5D9A" w14:paraId="6F69ACB3" w14:textId="77777777" w:rsidTr="00675B14">
        <w:tc>
          <w:tcPr>
            <w:tcW w:w="709" w:type="dxa"/>
          </w:tcPr>
          <w:p w14:paraId="11AF900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8</w:t>
            </w:r>
          </w:p>
        </w:tc>
        <w:tc>
          <w:tcPr>
            <w:tcW w:w="1451" w:type="dxa"/>
          </w:tcPr>
          <w:p w14:paraId="17360F9A"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001485C"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170" w:type="dxa"/>
          </w:tcPr>
          <w:p w14:paraId="1C41BAD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0AA175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84E056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Pr>
          <w:p w14:paraId="2432EF8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Pr>
          <w:p w14:paraId="511AF7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299198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Pr>
          <w:p w14:paraId="1674EFF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Funny</w:t>
            </w:r>
          </w:p>
        </w:tc>
        <w:tc>
          <w:tcPr>
            <w:tcW w:w="1134" w:type="dxa"/>
          </w:tcPr>
          <w:p w14:paraId="1F2698B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88" w:type="dxa"/>
          </w:tcPr>
          <w:p w14:paraId="26BE8B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504" w:type="dxa"/>
          </w:tcPr>
          <w:p w14:paraId="7707704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.28</w:t>
            </w:r>
          </w:p>
        </w:tc>
        <w:tc>
          <w:tcPr>
            <w:tcW w:w="486" w:type="dxa"/>
          </w:tcPr>
          <w:p w14:paraId="736B1D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w:t>
            </w:r>
          </w:p>
        </w:tc>
      </w:tr>
    </w:tbl>
    <w:p w14:paraId="441347BD" w14:textId="77777777" w:rsidR="00E653C9" w:rsidRPr="00DF5D9A"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DF5D9A" w:rsidRDefault="00E653C9" w:rsidP="00E653C9">
      <w:pPr>
        <w:spacing w:after="0"/>
        <w:ind w:leftChars="5200" w:left="11440"/>
        <w:jc w:val="center"/>
        <w:rPr>
          <w:rFonts w:ascii="Times New Roman" w:hAnsi="Times New Roman" w:cs="Times New Roman"/>
          <w:sz w:val="18"/>
          <w:szCs w:val="18"/>
        </w:rPr>
      </w:pPr>
      <w:r w:rsidRPr="00DF5D9A">
        <w:rPr>
          <w:rFonts w:ascii="Times New Roman" w:hAnsi="Times New Roman" w:cs="Times New Roman"/>
          <w:sz w:val="18"/>
          <w:szCs w:val="18"/>
        </w:rPr>
        <w:t>(</w:t>
      </w:r>
      <w:proofErr w:type="gramStart"/>
      <w:r w:rsidRPr="00DF5D9A">
        <w:rPr>
          <w:rFonts w:ascii="Times New Roman" w:hAnsi="Times New Roman" w:cs="Times New Roman"/>
          <w:i/>
          <w:sz w:val="18"/>
          <w:szCs w:val="18"/>
        </w:rPr>
        <w:t>continued</w:t>
      </w:r>
      <w:proofErr w:type="gramEnd"/>
      <w:r w:rsidRPr="00DF5D9A">
        <w:rPr>
          <w:rFonts w:ascii="Times New Roman" w:hAnsi="Times New Roman" w:cs="Times New Roman"/>
          <w:sz w:val="18"/>
          <w:szCs w:val="18"/>
        </w:rPr>
        <w:t>)</w:t>
      </w:r>
    </w:p>
    <w:p w14:paraId="3B02D401"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br w:type="page"/>
      </w:r>
      <w:r w:rsidRPr="00DF5D9A">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DF5D9A"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60" w:type="dxa"/>
            <w:tcBorders>
              <w:top w:val="double" w:sz="4" w:space="0" w:color="auto"/>
              <w:left w:val="nil"/>
              <w:bottom w:val="single" w:sz="4" w:space="0" w:color="auto"/>
              <w:right w:val="nil"/>
            </w:tcBorders>
            <w:vAlign w:val="bottom"/>
          </w:tcPr>
          <w:p w14:paraId="6E98B38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768D9FC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0ADB3C6"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70F8671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18EBCE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single" w:sz="4" w:space="0" w:color="auto"/>
              <w:left w:val="nil"/>
              <w:bottom w:val="nil"/>
              <w:right w:val="nil"/>
            </w:tcBorders>
          </w:tcPr>
          <w:p w14:paraId="1BF255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495C3E83"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Borders>
              <w:top w:val="single" w:sz="4" w:space="0" w:color="auto"/>
              <w:left w:val="nil"/>
              <w:bottom w:val="nil"/>
              <w:right w:val="nil"/>
            </w:tcBorders>
          </w:tcPr>
          <w:p w14:paraId="530689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E52FB33"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Borders>
              <w:top w:val="nil"/>
              <w:left w:val="nil"/>
              <w:bottom w:val="nil"/>
              <w:right w:val="nil"/>
            </w:tcBorders>
          </w:tcPr>
          <w:p w14:paraId="27CD9D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.14</w:t>
            </w:r>
          </w:p>
        </w:tc>
      </w:tr>
      <w:tr w:rsidR="00E653C9" w:rsidRPr="00DF5D9A"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616A2AA"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242F8304" w14:textId="72D70A6B" w:rsidR="00E653C9" w:rsidRPr="00DF5D9A" w:rsidRDefault="00BF464A" w:rsidP="006C5560">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DC1F7D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254E90B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477DF52F" w14:textId="3EB79B1D"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Borders>
              <w:top w:val="nil"/>
              <w:left w:val="nil"/>
              <w:bottom w:val="nil"/>
              <w:right w:val="nil"/>
            </w:tcBorders>
          </w:tcPr>
          <w:p w14:paraId="4633EE2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.19</w:t>
            </w:r>
          </w:p>
        </w:tc>
      </w:tr>
      <w:tr w:rsidR="00E653C9" w:rsidRPr="00DF5D9A"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433C6659"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Borders>
              <w:top w:val="nil"/>
              <w:left w:val="nil"/>
              <w:bottom w:val="nil"/>
              <w:right w:val="nil"/>
            </w:tcBorders>
          </w:tcPr>
          <w:p w14:paraId="4596661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.23</w:t>
            </w:r>
          </w:p>
        </w:tc>
      </w:tr>
      <w:tr w:rsidR="00E653C9" w:rsidRPr="00DF5D9A"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BA2B6F5"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46F3DE4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7FEC464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265237D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20CB1824" w14:textId="24C68546"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Borders>
              <w:top w:val="nil"/>
              <w:left w:val="nil"/>
              <w:bottom w:val="nil"/>
              <w:right w:val="nil"/>
            </w:tcBorders>
          </w:tcPr>
          <w:p w14:paraId="2A69F2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E653C9" w:rsidRPr="00DF5D9A"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B257DCE"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Borders>
              <w:top w:val="nil"/>
              <w:left w:val="nil"/>
              <w:bottom w:val="nil"/>
              <w:right w:val="nil"/>
            </w:tcBorders>
          </w:tcPr>
          <w:p w14:paraId="3A5D0A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.26</w:t>
            </w:r>
          </w:p>
        </w:tc>
      </w:tr>
      <w:tr w:rsidR="00E653C9" w:rsidRPr="00DF5D9A"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B2A222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3599D21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E3F6E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4276EF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63021839" w14:textId="6EF38AD2" w:rsidR="00E653C9" w:rsidRPr="00DF5D9A" w:rsidRDefault="00BF464A" w:rsidP="00675B14">
            <w:pPr>
              <w:jc w:val="center"/>
              <w:rPr>
                <w:rFonts w:ascii="Times New Roman" w:hAnsi="Times New Roman" w:cs="Times New Roman"/>
                <w:sz w:val="16"/>
                <w:szCs w:val="16"/>
              </w:rPr>
            </w:pPr>
            <w:r w:rsidRPr="00DF5D9A">
              <w:rPr>
                <w:rFonts w:ascii="Times New Roman" w:hAnsi="Times New Roman" w:cs="Times New Roman"/>
                <w:sz w:val="16"/>
                <w:szCs w:val="16"/>
              </w:rPr>
              <w:t>88</w:t>
            </w:r>
          </w:p>
        </w:tc>
        <w:tc>
          <w:tcPr>
            <w:tcW w:w="425" w:type="dxa"/>
            <w:tcBorders>
              <w:top w:val="nil"/>
              <w:left w:val="nil"/>
              <w:bottom w:val="nil"/>
              <w:right w:val="nil"/>
            </w:tcBorders>
          </w:tcPr>
          <w:p w14:paraId="62683D2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.46</w:t>
            </w:r>
          </w:p>
        </w:tc>
      </w:tr>
      <w:tr w:rsidR="00E653C9" w:rsidRPr="00DF5D9A"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5A0E2EA"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258" w:type="dxa"/>
            <w:tcBorders>
              <w:top w:val="nil"/>
              <w:left w:val="nil"/>
              <w:bottom w:val="nil"/>
              <w:right w:val="nil"/>
            </w:tcBorders>
          </w:tcPr>
          <w:p w14:paraId="6FDC1C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.43</w:t>
            </w:r>
          </w:p>
        </w:tc>
      </w:tr>
      <w:tr w:rsidR="00E653C9" w:rsidRPr="00DF5D9A"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984BC1D"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0644241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27F6872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37AC17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2F3E8342" w14:textId="10218391"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7</w:t>
            </w:r>
            <w:r w:rsidR="00BF464A" w:rsidRPr="00DF5D9A">
              <w:rPr>
                <w:rFonts w:ascii="Times New Roman" w:hAnsi="Times New Roman" w:cs="Times New Roman"/>
                <w:sz w:val="16"/>
                <w:szCs w:val="16"/>
              </w:rPr>
              <w:t>1</w:t>
            </w:r>
          </w:p>
        </w:tc>
        <w:tc>
          <w:tcPr>
            <w:tcW w:w="425" w:type="dxa"/>
            <w:tcBorders>
              <w:top w:val="nil"/>
              <w:left w:val="nil"/>
              <w:bottom w:val="nil"/>
              <w:right w:val="nil"/>
            </w:tcBorders>
          </w:tcPr>
          <w:p w14:paraId="0C3E41C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.60</w:t>
            </w:r>
          </w:p>
        </w:tc>
      </w:tr>
      <w:tr w:rsidR="00BF464A" w:rsidRPr="00DF5D9A"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AF19441"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F997706" w14:textId="70C10D1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w:t>
            </w:r>
          </w:p>
          <w:p w14:paraId="1D7803D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2038F13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4BED02A0" w14:textId="39202D22"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425" w:type="dxa"/>
            <w:tcBorders>
              <w:top w:val="nil"/>
              <w:left w:val="nil"/>
              <w:bottom w:val="nil"/>
              <w:right w:val="nil"/>
            </w:tcBorders>
          </w:tcPr>
          <w:p w14:paraId="5E8A865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.57</w:t>
            </w:r>
          </w:p>
        </w:tc>
      </w:tr>
      <w:tr w:rsidR="00BF464A" w:rsidRPr="00DF5D9A"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378968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4C6B195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7EF15D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3A25238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14A50428" w14:textId="22703BE8"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425" w:type="dxa"/>
            <w:tcBorders>
              <w:top w:val="nil"/>
              <w:left w:val="nil"/>
              <w:bottom w:val="nil"/>
              <w:right w:val="nil"/>
            </w:tcBorders>
          </w:tcPr>
          <w:p w14:paraId="199D263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.34</w:t>
            </w:r>
          </w:p>
        </w:tc>
      </w:tr>
      <w:tr w:rsidR="00BF464A" w:rsidRPr="00DF5D9A"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BF464A" w:rsidRPr="00DF5D9A" w:rsidRDefault="00BF464A" w:rsidP="00BF464A">
            <w:pPr>
              <w:jc w:val="center"/>
              <w:rPr>
                <w:rFonts w:ascii="Times New Roman" w:hAnsi="Times New Roman" w:cs="Times New Roman"/>
                <w:sz w:val="16"/>
                <w:szCs w:val="16"/>
                <w:lang w:eastAsia="zh-CN"/>
              </w:rPr>
            </w:pPr>
            <w:r w:rsidRPr="00DF5D9A">
              <w:br w:type="page"/>
            </w: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C50659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AA00B97" w14:textId="46B702D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8E98A7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4272565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324BD97F" w14:textId="75F561A6"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425" w:type="dxa"/>
            <w:tcBorders>
              <w:top w:val="nil"/>
              <w:left w:val="nil"/>
              <w:bottom w:val="nil"/>
              <w:right w:val="nil"/>
            </w:tcBorders>
          </w:tcPr>
          <w:p w14:paraId="22E3B9A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.33</w:t>
            </w:r>
          </w:p>
        </w:tc>
      </w:tr>
      <w:tr w:rsidR="00BF464A" w:rsidRPr="00DF5D9A"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AD95B1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5257308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258" w:type="dxa"/>
            <w:tcBorders>
              <w:top w:val="nil"/>
              <w:left w:val="nil"/>
              <w:bottom w:val="nil"/>
              <w:right w:val="nil"/>
            </w:tcBorders>
          </w:tcPr>
          <w:p w14:paraId="75EE3B8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67" w:type="dxa"/>
            <w:tcBorders>
              <w:top w:val="nil"/>
              <w:left w:val="nil"/>
              <w:bottom w:val="nil"/>
              <w:right w:val="nil"/>
            </w:tcBorders>
          </w:tcPr>
          <w:p w14:paraId="099F2DC2" w14:textId="61B01231"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425" w:type="dxa"/>
            <w:tcBorders>
              <w:top w:val="nil"/>
              <w:left w:val="nil"/>
              <w:bottom w:val="nil"/>
              <w:right w:val="nil"/>
            </w:tcBorders>
          </w:tcPr>
          <w:p w14:paraId="3AAB325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.23</w:t>
            </w:r>
          </w:p>
        </w:tc>
      </w:tr>
    </w:tbl>
    <w:p w14:paraId="75049AE1" w14:textId="77777777" w:rsidR="00E653C9" w:rsidRPr="00DF5D9A"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DF5D9A" w:rsidRDefault="00E653C9" w:rsidP="00E653C9">
      <w:pPr>
        <w:spacing w:after="0"/>
        <w:ind w:leftChars="5200" w:left="11440"/>
        <w:jc w:val="center"/>
        <w:rPr>
          <w:rFonts w:ascii="Times New Roman" w:hAnsi="Times New Roman" w:cs="Times New Roman"/>
          <w:sz w:val="18"/>
          <w:szCs w:val="18"/>
        </w:rPr>
      </w:pPr>
      <w:r w:rsidRPr="00DF5D9A">
        <w:rPr>
          <w:rFonts w:ascii="Times New Roman" w:hAnsi="Times New Roman" w:cs="Times New Roman"/>
          <w:sz w:val="18"/>
          <w:szCs w:val="18"/>
        </w:rPr>
        <w:t>(</w:t>
      </w:r>
      <w:proofErr w:type="gramStart"/>
      <w:r w:rsidRPr="00DF5D9A">
        <w:rPr>
          <w:rFonts w:ascii="Times New Roman" w:hAnsi="Times New Roman" w:cs="Times New Roman"/>
          <w:i/>
          <w:sz w:val="18"/>
          <w:szCs w:val="18"/>
        </w:rPr>
        <w:t>continued</w:t>
      </w:r>
      <w:proofErr w:type="gramEnd"/>
      <w:r w:rsidRPr="00DF5D9A">
        <w:rPr>
          <w:rFonts w:ascii="Times New Roman" w:hAnsi="Times New Roman" w:cs="Times New Roman"/>
          <w:sz w:val="18"/>
          <w:szCs w:val="18"/>
        </w:rPr>
        <w:t>)</w:t>
      </w:r>
    </w:p>
    <w:p w14:paraId="15D07DD1" w14:textId="77777777" w:rsidR="00E653C9" w:rsidRPr="00DF5D9A" w:rsidRDefault="00E653C9" w:rsidP="00E653C9">
      <w:pPr>
        <w:spacing w:after="0"/>
        <w:jc w:val="center"/>
        <w:rPr>
          <w:rFonts w:ascii="Times New Roman" w:hAnsi="Times New Roman" w:cs="Times New Roman"/>
          <w:sz w:val="18"/>
          <w:szCs w:val="18"/>
        </w:rPr>
      </w:pPr>
      <w:r w:rsidRPr="00DF5D9A">
        <w:rPr>
          <w:rFonts w:ascii="Times New Roman" w:hAnsi="Times New Roman" w:cs="Times New Roman"/>
        </w:rPr>
        <w:br w:type="page"/>
      </w:r>
    </w:p>
    <w:p w14:paraId="7A7775D1"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DF5D9A" w14:paraId="259954E1" w14:textId="77777777" w:rsidTr="00675B14">
        <w:tc>
          <w:tcPr>
            <w:tcW w:w="720" w:type="dxa"/>
            <w:tcBorders>
              <w:top w:val="double" w:sz="4" w:space="0" w:color="auto"/>
              <w:bottom w:val="single" w:sz="4" w:space="0" w:color="auto"/>
            </w:tcBorders>
            <w:vAlign w:val="bottom"/>
          </w:tcPr>
          <w:p w14:paraId="53EFCA4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3A5AA6F7"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7437BBD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BF464A" w:rsidRPr="00DF5D9A" w14:paraId="644EF5CB" w14:textId="77777777" w:rsidTr="00675B14">
        <w:tc>
          <w:tcPr>
            <w:tcW w:w="720" w:type="dxa"/>
            <w:tcBorders>
              <w:top w:val="single" w:sz="4" w:space="0" w:color="auto"/>
            </w:tcBorders>
          </w:tcPr>
          <w:p w14:paraId="0659FB6E" w14:textId="77777777" w:rsidR="00BF464A" w:rsidRPr="00DF5D9A" w:rsidRDefault="00BF464A" w:rsidP="00BF464A">
            <w:pPr>
              <w:jc w:val="center"/>
              <w:rPr>
                <w:lang w:eastAsia="zh-CN"/>
              </w:rPr>
            </w:pPr>
            <w:r w:rsidRPr="00DF5D9A">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BEB663B"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single" w:sz="4" w:space="0" w:color="auto"/>
            </w:tcBorders>
          </w:tcPr>
          <w:p w14:paraId="61C8DCD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tcBorders>
          </w:tcPr>
          <w:p w14:paraId="71CC488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Borders>
              <w:top w:val="single" w:sz="4" w:space="0" w:color="auto"/>
            </w:tcBorders>
          </w:tcPr>
          <w:p w14:paraId="4507D7A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Borders>
              <w:top w:val="single" w:sz="4" w:space="0" w:color="auto"/>
            </w:tcBorders>
          </w:tcPr>
          <w:p w14:paraId="58EA30A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Borders>
              <w:top w:val="single" w:sz="4" w:space="0" w:color="auto"/>
            </w:tcBorders>
          </w:tcPr>
          <w:p w14:paraId="2B59A64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 acquaintance</w:t>
            </w:r>
          </w:p>
        </w:tc>
        <w:tc>
          <w:tcPr>
            <w:tcW w:w="1440" w:type="dxa"/>
            <w:tcBorders>
              <w:top w:val="single" w:sz="4" w:space="0" w:color="auto"/>
            </w:tcBorders>
          </w:tcPr>
          <w:p w14:paraId="294DA8D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70" w:type="dxa"/>
            <w:tcBorders>
              <w:top w:val="single" w:sz="4" w:space="0" w:color="auto"/>
            </w:tcBorders>
          </w:tcPr>
          <w:p w14:paraId="235259C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Borders>
              <w:top w:val="single" w:sz="4" w:space="0" w:color="auto"/>
            </w:tcBorders>
          </w:tcPr>
          <w:p w14:paraId="294A164F" w14:textId="3AB6C96D"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Borders>
              <w:top w:val="single" w:sz="4" w:space="0" w:color="auto"/>
            </w:tcBorders>
          </w:tcPr>
          <w:p w14:paraId="1A469C5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.35</w:t>
            </w:r>
          </w:p>
        </w:tc>
        <w:tc>
          <w:tcPr>
            <w:tcW w:w="540" w:type="dxa"/>
            <w:tcBorders>
              <w:top w:val="single" w:sz="4" w:space="0" w:color="auto"/>
            </w:tcBorders>
          </w:tcPr>
          <w:p w14:paraId="21E8353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.38</w:t>
            </w:r>
          </w:p>
        </w:tc>
      </w:tr>
      <w:tr w:rsidR="00BF464A" w:rsidRPr="00DF5D9A" w14:paraId="70F4072E" w14:textId="77777777" w:rsidTr="00675B14">
        <w:tc>
          <w:tcPr>
            <w:tcW w:w="720" w:type="dxa"/>
          </w:tcPr>
          <w:p w14:paraId="44385306" w14:textId="77777777" w:rsidR="00BF464A" w:rsidRPr="00DF5D9A" w:rsidRDefault="00BF464A" w:rsidP="00BF464A">
            <w:pPr>
              <w:jc w:val="center"/>
              <w:rPr>
                <w:lang w:eastAsia="zh-CN"/>
              </w:rPr>
            </w:pPr>
            <w:r w:rsidRPr="00DF5D9A">
              <w:rPr>
                <w:rFonts w:ascii="Times New Roman" w:hAnsi="Times New Roman" w:cs="Times New Roman" w:hint="eastAsia"/>
                <w:sz w:val="16"/>
                <w:szCs w:val="16"/>
                <w:lang w:eastAsia="zh-CN"/>
              </w:rPr>
              <w:t>9</w:t>
            </w:r>
          </w:p>
        </w:tc>
        <w:tc>
          <w:tcPr>
            <w:tcW w:w="1530" w:type="dxa"/>
          </w:tcPr>
          <w:p w14:paraId="3FD5E4B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BB3608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7B89CE3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0B7F06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5B8ED86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1211467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3BC9ACB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2F3754B" w14:textId="115A3C75"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10E79A6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201B71A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70" w:type="dxa"/>
          </w:tcPr>
          <w:p w14:paraId="57E406C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61E41A50" w14:textId="4DCE1085"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06D2671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540" w:type="dxa"/>
          </w:tcPr>
          <w:p w14:paraId="50CA037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.09</w:t>
            </w:r>
          </w:p>
        </w:tc>
      </w:tr>
      <w:tr w:rsidR="00BF464A" w:rsidRPr="00DF5D9A" w14:paraId="27D3EA31" w14:textId="77777777" w:rsidTr="00675B14">
        <w:tc>
          <w:tcPr>
            <w:tcW w:w="720" w:type="dxa"/>
          </w:tcPr>
          <w:p w14:paraId="5CC461D3" w14:textId="77777777" w:rsidR="00BF464A" w:rsidRPr="00DF5D9A" w:rsidRDefault="00BF464A" w:rsidP="00BF464A">
            <w:pPr>
              <w:jc w:val="center"/>
              <w:rPr>
                <w:lang w:eastAsia="zh-CN"/>
              </w:rPr>
            </w:pPr>
            <w:r w:rsidRPr="00DF5D9A">
              <w:rPr>
                <w:rFonts w:ascii="Times New Roman" w:hAnsi="Times New Roman" w:cs="Times New Roman" w:hint="eastAsia"/>
                <w:sz w:val="16"/>
                <w:szCs w:val="16"/>
                <w:lang w:eastAsia="zh-CN"/>
              </w:rPr>
              <w:t>9</w:t>
            </w:r>
          </w:p>
        </w:tc>
        <w:tc>
          <w:tcPr>
            <w:tcW w:w="1530" w:type="dxa"/>
          </w:tcPr>
          <w:p w14:paraId="74E9CE11"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48934A0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58BBF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D2EB94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487F16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E43DC7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6C6CE2D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2846713A" w14:textId="755CAB1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317276F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0F49D03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70" w:type="dxa"/>
          </w:tcPr>
          <w:p w14:paraId="1DC5D7E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49F961EF" w14:textId="7F1D477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7F2EE88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.04</w:t>
            </w:r>
          </w:p>
        </w:tc>
        <w:tc>
          <w:tcPr>
            <w:tcW w:w="540" w:type="dxa"/>
          </w:tcPr>
          <w:p w14:paraId="459CB4E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.04</w:t>
            </w:r>
          </w:p>
        </w:tc>
      </w:tr>
      <w:tr w:rsidR="00BF464A" w:rsidRPr="00DF5D9A" w14:paraId="5E1BE93D" w14:textId="77777777" w:rsidTr="00675B14">
        <w:tc>
          <w:tcPr>
            <w:tcW w:w="720" w:type="dxa"/>
          </w:tcPr>
          <w:p w14:paraId="07CC1419" w14:textId="77777777" w:rsidR="00BF464A" w:rsidRPr="00DF5D9A" w:rsidRDefault="00BF464A" w:rsidP="00BF464A">
            <w:pPr>
              <w:jc w:val="center"/>
            </w:pPr>
            <w:r w:rsidRPr="00DF5D9A">
              <w:rPr>
                <w:rFonts w:ascii="Times New Roman" w:hAnsi="Times New Roman" w:cs="Times New Roman" w:hint="eastAsia"/>
                <w:sz w:val="16"/>
                <w:szCs w:val="16"/>
                <w:lang w:eastAsia="zh-CN"/>
              </w:rPr>
              <w:t>9</w:t>
            </w:r>
          </w:p>
        </w:tc>
        <w:tc>
          <w:tcPr>
            <w:tcW w:w="1530" w:type="dxa"/>
          </w:tcPr>
          <w:p w14:paraId="3B2BC2B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8D908AC"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92E787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6CF453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8A02C3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3CD523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26D8A53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FD01E50" w14:textId="214C32B2"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w:t>
            </w:r>
          </w:p>
          <w:p w14:paraId="6047B5C1" w14:textId="2B82B11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3A14877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70" w:type="dxa"/>
          </w:tcPr>
          <w:p w14:paraId="409E2F6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0F8D8BB1" w14:textId="034197A2"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4434AFC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.03</w:t>
            </w:r>
          </w:p>
        </w:tc>
        <w:tc>
          <w:tcPr>
            <w:tcW w:w="540" w:type="dxa"/>
          </w:tcPr>
          <w:p w14:paraId="34488B7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.03</w:t>
            </w:r>
          </w:p>
        </w:tc>
      </w:tr>
      <w:tr w:rsidR="00BF464A" w:rsidRPr="00DF5D9A" w14:paraId="1E45D413" w14:textId="77777777" w:rsidTr="00675B14">
        <w:tc>
          <w:tcPr>
            <w:tcW w:w="720" w:type="dxa"/>
          </w:tcPr>
          <w:p w14:paraId="6FCFB727" w14:textId="7E27B8ED" w:rsidR="00BF464A" w:rsidRPr="00DF5D9A" w:rsidRDefault="00BF464A" w:rsidP="00BF464A">
            <w:pPr>
              <w:jc w:val="center"/>
            </w:pPr>
            <w:r w:rsidRPr="00DF5D9A">
              <w:rPr>
                <w:rFonts w:ascii="Times New Roman" w:hAnsi="Times New Roman" w:cs="Times New Roman" w:hint="eastAsia"/>
                <w:sz w:val="16"/>
                <w:szCs w:val="16"/>
                <w:lang w:eastAsia="zh-CN"/>
              </w:rPr>
              <w:t>9</w:t>
            </w:r>
          </w:p>
        </w:tc>
        <w:tc>
          <w:tcPr>
            <w:tcW w:w="1530" w:type="dxa"/>
          </w:tcPr>
          <w:p w14:paraId="0EB245E3"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82FCC89"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0CC6910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8B619D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D0A7A0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5F8B42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412483A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1822830F" w14:textId="0662C17A"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w:t>
            </w:r>
          </w:p>
          <w:p w14:paraId="30DA7F32" w14:textId="786A1131"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494E747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70" w:type="dxa"/>
          </w:tcPr>
          <w:p w14:paraId="61D7924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2613E12C" w14:textId="15A50B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63B228F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-.08</w:t>
            </w:r>
          </w:p>
        </w:tc>
        <w:tc>
          <w:tcPr>
            <w:tcW w:w="540" w:type="dxa"/>
          </w:tcPr>
          <w:p w14:paraId="44DAF06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-.09</w:t>
            </w:r>
          </w:p>
        </w:tc>
      </w:tr>
      <w:tr w:rsidR="00BF464A" w:rsidRPr="00DF5D9A" w14:paraId="676DAC73" w14:textId="77777777" w:rsidTr="00675B14">
        <w:tc>
          <w:tcPr>
            <w:tcW w:w="720" w:type="dxa"/>
          </w:tcPr>
          <w:p w14:paraId="77E58DE7" w14:textId="7F0A8C78" w:rsidR="00BF464A" w:rsidRPr="00DF5D9A" w:rsidRDefault="00BF464A" w:rsidP="00BF464A">
            <w:pPr>
              <w:jc w:val="center"/>
            </w:pPr>
            <w:r w:rsidRPr="00DF5D9A">
              <w:rPr>
                <w:rFonts w:ascii="Times New Roman" w:hAnsi="Times New Roman" w:cs="Times New Roman" w:hint="eastAsia"/>
                <w:sz w:val="16"/>
                <w:szCs w:val="16"/>
                <w:lang w:eastAsia="zh-CN"/>
              </w:rPr>
              <w:t>9</w:t>
            </w:r>
          </w:p>
        </w:tc>
        <w:tc>
          <w:tcPr>
            <w:tcW w:w="1530" w:type="dxa"/>
          </w:tcPr>
          <w:p w14:paraId="3C81CF2E"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AF5DFB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5945EA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800DB9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3F58B1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DE603F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5C33ECC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F108A41" w14:textId="77B589C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894BD4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0D2E02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Extraverted</w:t>
            </w:r>
          </w:p>
        </w:tc>
        <w:tc>
          <w:tcPr>
            <w:tcW w:w="1170" w:type="dxa"/>
          </w:tcPr>
          <w:p w14:paraId="3917E56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Pr>
          <w:p w14:paraId="64C77534" w14:textId="0A741CD5"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52E84A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.27</w:t>
            </w:r>
          </w:p>
        </w:tc>
        <w:tc>
          <w:tcPr>
            <w:tcW w:w="540" w:type="dxa"/>
          </w:tcPr>
          <w:p w14:paraId="347429A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.30</w:t>
            </w:r>
          </w:p>
        </w:tc>
      </w:tr>
      <w:tr w:rsidR="00BF464A" w:rsidRPr="00DF5D9A" w14:paraId="61C546F9" w14:textId="77777777" w:rsidTr="00675B14">
        <w:tc>
          <w:tcPr>
            <w:tcW w:w="720" w:type="dxa"/>
          </w:tcPr>
          <w:p w14:paraId="757DA2FF"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6FE30E1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49F7EB6"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5CCF28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281A40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027E58B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441F2D5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7B1B44E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602F9B79" w14:textId="2382DECA"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1D6C627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620A9CE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Extraverted</w:t>
            </w:r>
          </w:p>
        </w:tc>
        <w:tc>
          <w:tcPr>
            <w:tcW w:w="1170" w:type="dxa"/>
          </w:tcPr>
          <w:p w14:paraId="4C32987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Pr>
          <w:p w14:paraId="4C1111A9" w14:textId="6EA9A2D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45DF4BD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.16</w:t>
            </w:r>
          </w:p>
        </w:tc>
        <w:tc>
          <w:tcPr>
            <w:tcW w:w="540" w:type="dxa"/>
          </w:tcPr>
          <w:p w14:paraId="226D9A4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BF464A" w:rsidRPr="00DF5D9A" w14:paraId="4298BBB5" w14:textId="77777777" w:rsidTr="00675B14">
        <w:tc>
          <w:tcPr>
            <w:tcW w:w="720" w:type="dxa"/>
          </w:tcPr>
          <w:p w14:paraId="6840B7D7"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15D996D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77C608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98F7A7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05967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0D4CAF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6E7BA8C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1906602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24A2FF26" w14:textId="7CD888B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1C2325E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Extraverted</w:t>
            </w:r>
          </w:p>
        </w:tc>
        <w:tc>
          <w:tcPr>
            <w:tcW w:w="1170" w:type="dxa"/>
          </w:tcPr>
          <w:p w14:paraId="0B70F0B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Pr>
          <w:p w14:paraId="06D09839" w14:textId="1A029FE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0B6C651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.25</w:t>
            </w:r>
          </w:p>
        </w:tc>
        <w:tc>
          <w:tcPr>
            <w:tcW w:w="540" w:type="dxa"/>
          </w:tcPr>
          <w:p w14:paraId="586F583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.27</w:t>
            </w:r>
          </w:p>
        </w:tc>
      </w:tr>
      <w:tr w:rsidR="00BF464A" w:rsidRPr="00DF5D9A" w14:paraId="35ADB378" w14:textId="77777777" w:rsidTr="00675B14">
        <w:tc>
          <w:tcPr>
            <w:tcW w:w="720" w:type="dxa"/>
          </w:tcPr>
          <w:p w14:paraId="7865D449"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758DE3E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F6E4BEC"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5637F9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521A78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725D02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0AFFCE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2A8515D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EA475C2" w14:textId="71BCB096"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440" w:type="dxa"/>
          </w:tcPr>
          <w:p w14:paraId="16466F5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Extraverted</w:t>
            </w:r>
          </w:p>
        </w:tc>
        <w:tc>
          <w:tcPr>
            <w:tcW w:w="1170" w:type="dxa"/>
          </w:tcPr>
          <w:p w14:paraId="272A2A9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450" w:type="dxa"/>
          </w:tcPr>
          <w:p w14:paraId="17B15986" w14:textId="6ECF649F"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09C41BA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540" w:type="dxa"/>
          </w:tcPr>
          <w:p w14:paraId="4365DBC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.35</w:t>
            </w:r>
          </w:p>
        </w:tc>
      </w:tr>
      <w:tr w:rsidR="00BF464A" w:rsidRPr="00DF5D9A" w14:paraId="272DEAB8" w14:textId="77777777" w:rsidTr="00675B14">
        <w:tc>
          <w:tcPr>
            <w:tcW w:w="720" w:type="dxa"/>
          </w:tcPr>
          <w:p w14:paraId="63CAC953" w14:textId="77777777" w:rsidR="00BF464A" w:rsidRPr="00DF5D9A" w:rsidRDefault="00BF464A" w:rsidP="00BF464A">
            <w:pPr>
              <w:jc w:val="center"/>
              <w:rPr>
                <w:rFonts w:ascii="Times New Roman" w:hAnsi="Times New Roman" w:cs="Times New Roman"/>
                <w:sz w:val="16"/>
                <w:szCs w:val="16"/>
                <w:lang w:eastAsia="zh-CN"/>
              </w:rPr>
            </w:pPr>
            <w:r w:rsidRPr="00DF5D9A">
              <w:br w:type="page"/>
            </w:r>
            <w:r w:rsidRPr="00DF5D9A">
              <w:rPr>
                <w:rFonts w:ascii="Times New Roman" w:hAnsi="Times New Roman" w:cs="Times New Roman" w:hint="eastAsia"/>
                <w:sz w:val="16"/>
                <w:szCs w:val="16"/>
                <w:lang w:eastAsia="zh-CN"/>
              </w:rPr>
              <w:t>9</w:t>
            </w:r>
          </w:p>
        </w:tc>
        <w:tc>
          <w:tcPr>
            <w:tcW w:w="1530" w:type="dxa"/>
          </w:tcPr>
          <w:p w14:paraId="759A60F9"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E8718E8"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FD35E3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AD226F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B2DBA6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454F81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6ABEF2D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3A77AD9A" w14:textId="25542AF7"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1C4BB1F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1EF6C2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0" w:type="dxa"/>
          </w:tcPr>
          <w:p w14:paraId="7B96081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45C10D28" w14:textId="2900FB4E"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1A22975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540" w:type="dxa"/>
          </w:tcPr>
          <w:p w14:paraId="3C15B0D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-.14</w:t>
            </w:r>
          </w:p>
        </w:tc>
      </w:tr>
      <w:tr w:rsidR="00BF464A" w:rsidRPr="00DF5D9A" w14:paraId="0D4C119D" w14:textId="77777777" w:rsidTr="00675B14">
        <w:tc>
          <w:tcPr>
            <w:tcW w:w="720" w:type="dxa"/>
          </w:tcPr>
          <w:p w14:paraId="27925AAE"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34AD83C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FA5367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002776E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508752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08208D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79B165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63B595A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483C3CFE" w14:textId="25B5B44E"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9FCB95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7F5EE2A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0" w:type="dxa"/>
          </w:tcPr>
          <w:p w14:paraId="7629BBF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3A1BEAE3" w14:textId="46D2ED6D"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5C0ED45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-.04</w:t>
            </w:r>
          </w:p>
        </w:tc>
        <w:tc>
          <w:tcPr>
            <w:tcW w:w="540" w:type="dxa"/>
          </w:tcPr>
          <w:p w14:paraId="3FF3F6B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-.04</w:t>
            </w:r>
          </w:p>
        </w:tc>
      </w:tr>
      <w:tr w:rsidR="00BF464A" w:rsidRPr="00DF5D9A" w14:paraId="006CE964" w14:textId="77777777" w:rsidTr="00675B14">
        <w:tc>
          <w:tcPr>
            <w:tcW w:w="720" w:type="dxa"/>
          </w:tcPr>
          <w:p w14:paraId="3A4C6CAE"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20F23557"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6F5143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0314372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994921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13B605D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490A75B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31522C2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3874524C" w14:textId="24EB4751"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6185F2B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0" w:type="dxa"/>
          </w:tcPr>
          <w:p w14:paraId="6ABC5C4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572CB974" w14:textId="711BA44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69D370A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540" w:type="dxa"/>
          </w:tcPr>
          <w:p w14:paraId="6F969F5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BF464A" w:rsidRPr="00DF5D9A" w14:paraId="0D7148E6" w14:textId="77777777" w:rsidTr="00675B14">
        <w:tc>
          <w:tcPr>
            <w:tcW w:w="720" w:type="dxa"/>
          </w:tcPr>
          <w:p w14:paraId="6D4247C4"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22C80B0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F5B4B2D"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C5FFC6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2963BDD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27685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47E1A45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36696B5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054830D1" w14:textId="4C7AE873"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3D85829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Agreeable</w:t>
            </w:r>
          </w:p>
        </w:tc>
        <w:tc>
          <w:tcPr>
            <w:tcW w:w="1170" w:type="dxa"/>
          </w:tcPr>
          <w:p w14:paraId="45EFAB5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450" w:type="dxa"/>
          </w:tcPr>
          <w:p w14:paraId="168C9281" w14:textId="223472E6"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29DD224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540" w:type="dxa"/>
          </w:tcPr>
          <w:p w14:paraId="2379A9B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BF464A" w:rsidRPr="00DF5D9A" w14:paraId="4E737971" w14:textId="77777777" w:rsidTr="00675B14">
        <w:tc>
          <w:tcPr>
            <w:tcW w:w="720" w:type="dxa"/>
          </w:tcPr>
          <w:p w14:paraId="4E064A7D"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530" w:type="dxa"/>
          </w:tcPr>
          <w:p w14:paraId="62647A5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43B57E9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4C763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1046682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816E81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1D2126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170" w:type="dxa"/>
          </w:tcPr>
          <w:p w14:paraId="131973E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260" w:type="dxa"/>
          </w:tcPr>
          <w:p w14:paraId="5280475F" w14:textId="5128A357"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1E3EFB4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713A9E9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Emotionally stable</w:t>
            </w:r>
          </w:p>
        </w:tc>
        <w:tc>
          <w:tcPr>
            <w:tcW w:w="1170" w:type="dxa"/>
          </w:tcPr>
          <w:p w14:paraId="70E40CB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450" w:type="dxa"/>
          </w:tcPr>
          <w:p w14:paraId="77C85896" w14:textId="1F0F2CE1"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40" w:type="dxa"/>
          </w:tcPr>
          <w:p w14:paraId="5BFB74C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.06</w:t>
            </w:r>
          </w:p>
        </w:tc>
        <w:tc>
          <w:tcPr>
            <w:tcW w:w="540" w:type="dxa"/>
          </w:tcPr>
          <w:p w14:paraId="58BC64C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.07</w:t>
            </w:r>
          </w:p>
        </w:tc>
      </w:tr>
    </w:tbl>
    <w:p w14:paraId="3F06B8A5" w14:textId="77777777" w:rsidR="00E653C9" w:rsidRPr="00DF5D9A" w:rsidRDefault="00E653C9" w:rsidP="00E653C9">
      <w:pPr>
        <w:spacing w:after="0"/>
        <w:jc w:val="right"/>
        <w:rPr>
          <w:rFonts w:ascii="Times New Roman" w:hAnsi="Times New Roman" w:cs="Times New Roman"/>
          <w:sz w:val="18"/>
          <w:szCs w:val="18"/>
        </w:rPr>
      </w:pPr>
      <w:r w:rsidRPr="00DF5D9A">
        <w:rPr>
          <w:rFonts w:ascii="Times New Roman" w:hAnsi="Times New Roman" w:cs="Times New Roman"/>
          <w:sz w:val="18"/>
          <w:szCs w:val="18"/>
        </w:rPr>
        <w:t>(</w:t>
      </w:r>
      <w:proofErr w:type="gramStart"/>
      <w:r w:rsidRPr="00DF5D9A">
        <w:rPr>
          <w:rFonts w:ascii="Times New Roman" w:hAnsi="Times New Roman" w:cs="Times New Roman"/>
          <w:i/>
          <w:sz w:val="18"/>
          <w:szCs w:val="18"/>
        </w:rPr>
        <w:t>continued</w:t>
      </w:r>
      <w:proofErr w:type="gramEnd"/>
      <w:r w:rsidRPr="00DF5D9A">
        <w:rPr>
          <w:rFonts w:ascii="Times New Roman" w:hAnsi="Times New Roman" w:cs="Times New Roman"/>
          <w:sz w:val="18"/>
          <w:szCs w:val="18"/>
        </w:rPr>
        <w:t>)</w:t>
      </w:r>
    </w:p>
    <w:p w14:paraId="7FE66E8D"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br w:type="page"/>
      </w:r>
    </w:p>
    <w:p w14:paraId="462C048B"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DF5D9A" w14:paraId="69C077D2" w14:textId="77777777" w:rsidTr="00675B14">
        <w:tc>
          <w:tcPr>
            <w:tcW w:w="709" w:type="dxa"/>
            <w:tcBorders>
              <w:top w:val="double" w:sz="4" w:space="0" w:color="auto"/>
              <w:bottom w:val="single" w:sz="4" w:space="0" w:color="auto"/>
            </w:tcBorders>
            <w:vAlign w:val="bottom"/>
          </w:tcPr>
          <w:p w14:paraId="21B722F0"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00C3FDE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23F5B54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BF464A" w:rsidRPr="00DF5D9A" w14:paraId="2748A94F" w14:textId="77777777" w:rsidTr="00675B14">
        <w:trPr>
          <w:trHeight w:val="585"/>
        </w:trPr>
        <w:tc>
          <w:tcPr>
            <w:tcW w:w="709" w:type="dxa"/>
            <w:tcBorders>
              <w:top w:val="single" w:sz="4" w:space="0" w:color="auto"/>
            </w:tcBorders>
          </w:tcPr>
          <w:p w14:paraId="17C1B3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BFD5496"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Borders>
              <w:top w:val="single" w:sz="4" w:space="0" w:color="auto"/>
            </w:tcBorders>
          </w:tcPr>
          <w:p w14:paraId="00B4192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single" w:sz="4" w:space="0" w:color="auto"/>
            </w:tcBorders>
          </w:tcPr>
          <w:p w14:paraId="1836985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Borders>
              <w:top w:val="single" w:sz="4" w:space="0" w:color="auto"/>
            </w:tcBorders>
          </w:tcPr>
          <w:p w14:paraId="017FCB9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Borders>
              <w:top w:val="single" w:sz="4" w:space="0" w:color="auto"/>
            </w:tcBorders>
          </w:tcPr>
          <w:p w14:paraId="1EB11F1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single" w:sz="4" w:space="0" w:color="auto"/>
            </w:tcBorders>
          </w:tcPr>
          <w:p w14:paraId="0C030B18" w14:textId="24397946"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6BCD487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Borders>
              <w:top w:val="single" w:sz="4" w:space="0" w:color="auto"/>
            </w:tcBorders>
          </w:tcPr>
          <w:p w14:paraId="3D63137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Borders>
              <w:top w:val="single" w:sz="4" w:space="0" w:color="auto"/>
            </w:tcBorders>
          </w:tcPr>
          <w:p w14:paraId="2F6F3C05" w14:textId="4BEE3B7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Borders>
              <w:top w:val="single" w:sz="4" w:space="0" w:color="auto"/>
            </w:tcBorders>
          </w:tcPr>
          <w:p w14:paraId="595E5B0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-.03</w:t>
            </w:r>
          </w:p>
        </w:tc>
        <w:tc>
          <w:tcPr>
            <w:tcW w:w="486" w:type="dxa"/>
            <w:tcBorders>
              <w:top w:val="single" w:sz="4" w:space="0" w:color="auto"/>
            </w:tcBorders>
          </w:tcPr>
          <w:p w14:paraId="13D6821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-.03</w:t>
            </w:r>
          </w:p>
        </w:tc>
      </w:tr>
      <w:tr w:rsidR="00BF464A" w:rsidRPr="00DF5D9A" w14:paraId="2AF391E3" w14:textId="77777777" w:rsidTr="00675B14">
        <w:trPr>
          <w:trHeight w:val="585"/>
        </w:trPr>
        <w:tc>
          <w:tcPr>
            <w:tcW w:w="709" w:type="dxa"/>
          </w:tcPr>
          <w:p w14:paraId="2993FB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9</w:t>
            </w:r>
          </w:p>
        </w:tc>
        <w:tc>
          <w:tcPr>
            <w:tcW w:w="1451" w:type="dxa"/>
          </w:tcPr>
          <w:p w14:paraId="2D146E7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3DE54D3"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0368DFB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95B711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40EFBC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DDE4C3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41E15D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139E1A8" w14:textId="0D6CE1B6"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4492B51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Emotionally stable</w:t>
            </w:r>
          </w:p>
        </w:tc>
        <w:tc>
          <w:tcPr>
            <w:tcW w:w="1170" w:type="dxa"/>
          </w:tcPr>
          <w:p w14:paraId="4B3ACD2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Pr>
          <w:p w14:paraId="29DD7D81" w14:textId="251BB88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31248F0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486" w:type="dxa"/>
          </w:tcPr>
          <w:p w14:paraId="628F351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.16</w:t>
            </w:r>
          </w:p>
        </w:tc>
      </w:tr>
      <w:tr w:rsidR="00BF464A" w:rsidRPr="00DF5D9A" w14:paraId="0B1E47C5" w14:textId="77777777" w:rsidTr="00675B14">
        <w:trPr>
          <w:trHeight w:val="585"/>
        </w:trPr>
        <w:tc>
          <w:tcPr>
            <w:tcW w:w="709" w:type="dxa"/>
          </w:tcPr>
          <w:p w14:paraId="5D307A9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9</w:t>
            </w:r>
          </w:p>
        </w:tc>
        <w:tc>
          <w:tcPr>
            <w:tcW w:w="1451" w:type="dxa"/>
          </w:tcPr>
          <w:p w14:paraId="27DBFDD9"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3DA6458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EC506E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57A6D01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3589EC1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732A06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3C410AF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64E0391" w14:textId="33837387" w:rsidR="00BF464A" w:rsidRPr="00DF5D9A" w:rsidRDefault="00190242"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19EB8BB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Emotionally stable</w:t>
            </w:r>
          </w:p>
        </w:tc>
        <w:tc>
          <w:tcPr>
            <w:tcW w:w="1170" w:type="dxa"/>
          </w:tcPr>
          <w:p w14:paraId="7C5CEF7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Pr>
          <w:p w14:paraId="145B49E0" w14:textId="54F3E360"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0D2DDF4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486" w:type="dxa"/>
          </w:tcPr>
          <w:p w14:paraId="33DB9CE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BF464A" w:rsidRPr="00DF5D9A" w14:paraId="3ED25F9F" w14:textId="77777777" w:rsidTr="00675B14">
        <w:trPr>
          <w:trHeight w:val="585"/>
        </w:trPr>
        <w:tc>
          <w:tcPr>
            <w:tcW w:w="709" w:type="dxa"/>
          </w:tcPr>
          <w:p w14:paraId="23B416DA"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4EDD6B3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1F66AB1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40BD8AB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27F324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4B960B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6BFC41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35D2730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592E6AC" w14:textId="2B66B1D8"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4FA8313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027612C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0" w:type="dxa"/>
          </w:tcPr>
          <w:p w14:paraId="06BB54C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Agency</w:t>
            </w:r>
          </w:p>
        </w:tc>
        <w:tc>
          <w:tcPr>
            <w:tcW w:w="540" w:type="dxa"/>
          </w:tcPr>
          <w:p w14:paraId="5BB03321" w14:textId="1DC16863"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11A66BD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.29</w:t>
            </w:r>
          </w:p>
        </w:tc>
        <w:tc>
          <w:tcPr>
            <w:tcW w:w="486" w:type="dxa"/>
          </w:tcPr>
          <w:p w14:paraId="3884197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.32</w:t>
            </w:r>
          </w:p>
        </w:tc>
      </w:tr>
      <w:tr w:rsidR="00BF464A" w:rsidRPr="00DF5D9A" w14:paraId="58B591A9" w14:textId="77777777" w:rsidTr="00675B14">
        <w:trPr>
          <w:trHeight w:val="585"/>
        </w:trPr>
        <w:tc>
          <w:tcPr>
            <w:tcW w:w="709" w:type="dxa"/>
          </w:tcPr>
          <w:p w14:paraId="27AB2BBB"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6CB97E0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32484E6"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4B0B216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50E437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0F3E0EA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AC51D3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56FFC80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DA9EC6B" w14:textId="1FCE6B4B"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6ADF94F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70" w:type="dxa"/>
          </w:tcPr>
          <w:p w14:paraId="1E62CE9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4F9CC1FC" w14:textId="4CF6E11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4BCACAC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.10</w:t>
            </w:r>
          </w:p>
        </w:tc>
        <w:tc>
          <w:tcPr>
            <w:tcW w:w="486" w:type="dxa"/>
          </w:tcPr>
          <w:p w14:paraId="3DD2BD5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.11</w:t>
            </w:r>
          </w:p>
        </w:tc>
      </w:tr>
      <w:tr w:rsidR="00BF464A" w:rsidRPr="00DF5D9A" w14:paraId="3C57FB5F" w14:textId="77777777" w:rsidTr="00675B14">
        <w:trPr>
          <w:trHeight w:val="585"/>
        </w:trPr>
        <w:tc>
          <w:tcPr>
            <w:tcW w:w="709" w:type="dxa"/>
          </w:tcPr>
          <w:p w14:paraId="48A1D3F0"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034C8C56"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2AB0732B"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4E3F0DB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3FF09B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A2392B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1C0079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4EEF090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33A836C" w14:textId="36269FE0"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Short</w:t>
            </w:r>
          </w:p>
          <w:p w14:paraId="36D0A85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7DD5FC5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70" w:type="dxa"/>
          </w:tcPr>
          <w:p w14:paraId="153EC2C5"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Communion</w:t>
            </w:r>
          </w:p>
        </w:tc>
        <w:tc>
          <w:tcPr>
            <w:tcW w:w="540" w:type="dxa"/>
          </w:tcPr>
          <w:p w14:paraId="23C2AA5A" w14:textId="02D030C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7E0E0DA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.35</w:t>
            </w:r>
          </w:p>
        </w:tc>
        <w:tc>
          <w:tcPr>
            <w:tcW w:w="486" w:type="dxa"/>
          </w:tcPr>
          <w:p w14:paraId="7C2F443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.38</w:t>
            </w:r>
          </w:p>
        </w:tc>
      </w:tr>
      <w:tr w:rsidR="00BF464A" w:rsidRPr="00DF5D9A" w14:paraId="57EC04F9" w14:textId="77777777" w:rsidTr="00675B14">
        <w:trPr>
          <w:trHeight w:val="585"/>
        </w:trPr>
        <w:tc>
          <w:tcPr>
            <w:tcW w:w="709" w:type="dxa"/>
          </w:tcPr>
          <w:p w14:paraId="165330D3"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1084C2CE"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0321C7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2D7C0EC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0B50A01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2F19A4F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5DA43B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21648ED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29C95D6C" w14:textId="07EB8142"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2D11C75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Likeable</w:t>
            </w:r>
          </w:p>
        </w:tc>
        <w:tc>
          <w:tcPr>
            <w:tcW w:w="1170" w:type="dxa"/>
          </w:tcPr>
          <w:p w14:paraId="1E19E712"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Communion</w:t>
            </w:r>
          </w:p>
        </w:tc>
        <w:tc>
          <w:tcPr>
            <w:tcW w:w="540" w:type="dxa"/>
          </w:tcPr>
          <w:p w14:paraId="62C25E6D" w14:textId="70CA815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55AD60F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.28</w:t>
            </w:r>
          </w:p>
        </w:tc>
        <w:tc>
          <w:tcPr>
            <w:tcW w:w="486" w:type="dxa"/>
          </w:tcPr>
          <w:p w14:paraId="776E277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BF464A" w:rsidRPr="00DF5D9A" w14:paraId="538D81CE" w14:textId="77777777" w:rsidTr="00675B14">
        <w:trPr>
          <w:trHeight w:val="585"/>
        </w:trPr>
        <w:tc>
          <w:tcPr>
            <w:tcW w:w="709" w:type="dxa"/>
          </w:tcPr>
          <w:p w14:paraId="1487A617"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32FB8DD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77CF72C"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023482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34949D1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45C7FA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B994DBC"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3347DDA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70ECD31" w14:textId="23D0D890"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Short </w:t>
            </w:r>
          </w:p>
          <w:p w14:paraId="3DE2D13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418184A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Funny</w:t>
            </w:r>
          </w:p>
        </w:tc>
        <w:tc>
          <w:tcPr>
            <w:tcW w:w="1170" w:type="dxa"/>
          </w:tcPr>
          <w:p w14:paraId="20CAA15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Pr>
          <w:p w14:paraId="189C093B" w14:textId="1E10E182"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351ADD9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.14</w:t>
            </w:r>
          </w:p>
        </w:tc>
        <w:tc>
          <w:tcPr>
            <w:tcW w:w="486" w:type="dxa"/>
          </w:tcPr>
          <w:p w14:paraId="62B4F7A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BF464A" w:rsidRPr="00DF5D9A" w14:paraId="603AE86E" w14:textId="77777777" w:rsidTr="00675B14">
        <w:trPr>
          <w:trHeight w:val="585"/>
        </w:trPr>
        <w:tc>
          <w:tcPr>
            <w:tcW w:w="709" w:type="dxa"/>
          </w:tcPr>
          <w:p w14:paraId="76B9A841"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4B78BF72"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72555FBD"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5046C20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58D936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35BC31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258DEF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366E82B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489AAB22" w14:textId="08A7FFDD"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70A417B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Funny</w:t>
            </w:r>
          </w:p>
        </w:tc>
        <w:tc>
          <w:tcPr>
            <w:tcW w:w="1170" w:type="dxa"/>
          </w:tcPr>
          <w:p w14:paraId="622E6B3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40" w:type="dxa"/>
          </w:tcPr>
          <w:p w14:paraId="29D435E9" w14:textId="300F6746"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4D24FB1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.14</w:t>
            </w:r>
          </w:p>
        </w:tc>
        <w:tc>
          <w:tcPr>
            <w:tcW w:w="486" w:type="dxa"/>
          </w:tcPr>
          <w:p w14:paraId="1EC0A9B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BF464A" w:rsidRPr="00DF5D9A" w14:paraId="15FB89CA" w14:textId="77777777" w:rsidTr="00675B14">
        <w:trPr>
          <w:trHeight w:val="585"/>
        </w:trPr>
        <w:tc>
          <w:tcPr>
            <w:tcW w:w="709" w:type="dxa"/>
          </w:tcPr>
          <w:p w14:paraId="4EF3AAD6"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74EDBCA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5F6AC4CE"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E0CFBF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732AE022"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4EE57B6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4BBEC6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4869A21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177BD7F9" w14:textId="59F9C5CA"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Short </w:t>
            </w:r>
          </w:p>
          <w:p w14:paraId="051924DB"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30A79E4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Exaggerates abilities</w:t>
            </w:r>
          </w:p>
        </w:tc>
        <w:tc>
          <w:tcPr>
            <w:tcW w:w="1170" w:type="dxa"/>
          </w:tcPr>
          <w:p w14:paraId="296FF6E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475F4E49" w14:textId="5E25BCA9"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2E4B2EF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.25</w:t>
            </w:r>
          </w:p>
        </w:tc>
        <w:tc>
          <w:tcPr>
            <w:tcW w:w="486" w:type="dxa"/>
          </w:tcPr>
          <w:p w14:paraId="1555C1E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.27</w:t>
            </w:r>
          </w:p>
        </w:tc>
      </w:tr>
      <w:tr w:rsidR="00BF464A" w:rsidRPr="00DF5D9A" w14:paraId="7840E6CC" w14:textId="77777777" w:rsidTr="00675B14">
        <w:trPr>
          <w:trHeight w:val="585"/>
        </w:trPr>
        <w:tc>
          <w:tcPr>
            <w:tcW w:w="709" w:type="dxa"/>
          </w:tcPr>
          <w:p w14:paraId="6DE1D4EF"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0BB2CAC4"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519711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C140F18"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4893C4B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7EF694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66A6310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10B4369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C9EC5D2" w14:textId="68C376E9"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2218055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Exaggerates abilities</w:t>
            </w:r>
          </w:p>
        </w:tc>
        <w:tc>
          <w:tcPr>
            <w:tcW w:w="1170" w:type="dxa"/>
          </w:tcPr>
          <w:p w14:paraId="0E92DF9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339746D1" w14:textId="2DB5A87B"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4D849FE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.34</w:t>
            </w:r>
          </w:p>
        </w:tc>
        <w:tc>
          <w:tcPr>
            <w:tcW w:w="486" w:type="dxa"/>
          </w:tcPr>
          <w:p w14:paraId="73F77B44"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BF464A" w:rsidRPr="00DF5D9A" w14:paraId="6DCCAA83" w14:textId="77777777" w:rsidTr="00675B14">
        <w:trPr>
          <w:trHeight w:val="585"/>
        </w:trPr>
        <w:tc>
          <w:tcPr>
            <w:tcW w:w="709" w:type="dxa"/>
          </w:tcPr>
          <w:p w14:paraId="6CE30D21"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5D7B8FEA"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684CF79F"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6BC4730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A7D3BA3"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6165DEA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1C1C02A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799F049A"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648087C5" w14:textId="2D0D3660"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Short </w:t>
            </w:r>
          </w:p>
          <w:p w14:paraId="31E58C4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acquaintance</w:t>
            </w:r>
          </w:p>
        </w:tc>
        <w:tc>
          <w:tcPr>
            <w:tcW w:w="1440" w:type="dxa"/>
          </w:tcPr>
          <w:p w14:paraId="4E432EF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Arrogant</w:t>
            </w:r>
          </w:p>
        </w:tc>
        <w:tc>
          <w:tcPr>
            <w:tcW w:w="1170" w:type="dxa"/>
          </w:tcPr>
          <w:p w14:paraId="026ED71D"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713F2B47" w14:textId="6EEBC37C"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1F6C4865"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486" w:type="dxa"/>
          </w:tcPr>
          <w:p w14:paraId="18221001"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BF464A" w:rsidRPr="00DF5D9A" w14:paraId="346C47ED" w14:textId="77777777" w:rsidTr="00675B14">
        <w:trPr>
          <w:trHeight w:val="585"/>
        </w:trPr>
        <w:tc>
          <w:tcPr>
            <w:tcW w:w="709" w:type="dxa"/>
          </w:tcPr>
          <w:p w14:paraId="5FB64D9D" w14:textId="77777777" w:rsidR="00BF464A" w:rsidRPr="00DF5D9A" w:rsidRDefault="00BF464A" w:rsidP="00BF464A">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9</w:t>
            </w:r>
          </w:p>
        </w:tc>
        <w:tc>
          <w:tcPr>
            <w:tcW w:w="1451" w:type="dxa"/>
          </w:tcPr>
          <w:p w14:paraId="6FCC5AC5"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Carlson, Vazire, &amp; Oltmanns (2011)</w:t>
            </w:r>
          </w:p>
          <w:p w14:paraId="0DC33680" w14:textId="77777777" w:rsidR="00BF464A" w:rsidRPr="00DF5D9A" w:rsidRDefault="00BF464A" w:rsidP="00BF464A">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Study 2</w:t>
            </w:r>
          </w:p>
        </w:tc>
        <w:tc>
          <w:tcPr>
            <w:tcW w:w="1170" w:type="dxa"/>
          </w:tcPr>
          <w:p w14:paraId="150E749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810" w:type="dxa"/>
          </w:tcPr>
          <w:p w14:paraId="669B7F2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Pr>
          <w:p w14:paraId="7669BAC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512F6CA9"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23687FB7"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Pr>
          <w:p w14:paraId="7AF84DAB" w14:textId="65B7583E" w:rsidR="00BF464A" w:rsidRPr="00DF5D9A" w:rsidRDefault="003154B1" w:rsidP="00BF464A">
            <w:pPr>
              <w:jc w:val="center"/>
              <w:rPr>
                <w:rFonts w:ascii="Times New Roman" w:hAnsi="Times New Roman" w:cs="Times New Roman"/>
                <w:sz w:val="16"/>
                <w:szCs w:val="16"/>
              </w:rPr>
            </w:pPr>
            <w:r w:rsidRPr="00DF5D9A">
              <w:rPr>
                <w:rFonts w:ascii="Times New Roman" w:hAnsi="Times New Roman" w:cs="Times New Roman"/>
                <w:sz w:val="16"/>
                <w:szCs w:val="16"/>
              </w:rPr>
              <w:t xml:space="preserve">Long </w:t>
            </w:r>
            <w:r w:rsidR="00BF464A" w:rsidRPr="00DF5D9A">
              <w:rPr>
                <w:rFonts w:ascii="Times New Roman" w:hAnsi="Times New Roman" w:cs="Times New Roman"/>
                <w:sz w:val="16"/>
                <w:szCs w:val="16"/>
              </w:rPr>
              <w:t>acquaintance</w:t>
            </w:r>
          </w:p>
        </w:tc>
        <w:tc>
          <w:tcPr>
            <w:tcW w:w="1440" w:type="dxa"/>
          </w:tcPr>
          <w:p w14:paraId="22C8902F"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Arrogant</w:t>
            </w:r>
          </w:p>
        </w:tc>
        <w:tc>
          <w:tcPr>
            <w:tcW w:w="1170" w:type="dxa"/>
          </w:tcPr>
          <w:p w14:paraId="035026AE"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34E89F41" w14:textId="45C12774"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71</w:t>
            </w:r>
          </w:p>
        </w:tc>
        <w:tc>
          <w:tcPr>
            <w:tcW w:w="504" w:type="dxa"/>
          </w:tcPr>
          <w:p w14:paraId="5B324360"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.38</w:t>
            </w:r>
          </w:p>
        </w:tc>
        <w:tc>
          <w:tcPr>
            <w:tcW w:w="486" w:type="dxa"/>
          </w:tcPr>
          <w:p w14:paraId="324FA4A6" w14:textId="77777777" w:rsidR="00BF464A" w:rsidRPr="00DF5D9A" w:rsidRDefault="00BF464A" w:rsidP="00BF464A">
            <w:pPr>
              <w:jc w:val="center"/>
              <w:rPr>
                <w:rFonts w:ascii="Times New Roman" w:hAnsi="Times New Roman" w:cs="Times New Roman"/>
                <w:sz w:val="16"/>
                <w:szCs w:val="16"/>
              </w:rPr>
            </w:pPr>
            <w:r w:rsidRPr="00DF5D9A">
              <w:rPr>
                <w:rFonts w:ascii="Times New Roman" w:hAnsi="Times New Roman" w:cs="Times New Roman"/>
                <w:sz w:val="16"/>
                <w:szCs w:val="16"/>
              </w:rPr>
              <w:t>.42</w:t>
            </w:r>
          </w:p>
        </w:tc>
      </w:tr>
    </w:tbl>
    <w:p w14:paraId="39101DD9" w14:textId="77777777" w:rsidR="00E653C9" w:rsidRPr="00DF5D9A"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DF5D9A" w:rsidRDefault="00E653C9" w:rsidP="00E653C9">
      <w:pPr>
        <w:spacing w:after="0"/>
        <w:ind w:leftChars="5200" w:left="11440"/>
        <w:jc w:val="center"/>
        <w:rPr>
          <w:rFonts w:ascii="Times New Roman" w:hAnsi="Times New Roman" w:cs="Times New Roman"/>
          <w:sz w:val="18"/>
          <w:szCs w:val="18"/>
        </w:rPr>
      </w:pPr>
      <w:r w:rsidRPr="00DF5D9A">
        <w:rPr>
          <w:rFonts w:ascii="Times New Roman" w:hAnsi="Times New Roman" w:cs="Times New Roman"/>
          <w:sz w:val="18"/>
          <w:szCs w:val="18"/>
        </w:rPr>
        <w:t>(</w:t>
      </w:r>
      <w:proofErr w:type="gramStart"/>
      <w:r w:rsidRPr="00DF5D9A">
        <w:rPr>
          <w:rFonts w:ascii="Times New Roman" w:hAnsi="Times New Roman" w:cs="Times New Roman"/>
          <w:i/>
          <w:sz w:val="18"/>
          <w:szCs w:val="18"/>
        </w:rPr>
        <w:t>continued</w:t>
      </w:r>
      <w:proofErr w:type="gramEnd"/>
      <w:r w:rsidRPr="00DF5D9A">
        <w:rPr>
          <w:rFonts w:ascii="Times New Roman" w:hAnsi="Times New Roman" w:cs="Times New Roman"/>
          <w:sz w:val="18"/>
          <w:szCs w:val="18"/>
        </w:rPr>
        <w:t>)</w:t>
      </w:r>
    </w:p>
    <w:p w14:paraId="0C18A97F"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br w:type="page"/>
      </w:r>
      <w:r w:rsidRPr="00DF5D9A">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DF5D9A"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0609DCF0"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1994A62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5B783568" w14:textId="77777777" w:rsidTr="00675B14">
        <w:trPr>
          <w:trHeight w:val="339"/>
        </w:trPr>
        <w:tc>
          <w:tcPr>
            <w:tcW w:w="718" w:type="dxa"/>
            <w:tcBorders>
              <w:top w:val="single" w:sz="4" w:space="0" w:color="auto"/>
            </w:tcBorders>
          </w:tcPr>
          <w:p w14:paraId="49661D6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DF5D9A" w:rsidRDefault="00E653C9" w:rsidP="00675B14">
            <w:pPr>
              <w:jc w:val="both"/>
              <w:rPr>
                <w:rFonts w:ascii="Times New Roman" w:hAnsi="Times New Roman" w:cs="Times New Roman"/>
                <w:sz w:val="16"/>
                <w:szCs w:val="16"/>
                <w:lang w:eastAsia="zh-CN"/>
              </w:rPr>
            </w:pPr>
            <w:r w:rsidRPr="00DF5D9A">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E653C9" w:rsidRPr="00DF5D9A" w14:paraId="3F293AE4" w14:textId="77777777" w:rsidTr="00675B14">
        <w:trPr>
          <w:trHeight w:val="328"/>
        </w:trPr>
        <w:tc>
          <w:tcPr>
            <w:tcW w:w="718" w:type="dxa"/>
          </w:tcPr>
          <w:p w14:paraId="2DA5B7A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4983C947" w14:textId="77777777" w:rsidR="00E653C9" w:rsidRPr="00DF5D9A" w:rsidRDefault="00E653C9" w:rsidP="00675B14">
            <w:pPr>
              <w:jc w:val="both"/>
              <w:rPr>
                <w:rFonts w:ascii="Times New Roman" w:hAnsi="Times New Roman" w:cs="Times New Roman"/>
                <w:sz w:val="16"/>
                <w:szCs w:val="16"/>
                <w:lang w:eastAsia="zh-CN"/>
              </w:rPr>
            </w:pPr>
            <w:r w:rsidRPr="00DF5D9A">
              <w:rPr>
                <w:rFonts w:ascii="Times New Roman" w:hAnsi="Times New Roman" w:cs="Times New Roman"/>
                <w:sz w:val="16"/>
                <w:szCs w:val="16"/>
              </w:rPr>
              <w:t>Dattner (1999)</w:t>
            </w:r>
          </w:p>
        </w:tc>
        <w:tc>
          <w:tcPr>
            <w:tcW w:w="1080" w:type="dxa"/>
          </w:tcPr>
          <w:p w14:paraId="5FCD7E6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697859C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49188E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4E13CD6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68BC06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104A3A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0AA8616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Fairness-consistency</w:t>
            </w:r>
          </w:p>
        </w:tc>
        <w:tc>
          <w:tcPr>
            <w:tcW w:w="1230" w:type="dxa"/>
          </w:tcPr>
          <w:p w14:paraId="78AE0EF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488257A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4B6893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481" w:type="dxa"/>
          </w:tcPr>
          <w:p w14:paraId="05E50CD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r>
      <w:tr w:rsidR="00E653C9" w:rsidRPr="00DF5D9A" w14:paraId="74943EC4" w14:textId="77777777" w:rsidTr="00675B14">
        <w:trPr>
          <w:trHeight w:val="339"/>
        </w:trPr>
        <w:tc>
          <w:tcPr>
            <w:tcW w:w="718" w:type="dxa"/>
          </w:tcPr>
          <w:p w14:paraId="2BC5009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3FB375F2" w14:textId="77777777" w:rsidR="00E653C9" w:rsidRPr="00DF5D9A" w:rsidRDefault="00E653C9" w:rsidP="00675B14">
            <w:pPr>
              <w:jc w:val="both"/>
              <w:rPr>
                <w:rFonts w:ascii="Times New Roman" w:hAnsi="Times New Roman" w:cs="Times New Roman"/>
                <w:sz w:val="16"/>
                <w:szCs w:val="16"/>
                <w:lang w:eastAsia="zh-CN"/>
              </w:rPr>
            </w:pPr>
            <w:r w:rsidRPr="00DF5D9A">
              <w:rPr>
                <w:rFonts w:ascii="Times New Roman" w:hAnsi="Times New Roman" w:cs="Times New Roman"/>
                <w:sz w:val="16"/>
                <w:szCs w:val="16"/>
              </w:rPr>
              <w:t>Dattner (1999)</w:t>
            </w:r>
          </w:p>
        </w:tc>
        <w:tc>
          <w:tcPr>
            <w:tcW w:w="1080" w:type="dxa"/>
          </w:tcPr>
          <w:p w14:paraId="62C092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10BCD92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7E26F7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4DA6BE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4A6AC16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7C898A1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43847F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Fairness-decision making</w:t>
            </w:r>
          </w:p>
        </w:tc>
        <w:tc>
          <w:tcPr>
            <w:tcW w:w="1230" w:type="dxa"/>
          </w:tcPr>
          <w:p w14:paraId="4D204DE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B5A572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03CEA6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481" w:type="dxa"/>
          </w:tcPr>
          <w:p w14:paraId="29D53D0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E653C9" w:rsidRPr="00DF5D9A" w14:paraId="49B435A0" w14:textId="77777777" w:rsidTr="00675B14">
        <w:trPr>
          <w:trHeight w:val="339"/>
        </w:trPr>
        <w:tc>
          <w:tcPr>
            <w:tcW w:w="718" w:type="dxa"/>
          </w:tcPr>
          <w:p w14:paraId="7638C8A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7B75CA30"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70DA7D7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090BF2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2A66FCF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4C02CB8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2247887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2D4ADF1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2C5D9F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Fairness-decision making</w:t>
            </w:r>
          </w:p>
        </w:tc>
        <w:tc>
          <w:tcPr>
            <w:tcW w:w="1230" w:type="dxa"/>
          </w:tcPr>
          <w:p w14:paraId="1EC8F7A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1ED2B7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14D5F1C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.12</w:t>
            </w:r>
          </w:p>
        </w:tc>
        <w:tc>
          <w:tcPr>
            <w:tcW w:w="481" w:type="dxa"/>
          </w:tcPr>
          <w:p w14:paraId="6EA84D8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.14</w:t>
            </w:r>
          </w:p>
        </w:tc>
      </w:tr>
      <w:tr w:rsidR="00E653C9" w:rsidRPr="00DF5D9A" w14:paraId="21E4A50D" w14:textId="77777777" w:rsidTr="00675B14">
        <w:trPr>
          <w:trHeight w:val="339"/>
        </w:trPr>
        <w:tc>
          <w:tcPr>
            <w:tcW w:w="718" w:type="dxa"/>
          </w:tcPr>
          <w:p w14:paraId="217A0A7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1F0AB82"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68F0751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6BC9C00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5D905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61BC2A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0AC48E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319FF75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60E0004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Fairness-empathy</w:t>
            </w:r>
          </w:p>
        </w:tc>
        <w:tc>
          <w:tcPr>
            <w:tcW w:w="1230" w:type="dxa"/>
          </w:tcPr>
          <w:p w14:paraId="0C773E1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5595EF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740607C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-.09</w:t>
            </w:r>
          </w:p>
        </w:tc>
        <w:tc>
          <w:tcPr>
            <w:tcW w:w="481" w:type="dxa"/>
          </w:tcPr>
          <w:p w14:paraId="266593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24101D21" w14:textId="77777777" w:rsidTr="00675B14">
        <w:trPr>
          <w:trHeight w:val="339"/>
        </w:trPr>
        <w:tc>
          <w:tcPr>
            <w:tcW w:w="718" w:type="dxa"/>
          </w:tcPr>
          <w:p w14:paraId="5B9C9B5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21FF6A1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5E95AA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2ECA42C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206F89A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71FFC3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7BEB84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154F78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24C9427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Fairness-empathy</w:t>
            </w:r>
          </w:p>
        </w:tc>
        <w:tc>
          <w:tcPr>
            <w:tcW w:w="1230" w:type="dxa"/>
          </w:tcPr>
          <w:p w14:paraId="58073E9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28F940F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7D3ECF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481" w:type="dxa"/>
          </w:tcPr>
          <w:p w14:paraId="6DA668D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0BBEA009" w14:textId="77777777" w:rsidTr="00675B14">
        <w:trPr>
          <w:trHeight w:val="328"/>
        </w:trPr>
        <w:tc>
          <w:tcPr>
            <w:tcW w:w="718" w:type="dxa"/>
          </w:tcPr>
          <w:p w14:paraId="193A309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865D94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264D783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050AE1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0D7DAD2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969AE8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565A46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6043A00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1D5E87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Fairness-equality</w:t>
            </w:r>
          </w:p>
        </w:tc>
        <w:tc>
          <w:tcPr>
            <w:tcW w:w="1230" w:type="dxa"/>
          </w:tcPr>
          <w:p w14:paraId="4E850A1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0E10AD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3468D46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.16</w:t>
            </w:r>
          </w:p>
        </w:tc>
        <w:tc>
          <w:tcPr>
            <w:tcW w:w="481" w:type="dxa"/>
          </w:tcPr>
          <w:p w14:paraId="34AA7E5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61641732" w14:textId="77777777" w:rsidTr="00675B14">
        <w:trPr>
          <w:trHeight w:val="339"/>
        </w:trPr>
        <w:tc>
          <w:tcPr>
            <w:tcW w:w="718" w:type="dxa"/>
          </w:tcPr>
          <w:p w14:paraId="2B0E427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5D19078D"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2443A6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52492E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5C7BA8A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0F0170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454D43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402AADC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405961E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Fairness-equality</w:t>
            </w:r>
          </w:p>
        </w:tc>
        <w:tc>
          <w:tcPr>
            <w:tcW w:w="1230" w:type="dxa"/>
          </w:tcPr>
          <w:p w14:paraId="400E37C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7C7FC5F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4CDA25F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481" w:type="dxa"/>
          </w:tcPr>
          <w:p w14:paraId="67EF462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.38</w:t>
            </w:r>
          </w:p>
        </w:tc>
      </w:tr>
      <w:tr w:rsidR="00E653C9" w:rsidRPr="00DF5D9A" w14:paraId="43703057" w14:textId="77777777" w:rsidTr="00675B14">
        <w:trPr>
          <w:trHeight w:val="339"/>
        </w:trPr>
        <w:tc>
          <w:tcPr>
            <w:tcW w:w="718" w:type="dxa"/>
          </w:tcPr>
          <w:p w14:paraId="57DAB3C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7C2EBDBD"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2831F8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2019A4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12D1231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7C3B6FE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0F40251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2ADBC41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4BFE6CF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Fairness-relative</w:t>
            </w:r>
          </w:p>
        </w:tc>
        <w:tc>
          <w:tcPr>
            <w:tcW w:w="1230" w:type="dxa"/>
          </w:tcPr>
          <w:p w14:paraId="7AA611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4FE9D0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57E64877" w14:textId="77777777" w:rsidR="00E653C9" w:rsidRPr="00DF5D9A" w:rsidRDefault="00E653C9" w:rsidP="00675B14">
            <w:pPr>
              <w:tabs>
                <w:tab w:val="center" w:pos="201"/>
              </w:tabs>
              <w:rPr>
                <w:rFonts w:ascii="Times New Roman" w:hAnsi="Times New Roman" w:cs="Times New Roman"/>
                <w:sz w:val="16"/>
                <w:szCs w:val="16"/>
              </w:rPr>
            </w:pPr>
            <w:r w:rsidRPr="00DF5D9A">
              <w:rPr>
                <w:rFonts w:ascii="Times New Roman" w:hAnsi="Times New Roman" w:cs="Times New Roman"/>
                <w:sz w:val="16"/>
                <w:szCs w:val="16"/>
              </w:rPr>
              <w:tab/>
              <w:t>-.12</w:t>
            </w:r>
          </w:p>
        </w:tc>
        <w:tc>
          <w:tcPr>
            <w:tcW w:w="481" w:type="dxa"/>
          </w:tcPr>
          <w:p w14:paraId="3876DFB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r>
      <w:tr w:rsidR="00E653C9" w:rsidRPr="00DF5D9A" w14:paraId="79425142" w14:textId="77777777" w:rsidTr="00675B14">
        <w:trPr>
          <w:trHeight w:val="339"/>
        </w:trPr>
        <w:tc>
          <w:tcPr>
            <w:tcW w:w="718" w:type="dxa"/>
          </w:tcPr>
          <w:p w14:paraId="41FB456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5FA38645"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1F62E1D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2F7E56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1CD8FAC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4B190E0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1B3C717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78DAE3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004892E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Fairness-relative</w:t>
            </w:r>
          </w:p>
        </w:tc>
        <w:tc>
          <w:tcPr>
            <w:tcW w:w="1230" w:type="dxa"/>
          </w:tcPr>
          <w:p w14:paraId="7B39666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41BB6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163320E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c>
          <w:tcPr>
            <w:tcW w:w="481" w:type="dxa"/>
          </w:tcPr>
          <w:p w14:paraId="4281666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.07</w:t>
            </w:r>
          </w:p>
        </w:tc>
      </w:tr>
      <w:tr w:rsidR="00E653C9" w:rsidRPr="00DF5D9A" w14:paraId="76EC249F" w14:textId="77777777" w:rsidTr="00675B14">
        <w:trPr>
          <w:trHeight w:val="339"/>
        </w:trPr>
        <w:tc>
          <w:tcPr>
            <w:tcW w:w="718" w:type="dxa"/>
          </w:tcPr>
          <w:p w14:paraId="00345B0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7393B29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04372F6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5422AE3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5182D42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3123B1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0D7156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0188C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58C9C1C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Fairness-supportiveness</w:t>
            </w:r>
          </w:p>
        </w:tc>
        <w:tc>
          <w:tcPr>
            <w:tcW w:w="1230" w:type="dxa"/>
          </w:tcPr>
          <w:p w14:paraId="4F1AD3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533716B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036E80C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-.16</w:t>
            </w:r>
          </w:p>
        </w:tc>
        <w:tc>
          <w:tcPr>
            <w:tcW w:w="481" w:type="dxa"/>
          </w:tcPr>
          <w:p w14:paraId="414E61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2667EB12" w14:textId="77777777" w:rsidTr="00675B14">
        <w:trPr>
          <w:trHeight w:val="328"/>
        </w:trPr>
        <w:tc>
          <w:tcPr>
            <w:tcW w:w="718" w:type="dxa"/>
          </w:tcPr>
          <w:p w14:paraId="5C45EFF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021452B8"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60B60AD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42CB14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03EDCC3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54C136B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135C322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2FC62F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376EBB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Fairness-supportiveness</w:t>
            </w:r>
          </w:p>
        </w:tc>
        <w:tc>
          <w:tcPr>
            <w:tcW w:w="1230" w:type="dxa"/>
          </w:tcPr>
          <w:p w14:paraId="2E12BF0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2037202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7DDA0D6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-.12</w:t>
            </w:r>
          </w:p>
        </w:tc>
        <w:tc>
          <w:tcPr>
            <w:tcW w:w="481" w:type="dxa"/>
          </w:tcPr>
          <w:p w14:paraId="314104F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-.14</w:t>
            </w:r>
          </w:p>
        </w:tc>
      </w:tr>
      <w:tr w:rsidR="00E653C9" w:rsidRPr="00DF5D9A" w14:paraId="197BAB78" w14:textId="77777777" w:rsidTr="00675B14">
        <w:trPr>
          <w:trHeight w:val="339"/>
        </w:trPr>
        <w:tc>
          <w:tcPr>
            <w:tcW w:w="718" w:type="dxa"/>
          </w:tcPr>
          <w:p w14:paraId="7BB1D0A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F9D881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097A4E2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3414A4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16E672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1D3864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4AD405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42D6601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353131A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Fairness-transaction</w:t>
            </w:r>
          </w:p>
        </w:tc>
        <w:tc>
          <w:tcPr>
            <w:tcW w:w="1230" w:type="dxa"/>
          </w:tcPr>
          <w:p w14:paraId="3B4B226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4C735C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00A3076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.09</w:t>
            </w:r>
          </w:p>
        </w:tc>
        <w:tc>
          <w:tcPr>
            <w:tcW w:w="481" w:type="dxa"/>
          </w:tcPr>
          <w:p w14:paraId="095EEB7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2905F037" w14:textId="77777777" w:rsidTr="00675B14">
        <w:trPr>
          <w:trHeight w:val="339"/>
        </w:trPr>
        <w:tc>
          <w:tcPr>
            <w:tcW w:w="718" w:type="dxa"/>
          </w:tcPr>
          <w:p w14:paraId="386DCFE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7CDC70A"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5C59C5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7AF56ED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4AA9AE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100482F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182197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BBCD0F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75A8EBD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Fairness-transaction</w:t>
            </w:r>
          </w:p>
        </w:tc>
        <w:tc>
          <w:tcPr>
            <w:tcW w:w="1230" w:type="dxa"/>
          </w:tcPr>
          <w:p w14:paraId="6C6D8B9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41905D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5A6D006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481" w:type="dxa"/>
          </w:tcPr>
          <w:p w14:paraId="22B586E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61EACCEE" w14:textId="77777777" w:rsidTr="00675B14">
        <w:trPr>
          <w:trHeight w:val="339"/>
        </w:trPr>
        <w:tc>
          <w:tcPr>
            <w:tcW w:w="718" w:type="dxa"/>
          </w:tcPr>
          <w:p w14:paraId="63DD37B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38AF10C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2F230C4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6E9A57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20C8EC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26CF798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00764A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516A52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60CB20F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Fairness-treatment</w:t>
            </w:r>
          </w:p>
        </w:tc>
        <w:tc>
          <w:tcPr>
            <w:tcW w:w="1230" w:type="dxa"/>
          </w:tcPr>
          <w:p w14:paraId="6BBC67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35DA21D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0C51E8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-.09</w:t>
            </w:r>
          </w:p>
        </w:tc>
        <w:tc>
          <w:tcPr>
            <w:tcW w:w="481" w:type="dxa"/>
          </w:tcPr>
          <w:p w14:paraId="3D5E338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r>
      <w:tr w:rsidR="00E653C9" w:rsidRPr="00DF5D9A" w14:paraId="7D67C0C3" w14:textId="77777777" w:rsidTr="00675B14">
        <w:trPr>
          <w:trHeight w:val="339"/>
        </w:trPr>
        <w:tc>
          <w:tcPr>
            <w:tcW w:w="718" w:type="dxa"/>
          </w:tcPr>
          <w:p w14:paraId="07C4A3F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1DD3554F"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4F7C86F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7752DF0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414361A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5105B6B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633F075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04092FF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6F8188F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Fairness-treatment</w:t>
            </w:r>
          </w:p>
        </w:tc>
        <w:tc>
          <w:tcPr>
            <w:tcW w:w="1230" w:type="dxa"/>
          </w:tcPr>
          <w:p w14:paraId="576F75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9FE2AC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56BC95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481" w:type="dxa"/>
          </w:tcPr>
          <w:p w14:paraId="1BCF5E7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E653C9" w:rsidRPr="00DF5D9A" w14:paraId="5BCF0940" w14:textId="77777777" w:rsidTr="00675B14">
        <w:trPr>
          <w:trHeight w:val="339"/>
        </w:trPr>
        <w:tc>
          <w:tcPr>
            <w:tcW w:w="718" w:type="dxa"/>
          </w:tcPr>
          <w:p w14:paraId="105AE84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0A8D09B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5FBA6D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0E15ED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7A3CEB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170" w:type="dxa"/>
          </w:tcPr>
          <w:p w14:paraId="0E18E48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6C036AB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5A21518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4B42B09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Fairness-voice</w:t>
            </w:r>
          </w:p>
        </w:tc>
        <w:tc>
          <w:tcPr>
            <w:tcW w:w="1230" w:type="dxa"/>
          </w:tcPr>
          <w:p w14:paraId="587D824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61FC77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2D8508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-.04</w:t>
            </w:r>
          </w:p>
        </w:tc>
        <w:tc>
          <w:tcPr>
            <w:tcW w:w="481" w:type="dxa"/>
          </w:tcPr>
          <w:p w14:paraId="639810F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-.04</w:t>
            </w:r>
          </w:p>
        </w:tc>
      </w:tr>
      <w:tr w:rsidR="00E653C9" w:rsidRPr="00DF5D9A" w14:paraId="11ABDEE7" w14:textId="77777777" w:rsidTr="00675B14">
        <w:trPr>
          <w:trHeight w:val="328"/>
        </w:trPr>
        <w:tc>
          <w:tcPr>
            <w:tcW w:w="718" w:type="dxa"/>
          </w:tcPr>
          <w:p w14:paraId="30A2C75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10</w:t>
            </w:r>
          </w:p>
        </w:tc>
        <w:tc>
          <w:tcPr>
            <w:tcW w:w="902" w:type="dxa"/>
          </w:tcPr>
          <w:p w14:paraId="6FC58448"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Dattner (1999)</w:t>
            </w:r>
          </w:p>
        </w:tc>
        <w:tc>
          <w:tcPr>
            <w:tcW w:w="1080" w:type="dxa"/>
          </w:tcPr>
          <w:p w14:paraId="0770A2C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816" w:type="dxa"/>
          </w:tcPr>
          <w:p w14:paraId="0721D0C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74" w:type="dxa"/>
          </w:tcPr>
          <w:p w14:paraId="3752973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CPI</w:t>
            </w:r>
          </w:p>
        </w:tc>
        <w:tc>
          <w:tcPr>
            <w:tcW w:w="1170" w:type="dxa"/>
          </w:tcPr>
          <w:p w14:paraId="767FF2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710" w:type="dxa"/>
          </w:tcPr>
          <w:p w14:paraId="258D74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260" w:type="dxa"/>
          </w:tcPr>
          <w:p w14:paraId="3EB069F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Long acquaintance</w:t>
            </w:r>
          </w:p>
        </w:tc>
        <w:tc>
          <w:tcPr>
            <w:tcW w:w="1361" w:type="dxa"/>
          </w:tcPr>
          <w:p w14:paraId="10DE694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Fairness-voice</w:t>
            </w:r>
          </w:p>
        </w:tc>
        <w:tc>
          <w:tcPr>
            <w:tcW w:w="1230" w:type="dxa"/>
          </w:tcPr>
          <w:p w14:paraId="3F7A5B6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630" w:type="dxa"/>
          </w:tcPr>
          <w:p w14:paraId="541173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91</w:t>
            </w:r>
          </w:p>
        </w:tc>
        <w:tc>
          <w:tcPr>
            <w:tcW w:w="618" w:type="dxa"/>
          </w:tcPr>
          <w:p w14:paraId="3C8CDE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481" w:type="dxa"/>
          </w:tcPr>
          <w:p w14:paraId="033E8CC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25CC3EA6" w14:textId="77777777" w:rsidTr="00675B14">
        <w:trPr>
          <w:trHeight w:val="169"/>
        </w:trPr>
        <w:tc>
          <w:tcPr>
            <w:tcW w:w="718" w:type="dxa"/>
          </w:tcPr>
          <w:p w14:paraId="0992FC45" w14:textId="77777777" w:rsidR="00E653C9" w:rsidRPr="00DF5D9A" w:rsidRDefault="00E653C9" w:rsidP="00675B14">
            <w:pPr>
              <w:jc w:val="center"/>
              <w:rPr>
                <w:rFonts w:ascii="Times New Roman" w:hAnsi="Times New Roman" w:cs="Times New Roman"/>
                <w:sz w:val="16"/>
                <w:szCs w:val="16"/>
              </w:rPr>
            </w:pPr>
          </w:p>
        </w:tc>
        <w:tc>
          <w:tcPr>
            <w:tcW w:w="902" w:type="dxa"/>
          </w:tcPr>
          <w:p w14:paraId="66E49DF5" w14:textId="77777777" w:rsidR="00E653C9" w:rsidRPr="00DF5D9A" w:rsidRDefault="00E653C9" w:rsidP="00675B14">
            <w:pPr>
              <w:rPr>
                <w:rFonts w:ascii="Times New Roman" w:hAnsi="Times New Roman" w:cs="Times New Roman"/>
                <w:sz w:val="16"/>
                <w:szCs w:val="16"/>
              </w:rPr>
            </w:pPr>
          </w:p>
        </w:tc>
        <w:tc>
          <w:tcPr>
            <w:tcW w:w="1080" w:type="dxa"/>
          </w:tcPr>
          <w:p w14:paraId="6B8CB75D" w14:textId="77777777" w:rsidR="00E653C9" w:rsidRPr="00DF5D9A" w:rsidRDefault="00E653C9" w:rsidP="00675B14">
            <w:pPr>
              <w:jc w:val="center"/>
              <w:rPr>
                <w:rFonts w:ascii="Times New Roman" w:hAnsi="Times New Roman" w:cs="Times New Roman"/>
                <w:sz w:val="16"/>
                <w:szCs w:val="16"/>
              </w:rPr>
            </w:pPr>
          </w:p>
        </w:tc>
        <w:tc>
          <w:tcPr>
            <w:tcW w:w="816" w:type="dxa"/>
          </w:tcPr>
          <w:p w14:paraId="10635230" w14:textId="77777777" w:rsidR="00E653C9" w:rsidRPr="00DF5D9A" w:rsidRDefault="00E653C9" w:rsidP="00675B14">
            <w:pPr>
              <w:jc w:val="center"/>
              <w:rPr>
                <w:rFonts w:ascii="Times New Roman" w:hAnsi="Times New Roman" w:cs="Times New Roman"/>
                <w:sz w:val="16"/>
                <w:szCs w:val="16"/>
              </w:rPr>
            </w:pPr>
          </w:p>
        </w:tc>
        <w:tc>
          <w:tcPr>
            <w:tcW w:w="1074" w:type="dxa"/>
          </w:tcPr>
          <w:p w14:paraId="4D54C863" w14:textId="77777777" w:rsidR="00E653C9" w:rsidRPr="00DF5D9A" w:rsidRDefault="00E653C9" w:rsidP="00675B14">
            <w:pPr>
              <w:jc w:val="center"/>
              <w:rPr>
                <w:rFonts w:ascii="Times New Roman" w:hAnsi="Times New Roman" w:cs="Times New Roman"/>
                <w:sz w:val="16"/>
                <w:szCs w:val="16"/>
              </w:rPr>
            </w:pPr>
          </w:p>
        </w:tc>
        <w:tc>
          <w:tcPr>
            <w:tcW w:w="1170" w:type="dxa"/>
          </w:tcPr>
          <w:p w14:paraId="48986CB5" w14:textId="77777777" w:rsidR="00E653C9" w:rsidRPr="00DF5D9A" w:rsidRDefault="00E653C9" w:rsidP="00675B14">
            <w:pPr>
              <w:jc w:val="center"/>
              <w:rPr>
                <w:rFonts w:ascii="Times New Roman" w:hAnsi="Times New Roman" w:cs="Times New Roman"/>
                <w:sz w:val="16"/>
                <w:szCs w:val="16"/>
              </w:rPr>
            </w:pPr>
          </w:p>
        </w:tc>
        <w:tc>
          <w:tcPr>
            <w:tcW w:w="1710" w:type="dxa"/>
          </w:tcPr>
          <w:p w14:paraId="1A8F476E" w14:textId="77777777" w:rsidR="00E653C9" w:rsidRPr="00DF5D9A" w:rsidRDefault="00E653C9" w:rsidP="00675B14">
            <w:pPr>
              <w:jc w:val="center"/>
              <w:rPr>
                <w:rFonts w:ascii="Times New Roman" w:hAnsi="Times New Roman" w:cs="Times New Roman"/>
                <w:sz w:val="16"/>
                <w:szCs w:val="16"/>
              </w:rPr>
            </w:pPr>
          </w:p>
        </w:tc>
        <w:tc>
          <w:tcPr>
            <w:tcW w:w="1260" w:type="dxa"/>
          </w:tcPr>
          <w:p w14:paraId="05B3FB1D" w14:textId="77777777" w:rsidR="00E653C9" w:rsidRPr="00DF5D9A" w:rsidRDefault="00E653C9" w:rsidP="00675B14">
            <w:pPr>
              <w:jc w:val="center"/>
              <w:rPr>
                <w:rFonts w:ascii="Times New Roman" w:hAnsi="Times New Roman" w:cs="Times New Roman"/>
                <w:sz w:val="16"/>
                <w:szCs w:val="16"/>
              </w:rPr>
            </w:pPr>
          </w:p>
        </w:tc>
        <w:tc>
          <w:tcPr>
            <w:tcW w:w="1361" w:type="dxa"/>
          </w:tcPr>
          <w:p w14:paraId="64B54B32" w14:textId="77777777" w:rsidR="00E653C9" w:rsidRPr="00DF5D9A" w:rsidRDefault="00E653C9" w:rsidP="00675B14">
            <w:pPr>
              <w:jc w:val="center"/>
              <w:rPr>
                <w:rFonts w:ascii="Times New Roman" w:hAnsi="Times New Roman" w:cs="Times New Roman"/>
                <w:sz w:val="16"/>
                <w:szCs w:val="16"/>
              </w:rPr>
            </w:pPr>
          </w:p>
        </w:tc>
        <w:tc>
          <w:tcPr>
            <w:tcW w:w="1230" w:type="dxa"/>
          </w:tcPr>
          <w:p w14:paraId="1A1297D4" w14:textId="77777777" w:rsidR="00E653C9" w:rsidRPr="00DF5D9A" w:rsidRDefault="00E653C9" w:rsidP="00675B14">
            <w:pPr>
              <w:jc w:val="center"/>
              <w:rPr>
                <w:rFonts w:ascii="Times New Roman" w:hAnsi="Times New Roman" w:cs="Times New Roman"/>
                <w:sz w:val="16"/>
                <w:szCs w:val="16"/>
              </w:rPr>
            </w:pPr>
          </w:p>
        </w:tc>
        <w:tc>
          <w:tcPr>
            <w:tcW w:w="630" w:type="dxa"/>
          </w:tcPr>
          <w:p w14:paraId="5657719D" w14:textId="77777777" w:rsidR="00E653C9" w:rsidRPr="00DF5D9A" w:rsidRDefault="00E653C9" w:rsidP="00675B14">
            <w:pPr>
              <w:jc w:val="center"/>
              <w:rPr>
                <w:rFonts w:ascii="Times New Roman" w:hAnsi="Times New Roman" w:cs="Times New Roman"/>
                <w:sz w:val="16"/>
                <w:szCs w:val="16"/>
              </w:rPr>
            </w:pPr>
          </w:p>
        </w:tc>
        <w:tc>
          <w:tcPr>
            <w:tcW w:w="618" w:type="dxa"/>
          </w:tcPr>
          <w:p w14:paraId="73AE6674" w14:textId="77777777" w:rsidR="00E653C9" w:rsidRPr="00DF5D9A" w:rsidRDefault="00E653C9" w:rsidP="00675B14">
            <w:pPr>
              <w:jc w:val="center"/>
              <w:rPr>
                <w:rFonts w:ascii="Times New Roman" w:hAnsi="Times New Roman" w:cs="Times New Roman"/>
                <w:sz w:val="16"/>
                <w:szCs w:val="16"/>
              </w:rPr>
            </w:pPr>
          </w:p>
        </w:tc>
        <w:tc>
          <w:tcPr>
            <w:tcW w:w="481" w:type="dxa"/>
          </w:tcPr>
          <w:p w14:paraId="049D68DB" w14:textId="77777777" w:rsidR="00E653C9" w:rsidRPr="00DF5D9A" w:rsidRDefault="00E653C9" w:rsidP="00675B14">
            <w:pPr>
              <w:jc w:val="center"/>
              <w:rPr>
                <w:rFonts w:ascii="Times New Roman" w:hAnsi="Times New Roman" w:cs="Times New Roman"/>
                <w:sz w:val="16"/>
                <w:szCs w:val="16"/>
              </w:rPr>
            </w:pPr>
          </w:p>
        </w:tc>
      </w:tr>
    </w:tbl>
    <w:p w14:paraId="278C3CC6" w14:textId="77777777" w:rsidR="00E653C9" w:rsidRPr="00DF5D9A" w:rsidRDefault="00E653C9" w:rsidP="00E653C9">
      <w:pPr>
        <w:spacing w:after="0"/>
        <w:jc w:val="right"/>
        <w:rPr>
          <w:rFonts w:ascii="Times New Roman" w:hAnsi="Times New Roman" w:cs="Times New Roman"/>
          <w:lang w:eastAsia="zh-CN"/>
        </w:rPr>
      </w:pPr>
      <w:r w:rsidRPr="00DF5D9A">
        <w:rPr>
          <w:rFonts w:ascii="Times New Roman" w:hAnsi="Times New Roman" w:cs="Times New Roman"/>
          <w:i/>
          <w:sz w:val="18"/>
          <w:szCs w:val="18"/>
        </w:rPr>
        <w:t>(</w:t>
      </w:r>
      <w:proofErr w:type="gramStart"/>
      <w:r w:rsidRPr="00DF5D9A">
        <w:rPr>
          <w:rFonts w:ascii="Times New Roman" w:hAnsi="Times New Roman" w:cs="Times New Roman"/>
          <w:i/>
          <w:sz w:val="18"/>
          <w:szCs w:val="18"/>
        </w:rPr>
        <w:t>continued</w:t>
      </w:r>
      <w:proofErr w:type="gramEnd"/>
      <w:r w:rsidRPr="00DF5D9A">
        <w:rPr>
          <w:rFonts w:ascii="Times New Roman" w:hAnsi="Times New Roman" w:cs="Times New Roman"/>
          <w:i/>
          <w:sz w:val="18"/>
          <w:szCs w:val="18"/>
        </w:rPr>
        <w:t>)</w:t>
      </w:r>
      <w:r w:rsidRPr="00DF5D9A">
        <w:rPr>
          <w:rFonts w:ascii="Times New Roman" w:hAnsi="Times New Roman" w:cs="Times New Roman"/>
        </w:rPr>
        <w:br w:type="page"/>
      </w:r>
      <w:r w:rsidRPr="00DF5D9A">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DF5D9A"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229" w:type="dxa"/>
            <w:tcBorders>
              <w:top w:val="double" w:sz="4" w:space="0" w:color="auto"/>
              <w:left w:val="nil"/>
              <w:bottom w:val="single" w:sz="4" w:space="0" w:color="auto"/>
              <w:right w:val="nil"/>
            </w:tcBorders>
            <w:vAlign w:val="bottom"/>
          </w:tcPr>
          <w:p w14:paraId="293694E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6047FC6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shd w:val="clear" w:color="auto" w:fill="FFFFFF"/>
              </w:rPr>
              <w:t>p̂</w:t>
            </w:r>
          </w:p>
        </w:tc>
      </w:tr>
      <w:tr w:rsidR="00E653C9" w:rsidRPr="00DF5D9A"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11</w:t>
            </w:r>
          </w:p>
          <w:p w14:paraId="2F3DC053" w14:textId="77777777" w:rsidR="00E653C9" w:rsidRPr="00DF5D9A" w:rsidRDefault="00E653C9" w:rsidP="00675B14">
            <w:pPr>
              <w:jc w:val="center"/>
              <w:rPr>
                <w:rFonts w:ascii="Times New Roman" w:hAnsi="Times New Roman" w:cs="Times New Roman"/>
                <w:sz w:val="16"/>
                <w:szCs w:val="16"/>
                <w:lang w:eastAsia="zh-CN"/>
              </w:rPr>
            </w:pPr>
          </w:p>
        </w:tc>
        <w:tc>
          <w:tcPr>
            <w:tcW w:w="1382" w:type="dxa"/>
            <w:tcBorders>
              <w:top w:val="single" w:sz="4" w:space="0" w:color="auto"/>
              <w:left w:val="nil"/>
              <w:bottom w:val="nil"/>
              <w:right w:val="nil"/>
            </w:tcBorders>
          </w:tcPr>
          <w:p w14:paraId="6F07FA54" w14:textId="334A31D2"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Dufner</w:t>
            </w:r>
            <w:r w:rsidR="00BC07BE" w:rsidRPr="00DF5D9A">
              <w:rPr>
                <w:rFonts w:ascii="Times New Roman" w:hAnsi="Times New Roman" w:cs="Times New Roman" w:hint="eastAsia"/>
                <w:sz w:val="16"/>
                <w:szCs w:val="16"/>
                <w:lang w:eastAsia="zh-CN"/>
              </w:rPr>
              <w:t xml:space="preserve"> et al.,</w:t>
            </w:r>
          </w:p>
          <w:p w14:paraId="201B61FA"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(2013)</w:t>
            </w:r>
          </w:p>
        </w:tc>
        <w:tc>
          <w:tcPr>
            <w:tcW w:w="1087" w:type="dxa"/>
            <w:tcBorders>
              <w:top w:val="single" w:sz="4" w:space="0" w:color="auto"/>
              <w:left w:val="nil"/>
              <w:bottom w:val="nil"/>
              <w:right w:val="nil"/>
            </w:tcBorders>
          </w:tcPr>
          <w:p w14:paraId="558A78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NPI</w:t>
            </w:r>
          </w:p>
        </w:tc>
        <w:tc>
          <w:tcPr>
            <w:tcW w:w="1229" w:type="dxa"/>
            <w:tcBorders>
              <w:top w:val="single" w:sz="4" w:space="0" w:color="auto"/>
              <w:left w:val="nil"/>
              <w:bottom w:val="nil"/>
              <w:right w:val="nil"/>
            </w:tcBorders>
          </w:tcPr>
          <w:p w14:paraId="3F976D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w:t>
            </w:r>
          </w:p>
        </w:tc>
        <w:tc>
          <w:tcPr>
            <w:tcW w:w="1317" w:type="dxa"/>
            <w:tcBorders>
              <w:top w:val="single" w:sz="4" w:space="0" w:color="auto"/>
              <w:left w:val="nil"/>
              <w:bottom w:val="nil"/>
              <w:right w:val="nil"/>
            </w:tcBorders>
          </w:tcPr>
          <w:p w14:paraId="5D12819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23" w:type="dxa"/>
            <w:tcBorders>
              <w:top w:val="single" w:sz="4" w:space="0" w:color="auto"/>
              <w:left w:val="nil"/>
              <w:bottom w:val="nil"/>
              <w:right w:val="nil"/>
            </w:tcBorders>
          </w:tcPr>
          <w:p w14:paraId="20ACB98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337</w:t>
            </w:r>
          </w:p>
        </w:tc>
        <w:tc>
          <w:tcPr>
            <w:tcW w:w="531" w:type="dxa"/>
            <w:tcBorders>
              <w:top w:val="single" w:sz="4" w:space="0" w:color="auto"/>
              <w:left w:val="nil"/>
              <w:bottom w:val="nil"/>
              <w:right w:val="nil"/>
            </w:tcBorders>
          </w:tcPr>
          <w:p w14:paraId="1D5668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.41</w:t>
            </w:r>
          </w:p>
        </w:tc>
        <w:tc>
          <w:tcPr>
            <w:tcW w:w="496" w:type="dxa"/>
            <w:tcBorders>
              <w:top w:val="single" w:sz="4" w:space="0" w:color="auto"/>
              <w:left w:val="nil"/>
              <w:bottom w:val="nil"/>
              <w:right w:val="nil"/>
            </w:tcBorders>
          </w:tcPr>
          <w:p w14:paraId="16E9606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.46</w:t>
            </w:r>
          </w:p>
        </w:tc>
      </w:tr>
      <w:tr w:rsidR="00E653C9" w:rsidRPr="00DF5D9A"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11</w:t>
            </w:r>
          </w:p>
        </w:tc>
        <w:tc>
          <w:tcPr>
            <w:tcW w:w="1382" w:type="dxa"/>
            <w:tcBorders>
              <w:top w:val="nil"/>
              <w:left w:val="nil"/>
              <w:bottom w:val="nil"/>
              <w:right w:val="nil"/>
            </w:tcBorders>
          </w:tcPr>
          <w:p w14:paraId="253546A7" w14:textId="40662054"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Dufner</w:t>
            </w:r>
            <w:r w:rsidR="00BC07BE" w:rsidRPr="00DF5D9A">
              <w:rPr>
                <w:rFonts w:ascii="Times New Roman" w:hAnsi="Times New Roman" w:cs="Times New Roman" w:hint="eastAsia"/>
                <w:sz w:val="16"/>
                <w:szCs w:val="16"/>
                <w:lang w:eastAsia="zh-CN"/>
              </w:rPr>
              <w:t xml:space="preserve"> et al.,</w:t>
            </w:r>
          </w:p>
          <w:p w14:paraId="07E42C58"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(2013)</w:t>
            </w:r>
          </w:p>
        </w:tc>
        <w:tc>
          <w:tcPr>
            <w:tcW w:w="1087" w:type="dxa"/>
            <w:tcBorders>
              <w:top w:val="nil"/>
              <w:left w:val="nil"/>
              <w:bottom w:val="nil"/>
              <w:right w:val="nil"/>
            </w:tcBorders>
          </w:tcPr>
          <w:p w14:paraId="5785DD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Published</w:t>
            </w:r>
          </w:p>
        </w:tc>
        <w:tc>
          <w:tcPr>
            <w:tcW w:w="878" w:type="dxa"/>
            <w:tcBorders>
              <w:top w:val="nil"/>
              <w:left w:val="nil"/>
              <w:bottom w:val="nil"/>
              <w:right w:val="nil"/>
            </w:tcBorders>
          </w:tcPr>
          <w:p w14:paraId="459D8C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Internet users</w:t>
            </w:r>
          </w:p>
        </w:tc>
        <w:tc>
          <w:tcPr>
            <w:tcW w:w="1053" w:type="dxa"/>
            <w:tcBorders>
              <w:top w:val="nil"/>
              <w:left w:val="nil"/>
              <w:bottom w:val="nil"/>
              <w:right w:val="nil"/>
            </w:tcBorders>
          </w:tcPr>
          <w:p w14:paraId="482F77A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NPI</w:t>
            </w:r>
          </w:p>
        </w:tc>
        <w:tc>
          <w:tcPr>
            <w:tcW w:w="1229" w:type="dxa"/>
            <w:tcBorders>
              <w:top w:val="nil"/>
              <w:left w:val="nil"/>
              <w:bottom w:val="nil"/>
              <w:right w:val="nil"/>
            </w:tcBorders>
          </w:tcPr>
          <w:p w14:paraId="600F14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Observer</w:t>
            </w:r>
          </w:p>
        </w:tc>
        <w:tc>
          <w:tcPr>
            <w:tcW w:w="1405" w:type="dxa"/>
            <w:tcBorders>
              <w:top w:val="nil"/>
              <w:left w:val="nil"/>
              <w:bottom w:val="nil"/>
              <w:right w:val="nil"/>
            </w:tcBorders>
          </w:tcPr>
          <w:p w14:paraId="3D94EE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157C0C8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317" w:type="dxa"/>
            <w:tcBorders>
              <w:top w:val="nil"/>
              <w:left w:val="nil"/>
              <w:bottom w:val="nil"/>
              <w:right w:val="nil"/>
            </w:tcBorders>
          </w:tcPr>
          <w:p w14:paraId="52F8B7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2A96806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23" w:type="dxa"/>
            <w:tcBorders>
              <w:top w:val="nil"/>
              <w:left w:val="nil"/>
              <w:bottom w:val="nil"/>
              <w:right w:val="nil"/>
            </w:tcBorders>
          </w:tcPr>
          <w:p w14:paraId="6AC7A1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337</w:t>
            </w:r>
          </w:p>
        </w:tc>
        <w:tc>
          <w:tcPr>
            <w:tcW w:w="531" w:type="dxa"/>
            <w:tcBorders>
              <w:top w:val="nil"/>
              <w:left w:val="nil"/>
              <w:bottom w:val="nil"/>
              <w:right w:val="nil"/>
            </w:tcBorders>
          </w:tcPr>
          <w:p w14:paraId="0786595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.2</w:t>
            </w:r>
            <w:r w:rsidRPr="00DF5D9A">
              <w:rPr>
                <w:rFonts w:ascii="Times New Roman" w:hAnsi="Times New Roman" w:cs="Times New Roman" w:hint="eastAsia"/>
                <w:sz w:val="16"/>
                <w:szCs w:val="16"/>
                <w:lang w:eastAsia="zh-CN"/>
              </w:rPr>
              <w:t>0</w:t>
            </w:r>
          </w:p>
        </w:tc>
        <w:tc>
          <w:tcPr>
            <w:tcW w:w="496" w:type="dxa"/>
            <w:tcBorders>
              <w:top w:val="nil"/>
              <w:left w:val="nil"/>
              <w:bottom w:val="nil"/>
              <w:right w:val="nil"/>
            </w:tcBorders>
          </w:tcPr>
          <w:p w14:paraId="481ED98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r>
      <w:tr w:rsidR="00E653C9" w:rsidRPr="00DF5D9A"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6BBCF9C6" w14:textId="3FF795F2"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Dufner</w:t>
            </w:r>
            <w:r w:rsidR="00754CD0" w:rsidRPr="00DF5D9A">
              <w:rPr>
                <w:rFonts w:ascii="Times New Roman" w:hAnsi="Times New Roman" w:cs="Times New Roman" w:hint="eastAsia"/>
                <w:sz w:val="16"/>
                <w:szCs w:val="16"/>
                <w:lang w:eastAsia="zh-CN"/>
              </w:rPr>
              <w:t xml:space="preserve"> </w:t>
            </w:r>
            <w:r w:rsidR="00365498" w:rsidRPr="00DF5D9A">
              <w:rPr>
                <w:rFonts w:ascii="Times New Roman" w:hAnsi="Times New Roman" w:cs="Times New Roman" w:hint="eastAsia"/>
                <w:sz w:val="16"/>
                <w:szCs w:val="16"/>
                <w:lang w:eastAsia="zh-CN"/>
              </w:rPr>
              <w:t>et al.,</w:t>
            </w:r>
          </w:p>
          <w:p w14:paraId="4BC7051C"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(2013)</w:t>
            </w:r>
          </w:p>
        </w:tc>
        <w:tc>
          <w:tcPr>
            <w:tcW w:w="1087" w:type="dxa"/>
            <w:tcBorders>
              <w:top w:val="nil"/>
              <w:left w:val="nil"/>
              <w:bottom w:val="nil"/>
              <w:right w:val="nil"/>
            </w:tcBorders>
          </w:tcPr>
          <w:p w14:paraId="2D1BD7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Published</w:t>
            </w:r>
          </w:p>
        </w:tc>
        <w:tc>
          <w:tcPr>
            <w:tcW w:w="878" w:type="dxa"/>
            <w:tcBorders>
              <w:top w:val="nil"/>
              <w:left w:val="nil"/>
              <w:bottom w:val="nil"/>
              <w:right w:val="nil"/>
            </w:tcBorders>
          </w:tcPr>
          <w:p w14:paraId="2025D75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53" w:type="dxa"/>
            <w:tcBorders>
              <w:top w:val="nil"/>
              <w:left w:val="nil"/>
              <w:bottom w:val="nil"/>
              <w:right w:val="nil"/>
            </w:tcBorders>
          </w:tcPr>
          <w:p w14:paraId="66C2AF5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55CCB5A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Objective</w:t>
            </w:r>
          </w:p>
        </w:tc>
        <w:tc>
          <w:tcPr>
            <w:tcW w:w="1405" w:type="dxa"/>
            <w:tcBorders>
              <w:top w:val="nil"/>
              <w:left w:val="nil"/>
              <w:bottom w:val="nil"/>
              <w:right w:val="nil"/>
            </w:tcBorders>
          </w:tcPr>
          <w:p w14:paraId="2961B1D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23F06DB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59AD821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70653F5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23" w:type="dxa"/>
            <w:tcBorders>
              <w:top w:val="nil"/>
              <w:left w:val="nil"/>
              <w:bottom w:val="nil"/>
              <w:right w:val="nil"/>
            </w:tcBorders>
          </w:tcPr>
          <w:p w14:paraId="773BDE4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183</w:t>
            </w:r>
          </w:p>
        </w:tc>
        <w:tc>
          <w:tcPr>
            <w:tcW w:w="531" w:type="dxa"/>
            <w:tcBorders>
              <w:top w:val="nil"/>
              <w:left w:val="nil"/>
              <w:bottom w:val="nil"/>
              <w:right w:val="nil"/>
            </w:tcBorders>
          </w:tcPr>
          <w:p w14:paraId="4ECAEC0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.24</w:t>
            </w:r>
          </w:p>
        </w:tc>
        <w:tc>
          <w:tcPr>
            <w:tcW w:w="496" w:type="dxa"/>
            <w:tcBorders>
              <w:top w:val="nil"/>
              <w:left w:val="nil"/>
              <w:bottom w:val="nil"/>
              <w:right w:val="nil"/>
            </w:tcBorders>
          </w:tcPr>
          <w:p w14:paraId="59CDEF8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.26</w:t>
            </w:r>
          </w:p>
        </w:tc>
      </w:tr>
      <w:tr w:rsidR="00E653C9" w:rsidRPr="00DF5D9A"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71DEA85C" w14:textId="5C24499D"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Dufner</w:t>
            </w:r>
            <w:r w:rsidR="000D0A8B" w:rsidRPr="00DF5D9A">
              <w:rPr>
                <w:rFonts w:ascii="Times New Roman" w:hAnsi="Times New Roman" w:cs="Times New Roman" w:hint="eastAsia"/>
                <w:sz w:val="16"/>
                <w:szCs w:val="16"/>
                <w:lang w:eastAsia="zh-CN"/>
              </w:rPr>
              <w:t xml:space="preserve"> et al.,</w:t>
            </w:r>
          </w:p>
          <w:p w14:paraId="05EDD4C6"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(2013)</w:t>
            </w:r>
          </w:p>
        </w:tc>
        <w:tc>
          <w:tcPr>
            <w:tcW w:w="1087" w:type="dxa"/>
            <w:tcBorders>
              <w:top w:val="nil"/>
              <w:left w:val="nil"/>
              <w:bottom w:val="nil"/>
              <w:right w:val="nil"/>
            </w:tcBorders>
          </w:tcPr>
          <w:p w14:paraId="100873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Published</w:t>
            </w:r>
          </w:p>
        </w:tc>
        <w:tc>
          <w:tcPr>
            <w:tcW w:w="878" w:type="dxa"/>
            <w:tcBorders>
              <w:top w:val="nil"/>
              <w:left w:val="nil"/>
              <w:bottom w:val="nil"/>
              <w:right w:val="nil"/>
            </w:tcBorders>
          </w:tcPr>
          <w:p w14:paraId="2F4182C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53" w:type="dxa"/>
            <w:tcBorders>
              <w:top w:val="nil"/>
              <w:left w:val="nil"/>
              <w:bottom w:val="nil"/>
              <w:right w:val="nil"/>
            </w:tcBorders>
          </w:tcPr>
          <w:p w14:paraId="7F42E62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4483780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Observer</w:t>
            </w:r>
          </w:p>
        </w:tc>
        <w:tc>
          <w:tcPr>
            <w:tcW w:w="1405" w:type="dxa"/>
            <w:tcBorders>
              <w:top w:val="nil"/>
              <w:left w:val="nil"/>
              <w:bottom w:val="nil"/>
              <w:right w:val="nil"/>
            </w:tcBorders>
          </w:tcPr>
          <w:p w14:paraId="02A057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5C520A0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Long acquaintance</w:t>
            </w:r>
          </w:p>
        </w:tc>
        <w:tc>
          <w:tcPr>
            <w:tcW w:w="1317" w:type="dxa"/>
            <w:tcBorders>
              <w:top w:val="nil"/>
              <w:left w:val="nil"/>
              <w:bottom w:val="nil"/>
              <w:right w:val="nil"/>
            </w:tcBorders>
          </w:tcPr>
          <w:p w14:paraId="5256B2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6300B1E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23" w:type="dxa"/>
            <w:tcBorders>
              <w:top w:val="nil"/>
              <w:left w:val="nil"/>
              <w:bottom w:val="nil"/>
              <w:right w:val="nil"/>
            </w:tcBorders>
          </w:tcPr>
          <w:p w14:paraId="2CB5489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183</w:t>
            </w:r>
          </w:p>
        </w:tc>
        <w:tc>
          <w:tcPr>
            <w:tcW w:w="531" w:type="dxa"/>
            <w:tcBorders>
              <w:top w:val="nil"/>
              <w:left w:val="nil"/>
              <w:bottom w:val="nil"/>
              <w:right w:val="nil"/>
            </w:tcBorders>
          </w:tcPr>
          <w:p w14:paraId="41AF0E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.37</w:t>
            </w:r>
          </w:p>
        </w:tc>
        <w:tc>
          <w:tcPr>
            <w:tcW w:w="496" w:type="dxa"/>
            <w:tcBorders>
              <w:top w:val="nil"/>
              <w:left w:val="nil"/>
              <w:bottom w:val="nil"/>
              <w:right w:val="nil"/>
            </w:tcBorders>
          </w:tcPr>
          <w:p w14:paraId="73C9DE5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.41</w:t>
            </w:r>
          </w:p>
        </w:tc>
      </w:tr>
      <w:tr w:rsidR="003154B1" w:rsidRPr="00DF5D9A"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Gabriel, Critelli, &amp; Ee (1994)</w:t>
            </w:r>
          </w:p>
          <w:p w14:paraId="4F318925"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405" w:type="dxa"/>
            <w:tcBorders>
              <w:top w:val="nil"/>
              <w:left w:val="nil"/>
              <w:bottom w:val="nil"/>
              <w:right w:val="nil"/>
            </w:tcBorders>
          </w:tcPr>
          <w:p w14:paraId="66E09F99" w14:textId="1E135A52"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5257991B" w14:textId="77777777" w:rsidR="003154B1" w:rsidRPr="00DF5D9A" w:rsidRDefault="003154B1" w:rsidP="003154B1">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05998990"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acquaintance</w:t>
            </w:r>
          </w:p>
        </w:tc>
        <w:tc>
          <w:tcPr>
            <w:tcW w:w="1317" w:type="dxa"/>
            <w:tcBorders>
              <w:top w:val="nil"/>
              <w:left w:val="nil"/>
              <w:bottom w:val="nil"/>
              <w:right w:val="nil"/>
            </w:tcBorders>
          </w:tcPr>
          <w:p w14:paraId="6E3F0A3D"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.31</w:t>
            </w:r>
          </w:p>
        </w:tc>
      </w:tr>
      <w:tr w:rsidR="003154B1" w:rsidRPr="00DF5D9A"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Gabriel, Critelli, &amp; Ee (1994)</w:t>
            </w:r>
          </w:p>
          <w:p w14:paraId="225FBA7D"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07B64A11" w14:textId="677CB2B6"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77442BB0"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.38</w:t>
            </w:r>
          </w:p>
        </w:tc>
      </w:tr>
      <w:tr w:rsidR="003154B1" w:rsidRPr="00DF5D9A"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Gabriel, Critelli, &amp; Ee (1994)</w:t>
            </w:r>
          </w:p>
          <w:p w14:paraId="701E5CD0"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405" w:type="dxa"/>
            <w:tcBorders>
              <w:top w:val="nil"/>
              <w:left w:val="nil"/>
              <w:bottom w:val="nil"/>
              <w:right w:val="nil"/>
            </w:tcBorders>
          </w:tcPr>
          <w:p w14:paraId="3A712D38" w14:textId="35E0CF6D"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22E09490" w14:textId="77777777" w:rsidR="003154B1" w:rsidRPr="00DF5D9A" w:rsidRDefault="003154B1" w:rsidP="003154B1">
            <w:pPr>
              <w:jc w:val="center"/>
              <w:rPr>
                <w:rFonts w:ascii="Times New Roman" w:hAnsi="Times New Roman" w:cs="Times New Roman"/>
                <w:sz w:val="16"/>
                <w:szCs w:val="16"/>
              </w:rPr>
            </w:pPr>
            <w:r w:rsidRPr="00DF5D9A">
              <w:rPr>
                <w:rFonts w:ascii="Times New Roman" w:hAnsi="Times New Roman" w:cs="Times New Roman"/>
                <w:sz w:val="16"/>
                <w:szCs w:val="16"/>
              </w:rPr>
              <w:t>Zero</w:t>
            </w:r>
          </w:p>
          <w:p w14:paraId="1CB01C46"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acquaintance</w:t>
            </w:r>
          </w:p>
        </w:tc>
        <w:tc>
          <w:tcPr>
            <w:tcW w:w="1317" w:type="dxa"/>
            <w:tcBorders>
              <w:top w:val="nil"/>
              <w:left w:val="nil"/>
              <w:bottom w:val="nil"/>
              <w:right w:val="nil"/>
            </w:tcBorders>
          </w:tcPr>
          <w:p w14:paraId="2B39799B"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.32</w:t>
            </w:r>
          </w:p>
        </w:tc>
      </w:tr>
      <w:tr w:rsidR="003154B1" w:rsidRPr="00DF5D9A"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Gabriel, Critelli, &amp; Ee (1994)</w:t>
            </w:r>
          </w:p>
          <w:p w14:paraId="61C69644" w14:textId="77777777" w:rsidR="003154B1" w:rsidRPr="00DF5D9A" w:rsidRDefault="003154B1" w:rsidP="003154B1">
            <w:pP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2F1E4082" w14:textId="0C82643D"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41" w:type="dxa"/>
            <w:tcBorders>
              <w:top w:val="nil"/>
              <w:left w:val="nil"/>
              <w:bottom w:val="nil"/>
              <w:right w:val="nil"/>
            </w:tcBorders>
          </w:tcPr>
          <w:p w14:paraId="369D96B7"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3154B1" w:rsidRPr="00DF5D9A" w:rsidRDefault="003154B1" w:rsidP="003154B1">
            <w:pPr>
              <w:jc w:val="center"/>
              <w:rPr>
                <w:rFonts w:ascii="Times New Roman" w:hAnsi="Times New Roman" w:cs="Times New Roman"/>
                <w:sz w:val="16"/>
                <w:szCs w:val="16"/>
                <w:lang w:eastAsia="zh-CN"/>
              </w:rPr>
            </w:pPr>
            <w:r w:rsidRPr="00DF5D9A">
              <w:rPr>
                <w:rFonts w:ascii="Times New Roman" w:hAnsi="Times New Roman" w:cs="Times New Roman"/>
                <w:sz w:val="16"/>
                <w:szCs w:val="16"/>
              </w:rPr>
              <w:t>.25</w:t>
            </w:r>
          </w:p>
        </w:tc>
      </w:tr>
      <w:tr w:rsidR="00E653C9" w:rsidRPr="00DF5D9A"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Gebauer, Sedikides, Verplanken, &amp; Maio (2012)</w:t>
            </w:r>
          </w:p>
          <w:p w14:paraId="0950684F"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45A45FFC" w14:textId="014C3142" w:rsidR="00E653C9" w:rsidRPr="00DF5D9A" w:rsidRDefault="003154B1"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141" w:type="dxa"/>
            <w:tcBorders>
              <w:top w:val="nil"/>
              <w:left w:val="nil"/>
              <w:bottom w:val="nil"/>
              <w:right w:val="nil"/>
            </w:tcBorders>
          </w:tcPr>
          <w:p w14:paraId="4E031C4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-.15</w:t>
            </w:r>
          </w:p>
        </w:tc>
      </w:tr>
      <w:tr w:rsidR="00E653C9" w:rsidRPr="00DF5D9A"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Gebauer, Sedikides, Verplanken, &amp; Maio (2012)</w:t>
            </w:r>
          </w:p>
          <w:p w14:paraId="02B4D2A7"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49BEB976" w14:textId="630A742F" w:rsidR="00E653C9" w:rsidRPr="00DF5D9A" w:rsidRDefault="003154B1"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141" w:type="dxa"/>
            <w:tcBorders>
              <w:top w:val="nil"/>
              <w:left w:val="nil"/>
              <w:bottom w:val="nil"/>
              <w:right w:val="nil"/>
            </w:tcBorders>
          </w:tcPr>
          <w:p w14:paraId="34DDD0D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-.19</w:t>
            </w:r>
          </w:p>
        </w:tc>
      </w:tr>
      <w:tr w:rsidR="00E653C9" w:rsidRPr="00DF5D9A"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Gebauer, Sedikides, Verplanken, &amp; Maio (2012)</w:t>
            </w:r>
          </w:p>
          <w:p w14:paraId="62E55E30"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2DE9E78C" w14:textId="23182CA8" w:rsidR="00E653C9" w:rsidRPr="00DF5D9A" w:rsidRDefault="003154B1"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141" w:type="dxa"/>
            <w:tcBorders>
              <w:top w:val="nil"/>
              <w:left w:val="nil"/>
              <w:bottom w:val="nil"/>
              <w:right w:val="nil"/>
            </w:tcBorders>
          </w:tcPr>
          <w:p w14:paraId="0164AAF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.22</w:t>
            </w:r>
          </w:p>
        </w:tc>
      </w:tr>
      <w:tr w:rsidR="00E653C9" w:rsidRPr="00DF5D9A"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88</w:t>
            </w:r>
          </w:p>
        </w:tc>
        <w:tc>
          <w:tcPr>
            <w:tcW w:w="531" w:type="dxa"/>
            <w:tcBorders>
              <w:top w:val="nil"/>
              <w:left w:val="nil"/>
              <w:bottom w:val="nil"/>
              <w:right w:val="nil"/>
            </w:tcBorders>
          </w:tcPr>
          <w:p w14:paraId="4A593785" w14:textId="7175F874"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w:t>
            </w:r>
            <w:r w:rsidR="00911B8D" w:rsidRPr="00DF5D9A">
              <w:rPr>
                <w:rFonts w:ascii="Times New Roman" w:hAnsi="Times New Roman" w:cs="Times New Roman"/>
                <w:sz w:val="16"/>
                <w:szCs w:val="16"/>
              </w:rPr>
              <w:t>8</w:t>
            </w:r>
          </w:p>
        </w:tc>
        <w:tc>
          <w:tcPr>
            <w:tcW w:w="496" w:type="dxa"/>
            <w:tcBorders>
              <w:top w:val="nil"/>
              <w:left w:val="nil"/>
              <w:bottom w:val="nil"/>
              <w:right w:val="nil"/>
            </w:tcBorders>
          </w:tcPr>
          <w:p w14:paraId="5BB3BDAF" w14:textId="55C968A9"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w:t>
            </w:r>
            <w:r w:rsidR="00911B8D" w:rsidRPr="00DF5D9A">
              <w:rPr>
                <w:rFonts w:ascii="Times New Roman" w:hAnsi="Times New Roman" w:cs="Times New Roman"/>
                <w:sz w:val="16"/>
                <w:szCs w:val="16"/>
              </w:rPr>
              <w:t>3</w:t>
            </w:r>
          </w:p>
        </w:tc>
      </w:tr>
      <w:tr w:rsidR="00E653C9" w:rsidRPr="00DF5D9A"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DF5D9A"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DF5D9A"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DF5D9A"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DF5D9A"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DF5D9A"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DF5D9A"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DF5D9A"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DF5D9A"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DF5D9A"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DF5D9A"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DF5D9A"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DF5D9A"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DF5D9A" w:rsidRDefault="00E653C9" w:rsidP="00675B14">
            <w:pPr>
              <w:jc w:val="center"/>
              <w:rPr>
                <w:rFonts w:ascii="Times New Roman" w:hAnsi="Times New Roman" w:cs="Times New Roman"/>
                <w:sz w:val="16"/>
                <w:szCs w:val="16"/>
              </w:rPr>
            </w:pPr>
          </w:p>
        </w:tc>
      </w:tr>
    </w:tbl>
    <w:p w14:paraId="08E6685B" w14:textId="77777777" w:rsidR="00E653C9" w:rsidRPr="00DF5D9A" w:rsidRDefault="00E653C9" w:rsidP="00E653C9">
      <w:pPr>
        <w:spacing w:after="0"/>
        <w:ind w:leftChars="5200" w:left="11440"/>
        <w:jc w:val="center"/>
        <w:rPr>
          <w:rFonts w:ascii="Times New Roman" w:hAnsi="Times New Roman" w:cs="Times New Roman"/>
          <w:sz w:val="18"/>
          <w:szCs w:val="18"/>
        </w:rPr>
      </w:pPr>
      <w:r w:rsidRPr="00DF5D9A">
        <w:rPr>
          <w:rFonts w:ascii="Times New Roman" w:hAnsi="Times New Roman" w:cs="Times New Roman"/>
          <w:sz w:val="18"/>
          <w:szCs w:val="18"/>
        </w:rPr>
        <w:t>(</w:t>
      </w:r>
      <w:proofErr w:type="gramStart"/>
      <w:r w:rsidRPr="00DF5D9A">
        <w:rPr>
          <w:rFonts w:ascii="Times New Roman" w:hAnsi="Times New Roman" w:cs="Times New Roman"/>
          <w:i/>
          <w:sz w:val="18"/>
          <w:szCs w:val="18"/>
        </w:rPr>
        <w:t>continued</w:t>
      </w:r>
      <w:proofErr w:type="gramEnd"/>
      <w:r w:rsidRPr="00DF5D9A">
        <w:rPr>
          <w:rFonts w:ascii="Times New Roman" w:hAnsi="Times New Roman" w:cs="Times New Roman"/>
          <w:sz w:val="18"/>
          <w:szCs w:val="18"/>
        </w:rPr>
        <w:t>)</w:t>
      </w:r>
    </w:p>
    <w:p w14:paraId="0A3E1D6A" w14:textId="77777777" w:rsidR="00E653C9" w:rsidRPr="00DF5D9A" w:rsidRDefault="00E653C9" w:rsidP="00E653C9">
      <w:pPr>
        <w:spacing w:after="0"/>
        <w:jc w:val="center"/>
        <w:rPr>
          <w:rFonts w:ascii="Times New Roman" w:hAnsi="Times New Roman" w:cs="Times New Roman"/>
        </w:rPr>
      </w:pPr>
      <w:r w:rsidRPr="00DF5D9A">
        <w:rPr>
          <w:rFonts w:ascii="Times New Roman" w:hAnsi="Times New Roman" w:cs="Times New Roman"/>
        </w:rPr>
        <w:br w:type="page"/>
      </w:r>
      <w:r w:rsidRPr="00DF5D9A">
        <w:rPr>
          <w:rFonts w:ascii="Times New Roman" w:hAnsi="Times New Roman" w:cs="Times New Roman"/>
        </w:rPr>
        <w:lastRenderedPageBreak/>
        <w:t>APPENDIX A (continued)</w:t>
      </w:r>
    </w:p>
    <w:tbl>
      <w:tblPr>
        <w:tblStyle w:val="TableGrid1"/>
        <w:tblW w:w="13190" w:type="dxa"/>
        <w:tblInd w:w="-90" w:type="dxa"/>
        <w:tblLayout w:type="fixed"/>
        <w:tblLook w:val="04A0" w:firstRow="1" w:lastRow="0" w:firstColumn="1" w:lastColumn="0" w:noHBand="0" w:noVBand="1"/>
      </w:tblPr>
      <w:tblGrid>
        <w:gridCol w:w="720"/>
        <w:gridCol w:w="1440"/>
        <w:gridCol w:w="1174"/>
        <w:gridCol w:w="1056"/>
        <w:gridCol w:w="1184"/>
        <w:gridCol w:w="986"/>
        <w:gridCol w:w="1075"/>
        <w:gridCol w:w="1165"/>
        <w:gridCol w:w="1523"/>
        <w:gridCol w:w="1131"/>
        <w:gridCol w:w="571"/>
        <w:gridCol w:w="538"/>
        <w:gridCol w:w="627"/>
      </w:tblGrid>
      <w:tr w:rsidR="00E653C9" w:rsidRPr="00DF5D9A" w14:paraId="1A08836C" w14:textId="77777777" w:rsidTr="00AB19F6">
        <w:trPr>
          <w:trHeight w:val="819"/>
        </w:trPr>
        <w:tc>
          <w:tcPr>
            <w:tcW w:w="720" w:type="dxa"/>
            <w:tcBorders>
              <w:top w:val="double" w:sz="4" w:space="0" w:color="auto"/>
              <w:left w:val="nil"/>
              <w:bottom w:val="single" w:sz="4" w:space="0" w:color="auto"/>
              <w:right w:val="nil"/>
            </w:tcBorders>
            <w:vAlign w:val="bottom"/>
          </w:tcPr>
          <w:p w14:paraId="0BFB216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440" w:type="dxa"/>
            <w:tcBorders>
              <w:top w:val="double" w:sz="4" w:space="0" w:color="auto"/>
              <w:left w:val="nil"/>
              <w:bottom w:val="single" w:sz="4" w:space="0" w:color="auto"/>
              <w:right w:val="nil"/>
            </w:tcBorders>
            <w:vAlign w:val="bottom"/>
          </w:tcPr>
          <w:p w14:paraId="3C3C771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74" w:type="dxa"/>
            <w:tcBorders>
              <w:top w:val="double" w:sz="4" w:space="0" w:color="auto"/>
              <w:left w:val="nil"/>
              <w:bottom w:val="single" w:sz="4" w:space="0" w:color="auto"/>
              <w:right w:val="nil"/>
            </w:tcBorders>
            <w:vAlign w:val="bottom"/>
          </w:tcPr>
          <w:p w14:paraId="76B1293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0587BD0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436AEA3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986" w:type="dxa"/>
            <w:tcBorders>
              <w:top w:val="double" w:sz="4" w:space="0" w:color="auto"/>
              <w:left w:val="nil"/>
              <w:bottom w:val="single" w:sz="4" w:space="0" w:color="auto"/>
              <w:right w:val="nil"/>
            </w:tcBorders>
            <w:vAlign w:val="bottom"/>
          </w:tcPr>
          <w:p w14:paraId="77A9114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2C09D3C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100F19B2"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2E597A50"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39B60ED4"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1863A49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41AE434B"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5558798C"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3E3BDFE1"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763D8B0D"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single" w:sz="4" w:space="0" w:color="auto"/>
              <w:left w:val="nil"/>
              <w:bottom w:val="nil"/>
              <w:right w:val="nil"/>
            </w:tcBorders>
          </w:tcPr>
          <w:p w14:paraId="53A6810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single" w:sz="4" w:space="0" w:color="auto"/>
              <w:left w:val="nil"/>
              <w:bottom w:val="nil"/>
              <w:right w:val="nil"/>
            </w:tcBorders>
          </w:tcPr>
          <w:p w14:paraId="35B1C01E"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single" w:sz="4" w:space="0" w:color="auto"/>
              <w:left w:val="nil"/>
              <w:bottom w:val="nil"/>
              <w:right w:val="nil"/>
            </w:tcBorders>
          </w:tcPr>
          <w:p w14:paraId="7F24040E" w14:textId="129F4580"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single" w:sz="4" w:space="0" w:color="auto"/>
              <w:left w:val="nil"/>
              <w:bottom w:val="nil"/>
              <w:right w:val="nil"/>
            </w:tcBorders>
          </w:tcPr>
          <w:p w14:paraId="23BC800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118858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36BBA7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58052DF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9C0263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B8686D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32EE9EF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07548B66" w14:textId="163B1F0E"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single" w:sz="4" w:space="0" w:color="auto"/>
              <w:left w:val="nil"/>
              <w:bottom w:val="nil"/>
              <w:right w:val="nil"/>
            </w:tcBorders>
          </w:tcPr>
          <w:p w14:paraId="51748798" w14:textId="1A664C95"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.49</w:t>
            </w:r>
          </w:p>
        </w:tc>
        <w:tc>
          <w:tcPr>
            <w:tcW w:w="627" w:type="dxa"/>
            <w:tcBorders>
              <w:top w:val="single" w:sz="4" w:space="0" w:color="auto"/>
              <w:left w:val="nil"/>
              <w:bottom w:val="nil"/>
              <w:right w:val="nil"/>
            </w:tcBorders>
          </w:tcPr>
          <w:p w14:paraId="7E82AD41" w14:textId="272B655F" w:rsidR="00E653C9" w:rsidRPr="00DF5D9A" w:rsidRDefault="007F035D"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r w:rsidR="0070090C" w:rsidRPr="00DF5D9A">
              <w:rPr>
                <w:rFonts w:ascii="Times New Roman" w:hAnsi="Times New Roman" w:cs="Times New Roman"/>
                <w:sz w:val="16"/>
                <w:szCs w:val="16"/>
              </w:rPr>
              <w:t>57</w:t>
            </w:r>
          </w:p>
        </w:tc>
      </w:tr>
      <w:tr w:rsidR="00E653C9" w:rsidRPr="00DF5D9A" w14:paraId="073E8242"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320C56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1E4E12F5"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3439F980" w14:textId="2F688EE2"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2F257B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4C07071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44A917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25FAC1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1FEB21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7522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Conscientiousness</w:t>
            </w:r>
          </w:p>
        </w:tc>
        <w:tc>
          <w:tcPr>
            <w:tcW w:w="1131" w:type="dxa"/>
            <w:tcBorders>
              <w:top w:val="nil"/>
              <w:left w:val="nil"/>
              <w:bottom w:val="nil"/>
              <w:right w:val="nil"/>
            </w:tcBorders>
          </w:tcPr>
          <w:p w14:paraId="1ABD725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71" w:type="dxa"/>
            <w:tcBorders>
              <w:top w:val="nil"/>
              <w:left w:val="nil"/>
              <w:bottom w:val="nil"/>
              <w:right w:val="nil"/>
            </w:tcBorders>
          </w:tcPr>
          <w:p w14:paraId="70D8723B" w14:textId="5F0462DE"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3AA340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.10</w:t>
            </w:r>
          </w:p>
        </w:tc>
        <w:tc>
          <w:tcPr>
            <w:tcW w:w="627" w:type="dxa"/>
            <w:tcBorders>
              <w:top w:val="nil"/>
              <w:left w:val="nil"/>
              <w:bottom w:val="nil"/>
              <w:right w:val="nil"/>
            </w:tcBorders>
          </w:tcPr>
          <w:p w14:paraId="23F19DC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E653C9" w:rsidRPr="00DF5D9A" w14:paraId="481B5C95"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0417E2D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236602D0"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1B869B97" w14:textId="593E40C1"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160BA1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574F280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12BEAF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3866E06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5DBBDE1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B439F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Extraversion</w:t>
            </w:r>
          </w:p>
        </w:tc>
        <w:tc>
          <w:tcPr>
            <w:tcW w:w="1131" w:type="dxa"/>
            <w:tcBorders>
              <w:top w:val="nil"/>
              <w:left w:val="nil"/>
              <w:bottom w:val="nil"/>
              <w:right w:val="nil"/>
            </w:tcBorders>
          </w:tcPr>
          <w:p w14:paraId="3C49C8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75A1F8D6" w14:textId="4BB17BF5"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61D426B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.43</w:t>
            </w:r>
          </w:p>
        </w:tc>
        <w:tc>
          <w:tcPr>
            <w:tcW w:w="627" w:type="dxa"/>
            <w:tcBorders>
              <w:top w:val="nil"/>
              <w:left w:val="nil"/>
              <w:bottom w:val="nil"/>
              <w:right w:val="nil"/>
            </w:tcBorders>
          </w:tcPr>
          <w:p w14:paraId="22DE60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.49</w:t>
            </w:r>
          </w:p>
        </w:tc>
      </w:tr>
      <w:tr w:rsidR="00E653C9" w:rsidRPr="00DF5D9A" w14:paraId="0471DAD2"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5CBBA4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25A6BE67"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08E34512" w14:textId="4446FEFC"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11DD7A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78A740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4364BC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0A99276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308941D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CAF50B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Agreeableness</w:t>
            </w:r>
          </w:p>
        </w:tc>
        <w:tc>
          <w:tcPr>
            <w:tcW w:w="1131" w:type="dxa"/>
            <w:tcBorders>
              <w:top w:val="nil"/>
              <w:left w:val="nil"/>
              <w:bottom w:val="nil"/>
              <w:right w:val="nil"/>
            </w:tcBorders>
          </w:tcPr>
          <w:p w14:paraId="0CB72E4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Communion</w:t>
            </w:r>
          </w:p>
        </w:tc>
        <w:tc>
          <w:tcPr>
            <w:tcW w:w="571" w:type="dxa"/>
            <w:tcBorders>
              <w:top w:val="nil"/>
              <w:left w:val="nil"/>
              <w:bottom w:val="nil"/>
              <w:right w:val="nil"/>
            </w:tcBorders>
          </w:tcPr>
          <w:p w14:paraId="6A77386D" w14:textId="11BA1E86"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7ABC973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.04</w:t>
            </w:r>
          </w:p>
        </w:tc>
        <w:tc>
          <w:tcPr>
            <w:tcW w:w="627" w:type="dxa"/>
            <w:tcBorders>
              <w:top w:val="nil"/>
              <w:left w:val="nil"/>
              <w:bottom w:val="nil"/>
              <w:right w:val="nil"/>
            </w:tcBorders>
          </w:tcPr>
          <w:p w14:paraId="30032A1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r>
      <w:tr w:rsidR="00E653C9" w:rsidRPr="00DF5D9A" w14:paraId="05571867"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1EE45B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3994DDE3"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1F110D28" w14:textId="72B0DF56"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6C327A2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6784A34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678995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3BA02B9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0AB569D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CAB48F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Emotional stability</w:t>
            </w:r>
          </w:p>
        </w:tc>
        <w:tc>
          <w:tcPr>
            <w:tcW w:w="1131" w:type="dxa"/>
            <w:tcBorders>
              <w:top w:val="nil"/>
              <w:left w:val="nil"/>
              <w:bottom w:val="nil"/>
              <w:right w:val="nil"/>
            </w:tcBorders>
          </w:tcPr>
          <w:p w14:paraId="021ABAA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Neither</w:t>
            </w:r>
          </w:p>
        </w:tc>
        <w:tc>
          <w:tcPr>
            <w:tcW w:w="571" w:type="dxa"/>
            <w:tcBorders>
              <w:top w:val="nil"/>
              <w:left w:val="nil"/>
              <w:bottom w:val="nil"/>
              <w:right w:val="nil"/>
            </w:tcBorders>
          </w:tcPr>
          <w:p w14:paraId="5677051C" w14:textId="0B8268B8"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2F0BF3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627" w:type="dxa"/>
            <w:tcBorders>
              <w:top w:val="nil"/>
              <w:left w:val="nil"/>
              <w:bottom w:val="nil"/>
              <w:right w:val="nil"/>
            </w:tcBorders>
          </w:tcPr>
          <w:p w14:paraId="78919D9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-.06</w:t>
            </w:r>
          </w:p>
        </w:tc>
      </w:tr>
      <w:tr w:rsidR="00E653C9" w:rsidRPr="00DF5D9A" w14:paraId="41AD1DA8"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20" w:type="dxa"/>
            <w:tcBorders>
              <w:top w:val="nil"/>
              <w:left w:val="nil"/>
              <w:bottom w:val="nil"/>
              <w:right w:val="nil"/>
            </w:tcBorders>
          </w:tcPr>
          <w:p w14:paraId="794FCE9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8</w:t>
            </w:r>
          </w:p>
        </w:tc>
        <w:tc>
          <w:tcPr>
            <w:tcW w:w="1440" w:type="dxa"/>
            <w:tcBorders>
              <w:top w:val="nil"/>
              <w:left w:val="nil"/>
              <w:bottom w:val="nil"/>
              <w:right w:val="nil"/>
            </w:tcBorders>
          </w:tcPr>
          <w:p w14:paraId="05B5EA1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Harms, Wood, &amp; Roberts (2007)</w:t>
            </w:r>
          </w:p>
        </w:tc>
        <w:tc>
          <w:tcPr>
            <w:tcW w:w="1174" w:type="dxa"/>
            <w:tcBorders>
              <w:top w:val="nil"/>
              <w:left w:val="nil"/>
              <w:bottom w:val="nil"/>
              <w:right w:val="nil"/>
            </w:tcBorders>
          </w:tcPr>
          <w:p w14:paraId="2EE1A5C2" w14:textId="0674E5A0"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Unpublished</w:t>
            </w:r>
            <w:r w:rsidR="006F588E" w:rsidRPr="00DF5D9A">
              <w:rPr>
                <w:rFonts w:ascii="Times New Roman" w:hAnsi="Times New Roman" w:cs="Times New Roman"/>
                <w:sz w:val="16"/>
                <w:szCs w:val="16"/>
              </w:rPr>
              <w:t>*</w:t>
            </w:r>
          </w:p>
        </w:tc>
        <w:tc>
          <w:tcPr>
            <w:tcW w:w="1056" w:type="dxa"/>
            <w:tcBorders>
              <w:top w:val="nil"/>
              <w:left w:val="nil"/>
              <w:bottom w:val="nil"/>
              <w:right w:val="nil"/>
            </w:tcBorders>
          </w:tcPr>
          <w:p w14:paraId="21A0C89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184" w:type="dxa"/>
            <w:tcBorders>
              <w:top w:val="nil"/>
              <w:left w:val="nil"/>
              <w:bottom w:val="nil"/>
              <w:right w:val="nil"/>
            </w:tcBorders>
          </w:tcPr>
          <w:p w14:paraId="303B01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2C58AC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4F690E0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0C4B8B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937EFE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01FB8A6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29F8385A" w14:textId="5E24509C" w:rsidR="00E653C9" w:rsidRPr="00DF5D9A" w:rsidRDefault="0070090C" w:rsidP="00675B14">
            <w:pPr>
              <w:jc w:val="center"/>
              <w:rPr>
                <w:rFonts w:ascii="Times New Roman" w:hAnsi="Times New Roman" w:cs="Times New Roman"/>
                <w:sz w:val="16"/>
                <w:szCs w:val="16"/>
              </w:rPr>
            </w:pPr>
            <w:r w:rsidRPr="00DF5D9A">
              <w:rPr>
                <w:rFonts w:ascii="Times New Roman" w:hAnsi="Times New Roman" w:cs="Times New Roman"/>
                <w:sz w:val="16"/>
                <w:szCs w:val="16"/>
              </w:rPr>
              <w:t>339</w:t>
            </w:r>
          </w:p>
        </w:tc>
        <w:tc>
          <w:tcPr>
            <w:tcW w:w="538" w:type="dxa"/>
            <w:tcBorders>
              <w:top w:val="nil"/>
              <w:left w:val="nil"/>
              <w:bottom w:val="nil"/>
              <w:right w:val="nil"/>
            </w:tcBorders>
          </w:tcPr>
          <w:p w14:paraId="3296A65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.31</w:t>
            </w:r>
          </w:p>
        </w:tc>
        <w:tc>
          <w:tcPr>
            <w:tcW w:w="627" w:type="dxa"/>
            <w:tcBorders>
              <w:top w:val="nil"/>
              <w:left w:val="nil"/>
              <w:bottom w:val="nil"/>
              <w:right w:val="nil"/>
            </w:tcBorders>
          </w:tcPr>
          <w:p w14:paraId="5879548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.36</w:t>
            </w:r>
          </w:p>
        </w:tc>
      </w:tr>
      <w:tr w:rsidR="00E653C9" w:rsidRPr="00DF5D9A" w14:paraId="6CC202D4"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2957829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1D3A669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1*</w:t>
            </w:r>
          </w:p>
        </w:tc>
        <w:tc>
          <w:tcPr>
            <w:tcW w:w="1174" w:type="dxa"/>
            <w:tcBorders>
              <w:top w:val="nil"/>
              <w:left w:val="nil"/>
              <w:bottom w:val="nil"/>
              <w:right w:val="nil"/>
            </w:tcBorders>
          </w:tcPr>
          <w:p w14:paraId="647DEF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4E52CF1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59DE94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4AF1A80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33C769A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042E3C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CCC857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4D289C6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2A05704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861</w:t>
            </w:r>
          </w:p>
        </w:tc>
        <w:tc>
          <w:tcPr>
            <w:tcW w:w="538" w:type="dxa"/>
            <w:tcBorders>
              <w:top w:val="nil"/>
              <w:left w:val="nil"/>
              <w:bottom w:val="nil"/>
              <w:right w:val="nil"/>
            </w:tcBorders>
          </w:tcPr>
          <w:p w14:paraId="2DB1A24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627" w:type="dxa"/>
            <w:tcBorders>
              <w:top w:val="nil"/>
              <w:left w:val="nil"/>
              <w:bottom w:val="nil"/>
              <w:right w:val="nil"/>
            </w:tcBorders>
          </w:tcPr>
          <w:p w14:paraId="12AC082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7DCE695F"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69F37B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3CD49F8F"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1*</w:t>
            </w:r>
          </w:p>
        </w:tc>
        <w:tc>
          <w:tcPr>
            <w:tcW w:w="1174" w:type="dxa"/>
            <w:tcBorders>
              <w:top w:val="nil"/>
              <w:left w:val="nil"/>
              <w:bottom w:val="nil"/>
              <w:right w:val="nil"/>
            </w:tcBorders>
          </w:tcPr>
          <w:p w14:paraId="43F9F92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67D937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1330F32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57EDA1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5268AFE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1530DF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E7D1A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6E63A9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00590AF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861</w:t>
            </w:r>
          </w:p>
        </w:tc>
        <w:tc>
          <w:tcPr>
            <w:tcW w:w="538" w:type="dxa"/>
            <w:tcBorders>
              <w:top w:val="nil"/>
              <w:left w:val="nil"/>
              <w:bottom w:val="nil"/>
              <w:right w:val="nil"/>
            </w:tcBorders>
          </w:tcPr>
          <w:p w14:paraId="7306D5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627" w:type="dxa"/>
            <w:tcBorders>
              <w:top w:val="nil"/>
              <w:left w:val="nil"/>
              <w:bottom w:val="nil"/>
              <w:right w:val="nil"/>
            </w:tcBorders>
          </w:tcPr>
          <w:p w14:paraId="683CC13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36B45023"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72AD596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w:t>
            </w:r>
            <w:r w:rsidRPr="00DF5D9A">
              <w:rPr>
                <w:rFonts w:ascii="Times New Roman" w:hAnsi="Times New Roman" w:cs="Times New Roman" w:hint="eastAsia"/>
                <w:sz w:val="16"/>
                <w:szCs w:val="16"/>
                <w:lang w:eastAsia="zh-CN"/>
              </w:rPr>
              <w:t>9</w:t>
            </w:r>
          </w:p>
        </w:tc>
        <w:tc>
          <w:tcPr>
            <w:tcW w:w="1440" w:type="dxa"/>
            <w:tcBorders>
              <w:top w:val="nil"/>
              <w:left w:val="nil"/>
              <w:bottom w:val="nil"/>
              <w:right w:val="nil"/>
            </w:tcBorders>
          </w:tcPr>
          <w:p w14:paraId="7F4B6981"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1*</w:t>
            </w:r>
          </w:p>
        </w:tc>
        <w:tc>
          <w:tcPr>
            <w:tcW w:w="1174" w:type="dxa"/>
            <w:tcBorders>
              <w:top w:val="nil"/>
              <w:left w:val="nil"/>
              <w:bottom w:val="nil"/>
              <w:right w:val="nil"/>
            </w:tcBorders>
          </w:tcPr>
          <w:p w14:paraId="0B1B76C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37A835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4B1D9D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4A3F86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0227198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310BCA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C5A000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13BF8E5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36C4873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861</w:t>
            </w:r>
          </w:p>
        </w:tc>
        <w:tc>
          <w:tcPr>
            <w:tcW w:w="538" w:type="dxa"/>
            <w:tcBorders>
              <w:top w:val="nil"/>
              <w:left w:val="nil"/>
              <w:bottom w:val="nil"/>
              <w:right w:val="nil"/>
            </w:tcBorders>
          </w:tcPr>
          <w:p w14:paraId="2C84C44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.15</w:t>
            </w:r>
          </w:p>
        </w:tc>
        <w:tc>
          <w:tcPr>
            <w:tcW w:w="627" w:type="dxa"/>
            <w:tcBorders>
              <w:top w:val="nil"/>
              <w:left w:val="nil"/>
              <w:bottom w:val="nil"/>
              <w:right w:val="nil"/>
            </w:tcBorders>
          </w:tcPr>
          <w:p w14:paraId="7C6B2D4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.18</w:t>
            </w:r>
          </w:p>
        </w:tc>
      </w:tr>
      <w:tr w:rsidR="00E653C9" w:rsidRPr="00DF5D9A" w14:paraId="669404C9"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3E731EA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616C3254"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2*</w:t>
            </w:r>
          </w:p>
        </w:tc>
        <w:tc>
          <w:tcPr>
            <w:tcW w:w="1174" w:type="dxa"/>
            <w:tcBorders>
              <w:top w:val="nil"/>
              <w:left w:val="nil"/>
              <w:bottom w:val="nil"/>
              <w:right w:val="nil"/>
            </w:tcBorders>
          </w:tcPr>
          <w:p w14:paraId="0ED3A0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67CC9B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2F7A7F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098A48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191849B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53D1293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26986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55B2034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2933D24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211</w:t>
            </w:r>
          </w:p>
        </w:tc>
        <w:tc>
          <w:tcPr>
            <w:tcW w:w="538" w:type="dxa"/>
            <w:tcBorders>
              <w:top w:val="nil"/>
              <w:left w:val="nil"/>
              <w:bottom w:val="nil"/>
              <w:right w:val="nil"/>
            </w:tcBorders>
          </w:tcPr>
          <w:p w14:paraId="44166BF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627" w:type="dxa"/>
            <w:tcBorders>
              <w:top w:val="nil"/>
              <w:left w:val="nil"/>
              <w:bottom w:val="nil"/>
              <w:right w:val="nil"/>
            </w:tcBorders>
          </w:tcPr>
          <w:p w14:paraId="2B39E1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E653C9" w:rsidRPr="00DF5D9A" w14:paraId="78FCD3BE"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578889C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2C1A93AD"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2*</w:t>
            </w:r>
          </w:p>
        </w:tc>
        <w:tc>
          <w:tcPr>
            <w:tcW w:w="1174" w:type="dxa"/>
            <w:tcBorders>
              <w:top w:val="nil"/>
              <w:left w:val="nil"/>
              <w:bottom w:val="nil"/>
              <w:right w:val="nil"/>
            </w:tcBorders>
          </w:tcPr>
          <w:p w14:paraId="12A01B6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23482A2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22866EB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1A532E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042E255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795BBBC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F3F58B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4C3C6BA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44FBD95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211</w:t>
            </w:r>
          </w:p>
        </w:tc>
        <w:tc>
          <w:tcPr>
            <w:tcW w:w="538" w:type="dxa"/>
            <w:tcBorders>
              <w:top w:val="nil"/>
              <w:left w:val="nil"/>
              <w:bottom w:val="nil"/>
              <w:right w:val="nil"/>
            </w:tcBorders>
          </w:tcPr>
          <w:p w14:paraId="0CCCA98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627" w:type="dxa"/>
            <w:tcBorders>
              <w:top w:val="nil"/>
              <w:left w:val="nil"/>
              <w:bottom w:val="nil"/>
              <w:right w:val="nil"/>
            </w:tcBorders>
          </w:tcPr>
          <w:p w14:paraId="228F92B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E653C9" w:rsidRPr="00DF5D9A" w14:paraId="3E06A2F5"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165408A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30DBAB7B"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2*</w:t>
            </w:r>
          </w:p>
        </w:tc>
        <w:tc>
          <w:tcPr>
            <w:tcW w:w="1174" w:type="dxa"/>
            <w:tcBorders>
              <w:top w:val="nil"/>
              <w:left w:val="nil"/>
              <w:bottom w:val="nil"/>
              <w:right w:val="nil"/>
            </w:tcBorders>
          </w:tcPr>
          <w:p w14:paraId="764E60D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37E67CD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2050F2E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5C82EF0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261947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32CB419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AA00DF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29442A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3711CBD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211</w:t>
            </w:r>
          </w:p>
        </w:tc>
        <w:tc>
          <w:tcPr>
            <w:tcW w:w="538" w:type="dxa"/>
            <w:tcBorders>
              <w:top w:val="nil"/>
              <w:left w:val="nil"/>
              <w:bottom w:val="nil"/>
              <w:right w:val="nil"/>
            </w:tcBorders>
          </w:tcPr>
          <w:p w14:paraId="40C607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627" w:type="dxa"/>
            <w:tcBorders>
              <w:top w:val="nil"/>
              <w:left w:val="nil"/>
              <w:bottom w:val="nil"/>
              <w:right w:val="nil"/>
            </w:tcBorders>
          </w:tcPr>
          <w:p w14:paraId="0822E70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E653C9" w:rsidRPr="00DF5D9A" w14:paraId="4C5D35A9"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20" w:type="dxa"/>
            <w:tcBorders>
              <w:top w:val="nil"/>
              <w:left w:val="nil"/>
              <w:bottom w:val="nil"/>
              <w:right w:val="nil"/>
            </w:tcBorders>
          </w:tcPr>
          <w:p w14:paraId="1FA664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20</w:t>
            </w:r>
          </w:p>
        </w:tc>
        <w:tc>
          <w:tcPr>
            <w:tcW w:w="1440" w:type="dxa"/>
            <w:tcBorders>
              <w:top w:val="nil"/>
              <w:left w:val="nil"/>
              <w:bottom w:val="nil"/>
              <w:right w:val="nil"/>
            </w:tcBorders>
          </w:tcPr>
          <w:p w14:paraId="4D6C3D01"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2*</w:t>
            </w:r>
          </w:p>
        </w:tc>
        <w:tc>
          <w:tcPr>
            <w:tcW w:w="1174" w:type="dxa"/>
            <w:tcBorders>
              <w:top w:val="nil"/>
              <w:left w:val="nil"/>
              <w:bottom w:val="nil"/>
              <w:right w:val="nil"/>
            </w:tcBorders>
          </w:tcPr>
          <w:p w14:paraId="4C6D29A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12E3C0C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4667C60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16258AD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394BEA5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306ADB9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76CF4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7EF9A835"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4AB6F0E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211</w:t>
            </w:r>
          </w:p>
        </w:tc>
        <w:tc>
          <w:tcPr>
            <w:tcW w:w="538" w:type="dxa"/>
            <w:tcBorders>
              <w:top w:val="nil"/>
              <w:left w:val="nil"/>
              <w:bottom w:val="nil"/>
              <w:right w:val="nil"/>
            </w:tcBorders>
          </w:tcPr>
          <w:p w14:paraId="67451D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627" w:type="dxa"/>
            <w:tcBorders>
              <w:top w:val="nil"/>
              <w:left w:val="nil"/>
              <w:bottom w:val="nil"/>
              <w:right w:val="nil"/>
            </w:tcBorders>
          </w:tcPr>
          <w:p w14:paraId="619C83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E653C9" w:rsidRPr="00DF5D9A" w14:paraId="5A6388DF" w14:textId="77777777" w:rsidTr="00AB19F6">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20" w:type="dxa"/>
            <w:tcBorders>
              <w:top w:val="nil"/>
              <w:left w:val="nil"/>
              <w:bottom w:val="nil"/>
              <w:right w:val="nil"/>
            </w:tcBorders>
          </w:tcPr>
          <w:p w14:paraId="2EE0725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21</w:t>
            </w:r>
          </w:p>
        </w:tc>
        <w:tc>
          <w:tcPr>
            <w:tcW w:w="1440" w:type="dxa"/>
            <w:tcBorders>
              <w:top w:val="nil"/>
              <w:left w:val="nil"/>
              <w:bottom w:val="nil"/>
              <w:right w:val="nil"/>
            </w:tcBorders>
          </w:tcPr>
          <w:p w14:paraId="738FDE5A" w14:textId="77777777" w:rsidR="00E653C9" w:rsidRPr="00DF5D9A" w:rsidRDefault="00E653C9" w:rsidP="00675B14">
            <w:pPr>
              <w:jc w:val="both"/>
              <w:rPr>
                <w:rFonts w:ascii="Times New Roman" w:hAnsi="Times New Roman" w:cs="Times New Roman"/>
                <w:sz w:val="16"/>
                <w:szCs w:val="16"/>
              </w:rPr>
            </w:pPr>
            <w:r w:rsidRPr="00DF5D9A">
              <w:rPr>
                <w:rFonts w:ascii="Times New Roman" w:hAnsi="Times New Roman" w:cs="Times New Roman"/>
                <w:sz w:val="16"/>
                <w:szCs w:val="16"/>
              </w:rPr>
              <w:t>HAS; Sample 3*</w:t>
            </w:r>
          </w:p>
        </w:tc>
        <w:tc>
          <w:tcPr>
            <w:tcW w:w="1174" w:type="dxa"/>
            <w:tcBorders>
              <w:top w:val="nil"/>
              <w:left w:val="nil"/>
              <w:bottom w:val="nil"/>
              <w:right w:val="nil"/>
            </w:tcBorders>
          </w:tcPr>
          <w:p w14:paraId="715225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1056" w:type="dxa"/>
            <w:tcBorders>
              <w:top w:val="nil"/>
              <w:left w:val="nil"/>
              <w:bottom w:val="nil"/>
              <w:right w:val="nil"/>
            </w:tcBorders>
          </w:tcPr>
          <w:p w14:paraId="77877D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84" w:type="dxa"/>
            <w:tcBorders>
              <w:top w:val="nil"/>
              <w:left w:val="nil"/>
              <w:bottom w:val="nil"/>
              <w:right w:val="nil"/>
            </w:tcBorders>
          </w:tcPr>
          <w:p w14:paraId="23F6B7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986" w:type="dxa"/>
            <w:tcBorders>
              <w:top w:val="nil"/>
              <w:left w:val="nil"/>
              <w:bottom w:val="nil"/>
              <w:right w:val="nil"/>
            </w:tcBorders>
          </w:tcPr>
          <w:p w14:paraId="4AD9525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075" w:type="dxa"/>
            <w:tcBorders>
              <w:top w:val="nil"/>
              <w:left w:val="nil"/>
              <w:bottom w:val="nil"/>
              <w:right w:val="nil"/>
            </w:tcBorders>
          </w:tcPr>
          <w:p w14:paraId="0E391E5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65" w:type="dxa"/>
            <w:tcBorders>
              <w:top w:val="nil"/>
              <w:left w:val="nil"/>
              <w:bottom w:val="nil"/>
              <w:right w:val="nil"/>
            </w:tcBorders>
          </w:tcPr>
          <w:p w14:paraId="404E9D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2F13E9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131" w:type="dxa"/>
            <w:tcBorders>
              <w:top w:val="nil"/>
              <w:left w:val="nil"/>
              <w:bottom w:val="nil"/>
              <w:right w:val="nil"/>
            </w:tcBorders>
          </w:tcPr>
          <w:p w14:paraId="1BFBD06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71" w:type="dxa"/>
            <w:tcBorders>
              <w:top w:val="nil"/>
              <w:left w:val="nil"/>
              <w:bottom w:val="nil"/>
              <w:right w:val="nil"/>
            </w:tcBorders>
          </w:tcPr>
          <w:p w14:paraId="267697D9"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359</w:t>
            </w:r>
          </w:p>
        </w:tc>
        <w:tc>
          <w:tcPr>
            <w:tcW w:w="538" w:type="dxa"/>
            <w:tcBorders>
              <w:top w:val="nil"/>
              <w:left w:val="nil"/>
              <w:bottom w:val="nil"/>
              <w:right w:val="nil"/>
            </w:tcBorders>
          </w:tcPr>
          <w:p w14:paraId="2EAC1B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w:t>
            </w:r>
          </w:p>
        </w:tc>
        <w:tc>
          <w:tcPr>
            <w:tcW w:w="627" w:type="dxa"/>
            <w:tcBorders>
              <w:top w:val="nil"/>
              <w:left w:val="nil"/>
              <w:bottom w:val="nil"/>
              <w:right w:val="nil"/>
            </w:tcBorders>
          </w:tcPr>
          <w:p w14:paraId="1BA9C12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.43</w:t>
            </w:r>
          </w:p>
        </w:tc>
      </w:tr>
    </w:tbl>
    <w:p w14:paraId="3786CA73" w14:textId="77777777" w:rsidR="00E653C9" w:rsidRPr="00DF5D9A" w:rsidRDefault="00E653C9" w:rsidP="00E653C9">
      <w:pPr>
        <w:spacing w:after="0"/>
        <w:ind w:right="720"/>
        <w:jc w:val="right"/>
        <w:rPr>
          <w:rFonts w:ascii="Times New Roman" w:hAnsi="Times New Roman" w:cs="Times New Roman"/>
          <w:sz w:val="18"/>
          <w:szCs w:val="18"/>
        </w:rPr>
      </w:pPr>
      <w:r w:rsidRPr="00DF5D9A">
        <w:rPr>
          <w:rFonts w:ascii="Times New Roman" w:hAnsi="Times New Roman" w:cs="Times New Roman"/>
          <w:sz w:val="18"/>
          <w:szCs w:val="18"/>
        </w:rPr>
        <w:t>(</w:t>
      </w:r>
      <w:proofErr w:type="gramStart"/>
      <w:r w:rsidRPr="00DF5D9A">
        <w:rPr>
          <w:rFonts w:ascii="Times New Roman" w:hAnsi="Times New Roman" w:cs="Times New Roman"/>
          <w:i/>
          <w:sz w:val="18"/>
          <w:szCs w:val="18"/>
        </w:rPr>
        <w:t>continued</w:t>
      </w:r>
      <w:proofErr w:type="gramEnd"/>
      <w:r w:rsidRPr="00DF5D9A">
        <w:rPr>
          <w:rFonts w:ascii="Times New Roman" w:hAnsi="Times New Roman" w:cs="Times New Roman"/>
          <w:sz w:val="18"/>
          <w:szCs w:val="18"/>
        </w:rPr>
        <w:t>)</w:t>
      </w:r>
    </w:p>
    <w:p w14:paraId="491165C9" w14:textId="77777777" w:rsidR="00E653C9" w:rsidRPr="00DF5D9A" w:rsidRDefault="00E653C9" w:rsidP="00E653C9">
      <w:pPr>
        <w:tabs>
          <w:tab w:val="left" w:pos="540"/>
          <w:tab w:val="center" w:pos="6480"/>
        </w:tabs>
        <w:spacing w:after="0"/>
        <w:jc w:val="center"/>
        <w:rPr>
          <w:rFonts w:ascii="Times New Roman" w:hAnsi="Times New Roman" w:cs="Times New Roman"/>
        </w:rPr>
      </w:pPr>
      <w:r w:rsidRPr="00DF5D9A">
        <w:rPr>
          <w:rFonts w:ascii="Times New Roman" w:hAnsi="Times New Roman" w:cs="Times New Roman"/>
        </w:rPr>
        <w:lastRenderedPageBreak/>
        <w:t>APPENDIX A (continued)</w:t>
      </w:r>
    </w:p>
    <w:tbl>
      <w:tblPr>
        <w:tblStyle w:val="TableGrid1"/>
        <w:tblW w:w="13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350"/>
        <w:gridCol w:w="1188"/>
        <w:gridCol w:w="990"/>
        <w:gridCol w:w="1170"/>
        <w:gridCol w:w="1170"/>
        <w:gridCol w:w="1260"/>
        <w:gridCol w:w="1191"/>
        <w:gridCol w:w="1417"/>
        <w:gridCol w:w="1082"/>
        <w:gridCol w:w="540"/>
        <w:gridCol w:w="540"/>
        <w:gridCol w:w="540"/>
      </w:tblGrid>
      <w:tr w:rsidR="00E653C9" w:rsidRPr="00DF5D9A" w14:paraId="6136B996" w14:textId="77777777" w:rsidTr="00AB19F6">
        <w:tc>
          <w:tcPr>
            <w:tcW w:w="720" w:type="dxa"/>
            <w:tcBorders>
              <w:top w:val="double" w:sz="4" w:space="0" w:color="auto"/>
              <w:bottom w:val="single" w:sz="4" w:space="0" w:color="auto"/>
            </w:tcBorders>
            <w:vAlign w:val="bottom"/>
          </w:tcPr>
          <w:p w14:paraId="3B7A98DA"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350" w:type="dxa"/>
            <w:tcBorders>
              <w:top w:val="double" w:sz="4" w:space="0" w:color="auto"/>
              <w:bottom w:val="single" w:sz="4" w:space="0" w:color="auto"/>
            </w:tcBorders>
            <w:vAlign w:val="bottom"/>
          </w:tcPr>
          <w:p w14:paraId="6946ABF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
          <w:p w14:paraId="573F716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7EF4ED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72B1868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1F8371EB"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0B5FBB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91" w:type="dxa"/>
            <w:tcBorders>
              <w:top w:val="double" w:sz="4" w:space="0" w:color="auto"/>
              <w:bottom w:val="single" w:sz="4" w:space="0" w:color="auto"/>
            </w:tcBorders>
            <w:vAlign w:val="bottom"/>
          </w:tcPr>
          <w:p w14:paraId="30878AC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5AE3DD9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2B7E561"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13E7B50C"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3B195C1C"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6EF7457"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3B4F0319" w14:textId="77777777" w:rsidR="00E653C9" w:rsidRPr="00DF5D9A" w:rsidRDefault="00E653C9" w:rsidP="00675B14">
            <w:pP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653C9" w:rsidRPr="00DF5D9A" w14:paraId="6B69DF39" w14:textId="77777777" w:rsidTr="00AB19F6">
        <w:tc>
          <w:tcPr>
            <w:tcW w:w="720" w:type="dxa"/>
            <w:tcBorders>
              <w:top w:val="single" w:sz="4" w:space="0" w:color="auto"/>
            </w:tcBorders>
          </w:tcPr>
          <w:p w14:paraId="0B7A91B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21</w:t>
            </w:r>
          </w:p>
        </w:tc>
        <w:tc>
          <w:tcPr>
            <w:tcW w:w="1350" w:type="dxa"/>
            <w:tcBorders>
              <w:top w:val="single" w:sz="4" w:space="0" w:color="auto"/>
            </w:tcBorders>
          </w:tcPr>
          <w:p w14:paraId="7835451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HAS; Sample 3*</w:t>
            </w:r>
          </w:p>
        </w:tc>
        <w:tc>
          <w:tcPr>
            <w:tcW w:w="1188" w:type="dxa"/>
            <w:tcBorders>
              <w:top w:val="single" w:sz="4" w:space="0" w:color="auto"/>
            </w:tcBorders>
          </w:tcPr>
          <w:p w14:paraId="2EA7755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990" w:type="dxa"/>
            <w:tcBorders>
              <w:top w:val="single" w:sz="4" w:space="0" w:color="auto"/>
            </w:tcBorders>
          </w:tcPr>
          <w:p w14:paraId="694E690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70" w:type="dxa"/>
            <w:tcBorders>
              <w:top w:val="single" w:sz="4" w:space="0" w:color="auto"/>
            </w:tcBorders>
          </w:tcPr>
          <w:p w14:paraId="0020B94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1170" w:type="dxa"/>
            <w:tcBorders>
              <w:top w:val="single" w:sz="4" w:space="0" w:color="auto"/>
            </w:tcBorders>
          </w:tcPr>
          <w:p w14:paraId="0271341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Borders>
              <w:top w:val="single" w:sz="4" w:space="0" w:color="auto"/>
            </w:tcBorders>
          </w:tcPr>
          <w:p w14:paraId="4BE8E30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91" w:type="dxa"/>
            <w:tcBorders>
              <w:top w:val="single" w:sz="4" w:space="0" w:color="auto"/>
            </w:tcBorders>
          </w:tcPr>
          <w:p w14:paraId="405B398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06BA1B4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082" w:type="dxa"/>
            <w:tcBorders>
              <w:top w:val="single" w:sz="4" w:space="0" w:color="auto"/>
            </w:tcBorders>
          </w:tcPr>
          <w:p w14:paraId="2CB622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Borders>
              <w:top w:val="single" w:sz="4" w:space="0" w:color="auto"/>
            </w:tcBorders>
          </w:tcPr>
          <w:p w14:paraId="6247241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359</w:t>
            </w:r>
          </w:p>
        </w:tc>
        <w:tc>
          <w:tcPr>
            <w:tcW w:w="540" w:type="dxa"/>
            <w:tcBorders>
              <w:top w:val="single" w:sz="4" w:space="0" w:color="auto"/>
            </w:tcBorders>
          </w:tcPr>
          <w:p w14:paraId="5E3FC49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540" w:type="dxa"/>
            <w:tcBorders>
              <w:top w:val="single" w:sz="4" w:space="0" w:color="auto"/>
            </w:tcBorders>
          </w:tcPr>
          <w:p w14:paraId="4F64DC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.44</w:t>
            </w:r>
          </w:p>
        </w:tc>
      </w:tr>
      <w:tr w:rsidR="00E653C9" w:rsidRPr="00DF5D9A" w14:paraId="07F13774" w14:textId="77777777" w:rsidTr="00AB19F6">
        <w:tc>
          <w:tcPr>
            <w:tcW w:w="720" w:type="dxa"/>
          </w:tcPr>
          <w:p w14:paraId="57A5776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21</w:t>
            </w:r>
          </w:p>
        </w:tc>
        <w:tc>
          <w:tcPr>
            <w:tcW w:w="1350" w:type="dxa"/>
          </w:tcPr>
          <w:p w14:paraId="01E39C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HAS; Sample 3*</w:t>
            </w:r>
          </w:p>
        </w:tc>
        <w:tc>
          <w:tcPr>
            <w:tcW w:w="1188" w:type="dxa"/>
          </w:tcPr>
          <w:p w14:paraId="13EBC67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Technical Manual</w:t>
            </w:r>
          </w:p>
        </w:tc>
        <w:tc>
          <w:tcPr>
            <w:tcW w:w="990" w:type="dxa"/>
          </w:tcPr>
          <w:p w14:paraId="572A763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170" w:type="dxa"/>
          </w:tcPr>
          <w:p w14:paraId="1305ED6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HDS-Bold</w:t>
            </w:r>
          </w:p>
        </w:tc>
        <w:tc>
          <w:tcPr>
            <w:tcW w:w="1170" w:type="dxa"/>
          </w:tcPr>
          <w:p w14:paraId="6572597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260" w:type="dxa"/>
          </w:tcPr>
          <w:p w14:paraId="6EDE450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91" w:type="dxa"/>
          </w:tcPr>
          <w:p w14:paraId="600A01F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7AFB43D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Leadership</w:t>
            </w:r>
          </w:p>
        </w:tc>
        <w:tc>
          <w:tcPr>
            <w:tcW w:w="1082" w:type="dxa"/>
          </w:tcPr>
          <w:p w14:paraId="14657AE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40" w:type="dxa"/>
          </w:tcPr>
          <w:p w14:paraId="1428989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359</w:t>
            </w:r>
          </w:p>
        </w:tc>
        <w:tc>
          <w:tcPr>
            <w:tcW w:w="540" w:type="dxa"/>
          </w:tcPr>
          <w:p w14:paraId="74733DF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.34</w:t>
            </w:r>
          </w:p>
        </w:tc>
        <w:tc>
          <w:tcPr>
            <w:tcW w:w="540" w:type="dxa"/>
          </w:tcPr>
          <w:p w14:paraId="041DD7E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.42</w:t>
            </w:r>
          </w:p>
        </w:tc>
      </w:tr>
      <w:tr w:rsidR="00E653C9" w:rsidRPr="00DF5D9A" w14:paraId="20AC48A5" w14:textId="77777777" w:rsidTr="00AB19F6">
        <w:tc>
          <w:tcPr>
            <w:tcW w:w="720" w:type="dxa"/>
          </w:tcPr>
          <w:p w14:paraId="4BE911E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47602CDF"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 xml:space="preserve">Holtzman &amp; </w:t>
            </w:r>
            <w:proofErr w:type="spellStart"/>
            <w:r w:rsidRPr="00DF5D9A">
              <w:rPr>
                <w:rFonts w:ascii="Times New Roman" w:hAnsi="Times New Roman" w:cs="Times New Roman"/>
                <w:sz w:val="16"/>
                <w:szCs w:val="16"/>
              </w:rPr>
              <w:t>Strube</w:t>
            </w:r>
            <w:proofErr w:type="spellEnd"/>
            <w:r w:rsidRPr="00DF5D9A">
              <w:rPr>
                <w:rFonts w:ascii="Times New Roman" w:hAnsi="Times New Roman" w:cs="Times New Roman" w:hint="eastAsia"/>
                <w:sz w:val="16"/>
                <w:szCs w:val="16"/>
                <w:lang w:eastAsia="zh-CN"/>
              </w:rPr>
              <w:t xml:space="preserve"> (2013)</w:t>
            </w:r>
          </w:p>
        </w:tc>
        <w:tc>
          <w:tcPr>
            <w:tcW w:w="1188" w:type="dxa"/>
          </w:tcPr>
          <w:p w14:paraId="4FA64712" w14:textId="2A69EC58" w:rsidR="00E653C9" w:rsidRPr="00DF5D9A" w:rsidRDefault="00AC135B"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3901522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170" w:type="dxa"/>
          </w:tcPr>
          <w:p w14:paraId="02B8BEF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170" w:type="dxa"/>
          </w:tcPr>
          <w:p w14:paraId="0482D0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260" w:type="dxa"/>
          </w:tcPr>
          <w:p w14:paraId="298CCA4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91" w:type="dxa"/>
          </w:tcPr>
          <w:p w14:paraId="1939DF0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5C2EE6A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w:t>
            </w:r>
            <w:r w:rsidRPr="00DF5D9A">
              <w:rPr>
                <w:rFonts w:ascii="Times New Roman" w:hAnsi="Times New Roman" w:cs="Times New Roman"/>
                <w:sz w:val="16"/>
                <w:szCs w:val="16"/>
              </w:rPr>
              <w:t>onscientiousness</w:t>
            </w:r>
          </w:p>
          <w:p w14:paraId="0E546117" w14:textId="77777777" w:rsidR="00E653C9" w:rsidRPr="00DF5D9A" w:rsidRDefault="00E653C9" w:rsidP="00675B14">
            <w:pPr>
              <w:jc w:val="center"/>
              <w:rPr>
                <w:rFonts w:ascii="Times New Roman" w:hAnsi="Times New Roman" w:cs="Times New Roman"/>
                <w:sz w:val="16"/>
                <w:szCs w:val="16"/>
              </w:rPr>
            </w:pPr>
          </w:p>
        </w:tc>
        <w:tc>
          <w:tcPr>
            <w:tcW w:w="1082" w:type="dxa"/>
          </w:tcPr>
          <w:p w14:paraId="561D703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540" w:type="dxa"/>
          </w:tcPr>
          <w:p w14:paraId="4267DFE7"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171</w:t>
            </w:r>
          </w:p>
        </w:tc>
        <w:tc>
          <w:tcPr>
            <w:tcW w:w="540" w:type="dxa"/>
          </w:tcPr>
          <w:p w14:paraId="2605718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.26</w:t>
            </w:r>
          </w:p>
        </w:tc>
        <w:tc>
          <w:tcPr>
            <w:tcW w:w="540" w:type="dxa"/>
          </w:tcPr>
          <w:p w14:paraId="39E1A60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.28</w:t>
            </w:r>
          </w:p>
        </w:tc>
      </w:tr>
      <w:tr w:rsidR="00E653C9" w:rsidRPr="00DF5D9A" w14:paraId="3C8EED51" w14:textId="77777777" w:rsidTr="00AB19F6">
        <w:tc>
          <w:tcPr>
            <w:tcW w:w="720" w:type="dxa"/>
          </w:tcPr>
          <w:p w14:paraId="0C6BA87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192A1AB2"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 xml:space="preserve">Holtzman &amp; </w:t>
            </w:r>
            <w:proofErr w:type="spellStart"/>
            <w:r w:rsidRPr="00DF5D9A">
              <w:rPr>
                <w:rFonts w:ascii="Times New Roman" w:hAnsi="Times New Roman" w:cs="Times New Roman"/>
                <w:sz w:val="16"/>
                <w:szCs w:val="16"/>
              </w:rPr>
              <w:t>Strube</w:t>
            </w:r>
            <w:proofErr w:type="spellEnd"/>
            <w:r w:rsidRPr="00DF5D9A">
              <w:rPr>
                <w:rFonts w:ascii="Times New Roman" w:hAnsi="Times New Roman" w:cs="Times New Roman" w:hint="eastAsia"/>
                <w:sz w:val="16"/>
                <w:szCs w:val="16"/>
                <w:lang w:eastAsia="zh-CN"/>
              </w:rPr>
              <w:t xml:space="preserve"> (2013)</w:t>
            </w:r>
          </w:p>
        </w:tc>
        <w:tc>
          <w:tcPr>
            <w:tcW w:w="1188" w:type="dxa"/>
          </w:tcPr>
          <w:p w14:paraId="7F4EED1C" w14:textId="3C9CC582"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11EB523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Students</w:t>
            </w:r>
          </w:p>
        </w:tc>
        <w:tc>
          <w:tcPr>
            <w:tcW w:w="1170" w:type="dxa"/>
          </w:tcPr>
          <w:p w14:paraId="0BBD07E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6DE5FF0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Observer</w:t>
            </w:r>
          </w:p>
        </w:tc>
        <w:tc>
          <w:tcPr>
            <w:tcW w:w="1260" w:type="dxa"/>
          </w:tcPr>
          <w:p w14:paraId="2B760AB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6A85A72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246993F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w:t>
            </w:r>
            <w:r w:rsidRPr="00DF5D9A">
              <w:rPr>
                <w:rFonts w:ascii="Times New Roman" w:hAnsi="Times New Roman" w:cs="Times New Roman"/>
                <w:sz w:val="16"/>
                <w:szCs w:val="16"/>
              </w:rPr>
              <w:t>greeableness</w:t>
            </w:r>
          </w:p>
          <w:p w14:paraId="015EA262" w14:textId="77777777" w:rsidR="00E653C9" w:rsidRPr="00DF5D9A" w:rsidRDefault="00E653C9" w:rsidP="00675B14">
            <w:pPr>
              <w:jc w:val="center"/>
              <w:rPr>
                <w:rFonts w:ascii="Times New Roman" w:hAnsi="Times New Roman" w:cs="Times New Roman"/>
                <w:sz w:val="16"/>
                <w:szCs w:val="16"/>
                <w:lang w:eastAsia="zh-CN"/>
              </w:rPr>
            </w:pPr>
          </w:p>
        </w:tc>
        <w:tc>
          <w:tcPr>
            <w:tcW w:w="1082" w:type="dxa"/>
          </w:tcPr>
          <w:p w14:paraId="268844C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Communion</w:t>
            </w:r>
          </w:p>
        </w:tc>
        <w:tc>
          <w:tcPr>
            <w:tcW w:w="540" w:type="dxa"/>
          </w:tcPr>
          <w:p w14:paraId="54C40C9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171</w:t>
            </w:r>
          </w:p>
        </w:tc>
        <w:tc>
          <w:tcPr>
            <w:tcW w:w="540" w:type="dxa"/>
          </w:tcPr>
          <w:p w14:paraId="0024EBD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-.49</w:t>
            </w:r>
          </w:p>
        </w:tc>
        <w:tc>
          <w:tcPr>
            <w:tcW w:w="540" w:type="dxa"/>
          </w:tcPr>
          <w:p w14:paraId="23778DFD" w14:textId="2AC0F23D"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-.5</w:t>
            </w:r>
            <w:r w:rsidR="006F588E" w:rsidRPr="00DF5D9A">
              <w:rPr>
                <w:rFonts w:ascii="Times New Roman" w:hAnsi="Times New Roman" w:cs="Times New Roman"/>
                <w:sz w:val="16"/>
                <w:szCs w:val="16"/>
                <w:lang w:eastAsia="zh-CN"/>
              </w:rPr>
              <w:t>2</w:t>
            </w:r>
          </w:p>
        </w:tc>
      </w:tr>
      <w:tr w:rsidR="00E653C9" w:rsidRPr="00DF5D9A" w14:paraId="28478B56" w14:textId="77777777" w:rsidTr="00AB19F6">
        <w:tc>
          <w:tcPr>
            <w:tcW w:w="720" w:type="dxa"/>
          </w:tcPr>
          <w:p w14:paraId="52330C7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0B717152"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 xml:space="preserve">Holtzman &amp; </w:t>
            </w:r>
            <w:proofErr w:type="spellStart"/>
            <w:r w:rsidRPr="00DF5D9A">
              <w:rPr>
                <w:rFonts w:ascii="Times New Roman" w:hAnsi="Times New Roman" w:cs="Times New Roman"/>
                <w:sz w:val="16"/>
                <w:szCs w:val="16"/>
              </w:rPr>
              <w:t>Strube</w:t>
            </w:r>
            <w:proofErr w:type="spellEnd"/>
            <w:r w:rsidRPr="00DF5D9A">
              <w:rPr>
                <w:rFonts w:ascii="Times New Roman" w:hAnsi="Times New Roman" w:cs="Times New Roman" w:hint="eastAsia"/>
                <w:sz w:val="16"/>
                <w:szCs w:val="16"/>
                <w:lang w:eastAsia="zh-CN"/>
              </w:rPr>
              <w:t xml:space="preserve"> (2013)</w:t>
            </w:r>
          </w:p>
        </w:tc>
        <w:tc>
          <w:tcPr>
            <w:tcW w:w="1188" w:type="dxa"/>
          </w:tcPr>
          <w:p w14:paraId="1A150C97" w14:textId="6551E863"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3490C05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Students</w:t>
            </w:r>
          </w:p>
        </w:tc>
        <w:tc>
          <w:tcPr>
            <w:tcW w:w="1170" w:type="dxa"/>
          </w:tcPr>
          <w:p w14:paraId="3030A2E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54E5453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Observer</w:t>
            </w:r>
          </w:p>
        </w:tc>
        <w:tc>
          <w:tcPr>
            <w:tcW w:w="1260" w:type="dxa"/>
          </w:tcPr>
          <w:p w14:paraId="7A9D20A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78FA800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3D0F8DC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w:t>
            </w:r>
            <w:r w:rsidRPr="00DF5D9A">
              <w:rPr>
                <w:rFonts w:ascii="Times New Roman" w:hAnsi="Times New Roman" w:cs="Times New Roman"/>
                <w:sz w:val="16"/>
                <w:szCs w:val="16"/>
              </w:rPr>
              <w:t>penness</w:t>
            </w:r>
          </w:p>
          <w:p w14:paraId="18BDD18C" w14:textId="77777777" w:rsidR="00E653C9" w:rsidRPr="00DF5D9A" w:rsidRDefault="00E653C9" w:rsidP="00675B14">
            <w:pPr>
              <w:jc w:val="center"/>
              <w:rPr>
                <w:rFonts w:ascii="Times New Roman" w:hAnsi="Times New Roman" w:cs="Times New Roman"/>
                <w:sz w:val="16"/>
                <w:szCs w:val="16"/>
                <w:lang w:eastAsia="zh-CN"/>
              </w:rPr>
            </w:pPr>
          </w:p>
        </w:tc>
        <w:tc>
          <w:tcPr>
            <w:tcW w:w="1082" w:type="dxa"/>
          </w:tcPr>
          <w:p w14:paraId="451CB6A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Agency</w:t>
            </w:r>
          </w:p>
        </w:tc>
        <w:tc>
          <w:tcPr>
            <w:tcW w:w="540" w:type="dxa"/>
          </w:tcPr>
          <w:p w14:paraId="799934B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171</w:t>
            </w:r>
          </w:p>
        </w:tc>
        <w:tc>
          <w:tcPr>
            <w:tcW w:w="540" w:type="dxa"/>
          </w:tcPr>
          <w:p w14:paraId="0587FB7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-.01</w:t>
            </w:r>
          </w:p>
        </w:tc>
        <w:tc>
          <w:tcPr>
            <w:tcW w:w="540" w:type="dxa"/>
          </w:tcPr>
          <w:p w14:paraId="4CC7CE7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-.01</w:t>
            </w:r>
          </w:p>
        </w:tc>
      </w:tr>
      <w:tr w:rsidR="00E653C9" w:rsidRPr="00DF5D9A" w14:paraId="4ABC0EA6" w14:textId="77777777" w:rsidTr="00AB19F6">
        <w:tc>
          <w:tcPr>
            <w:tcW w:w="720" w:type="dxa"/>
          </w:tcPr>
          <w:p w14:paraId="5BB9244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68B0AC6D"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 xml:space="preserve">Holtzman &amp; </w:t>
            </w:r>
            <w:proofErr w:type="spellStart"/>
            <w:r w:rsidRPr="00DF5D9A">
              <w:rPr>
                <w:rFonts w:ascii="Times New Roman" w:hAnsi="Times New Roman" w:cs="Times New Roman"/>
                <w:sz w:val="16"/>
                <w:szCs w:val="16"/>
              </w:rPr>
              <w:t>Strube</w:t>
            </w:r>
            <w:proofErr w:type="spellEnd"/>
            <w:r w:rsidRPr="00DF5D9A">
              <w:rPr>
                <w:rFonts w:ascii="Times New Roman" w:hAnsi="Times New Roman" w:cs="Times New Roman" w:hint="eastAsia"/>
                <w:sz w:val="16"/>
                <w:szCs w:val="16"/>
                <w:lang w:eastAsia="zh-CN"/>
              </w:rPr>
              <w:t xml:space="preserve"> (2013)</w:t>
            </w:r>
          </w:p>
        </w:tc>
        <w:tc>
          <w:tcPr>
            <w:tcW w:w="1188" w:type="dxa"/>
          </w:tcPr>
          <w:p w14:paraId="5CD3B121" w14:textId="124D07D7"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403F2F8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Students</w:t>
            </w:r>
          </w:p>
        </w:tc>
        <w:tc>
          <w:tcPr>
            <w:tcW w:w="1170" w:type="dxa"/>
          </w:tcPr>
          <w:p w14:paraId="530F478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0C36E43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Observer</w:t>
            </w:r>
          </w:p>
        </w:tc>
        <w:tc>
          <w:tcPr>
            <w:tcW w:w="1260" w:type="dxa"/>
          </w:tcPr>
          <w:p w14:paraId="30DD452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33B3C89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1322D1E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Extraversion</w:t>
            </w:r>
          </w:p>
        </w:tc>
        <w:tc>
          <w:tcPr>
            <w:tcW w:w="1082" w:type="dxa"/>
          </w:tcPr>
          <w:p w14:paraId="39DC23C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Agency</w:t>
            </w:r>
          </w:p>
        </w:tc>
        <w:tc>
          <w:tcPr>
            <w:tcW w:w="540" w:type="dxa"/>
          </w:tcPr>
          <w:p w14:paraId="4D544E7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171</w:t>
            </w:r>
          </w:p>
        </w:tc>
        <w:tc>
          <w:tcPr>
            <w:tcW w:w="540" w:type="dxa"/>
          </w:tcPr>
          <w:p w14:paraId="36543E7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.41</w:t>
            </w:r>
          </w:p>
        </w:tc>
        <w:tc>
          <w:tcPr>
            <w:tcW w:w="540" w:type="dxa"/>
          </w:tcPr>
          <w:p w14:paraId="58EE583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.44</w:t>
            </w:r>
          </w:p>
        </w:tc>
      </w:tr>
      <w:tr w:rsidR="00E653C9" w:rsidRPr="00DF5D9A" w14:paraId="29BD5306" w14:textId="77777777" w:rsidTr="00AB19F6">
        <w:tc>
          <w:tcPr>
            <w:tcW w:w="720" w:type="dxa"/>
          </w:tcPr>
          <w:p w14:paraId="2B8AE52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0A84C8E8"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 xml:space="preserve">Holtzman &amp; </w:t>
            </w:r>
            <w:proofErr w:type="spellStart"/>
            <w:r w:rsidRPr="00DF5D9A">
              <w:rPr>
                <w:rFonts w:ascii="Times New Roman" w:hAnsi="Times New Roman" w:cs="Times New Roman"/>
                <w:sz w:val="16"/>
                <w:szCs w:val="16"/>
              </w:rPr>
              <w:t>Strube</w:t>
            </w:r>
            <w:proofErr w:type="spellEnd"/>
            <w:r w:rsidRPr="00DF5D9A">
              <w:rPr>
                <w:rFonts w:ascii="Times New Roman" w:hAnsi="Times New Roman" w:cs="Times New Roman" w:hint="eastAsia"/>
                <w:sz w:val="16"/>
                <w:szCs w:val="16"/>
                <w:lang w:eastAsia="zh-CN"/>
              </w:rPr>
              <w:t xml:space="preserve"> (2013)</w:t>
            </w:r>
          </w:p>
        </w:tc>
        <w:tc>
          <w:tcPr>
            <w:tcW w:w="1188" w:type="dxa"/>
          </w:tcPr>
          <w:p w14:paraId="231C1C50" w14:textId="30328FD5"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0876ED1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Students</w:t>
            </w:r>
          </w:p>
        </w:tc>
        <w:tc>
          <w:tcPr>
            <w:tcW w:w="1170" w:type="dxa"/>
          </w:tcPr>
          <w:p w14:paraId="5572AF3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2BB9011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Observer</w:t>
            </w:r>
          </w:p>
        </w:tc>
        <w:tc>
          <w:tcPr>
            <w:tcW w:w="1260" w:type="dxa"/>
          </w:tcPr>
          <w:p w14:paraId="736A971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5B33CDE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6D6F3B1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Emotional</w:t>
            </w:r>
          </w:p>
          <w:p w14:paraId="5F3A93D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Stability</w:t>
            </w:r>
          </w:p>
        </w:tc>
        <w:tc>
          <w:tcPr>
            <w:tcW w:w="1082" w:type="dxa"/>
          </w:tcPr>
          <w:p w14:paraId="654722E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Neither</w:t>
            </w:r>
          </w:p>
        </w:tc>
        <w:tc>
          <w:tcPr>
            <w:tcW w:w="540" w:type="dxa"/>
          </w:tcPr>
          <w:p w14:paraId="7512084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171</w:t>
            </w:r>
          </w:p>
        </w:tc>
        <w:tc>
          <w:tcPr>
            <w:tcW w:w="540" w:type="dxa"/>
          </w:tcPr>
          <w:p w14:paraId="4FD44CE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.20</w:t>
            </w:r>
          </w:p>
        </w:tc>
        <w:tc>
          <w:tcPr>
            <w:tcW w:w="540" w:type="dxa"/>
          </w:tcPr>
          <w:p w14:paraId="1E97344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r>
      <w:tr w:rsidR="00E653C9" w:rsidRPr="00DF5D9A" w14:paraId="4BA1C03C" w14:textId="77777777" w:rsidTr="00AB19F6">
        <w:tc>
          <w:tcPr>
            <w:tcW w:w="720" w:type="dxa"/>
          </w:tcPr>
          <w:p w14:paraId="5F26CEB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6ED6266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 xml:space="preserve">Holtzman &amp; </w:t>
            </w:r>
            <w:proofErr w:type="spellStart"/>
            <w:r w:rsidRPr="00DF5D9A">
              <w:rPr>
                <w:rFonts w:ascii="Times New Roman" w:hAnsi="Times New Roman" w:cs="Times New Roman"/>
                <w:sz w:val="16"/>
                <w:szCs w:val="16"/>
              </w:rPr>
              <w:t>Strube</w:t>
            </w:r>
            <w:proofErr w:type="spellEnd"/>
            <w:r w:rsidRPr="00DF5D9A">
              <w:rPr>
                <w:rFonts w:ascii="Times New Roman" w:hAnsi="Times New Roman" w:cs="Times New Roman" w:hint="eastAsia"/>
                <w:sz w:val="16"/>
                <w:szCs w:val="16"/>
                <w:lang w:eastAsia="zh-CN"/>
              </w:rPr>
              <w:t xml:space="preserve"> (2013)</w:t>
            </w:r>
          </w:p>
        </w:tc>
        <w:tc>
          <w:tcPr>
            <w:tcW w:w="1188" w:type="dxa"/>
          </w:tcPr>
          <w:p w14:paraId="288B9C3A" w14:textId="1EC4B838"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0EF5251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Students</w:t>
            </w:r>
          </w:p>
        </w:tc>
        <w:tc>
          <w:tcPr>
            <w:tcW w:w="1170" w:type="dxa"/>
          </w:tcPr>
          <w:p w14:paraId="6D9C391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1D473CD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Observer</w:t>
            </w:r>
          </w:p>
        </w:tc>
        <w:tc>
          <w:tcPr>
            <w:tcW w:w="1260" w:type="dxa"/>
          </w:tcPr>
          <w:p w14:paraId="50F5C5F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7FB887F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65451CD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Machiavellianism</w:t>
            </w:r>
          </w:p>
        </w:tc>
        <w:tc>
          <w:tcPr>
            <w:tcW w:w="1082" w:type="dxa"/>
          </w:tcPr>
          <w:p w14:paraId="2771608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Agency</w:t>
            </w:r>
          </w:p>
        </w:tc>
        <w:tc>
          <w:tcPr>
            <w:tcW w:w="540" w:type="dxa"/>
          </w:tcPr>
          <w:p w14:paraId="4390890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169</w:t>
            </w:r>
          </w:p>
        </w:tc>
        <w:tc>
          <w:tcPr>
            <w:tcW w:w="540" w:type="dxa"/>
          </w:tcPr>
          <w:p w14:paraId="1AE6EDE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.32</w:t>
            </w:r>
          </w:p>
        </w:tc>
        <w:tc>
          <w:tcPr>
            <w:tcW w:w="540" w:type="dxa"/>
          </w:tcPr>
          <w:p w14:paraId="284073A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.34</w:t>
            </w:r>
          </w:p>
        </w:tc>
      </w:tr>
      <w:tr w:rsidR="00E653C9" w:rsidRPr="00DF5D9A" w14:paraId="674D24F7" w14:textId="77777777" w:rsidTr="00AB19F6">
        <w:tc>
          <w:tcPr>
            <w:tcW w:w="720" w:type="dxa"/>
          </w:tcPr>
          <w:p w14:paraId="17588D3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22</w:t>
            </w:r>
          </w:p>
        </w:tc>
        <w:tc>
          <w:tcPr>
            <w:tcW w:w="1350" w:type="dxa"/>
          </w:tcPr>
          <w:p w14:paraId="3B2E8BDD"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 xml:space="preserve">Holtzman &amp; </w:t>
            </w:r>
            <w:proofErr w:type="spellStart"/>
            <w:r w:rsidRPr="00DF5D9A">
              <w:rPr>
                <w:rFonts w:ascii="Times New Roman" w:hAnsi="Times New Roman" w:cs="Times New Roman"/>
                <w:sz w:val="16"/>
                <w:szCs w:val="16"/>
              </w:rPr>
              <w:t>Strube</w:t>
            </w:r>
            <w:proofErr w:type="spellEnd"/>
            <w:r w:rsidRPr="00DF5D9A">
              <w:rPr>
                <w:rFonts w:ascii="Times New Roman" w:hAnsi="Times New Roman" w:cs="Times New Roman" w:hint="eastAsia"/>
                <w:sz w:val="16"/>
                <w:szCs w:val="16"/>
                <w:lang w:eastAsia="zh-CN"/>
              </w:rPr>
              <w:t xml:space="preserve"> (2013)</w:t>
            </w:r>
          </w:p>
        </w:tc>
        <w:tc>
          <w:tcPr>
            <w:tcW w:w="1188" w:type="dxa"/>
          </w:tcPr>
          <w:p w14:paraId="03B8740E" w14:textId="7BDC0E03"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5648FD9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Students</w:t>
            </w:r>
          </w:p>
        </w:tc>
        <w:tc>
          <w:tcPr>
            <w:tcW w:w="1170" w:type="dxa"/>
          </w:tcPr>
          <w:p w14:paraId="4935BF7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2DFFB6E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Observer</w:t>
            </w:r>
          </w:p>
        </w:tc>
        <w:tc>
          <w:tcPr>
            <w:tcW w:w="1260" w:type="dxa"/>
          </w:tcPr>
          <w:p w14:paraId="4618F1B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45FD0677"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16EDE40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Psychopathy</w:t>
            </w:r>
          </w:p>
        </w:tc>
        <w:tc>
          <w:tcPr>
            <w:tcW w:w="1082" w:type="dxa"/>
          </w:tcPr>
          <w:p w14:paraId="3F52212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Agency</w:t>
            </w:r>
          </w:p>
        </w:tc>
        <w:tc>
          <w:tcPr>
            <w:tcW w:w="540" w:type="dxa"/>
          </w:tcPr>
          <w:p w14:paraId="4CCFE1D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168</w:t>
            </w:r>
          </w:p>
        </w:tc>
        <w:tc>
          <w:tcPr>
            <w:tcW w:w="540" w:type="dxa"/>
          </w:tcPr>
          <w:p w14:paraId="5E17BFC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.47</w:t>
            </w:r>
          </w:p>
        </w:tc>
        <w:tc>
          <w:tcPr>
            <w:tcW w:w="540" w:type="dxa"/>
          </w:tcPr>
          <w:p w14:paraId="502645B6" w14:textId="4719D5A4"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.5</w:t>
            </w:r>
            <w:r w:rsidR="006F588E" w:rsidRPr="00DF5D9A">
              <w:rPr>
                <w:rFonts w:ascii="Times New Roman" w:hAnsi="Times New Roman" w:cs="Times New Roman"/>
                <w:sz w:val="16"/>
                <w:szCs w:val="16"/>
                <w:lang w:eastAsia="zh-CN"/>
              </w:rPr>
              <w:t>0</w:t>
            </w:r>
          </w:p>
        </w:tc>
      </w:tr>
      <w:tr w:rsidR="00E653C9" w:rsidRPr="00DF5D9A" w14:paraId="673DC506" w14:textId="77777777" w:rsidTr="00AB19F6">
        <w:tc>
          <w:tcPr>
            <w:tcW w:w="720" w:type="dxa"/>
          </w:tcPr>
          <w:p w14:paraId="15900D5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23</w:t>
            </w:r>
          </w:p>
        </w:tc>
        <w:tc>
          <w:tcPr>
            <w:tcW w:w="1350" w:type="dxa"/>
          </w:tcPr>
          <w:p w14:paraId="525DAFBB"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Iliescu, Ispas, Sulea, &amp; Ilie</w:t>
            </w:r>
            <w:r w:rsidRPr="00DF5D9A">
              <w:rPr>
                <w:rFonts w:ascii="Times New Roman" w:hAnsi="Times New Roman" w:cs="Times New Roman" w:hint="eastAsia"/>
                <w:sz w:val="16"/>
                <w:szCs w:val="16"/>
                <w:lang w:eastAsia="zh-CN"/>
              </w:rPr>
              <w:t xml:space="preserve"> (2015)</w:t>
            </w:r>
          </w:p>
        </w:tc>
        <w:tc>
          <w:tcPr>
            <w:tcW w:w="1188" w:type="dxa"/>
          </w:tcPr>
          <w:p w14:paraId="6F2B77F1" w14:textId="6C76F38A" w:rsidR="00E653C9" w:rsidRPr="00DF5D9A" w:rsidRDefault="00AC135B"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w:t>
            </w:r>
            <w:r w:rsidR="00E653C9" w:rsidRPr="00DF5D9A">
              <w:rPr>
                <w:rFonts w:ascii="Times New Roman" w:hAnsi="Times New Roman" w:cs="Times New Roman"/>
                <w:sz w:val="16"/>
                <w:szCs w:val="16"/>
                <w:lang w:eastAsia="zh-CN"/>
              </w:rPr>
              <w:t>ublished</w:t>
            </w:r>
            <w:r w:rsidR="00F20D4E" w:rsidRPr="00DF5D9A">
              <w:rPr>
                <w:rFonts w:ascii="Times New Roman" w:hAnsi="Times New Roman" w:cs="Times New Roman"/>
                <w:sz w:val="16"/>
                <w:szCs w:val="16"/>
                <w:lang w:eastAsia="zh-CN"/>
              </w:rPr>
              <w:t>*</w:t>
            </w:r>
          </w:p>
        </w:tc>
        <w:tc>
          <w:tcPr>
            <w:tcW w:w="990" w:type="dxa"/>
          </w:tcPr>
          <w:p w14:paraId="71A53EA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Community</w:t>
            </w:r>
          </w:p>
        </w:tc>
        <w:tc>
          <w:tcPr>
            <w:tcW w:w="1170" w:type="dxa"/>
          </w:tcPr>
          <w:p w14:paraId="6B6262DD" w14:textId="35F7D49B"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Paulhus</w:t>
            </w:r>
            <w:r w:rsidR="006F588E" w:rsidRPr="00DF5D9A">
              <w:rPr>
                <w:rFonts w:ascii="Times New Roman" w:hAnsi="Times New Roman" w:cs="Times New Roman"/>
                <w:sz w:val="16"/>
                <w:szCs w:val="16"/>
              </w:rPr>
              <w:t xml:space="preserve"> </w:t>
            </w:r>
            <w:r w:rsidRPr="00DF5D9A">
              <w:rPr>
                <w:rFonts w:ascii="Times New Roman" w:hAnsi="Times New Roman" w:cs="Times New Roman"/>
                <w:sz w:val="16"/>
                <w:szCs w:val="16"/>
              </w:rPr>
              <w:t>&amp;</w:t>
            </w:r>
          </w:p>
          <w:p w14:paraId="3877A76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Jones</w:t>
            </w:r>
          </w:p>
        </w:tc>
        <w:tc>
          <w:tcPr>
            <w:tcW w:w="1170" w:type="dxa"/>
          </w:tcPr>
          <w:p w14:paraId="615E02A4" w14:textId="32BF06CA"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Ob</w:t>
            </w:r>
            <w:r w:rsidR="00880D0B" w:rsidRPr="00DF5D9A">
              <w:rPr>
                <w:rFonts w:ascii="Times New Roman" w:hAnsi="Times New Roman" w:cs="Times New Roman"/>
                <w:sz w:val="16"/>
                <w:szCs w:val="16"/>
                <w:lang w:eastAsia="zh-CN"/>
              </w:rPr>
              <w:t>server</w:t>
            </w:r>
          </w:p>
        </w:tc>
        <w:tc>
          <w:tcPr>
            <w:tcW w:w="1260" w:type="dxa"/>
          </w:tcPr>
          <w:p w14:paraId="6E9840D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61FB79B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 acquaintance</w:t>
            </w:r>
          </w:p>
        </w:tc>
        <w:tc>
          <w:tcPr>
            <w:tcW w:w="1417" w:type="dxa"/>
          </w:tcPr>
          <w:p w14:paraId="0778B7E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bCs/>
                <w:sz w:val="16"/>
                <w:szCs w:val="16"/>
                <w:shd w:val="clear" w:color="auto" w:fill="FFFFFF"/>
              </w:rPr>
              <w:t>Counterproductive work behavior</w:t>
            </w:r>
          </w:p>
        </w:tc>
        <w:tc>
          <w:tcPr>
            <w:tcW w:w="1082" w:type="dxa"/>
          </w:tcPr>
          <w:p w14:paraId="3D33AD4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Neither</w:t>
            </w:r>
          </w:p>
        </w:tc>
        <w:tc>
          <w:tcPr>
            <w:tcW w:w="540" w:type="dxa"/>
          </w:tcPr>
          <w:p w14:paraId="028C260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76</w:t>
            </w:r>
          </w:p>
        </w:tc>
        <w:tc>
          <w:tcPr>
            <w:tcW w:w="540" w:type="dxa"/>
          </w:tcPr>
          <w:p w14:paraId="559BF08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.11</w:t>
            </w:r>
          </w:p>
        </w:tc>
        <w:tc>
          <w:tcPr>
            <w:tcW w:w="540" w:type="dxa"/>
          </w:tcPr>
          <w:p w14:paraId="5A681D6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.16</w:t>
            </w:r>
          </w:p>
        </w:tc>
      </w:tr>
      <w:tr w:rsidR="00E653C9" w:rsidRPr="00DF5D9A" w14:paraId="4FE522FA" w14:textId="77777777" w:rsidTr="00AB19F6">
        <w:tc>
          <w:tcPr>
            <w:tcW w:w="720" w:type="dxa"/>
          </w:tcPr>
          <w:p w14:paraId="47BC5CA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24</w:t>
            </w:r>
          </w:p>
        </w:tc>
        <w:tc>
          <w:tcPr>
            <w:tcW w:w="1350" w:type="dxa"/>
          </w:tcPr>
          <w:p w14:paraId="203A8A72"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John &amp; Robins (1994)</w:t>
            </w:r>
          </w:p>
          <w:p w14:paraId="00DDF7DB"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88" w:type="dxa"/>
          </w:tcPr>
          <w:p w14:paraId="5E7A482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990" w:type="dxa"/>
          </w:tcPr>
          <w:p w14:paraId="142DDCF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170" w:type="dxa"/>
          </w:tcPr>
          <w:p w14:paraId="3E83309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DSM-III-R</w:t>
            </w:r>
          </w:p>
        </w:tc>
        <w:tc>
          <w:tcPr>
            <w:tcW w:w="1170" w:type="dxa"/>
          </w:tcPr>
          <w:p w14:paraId="49EC25E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260" w:type="dxa"/>
          </w:tcPr>
          <w:p w14:paraId="03765A2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91" w:type="dxa"/>
          </w:tcPr>
          <w:p w14:paraId="6E6E024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0D59614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417" w:type="dxa"/>
          </w:tcPr>
          <w:p w14:paraId="38F525AD" w14:textId="77777777" w:rsidR="00E653C9" w:rsidRPr="00DF5D9A" w:rsidRDefault="00E653C9" w:rsidP="00675B14">
            <w:pPr>
              <w:jc w:val="center"/>
              <w:rPr>
                <w:rFonts w:ascii="Times New Roman" w:hAnsi="Times New Roman" w:cs="Times New Roman"/>
                <w:color w:val="000000"/>
                <w:sz w:val="16"/>
                <w:szCs w:val="16"/>
                <w:lang w:eastAsia="zh-CN"/>
              </w:rPr>
            </w:pPr>
            <w:r w:rsidRPr="00DF5D9A">
              <w:rPr>
                <w:rFonts w:ascii="Times New Roman" w:hAnsi="Times New Roman" w:cs="Times New Roman"/>
                <w:sz w:val="16"/>
                <w:szCs w:val="16"/>
              </w:rPr>
              <w:t>Task performance</w:t>
            </w:r>
          </w:p>
        </w:tc>
        <w:tc>
          <w:tcPr>
            <w:tcW w:w="1082" w:type="dxa"/>
          </w:tcPr>
          <w:p w14:paraId="2FB32BA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079D616F" w14:textId="4525D95B" w:rsidR="00E653C9" w:rsidRPr="00DF5D9A" w:rsidRDefault="006F588E"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72</w:t>
            </w:r>
          </w:p>
        </w:tc>
        <w:tc>
          <w:tcPr>
            <w:tcW w:w="540" w:type="dxa"/>
          </w:tcPr>
          <w:p w14:paraId="3BAF9DA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.40</w:t>
            </w:r>
          </w:p>
        </w:tc>
        <w:tc>
          <w:tcPr>
            <w:tcW w:w="540" w:type="dxa"/>
          </w:tcPr>
          <w:p w14:paraId="5B40616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.43</w:t>
            </w:r>
          </w:p>
        </w:tc>
      </w:tr>
      <w:tr w:rsidR="00E653C9" w:rsidRPr="00DF5D9A" w14:paraId="58204B14" w14:textId="77777777" w:rsidTr="00AB19F6">
        <w:tc>
          <w:tcPr>
            <w:tcW w:w="720" w:type="dxa"/>
          </w:tcPr>
          <w:p w14:paraId="247BAF0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24</w:t>
            </w:r>
          </w:p>
        </w:tc>
        <w:tc>
          <w:tcPr>
            <w:tcW w:w="1350" w:type="dxa"/>
          </w:tcPr>
          <w:p w14:paraId="37F59F91"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John &amp; Robins (1994)</w:t>
            </w:r>
          </w:p>
          <w:p w14:paraId="64F74E39"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88" w:type="dxa"/>
          </w:tcPr>
          <w:p w14:paraId="7E80C4A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990" w:type="dxa"/>
          </w:tcPr>
          <w:p w14:paraId="2D056D1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170" w:type="dxa"/>
          </w:tcPr>
          <w:p w14:paraId="4436381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CAQ</w:t>
            </w:r>
          </w:p>
        </w:tc>
        <w:tc>
          <w:tcPr>
            <w:tcW w:w="1170" w:type="dxa"/>
          </w:tcPr>
          <w:p w14:paraId="6F136B9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260" w:type="dxa"/>
          </w:tcPr>
          <w:p w14:paraId="5712EBB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91" w:type="dxa"/>
          </w:tcPr>
          <w:p w14:paraId="0BE9114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07480C0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417" w:type="dxa"/>
          </w:tcPr>
          <w:p w14:paraId="72018C4E" w14:textId="77777777" w:rsidR="00E653C9" w:rsidRPr="00DF5D9A" w:rsidRDefault="00E653C9" w:rsidP="00675B14">
            <w:pPr>
              <w:jc w:val="center"/>
              <w:rPr>
                <w:rFonts w:ascii="Times New Roman" w:hAnsi="Times New Roman" w:cs="Times New Roman"/>
                <w:color w:val="000000"/>
                <w:sz w:val="16"/>
                <w:szCs w:val="16"/>
                <w:lang w:eastAsia="zh-CN"/>
              </w:rPr>
            </w:pPr>
            <w:r w:rsidRPr="00DF5D9A">
              <w:rPr>
                <w:rFonts w:ascii="Times New Roman" w:hAnsi="Times New Roman" w:cs="Times New Roman"/>
                <w:sz w:val="16"/>
                <w:szCs w:val="16"/>
              </w:rPr>
              <w:t>Task performance</w:t>
            </w:r>
          </w:p>
        </w:tc>
        <w:tc>
          <w:tcPr>
            <w:tcW w:w="1082" w:type="dxa"/>
          </w:tcPr>
          <w:p w14:paraId="4070758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3559E38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102</w:t>
            </w:r>
          </w:p>
        </w:tc>
        <w:tc>
          <w:tcPr>
            <w:tcW w:w="540" w:type="dxa"/>
          </w:tcPr>
          <w:p w14:paraId="5479CAC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.20</w:t>
            </w:r>
          </w:p>
        </w:tc>
        <w:tc>
          <w:tcPr>
            <w:tcW w:w="540" w:type="dxa"/>
          </w:tcPr>
          <w:p w14:paraId="5F659C0B" w14:textId="58105DA9"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w:t>
            </w:r>
            <w:r w:rsidR="00DB0333" w:rsidRPr="00DF5D9A">
              <w:rPr>
                <w:rFonts w:ascii="Times New Roman" w:hAnsi="Times New Roman" w:cs="Times New Roman"/>
                <w:sz w:val="16"/>
                <w:szCs w:val="16"/>
              </w:rPr>
              <w:t>1</w:t>
            </w:r>
          </w:p>
        </w:tc>
      </w:tr>
      <w:tr w:rsidR="00E653C9" w:rsidRPr="00DF5D9A" w14:paraId="5D143D85" w14:textId="77777777" w:rsidTr="00AB19F6">
        <w:tc>
          <w:tcPr>
            <w:tcW w:w="720" w:type="dxa"/>
          </w:tcPr>
          <w:p w14:paraId="69ED2C7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24</w:t>
            </w:r>
          </w:p>
        </w:tc>
        <w:tc>
          <w:tcPr>
            <w:tcW w:w="1350" w:type="dxa"/>
          </w:tcPr>
          <w:p w14:paraId="4AD0724E"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John &amp; Robins (1994) Sample 2</w:t>
            </w:r>
          </w:p>
        </w:tc>
        <w:tc>
          <w:tcPr>
            <w:tcW w:w="1188" w:type="dxa"/>
          </w:tcPr>
          <w:p w14:paraId="39BDEB5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990" w:type="dxa"/>
          </w:tcPr>
          <w:p w14:paraId="45FA034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170" w:type="dxa"/>
          </w:tcPr>
          <w:p w14:paraId="235CAE1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170" w:type="dxa"/>
          </w:tcPr>
          <w:p w14:paraId="3590308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260" w:type="dxa"/>
          </w:tcPr>
          <w:p w14:paraId="77A37CE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91" w:type="dxa"/>
          </w:tcPr>
          <w:p w14:paraId="55FB37B4"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2194DE6B"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417" w:type="dxa"/>
          </w:tcPr>
          <w:p w14:paraId="6725632B" w14:textId="77777777" w:rsidR="00E653C9" w:rsidRPr="00DF5D9A" w:rsidRDefault="00E653C9" w:rsidP="00675B14">
            <w:pPr>
              <w:jc w:val="center"/>
              <w:rPr>
                <w:rFonts w:ascii="Times New Roman" w:hAnsi="Times New Roman" w:cs="Times New Roman"/>
                <w:color w:val="000000"/>
                <w:sz w:val="16"/>
                <w:szCs w:val="16"/>
                <w:lang w:eastAsia="zh-CN"/>
              </w:rPr>
            </w:pPr>
            <w:r w:rsidRPr="00DF5D9A">
              <w:rPr>
                <w:rFonts w:ascii="Times New Roman" w:hAnsi="Times New Roman" w:cs="Times New Roman"/>
                <w:sz w:val="16"/>
                <w:szCs w:val="16"/>
              </w:rPr>
              <w:t>Task Performance</w:t>
            </w:r>
          </w:p>
        </w:tc>
        <w:tc>
          <w:tcPr>
            <w:tcW w:w="1082" w:type="dxa"/>
          </w:tcPr>
          <w:p w14:paraId="205A609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4638068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72</w:t>
            </w:r>
          </w:p>
        </w:tc>
        <w:tc>
          <w:tcPr>
            <w:tcW w:w="540" w:type="dxa"/>
          </w:tcPr>
          <w:p w14:paraId="6E602191"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.32</w:t>
            </w:r>
          </w:p>
        </w:tc>
        <w:tc>
          <w:tcPr>
            <w:tcW w:w="540" w:type="dxa"/>
          </w:tcPr>
          <w:p w14:paraId="78F4A96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.36</w:t>
            </w:r>
          </w:p>
        </w:tc>
      </w:tr>
      <w:tr w:rsidR="00E653C9" w:rsidRPr="00DF5D9A" w14:paraId="79EF6EEF" w14:textId="77777777" w:rsidTr="00AB19F6">
        <w:tc>
          <w:tcPr>
            <w:tcW w:w="720" w:type="dxa"/>
          </w:tcPr>
          <w:p w14:paraId="6C88F47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24</w:t>
            </w:r>
          </w:p>
        </w:tc>
        <w:tc>
          <w:tcPr>
            <w:tcW w:w="1350" w:type="dxa"/>
          </w:tcPr>
          <w:p w14:paraId="5D16D783"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John &amp; Robins (1994)</w:t>
            </w:r>
          </w:p>
          <w:p w14:paraId="5056A09E"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88" w:type="dxa"/>
          </w:tcPr>
          <w:p w14:paraId="265CBA0C"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Published</w:t>
            </w:r>
          </w:p>
        </w:tc>
        <w:tc>
          <w:tcPr>
            <w:tcW w:w="990" w:type="dxa"/>
          </w:tcPr>
          <w:p w14:paraId="4E5A205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Students</w:t>
            </w:r>
          </w:p>
        </w:tc>
        <w:tc>
          <w:tcPr>
            <w:tcW w:w="1170" w:type="dxa"/>
          </w:tcPr>
          <w:p w14:paraId="7298B75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CPI</w:t>
            </w:r>
          </w:p>
        </w:tc>
        <w:tc>
          <w:tcPr>
            <w:tcW w:w="1170" w:type="dxa"/>
          </w:tcPr>
          <w:p w14:paraId="67BDCAA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Observer</w:t>
            </w:r>
          </w:p>
        </w:tc>
        <w:tc>
          <w:tcPr>
            <w:tcW w:w="1260" w:type="dxa"/>
          </w:tcPr>
          <w:p w14:paraId="77158C30"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Residual</w:t>
            </w:r>
          </w:p>
        </w:tc>
        <w:tc>
          <w:tcPr>
            <w:tcW w:w="1191" w:type="dxa"/>
          </w:tcPr>
          <w:p w14:paraId="10B00DD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4D10BE03"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417" w:type="dxa"/>
          </w:tcPr>
          <w:p w14:paraId="1656540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Task performance</w:t>
            </w:r>
          </w:p>
        </w:tc>
        <w:tc>
          <w:tcPr>
            <w:tcW w:w="1082" w:type="dxa"/>
          </w:tcPr>
          <w:p w14:paraId="08E3643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1687941B" w14:textId="06E601ED" w:rsidR="00E653C9" w:rsidRPr="00DF5D9A" w:rsidRDefault="006F588E"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102</w:t>
            </w:r>
          </w:p>
        </w:tc>
        <w:tc>
          <w:tcPr>
            <w:tcW w:w="540" w:type="dxa"/>
          </w:tcPr>
          <w:p w14:paraId="6A497D4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.23</w:t>
            </w:r>
          </w:p>
        </w:tc>
        <w:tc>
          <w:tcPr>
            <w:tcW w:w="540" w:type="dxa"/>
          </w:tcPr>
          <w:p w14:paraId="2058638A"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.26</w:t>
            </w:r>
          </w:p>
        </w:tc>
      </w:tr>
      <w:tr w:rsidR="00E653C9" w:rsidRPr="00DF5D9A" w14:paraId="57513750" w14:textId="77777777" w:rsidTr="00AB19F6">
        <w:tc>
          <w:tcPr>
            <w:tcW w:w="720" w:type="dxa"/>
          </w:tcPr>
          <w:p w14:paraId="717FC3C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25</w:t>
            </w:r>
          </w:p>
        </w:tc>
        <w:tc>
          <w:tcPr>
            <w:tcW w:w="1350" w:type="dxa"/>
          </w:tcPr>
          <w:p w14:paraId="4D878EC6" w14:textId="77777777"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rPr>
              <w:t>Krizan &amp; Johar</w:t>
            </w:r>
            <w:r w:rsidRPr="00DF5D9A">
              <w:rPr>
                <w:rFonts w:ascii="Times New Roman" w:hAnsi="Times New Roman" w:cs="Times New Roman" w:hint="eastAsia"/>
                <w:sz w:val="16"/>
                <w:szCs w:val="16"/>
                <w:lang w:eastAsia="zh-CN"/>
              </w:rPr>
              <w:t xml:space="preserve"> (2012)</w:t>
            </w:r>
          </w:p>
        </w:tc>
        <w:tc>
          <w:tcPr>
            <w:tcW w:w="1188" w:type="dxa"/>
          </w:tcPr>
          <w:p w14:paraId="647D3325" w14:textId="0EDFA3A8" w:rsidR="00E653C9" w:rsidRPr="00DF5D9A" w:rsidRDefault="00F64835"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Unp</w:t>
            </w:r>
            <w:r w:rsidR="00E653C9" w:rsidRPr="00DF5D9A">
              <w:rPr>
                <w:rFonts w:ascii="Times New Roman" w:hAnsi="Times New Roman" w:cs="Times New Roman"/>
                <w:sz w:val="16"/>
                <w:szCs w:val="16"/>
                <w:lang w:eastAsia="zh-CN"/>
              </w:rPr>
              <w:t>ublished</w:t>
            </w:r>
            <w:r w:rsidR="002A1404" w:rsidRPr="00DF5D9A">
              <w:rPr>
                <w:rFonts w:ascii="Times New Roman" w:hAnsi="Times New Roman" w:cs="Times New Roman"/>
                <w:sz w:val="16"/>
                <w:szCs w:val="16"/>
                <w:lang w:eastAsia="zh-CN"/>
              </w:rPr>
              <w:t>*</w:t>
            </w:r>
          </w:p>
        </w:tc>
        <w:tc>
          <w:tcPr>
            <w:tcW w:w="990" w:type="dxa"/>
          </w:tcPr>
          <w:p w14:paraId="321FFDE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170" w:type="dxa"/>
          </w:tcPr>
          <w:p w14:paraId="105BD97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170" w:type="dxa"/>
          </w:tcPr>
          <w:p w14:paraId="2EB16DB6"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260" w:type="dxa"/>
          </w:tcPr>
          <w:p w14:paraId="67CAB8A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91" w:type="dxa"/>
          </w:tcPr>
          <w:p w14:paraId="671AE13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0D3DFEA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Dispositional</w:t>
            </w:r>
          </w:p>
          <w:p w14:paraId="1E5FFF9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Envy Scale (DES)</w:t>
            </w:r>
          </w:p>
        </w:tc>
        <w:tc>
          <w:tcPr>
            <w:tcW w:w="1082" w:type="dxa"/>
          </w:tcPr>
          <w:p w14:paraId="63DC843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Neither</w:t>
            </w:r>
          </w:p>
        </w:tc>
        <w:tc>
          <w:tcPr>
            <w:tcW w:w="540" w:type="dxa"/>
          </w:tcPr>
          <w:p w14:paraId="1DCA103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122</w:t>
            </w:r>
          </w:p>
        </w:tc>
        <w:tc>
          <w:tcPr>
            <w:tcW w:w="540" w:type="dxa"/>
          </w:tcPr>
          <w:p w14:paraId="6BDC278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-.16</w:t>
            </w:r>
          </w:p>
        </w:tc>
        <w:tc>
          <w:tcPr>
            <w:tcW w:w="540" w:type="dxa"/>
          </w:tcPr>
          <w:p w14:paraId="77E640C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-.18</w:t>
            </w:r>
          </w:p>
        </w:tc>
      </w:tr>
      <w:tr w:rsidR="00E653C9" w:rsidRPr="00DF5D9A" w14:paraId="582C9B89" w14:textId="77777777" w:rsidTr="00AB19F6">
        <w:tc>
          <w:tcPr>
            <w:tcW w:w="720" w:type="dxa"/>
          </w:tcPr>
          <w:p w14:paraId="61C3EA7A"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1350" w:type="dxa"/>
          </w:tcPr>
          <w:p w14:paraId="3407322C" w14:textId="027681F6"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Kurt (2005)</w:t>
            </w:r>
          </w:p>
        </w:tc>
        <w:tc>
          <w:tcPr>
            <w:tcW w:w="1188" w:type="dxa"/>
          </w:tcPr>
          <w:p w14:paraId="131C9263"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Pr>
          <w:p w14:paraId="4A288F9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170" w:type="dxa"/>
          </w:tcPr>
          <w:p w14:paraId="111A8E5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170" w:type="dxa"/>
          </w:tcPr>
          <w:p w14:paraId="42D2A52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260" w:type="dxa"/>
          </w:tcPr>
          <w:p w14:paraId="26176A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91" w:type="dxa"/>
          </w:tcPr>
          <w:p w14:paraId="6B5C3D2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4CA21C6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1082" w:type="dxa"/>
          </w:tcPr>
          <w:p w14:paraId="0227F67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Agency</w:t>
            </w:r>
          </w:p>
        </w:tc>
        <w:tc>
          <w:tcPr>
            <w:tcW w:w="540" w:type="dxa"/>
          </w:tcPr>
          <w:p w14:paraId="5227917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123</w:t>
            </w:r>
          </w:p>
        </w:tc>
        <w:tc>
          <w:tcPr>
            <w:tcW w:w="540" w:type="dxa"/>
          </w:tcPr>
          <w:p w14:paraId="530478B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.28</w:t>
            </w:r>
          </w:p>
        </w:tc>
        <w:tc>
          <w:tcPr>
            <w:tcW w:w="540" w:type="dxa"/>
          </w:tcPr>
          <w:p w14:paraId="6D9715CF"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.31</w:t>
            </w:r>
          </w:p>
        </w:tc>
      </w:tr>
      <w:tr w:rsidR="00E653C9" w:rsidRPr="00DF5D9A" w14:paraId="279FAFE7" w14:textId="77777777" w:rsidTr="00AB19F6">
        <w:tc>
          <w:tcPr>
            <w:tcW w:w="720" w:type="dxa"/>
          </w:tcPr>
          <w:p w14:paraId="4257C1FE"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rPr>
              <w:t>26</w:t>
            </w:r>
          </w:p>
        </w:tc>
        <w:tc>
          <w:tcPr>
            <w:tcW w:w="1350" w:type="dxa"/>
          </w:tcPr>
          <w:p w14:paraId="3BBA0457" w14:textId="176462C2" w:rsidR="00E653C9" w:rsidRPr="00DF5D9A" w:rsidRDefault="00E653C9" w:rsidP="00675B14">
            <w:pPr>
              <w:rPr>
                <w:rFonts w:ascii="Times New Roman" w:hAnsi="Times New Roman" w:cs="Times New Roman"/>
                <w:sz w:val="16"/>
                <w:szCs w:val="16"/>
              </w:rPr>
            </w:pPr>
            <w:r w:rsidRPr="00DF5D9A">
              <w:rPr>
                <w:rFonts w:ascii="Times New Roman" w:hAnsi="Times New Roman" w:cs="Times New Roman"/>
                <w:sz w:val="16"/>
                <w:szCs w:val="16"/>
                <w:lang w:eastAsia="zh-CN"/>
              </w:rPr>
              <w:t>Kurt (2005)</w:t>
            </w:r>
          </w:p>
        </w:tc>
        <w:tc>
          <w:tcPr>
            <w:tcW w:w="1188" w:type="dxa"/>
          </w:tcPr>
          <w:p w14:paraId="6A4559FD"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Pr>
          <w:p w14:paraId="019A3DB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170" w:type="dxa"/>
          </w:tcPr>
          <w:p w14:paraId="153D6FA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170" w:type="dxa"/>
          </w:tcPr>
          <w:p w14:paraId="70F1A7B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Observer</w:t>
            </w:r>
          </w:p>
        </w:tc>
        <w:tc>
          <w:tcPr>
            <w:tcW w:w="1260" w:type="dxa"/>
          </w:tcPr>
          <w:p w14:paraId="01BC36D2"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91" w:type="dxa"/>
          </w:tcPr>
          <w:p w14:paraId="2C8FC0A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417" w:type="dxa"/>
          </w:tcPr>
          <w:p w14:paraId="21DD85A8"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Communion</w:t>
            </w:r>
          </w:p>
        </w:tc>
        <w:tc>
          <w:tcPr>
            <w:tcW w:w="1082" w:type="dxa"/>
          </w:tcPr>
          <w:p w14:paraId="4A5D4C1B"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540" w:type="dxa"/>
          </w:tcPr>
          <w:p w14:paraId="783D8BFC"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123</w:t>
            </w:r>
          </w:p>
        </w:tc>
        <w:tc>
          <w:tcPr>
            <w:tcW w:w="540" w:type="dxa"/>
          </w:tcPr>
          <w:p w14:paraId="6C303D21"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.07</w:t>
            </w:r>
          </w:p>
        </w:tc>
        <w:tc>
          <w:tcPr>
            <w:tcW w:w="540" w:type="dxa"/>
          </w:tcPr>
          <w:p w14:paraId="11A5FB20"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.08</w:t>
            </w:r>
          </w:p>
        </w:tc>
      </w:tr>
      <w:tr w:rsidR="00E653C9" w:rsidRPr="00DF5D9A" w14:paraId="4B29535C" w14:textId="77777777" w:rsidTr="00AB19F6">
        <w:tc>
          <w:tcPr>
            <w:tcW w:w="720" w:type="dxa"/>
          </w:tcPr>
          <w:p w14:paraId="342BEA04" w14:textId="77777777" w:rsidR="00E653C9" w:rsidRPr="00DF5D9A" w:rsidRDefault="00E653C9" w:rsidP="00675B14">
            <w:pPr>
              <w:jc w:val="center"/>
              <w:rPr>
                <w:rFonts w:ascii="Times New Roman" w:hAnsi="Times New Roman" w:cs="Times New Roman"/>
                <w:sz w:val="16"/>
                <w:szCs w:val="16"/>
              </w:rPr>
            </w:pPr>
            <w:r w:rsidRPr="00DF5D9A">
              <w:rPr>
                <w:rFonts w:ascii="Times New Roman" w:hAnsi="Times New Roman" w:cs="Times New Roman"/>
                <w:sz w:val="16"/>
                <w:szCs w:val="16"/>
                <w:lang w:eastAsia="zh-CN"/>
              </w:rPr>
              <w:t>27</w:t>
            </w:r>
          </w:p>
        </w:tc>
        <w:tc>
          <w:tcPr>
            <w:tcW w:w="1350" w:type="dxa"/>
          </w:tcPr>
          <w:p w14:paraId="13BD5EAB" w14:textId="3913FD45" w:rsidR="00E653C9" w:rsidRPr="00DF5D9A" w:rsidRDefault="00E653C9" w:rsidP="00675B14">
            <w:pPr>
              <w:rPr>
                <w:rFonts w:ascii="Times New Roman" w:hAnsi="Times New Roman" w:cs="Times New Roman"/>
                <w:sz w:val="16"/>
                <w:szCs w:val="16"/>
                <w:lang w:eastAsia="zh-CN"/>
              </w:rPr>
            </w:pPr>
            <w:r w:rsidRPr="00DF5D9A">
              <w:rPr>
                <w:rFonts w:ascii="Times New Roman" w:hAnsi="Times New Roman" w:cs="Times New Roman"/>
                <w:sz w:val="16"/>
                <w:szCs w:val="16"/>
              </w:rPr>
              <w:t>Nehrig</w:t>
            </w:r>
            <w:r w:rsidR="00CA07D1" w:rsidRPr="00DF5D9A">
              <w:rPr>
                <w:rFonts w:ascii="Times New Roman" w:hAnsi="Times New Roman" w:cs="Times New Roman" w:hint="eastAsia"/>
                <w:sz w:val="16"/>
                <w:szCs w:val="16"/>
                <w:lang w:eastAsia="zh-CN"/>
              </w:rPr>
              <w:t xml:space="preserve"> (2015</w:t>
            </w:r>
            <w:r w:rsidRPr="00DF5D9A">
              <w:rPr>
                <w:rFonts w:ascii="Times New Roman" w:hAnsi="Times New Roman" w:cs="Times New Roman" w:hint="eastAsia"/>
                <w:sz w:val="16"/>
                <w:szCs w:val="16"/>
                <w:lang w:eastAsia="zh-CN"/>
              </w:rPr>
              <w:t>)</w:t>
            </w:r>
          </w:p>
        </w:tc>
        <w:tc>
          <w:tcPr>
            <w:tcW w:w="1188" w:type="dxa"/>
          </w:tcPr>
          <w:p w14:paraId="62E576F9" w14:textId="319BD3BF"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Unpublished</w:t>
            </w:r>
            <w:r w:rsidR="002A1404" w:rsidRPr="00DF5D9A">
              <w:rPr>
                <w:rFonts w:ascii="Times New Roman" w:hAnsi="Times New Roman" w:cs="Times New Roman"/>
                <w:sz w:val="16"/>
                <w:szCs w:val="16"/>
                <w:lang w:eastAsia="zh-CN"/>
              </w:rPr>
              <w:t>*</w:t>
            </w:r>
          </w:p>
        </w:tc>
        <w:tc>
          <w:tcPr>
            <w:tcW w:w="990" w:type="dxa"/>
          </w:tcPr>
          <w:p w14:paraId="181218C8"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Students</w:t>
            </w:r>
          </w:p>
        </w:tc>
        <w:tc>
          <w:tcPr>
            <w:tcW w:w="1170" w:type="dxa"/>
          </w:tcPr>
          <w:p w14:paraId="094D80D5"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NPI</w:t>
            </w:r>
          </w:p>
        </w:tc>
        <w:tc>
          <w:tcPr>
            <w:tcW w:w="1170" w:type="dxa"/>
          </w:tcPr>
          <w:p w14:paraId="7D542C7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Observer</w:t>
            </w:r>
          </w:p>
        </w:tc>
        <w:tc>
          <w:tcPr>
            <w:tcW w:w="1260" w:type="dxa"/>
          </w:tcPr>
          <w:p w14:paraId="213BB1B2"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Residual</w:t>
            </w:r>
          </w:p>
        </w:tc>
        <w:tc>
          <w:tcPr>
            <w:tcW w:w="1191" w:type="dxa"/>
          </w:tcPr>
          <w:p w14:paraId="0A1CBDED"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Zero acquaintance</w:t>
            </w:r>
          </w:p>
        </w:tc>
        <w:tc>
          <w:tcPr>
            <w:tcW w:w="1417" w:type="dxa"/>
          </w:tcPr>
          <w:p w14:paraId="0BAEF2C9" w14:textId="36932958" w:rsidR="00E653C9" w:rsidRPr="00DF5D9A" w:rsidRDefault="00E653C9" w:rsidP="00831BBF">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Stress</w:t>
            </w:r>
            <w:r w:rsidR="00C37894" w:rsidRPr="00DF5D9A">
              <w:rPr>
                <w:rFonts w:ascii="Times New Roman" w:hAnsi="Times New Roman" w:cs="Times New Roman"/>
                <w:sz w:val="16"/>
                <w:szCs w:val="16"/>
                <w:lang w:eastAsia="zh-CN"/>
              </w:rPr>
              <w:t xml:space="preserve"> </w:t>
            </w:r>
          </w:p>
        </w:tc>
        <w:tc>
          <w:tcPr>
            <w:tcW w:w="1082" w:type="dxa"/>
          </w:tcPr>
          <w:p w14:paraId="51A4B9A6"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Neither</w:t>
            </w:r>
          </w:p>
        </w:tc>
        <w:tc>
          <w:tcPr>
            <w:tcW w:w="540" w:type="dxa"/>
          </w:tcPr>
          <w:p w14:paraId="3772EAB9"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156</w:t>
            </w:r>
          </w:p>
        </w:tc>
        <w:tc>
          <w:tcPr>
            <w:tcW w:w="540" w:type="dxa"/>
          </w:tcPr>
          <w:p w14:paraId="4EA397BE"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-.02</w:t>
            </w:r>
          </w:p>
        </w:tc>
        <w:tc>
          <w:tcPr>
            <w:tcW w:w="540" w:type="dxa"/>
          </w:tcPr>
          <w:p w14:paraId="75013A5F" w14:textId="77777777" w:rsidR="00E653C9" w:rsidRPr="00DF5D9A" w:rsidRDefault="00E653C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-.02</w:t>
            </w:r>
          </w:p>
        </w:tc>
      </w:tr>
      <w:tr w:rsidR="00440AA9" w:rsidRPr="00DF5D9A" w14:paraId="31646EB6" w14:textId="77777777" w:rsidTr="00AB19F6">
        <w:tc>
          <w:tcPr>
            <w:tcW w:w="720" w:type="dxa"/>
          </w:tcPr>
          <w:p w14:paraId="2BCA3C2D" w14:textId="4314C4C0"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350" w:type="dxa"/>
          </w:tcPr>
          <w:p w14:paraId="0ECCD3D1" w14:textId="77777777" w:rsidR="00440AA9" w:rsidRPr="00DF5D9A" w:rsidRDefault="00440AA9" w:rsidP="00CC68D1">
            <w:pPr>
              <w:rPr>
                <w:rFonts w:ascii="Times New Roman" w:hAnsi="Times New Roman" w:cs="Times New Roman"/>
                <w:sz w:val="16"/>
                <w:szCs w:val="16"/>
              </w:rPr>
            </w:pPr>
            <w:r w:rsidRPr="00DF5D9A">
              <w:rPr>
                <w:rFonts w:ascii="Times New Roman" w:hAnsi="Times New Roman" w:cs="Times New Roman"/>
                <w:sz w:val="16"/>
                <w:szCs w:val="16"/>
              </w:rPr>
              <w:t>Nùnez (2007)</w:t>
            </w:r>
          </w:p>
          <w:p w14:paraId="08735F3F" w14:textId="40E4994B" w:rsidR="00440AA9" w:rsidRPr="00DF5D9A" w:rsidRDefault="00440AA9" w:rsidP="00675B14">
            <w:pPr>
              <w:rPr>
                <w:rFonts w:ascii="Times New Roman" w:hAnsi="Times New Roman" w:cs="Times New Roman"/>
                <w:sz w:val="16"/>
                <w:szCs w:val="16"/>
              </w:rPr>
            </w:pPr>
          </w:p>
        </w:tc>
        <w:tc>
          <w:tcPr>
            <w:tcW w:w="1188" w:type="dxa"/>
          </w:tcPr>
          <w:p w14:paraId="4D199FA5" w14:textId="1CD9B4EE" w:rsidR="00440AA9" w:rsidRPr="00DF5D9A" w:rsidRDefault="002A1404"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Unp</w:t>
            </w:r>
            <w:r w:rsidR="00440AA9" w:rsidRPr="00DF5D9A">
              <w:rPr>
                <w:rFonts w:ascii="Times New Roman" w:hAnsi="Times New Roman" w:cs="Times New Roman"/>
                <w:sz w:val="16"/>
                <w:szCs w:val="16"/>
              </w:rPr>
              <w:t>ublished</w:t>
            </w:r>
          </w:p>
        </w:tc>
        <w:tc>
          <w:tcPr>
            <w:tcW w:w="990" w:type="dxa"/>
          </w:tcPr>
          <w:p w14:paraId="6B0E59C6" w14:textId="28D54629"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Community</w:t>
            </w:r>
          </w:p>
        </w:tc>
        <w:tc>
          <w:tcPr>
            <w:tcW w:w="1170" w:type="dxa"/>
          </w:tcPr>
          <w:p w14:paraId="20970328" w14:textId="18F15416"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170" w:type="dxa"/>
          </w:tcPr>
          <w:p w14:paraId="5C60E3AE" w14:textId="7D338483"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260" w:type="dxa"/>
          </w:tcPr>
          <w:p w14:paraId="0C0B755D" w14:textId="3C6FA275"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Difference</w:t>
            </w:r>
          </w:p>
        </w:tc>
        <w:tc>
          <w:tcPr>
            <w:tcW w:w="1191" w:type="dxa"/>
          </w:tcPr>
          <w:p w14:paraId="2EA21A86" w14:textId="21B82890"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417" w:type="dxa"/>
          </w:tcPr>
          <w:p w14:paraId="1BE040D4" w14:textId="30F8EFC9" w:rsidR="00440AA9" w:rsidRPr="00DF5D9A" w:rsidRDefault="00440AA9" w:rsidP="00440AA9">
            <w:pPr>
              <w:jc w:val="center"/>
              <w:rPr>
                <w:rFonts w:ascii="Times New Roman" w:hAnsi="Times New Roman" w:cs="Times New Roman"/>
                <w:sz w:val="16"/>
                <w:szCs w:val="16"/>
                <w:lang w:eastAsia="zh-CN"/>
              </w:rPr>
            </w:pPr>
            <w:r w:rsidRPr="00DF5D9A">
              <w:rPr>
                <w:rFonts w:ascii="Times New Roman" w:hAnsi="Times New Roman" w:cs="Times New Roman"/>
                <w:sz w:val="16"/>
                <w:szCs w:val="16"/>
              </w:rPr>
              <w:t>Task performance</w:t>
            </w:r>
          </w:p>
        </w:tc>
        <w:tc>
          <w:tcPr>
            <w:tcW w:w="1082" w:type="dxa"/>
          </w:tcPr>
          <w:p w14:paraId="0523B6B2" w14:textId="5913B2D5"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40" w:type="dxa"/>
          </w:tcPr>
          <w:p w14:paraId="46248E8D" w14:textId="63C073C9"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102</w:t>
            </w:r>
          </w:p>
        </w:tc>
        <w:tc>
          <w:tcPr>
            <w:tcW w:w="540" w:type="dxa"/>
          </w:tcPr>
          <w:p w14:paraId="037D806E" w14:textId="6926E120"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.01</w:t>
            </w:r>
          </w:p>
        </w:tc>
        <w:tc>
          <w:tcPr>
            <w:tcW w:w="540" w:type="dxa"/>
          </w:tcPr>
          <w:p w14:paraId="00B4C133" w14:textId="1397732D" w:rsidR="00440AA9" w:rsidRPr="00DF5D9A" w:rsidRDefault="00440AA9" w:rsidP="00675B1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.01</w:t>
            </w:r>
          </w:p>
        </w:tc>
      </w:tr>
    </w:tbl>
    <w:p w14:paraId="181576B5" w14:textId="77777777" w:rsidR="00E653C9" w:rsidRPr="00DF5D9A" w:rsidRDefault="00E653C9" w:rsidP="00E653C9">
      <w:pPr>
        <w:spacing w:after="0"/>
        <w:ind w:right="1080"/>
        <w:jc w:val="right"/>
        <w:rPr>
          <w:rFonts w:ascii="Times New Roman" w:hAnsi="Times New Roman" w:cs="Times New Roman"/>
          <w:sz w:val="18"/>
          <w:szCs w:val="18"/>
          <w:lang w:eastAsia="zh-CN"/>
        </w:rPr>
      </w:pPr>
      <w:r w:rsidRPr="00DF5D9A">
        <w:rPr>
          <w:rFonts w:ascii="Times New Roman" w:hAnsi="Times New Roman" w:cs="Times New Roman"/>
          <w:sz w:val="18"/>
          <w:szCs w:val="18"/>
        </w:rPr>
        <w:t>(</w:t>
      </w:r>
      <w:proofErr w:type="gramStart"/>
      <w:r w:rsidRPr="00DF5D9A">
        <w:rPr>
          <w:rFonts w:ascii="Times New Roman" w:hAnsi="Times New Roman" w:cs="Times New Roman"/>
          <w:i/>
          <w:sz w:val="18"/>
          <w:szCs w:val="18"/>
        </w:rPr>
        <w:t>continued</w:t>
      </w:r>
      <w:proofErr w:type="gramEnd"/>
      <w:r w:rsidRPr="00DF5D9A">
        <w:rPr>
          <w:rFonts w:ascii="Times New Roman" w:hAnsi="Times New Roman" w:cs="Times New Roman"/>
          <w:sz w:val="18"/>
          <w:szCs w:val="18"/>
        </w:rPr>
        <w:t>)</w:t>
      </w:r>
    </w:p>
    <w:p w14:paraId="0A77C790" w14:textId="77777777" w:rsidR="00E653C9" w:rsidRPr="00DF5D9A" w:rsidRDefault="00E653C9" w:rsidP="00E653C9">
      <w:pPr>
        <w:spacing w:after="0"/>
        <w:ind w:right="1080"/>
        <w:jc w:val="center"/>
        <w:rPr>
          <w:rFonts w:ascii="Times New Roman" w:hAnsi="Times New Roman" w:cs="Times New Roman"/>
          <w:lang w:eastAsia="zh-CN"/>
        </w:rPr>
      </w:pPr>
    </w:p>
    <w:p w14:paraId="302F8F91" w14:textId="77777777" w:rsidR="00E653C9" w:rsidRPr="00DF5D9A" w:rsidRDefault="00E653C9" w:rsidP="00E653C9">
      <w:pPr>
        <w:spacing w:after="0"/>
        <w:ind w:right="1080"/>
        <w:jc w:val="center"/>
        <w:rPr>
          <w:rFonts w:ascii="Times New Roman" w:hAnsi="Times New Roman" w:cs="Times New Roman"/>
          <w:sz w:val="18"/>
          <w:szCs w:val="18"/>
          <w:lang w:eastAsia="zh-CN"/>
        </w:rPr>
      </w:pPr>
      <w:r w:rsidRPr="00DF5D9A">
        <w:rPr>
          <w:rFonts w:ascii="Times New Roman" w:hAnsi="Times New Roman" w:cs="Times New Roman"/>
        </w:rPr>
        <w:lastRenderedPageBreak/>
        <w:t>APPENDIX A (continued)</w:t>
      </w:r>
    </w:p>
    <w:tbl>
      <w:tblPr>
        <w:tblStyle w:val="TableGrid1"/>
        <w:tblW w:w="13133"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260"/>
        <w:gridCol w:w="1188"/>
        <w:gridCol w:w="990"/>
        <w:gridCol w:w="1080"/>
        <w:gridCol w:w="1080"/>
        <w:gridCol w:w="1350"/>
        <w:gridCol w:w="1170"/>
        <w:gridCol w:w="1530"/>
        <w:gridCol w:w="1160"/>
        <w:gridCol w:w="535"/>
        <w:gridCol w:w="535"/>
        <w:gridCol w:w="535"/>
      </w:tblGrid>
      <w:tr w:rsidR="00E653C9" w:rsidRPr="00DF5D9A" w14:paraId="67B1BECA" w14:textId="77777777" w:rsidTr="00AB19F6">
        <w:trPr>
          <w:trHeight w:val="611"/>
        </w:trPr>
        <w:tc>
          <w:tcPr>
            <w:tcW w:w="720" w:type="dxa"/>
            <w:tcBorders>
              <w:top w:val="double" w:sz="4" w:space="0" w:color="auto"/>
              <w:bottom w:val="single" w:sz="4" w:space="0" w:color="auto"/>
            </w:tcBorders>
            <w:vAlign w:val="bottom"/>
          </w:tcPr>
          <w:p w14:paraId="2BA3869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Group</w:t>
            </w:r>
          </w:p>
        </w:tc>
        <w:tc>
          <w:tcPr>
            <w:tcW w:w="1260" w:type="dxa"/>
            <w:tcBorders>
              <w:top w:val="double" w:sz="4" w:space="0" w:color="auto"/>
              <w:bottom w:val="single" w:sz="4" w:space="0" w:color="auto"/>
            </w:tcBorders>
            <w:vAlign w:val="bottom"/>
          </w:tcPr>
          <w:p w14:paraId="3B70262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Study</w:t>
            </w:r>
          </w:p>
        </w:tc>
        <w:tc>
          <w:tcPr>
            <w:tcW w:w="1188" w:type="dxa"/>
            <w:tcBorders>
              <w:top w:val="double" w:sz="4" w:space="0" w:color="auto"/>
              <w:bottom w:val="single" w:sz="4" w:space="0" w:color="auto"/>
            </w:tcBorders>
            <w:vAlign w:val="bottom"/>
          </w:tcPr>
          <w:p w14:paraId="587570D3"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C763EBF"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F51F50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Narcissism Measure</w:t>
            </w:r>
          </w:p>
        </w:tc>
        <w:tc>
          <w:tcPr>
            <w:tcW w:w="1080" w:type="dxa"/>
            <w:tcBorders>
              <w:top w:val="double" w:sz="4" w:space="0" w:color="auto"/>
              <w:bottom w:val="single" w:sz="4" w:space="0" w:color="auto"/>
            </w:tcBorders>
            <w:vAlign w:val="bottom"/>
          </w:tcPr>
          <w:p w14:paraId="16323755"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1F818249"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66FEC28"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4EC398DE"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40CC4A6D"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Agency/</w:t>
            </w:r>
          </w:p>
          <w:p w14:paraId="784FFFE6" w14:textId="77777777" w:rsidR="00E653C9" w:rsidRPr="00DF5D9A" w:rsidRDefault="00E653C9" w:rsidP="00675B14">
            <w:pPr>
              <w:jc w:val="center"/>
              <w:rPr>
                <w:rFonts w:ascii="Times New Roman" w:hAnsi="Times New Roman" w:cs="Times New Roman"/>
                <w:sz w:val="18"/>
                <w:szCs w:val="18"/>
              </w:rPr>
            </w:pPr>
            <w:r w:rsidRPr="00DF5D9A">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3019259F"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4FC52365"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8EBC357" w14:textId="77777777" w:rsidR="00E653C9" w:rsidRPr="00DF5D9A" w:rsidRDefault="00E653C9" w:rsidP="00675B14">
            <w:pPr>
              <w:jc w:val="center"/>
              <w:rPr>
                <w:rFonts w:ascii="Times New Roman" w:hAnsi="Times New Roman" w:cs="Times New Roman"/>
                <w:i/>
                <w:sz w:val="18"/>
                <w:szCs w:val="18"/>
              </w:rPr>
            </w:pPr>
            <w:r w:rsidRPr="00DF5D9A">
              <w:rPr>
                <w:rFonts w:ascii="Times New Roman" w:hAnsi="Times New Roman" w:cs="Times New Roman"/>
                <w:i/>
                <w:color w:val="545454"/>
                <w:sz w:val="18"/>
                <w:szCs w:val="18"/>
                <w:shd w:val="clear" w:color="auto" w:fill="FFFFFF"/>
              </w:rPr>
              <w:t>p̂</w:t>
            </w:r>
          </w:p>
        </w:tc>
      </w:tr>
      <w:tr w:rsidR="00EF3F89" w:rsidRPr="00DF5D9A" w14:paraId="6EF1C0B4" w14:textId="77777777" w:rsidTr="00AB19F6">
        <w:trPr>
          <w:trHeight w:val="323"/>
        </w:trPr>
        <w:tc>
          <w:tcPr>
            <w:tcW w:w="720" w:type="dxa"/>
            <w:tcBorders>
              <w:top w:val="nil"/>
              <w:left w:val="nil"/>
              <w:bottom w:val="nil"/>
              <w:right w:val="nil"/>
            </w:tcBorders>
          </w:tcPr>
          <w:p w14:paraId="28F13196" w14:textId="77777777" w:rsidR="00EF3F89" w:rsidRPr="00DF5D9A" w:rsidRDefault="00EF3F89" w:rsidP="00675B1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798F1B95" w14:textId="57A7B73F" w:rsidR="00EF3F89" w:rsidRPr="00DF5D9A" w:rsidRDefault="00EF3F89">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02222F2D" w14:textId="582DBFF5" w:rsidR="00EF3F89" w:rsidRPr="00DF5D9A" w:rsidRDefault="002A1404" w:rsidP="00675B14">
            <w:pPr>
              <w:jc w:val="center"/>
              <w:rPr>
                <w:rFonts w:ascii="Times New Roman" w:hAnsi="Times New Roman" w:cs="Times New Roman"/>
                <w:sz w:val="16"/>
                <w:szCs w:val="16"/>
              </w:rPr>
            </w:pPr>
            <w:r w:rsidRPr="00DF5D9A">
              <w:rPr>
                <w:rFonts w:ascii="Times New Roman" w:hAnsi="Times New Roman" w:cs="Times New Roman"/>
                <w:sz w:val="16"/>
                <w:szCs w:val="16"/>
              </w:rPr>
              <w:t>Unp</w:t>
            </w:r>
            <w:r w:rsidR="00EF3F89" w:rsidRPr="00DF5D9A">
              <w:rPr>
                <w:rFonts w:ascii="Times New Roman" w:hAnsi="Times New Roman" w:cs="Times New Roman"/>
                <w:sz w:val="16"/>
                <w:szCs w:val="16"/>
              </w:rPr>
              <w:t>ublished</w:t>
            </w:r>
          </w:p>
        </w:tc>
        <w:tc>
          <w:tcPr>
            <w:tcW w:w="990" w:type="dxa"/>
            <w:tcBorders>
              <w:top w:val="nil"/>
              <w:left w:val="nil"/>
              <w:bottom w:val="nil"/>
              <w:right w:val="nil"/>
            </w:tcBorders>
          </w:tcPr>
          <w:p w14:paraId="74787130"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4B9B4636"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1EE15545"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4590EEC4"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64249F9B"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6C0BE54F"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1F68E609"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164DB51F"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3E2A3589"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.01</w:t>
            </w:r>
          </w:p>
        </w:tc>
        <w:tc>
          <w:tcPr>
            <w:tcW w:w="535" w:type="dxa"/>
            <w:tcBorders>
              <w:top w:val="nil"/>
              <w:left w:val="nil"/>
              <w:bottom w:val="nil"/>
              <w:right w:val="nil"/>
            </w:tcBorders>
          </w:tcPr>
          <w:p w14:paraId="7454A959"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.01</w:t>
            </w:r>
          </w:p>
        </w:tc>
      </w:tr>
      <w:tr w:rsidR="00EF3F89" w:rsidRPr="00DF5D9A" w14:paraId="566B24EA" w14:textId="77777777" w:rsidTr="00AB19F6">
        <w:trPr>
          <w:trHeight w:val="351"/>
        </w:trPr>
        <w:tc>
          <w:tcPr>
            <w:tcW w:w="720" w:type="dxa"/>
            <w:tcBorders>
              <w:top w:val="nil"/>
              <w:left w:val="nil"/>
              <w:bottom w:val="nil"/>
              <w:right w:val="nil"/>
            </w:tcBorders>
          </w:tcPr>
          <w:p w14:paraId="4B7A9F84" w14:textId="77777777" w:rsidR="00EF3F89" w:rsidRPr="00DF5D9A" w:rsidRDefault="00EF3F89" w:rsidP="00675B1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3CE86B23" w14:textId="59574455" w:rsidR="00EF3F89" w:rsidRPr="00DF5D9A" w:rsidRDefault="00EF3F89">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3B62FEE6" w14:textId="03E548A0" w:rsidR="00EF3F89" w:rsidRPr="00DF5D9A" w:rsidRDefault="002A1404" w:rsidP="00675B14">
            <w:pPr>
              <w:jc w:val="center"/>
              <w:rPr>
                <w:rFonts w:ascii="Times New Roman" w:hAnsi="Times New Roman" w:cs="Times New Roman"/>
                <w:sz w:val="16"/>
                <w:szCs w:val="16"/>
              </w:rPr>
            </w:pPr>
            <w:r w:rsidRPr="00DF5D9A">
              <w:rPr>
                <w:rFonts w:ascii="Times New Roman" w:hAnsi="Times New Roman" w:cs="Times New Roman"/>
                <w:sz w:val="16"/>
                <w:szCs w:val="16"/>
              </w:rPr>
              <w:t>Unp</w:t>
            </w:r>
            <w:r w:rsidR="00EF3F89" w:rsidRPr="00DF5D9A">
              <w:rPr>
                <w:rFonts w:ascii="Times New Roman" w:hAnsi="Times New Roman" w:cs="Times New Roman"/>
                <w:sz w:val="16"/>
                <w:szCs w:val="16"/>
              </w:rPr>
              <w:t>ublished</w:t>
            </w:r>
          </w:p>
        </w:tc>
        <w:tc>
          <w:tcPr>
            <w:tcW w:w="990" w:type="dxa"/>
            <w:tcBorders>
              <w:top w:val="nil"/>
              <w:left w:val="nil"/>
              <w:bottom w:val="nil"/>
              <w:right w:val="nil"/>
            </w:tcBorders>
          </w:tcPr>
          <w:p w14:paraId="5FD98795"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37334AA7"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45C3B53F"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000CFDCB"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0D71084D"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44582440"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04738E2E"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60221D54"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17CBF636"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535" w:type="dxa"/>
            <w:tcBorders>
              <w:top w:val="nil"/>
              <w:left w:val="nil"/>
              <w:bottom w:val="nil"/>
              <w:right w:val="nil"/>
            </w:tcBorders>
          </w:tcPr>
          <w:p w14:paraId="06B12F2A" w14:textId="77777777" w:rsidR="00EF3F89" w:rsidRPr="00DF5D9A" w:rsidRDefault="00EF3F89" w:rsidP="00675B14">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2A1404" w:rsidRPr="00DF5D9A" w14:paraId="1398F412" w14:textId="77777777" w:rsidTr="00AB19F6">
        <w:trPr>
          <w:trHeight w:val="362"/>
        </w:trPr>
        <w:tc>
          <w:tcPr>
            <w:tcW w:w="720" w:type="dxa"/>
            <w:tcBorders>
              <w:top w:val="nil"/>
              <w:left w:val="nil"/>
              <w:bottom w:val="nil"/>
              <w:right w:val="nil"/>
            </w:tcBorders>
          </w:tcPr>
          <w:p w14:paraId="25FF5A53" w14:textId="44399995"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5038E882" w14:textId="70C5D506"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323CB292" w14:textId="708A3698"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990" w:type="dxa"/>
            <w:tcBorders>
              <w:top w:val="nil"/>
              <w:left w:val="nil"/>
              <w:bottom w:val="nil"/>
              <w:right w:val="nil"/>
            </w:tcBorders>
          </w:tcPr>
          <w:p w14:paraId="5D9B61BB" w14:textId="015D6952"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2D0122D8" w14:textId="779E2B41"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1FA27F21" w14:textId="09EE4CDC"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37F3D37B" w14:textId="160756B0"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2004DBE5" w14:textId="32954B58"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75749B3B" w14:textId="24784BA8"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15742BBC" w14:textId="35FB39F5"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24BE842B" w14:textId="01EB4240"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3BE13A4A" w14:textId="39594759"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.11</w:t>
            </w:r>
          </w:p>
        </w:tc>
        <w:tc>
          <w:tcPr>
            <w:tcW w:w="535" w:type="dxa"/>
            <w:tcBorders>
              <w:top w:val="nil"/>
              <w:left w:val="nil"/>
              <w:bottom w:val="nil"/>
              <w:right w:val="nil"/>
            </w:tcBorders>
          </w:tcPr>
          <w:p w14:paraId="4A860C76" w14:textId="311300B8"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.12</w:t>
            </w:r>
          </w:p>
        </w:tc>
      </w:tr>
      <w:tr w:rsidR="002A1404" w:rsidRPr="00DF5D9A" w14:paraId="0DC2C662" w14:textId="77777777" w:rsidTr="00AB19F6">
        <w:trPr>
          <w:trHeight w:val="362"/>
        </w:trPr>
        <w:tc>
          <w:tcPr>
            <w:tcW w:w="720" w:type="dxa"/>
            <w:tcBorders>
              <w:top w:val="nil"/>
              <w:left w:val="nil"/>
              <w:bottom w:val="nil"/>
              <w:right w:val="nil"/>
            </w:tcBorders>
          </w:tcPr>
          <w:p w14:paraId="677409DC" w14:textId="77777777"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6663A82E" w14:textId="749A7A6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1837CBA6" w14:textId="6556AB84"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Unpublished</w:t>
            </w:r>
          </w:p>
        </w:tc>
        <w:tc>
          <w:tcPr>
            <w:tcW w:w="990" w:type="dxa"/>
            <w:tcBorders>
              <w:top w:val="nil"/>
              <w:left w:val="nil"/>
              <w:bottom w:val="nil"/>
              <w:right w:val="nil"/>
            </w:tcBorders>
          </w:tcPr>
          <w:p w14:paraId="2F8C581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361CAB2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04DE922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699957E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3ACE172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0F5C068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5872E8B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4B57A55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7C6F4FD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.05</w:t>
            </w:r>
          </w:p>
        </w:tc>
        <w:tc>
          <w:tcPr>
            <w:tcW w:w="535" w:type="dxa"/>
            <w:tcBorders>
              <w:top w:val="nil"/>
              <w:left w:val="nil"/>
              <w:bottom w:val="nil"/>
              <w:right w:val="nil"/>
            </w:tcBorders>
          </w:tcPr>
          <w:p w14:paraId="5557361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.05</w:t>
            </w:r>
          </w:p>
        </w:tc>
      </w:tr>
      <w:tr w:rsidR="002A1404" w:rsidRPr="00DF5D9A" w14:paraId="77B677C5" w14:textId="77777777" w:rsidTr="00AB19F6">
        <w:trPr>
          <w:trHeight w:val="362"/>
        </w:trPr>
        <w:tc>
          <w:tcPr>
            <w:tcW w:w="720" w:type="dxa"/>
            <w:tcBorders>
              <w:top w:val="nil"/>
              <w:left w:val="nil"/>
              <w:bottom w:val="nil"/>
              <w:right w:val="nil"/>
            </w:tcBorders>
          </w:tcPr>
          <w:p w14:paraId="6468FE96" w14:textId="315FBE43"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28</w:t>
            </w:r>
          </w:p>
        </w:tc>
        <w:tc>
          <w:tcPr>
            <w:tcW w:w="1260" w:type="dxa"/>
            <w:tcBorders>
              <w:top w:val="nil"/>
              <w:left w:val="nil"/>
              <w:bottom w:val="nil"/>
              <w:right w:val="nil"/>
            </w:tcBorders>
          </w:tcPr>
          <w:p w14:paraId="2AFBA738" w14:textId="4112EB9A"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Nùnez (2007)</w:t>
            </w:r>
          </w:p>
        </w:tc>
        <w:tc>
          <w:tcPr>
            <w:tcW w:w="1188" w:type="dxa"/>
            <w:tcBorders>
              <w:top w:val="nil"/>
              <w:left w:val="nil"/>
              <w:bottom w:val="nil"/>
              <w:right w:val="nil"/>
            </w:tcBorders>
          </w:tcPr>
          <w:p w14:paraId="134AEA4F" w14:textId="0DE555EE"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Unpublished</w:t>
            </w:r>
          </w:p>
        </w:tc>
        <w:tc>
          <w:tcPr>
            <w:tcW w:w="990" w:type="dxa"/>
            <w:tcBorders>
              <w:top w:val="nil"/>
              <w:left w:val="nil"/>
              <w:bottom w:val="nil"/>
              <w:right w:val="nil"/>
            </w:tcBorders>
          </w:tcPr>
          <w:p w14:paraId="3C0B9FCF" w14:textId="321E3CEA"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Community</w:t>
            </w:r>
          </w:p>
        </w:tc>
        <w:tc>
          <w:tcPr>
            <w:tcW w:w="1080" w:type="dxa"/>
            <w:tcBorders>
              <w:top w:val="nil"/>
              <w:left w:val="nil"/>
              <w:bottom w:val="nil"/>
              <w:right w:val="nil"/>
            </w:tcBorders>
          </w:tcPr>
          <w:p w14:paraId="24FE8A23" w14:textId="4D13B25A"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5406348F" w14:textId="07ADFC44"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0D1B359B" w14:textId="38B380D0"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Difference</w:t>
            </w:r>
          </w:p>
        </w:tc>
        <w:tc>
          <w:tcPr>
            <w:tcW w:w="1170" w:type="dxa"/>
            <w:tcBorders>
              <w:top w:val="nil"/>
              <w:left w:val="nil"/>
              <w:bottom w:val="nil"/>
              <w:right w:val="nil"/>
            </w:tcBorders>
          </w:tcPr>
          <w:p w14:paraId="67E4451C" w14:textId="596189AC"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3B3C4027" w14:textId="0DEB6AB9"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1175F11C" w14:textId="1B69E984"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74AF89F3" w14:textId="49302A2B"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102</w:t>
            </w:r>
          </w:p>
        </w:tc>
        <w:tc>
          <w:tcPr>
            <w:tcW w:w="535" w:type="dxa"/>
            <w:tcBorders>
              <w:top w:val="nil"/>
              <w:left w:val="nil"/>
              <w:bottom w:val="nil"/>
              <w:right w:val="nil"/>
            </w:tcBorders>
          </w:tcPr>
          <w:p w14:paraId="0D4C13C2" w14:textId="57CE9CD2"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.03</w:t>
            </w:r>
          </w:p>
        </w:tc>
        <w:tc>
          <w:tcPr>
            <w:tcW w:w="535" w:type="dxa"/>
            <w:tcBorders>
              <w:top w:val="nil"/>
              <w:left w:val="nil"/>
              <w:bottom w:val="nil"/>
              <w:right w:val="nil"/>
            </w:tcBorders>
          </w:tcPr>
          <w:p w14:paraId="3A9EC348" w14:textId="2C62FF0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.03</w:t>
            </w:r>
          </w:p>
        </w:tc>
      </w:tr>
      <w:tr w:rsidR="002A1404" w:rsidRPr="00DF5D9A" w14:paraId="5426BBB0" w14:textId="77777777" w:rsidTr="00AB19F6">
        <w:trPr>
          <w:trHeight w:val="362"/>
        </w:trPr>
        <w:tc>
          <w:tcPr>
            <w:tcW w:w="720" w:type="dxa"/>
            <w:tcBorders>
              <w:top w:val="nil"/>
              <w:left w:val="nil"/>
              <w:bottom w:val="nil"/>
              <w:right w:val="nil"/>
            </w:tcBorders>
          </w:tcPr>
          <w:p w14:paraId="04414FA8" w14:textId="77777777"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29</w:t>
            </w:r>
          </w:p>
        </w:tc>
        <w:tc>
          <w:tcPr>
            <w:tcW w:w="1260" w:type="dxa"/>
            <w:tcBorders>
              <w:top w:val="nil"/>
              <w:left w:val="nil"/>
              <w:bottom w:val="nil"/>
              <w:right w:val="nil"/>
            </w:tcBorders>
          </w:tcPr>
          <w:p w14:paraId="5899A065" w14:textId="76914114"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Park &amp; Colvin</w:t>
            </w:r>
            <w:r w:rsidRPr="00DF5D9A">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
          <w:p w14:paraId="18AB1DA8" w14:textId="03EF5C76"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Unpublished</w:t>
            </w:r>
            <w:r w:rsidR="00723FDF" w:rsidRPr="00DF5D9A">
              <w:rPr>
                <w:rFonts w:ascii="Times New Roman" w:hAnsi="Times New Roman" w:cs="Times New Roman"/>
                <w:sz w:val="16"/>
                <w:szCs w:val="16"/>
                <w:lang w:eastAsia="zh-CN"/>
              </w:rPr>
              <w:t>*</w:t>
            </w:r>
          </w:p>
        </w:tc>
        <w:tc>
          <w:tcPr>
            <w:tcW w:w="990" w:type="dxa"/>
            <w:tcBorders>
              <w:top w:val="nil"/>
              <w:left w:val="nil"/>
              <w:bottom w:val="nil"/>
              <w:right w:val="nil"/>
            </w:tcBorders>
          </w:tcPr>
          <w:p w14:paraId="779D7D2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80" w:type="dxa"/>
            <w:tcBorders>
              <w:top w:val="nil"/>
              <w:left w:val="nil"/>
              <w:bottom w:val="nil"/>
              <w:right w:val="nil"/>
            </w:tcBorders>
          </w:tcPr>
          <w:p w14:paraId="6FD6900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155FBD4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14EDF05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70" w:type="dxa"/>
            <w:tcBorders>
              <w:top w:val="nil"/>
              <w:left w:val="nil"/>
              <w:bottom w:val="nil"/>
              <w:right w:val="nil"/>
            </w:tcBorders>
          </w:tcPr>
          <w:p w14:paraId="072A0A6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72DCFDB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Agency</w:t>
            </w:r>
          </w:p>
        </w:tc>
        <w:tc>
          <w:tcPr>
            <w:tcW w:w="1160" w:type="dxa"/>
            <w:tcBorders>
              <w:top w:val="nil"/>
              <w:left w:val="nil"/>
              <w:bottom w:val="nil"/>
              <w:right w:val="nil"/>
            </w:tcBorders>
          </w:tcPr>
          <w:p w14:paraId="22FEEE9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35" w:type="dxa"/>
            <w:tcBorders>
              <w:top w:val="nil"/>
              <w:left w:val="nil"/>
              <w:bottom w:val="nil"/>
              <w:right w:val="nil"/>
            </w:tcBorders>
          </w:tcPr>
          <w:p w14:paraId="2914C44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66</w:t>
            </w:r>
          </w:p>
        </w:tc>
        <w:tc>
          <w:tcPr>
            <w:tcW w:w="535" w:type="dxa"/>
            <w:tcBorders>
              <w:top w:val="nil"/>
              <w:left w:val="nil"/>
              <w:bottom w:val="nil"/>
              <w:right w:val="nil"/>
            </w:tcBorders>
          </w:tcPr>
          <w:p w14:paraId="1CBB411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.36</w:t>
            </w:r>
          </w:p>
        </w:tc>
        <w:tc>
          <w:tcPr>
            <w:tcW w:w="535" w:type="dxa"/>
            <w:tcBorders>
              <w:top w:val="nil"/>
              <w:left w:val="nil"/>
              <w:bottom w:val="nil"/>
              <w:right w:val="nil"/>
            </w:tcBorders>
          </w:tcPr>
          <w:p w14:paraId="56BE0DDD"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.39</w:t>
            </w:r>
          </w:p>
        </w:tc>
      </w:tr>
      <w:tr w:rsidR="002A1404" w:rsidRPr="00DF5D9A" w14:paraId="3C90F32F" w14:textId="77777777" w:rsidTr="00AB19F6">
        <w:trPr>
          <w:trHeight w:val="362"/>
        </w:trPr>
        <w:tc>
          <w:tcPr>
            <w:tcW w:w="720" w:type="dxa"/>
            <w:tcBorders>
              <w:top w:val="nil"/>
              <w:left w:val="nil"/>
              <w:bottom w:val="nil"/>
              <w:right w:val="nil"/>
            </w:tcBorders>
          </w:tcPr>
          <w:p w14:paraId="6CFB380F" w14:textId="77777777"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29</w:t>
            </w:r>
          </w:p>
        </w:tc>
        <w:tc>
          <w:tcPr>
            <w:tcW w:w="1260" w:type="dxa"/>
            <w:tcBorders>
              <w:top w:val="nil"/>
              <w:left w:val="nil"/>
              <w:bottom w:val="nil"/>
              <w:right w:val="nil"/>
            </w:tcBorders>
          </w:tcPr>
          <w:p w14:paraId="7CA29194" w14:textId="7CD0E6D1"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Park &amp; Colvin</w:t>
            </w:r>
            <w:r w:rsidRPr="00DF5D9A">
              <w:rPr>
                <w:rFonts w:ascii="Times New Roman" w:hAnsi="Times New Roman" w:cs="Times New Roman" w:hint="eastAsia"/>
                <w:sz w:val="16"/>
                <w:szCs w:val="16"/>
                <w:lang w:eastAsia="zh-CN"/>
              </w:rPr>
              <w:t xml:space="preserve"> (2014)</w:t>
            </w:r>
          </w:p>
        </w:tc>
        <w:tc>
          <w:tcPr>
            <w:tcW w:w="1188" w:type="dxa"/>
            <w:tcBorders>
              <w:top w:val="nil"/>
              <w:left w:val="nil"/>
              <w:bottom w:val="nil"/>
              <w:right w:val="nil"/>
            </w:tcBorders>
          </w:tcPr>
          <w:p w14:paraId="03B7DDF8" w14:textId="36E2D55A"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Unpublished</w:t>
            </w:r>
            <w:r w:rsidR="00723FDF" w:rsidRPr="00DF5D9A">
              <w:rPr>
                <w:rFonts w:ascii="Times New Roman" w:hAnsi="Times New Roman" w:cs="Times New Roman"/>
                <w:sz w:val="16"/>
                <w:szCs w:val="16"/>
                <w:lang w:eastAsia="zh-CN"/>
              </w:rPr>
              <w:t>*</w:t>
            </w:r>
          </w:p>
        </w:tc>
        <w:tc>
          <w:tcPr>
            <w:tcW w:w="990" w:type="dxa"/>
            <w:tcBorders>
              <w:top w:val="nil"/>
              <w:left w:val="nil"/>
              <w:bottom w:val="nil"/>
              <w:right w:val="nil"/>
            </w:tcBorders>
          </w:tcPr>
          <w:p w14:paraId="3FCB28A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6FE3FD1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1871347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49F5D23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Residual</w:t>
            </w:r>
          </w:p>
        </w:tc>
        <w:tc>
          <w:tcPr>
            <w:tcW w:w="1170" w:type="dxa"/>
            <w:tcBorders>
              <w:top w:val="nil"/>
              <w:left w:val="nil"/>
              <w:bottom w:val="nil"/>
              <w:right w:val="nil"/>
            </w:tcBorders>
          </w:tcPr>
          <w:p w14:paraId="768DF81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3F739D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1160" w:type="dxa"/>
            <w:tcBorders>
              <w:top w:val="nil"/>
              <w:left w:val="nil"/>
              <w:bottom w:val="nil"/>
              <w:right w:val="nil"/>
            </w:tcBorders>
          </w:tcPr>
          <w:p w14:paraId="516BC11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535" w:type="dxa"/>
            <w:tcBorders>
              <w:top w:val="nil"/>
              <w:left w:val="nil"/>
              <w:bottom w:val="nil"/>
              <w:right w:val="nil"/>
            </w:tcBorders>
          </w:tcPr>
          <w:p w14:paraId="2DDC067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66</w:t>
            </w:r>
          </w:p>
        </w:tc>
        <w:tc>
          <w:tcPr>
            <w:tcW w:w="535" w:type="dxa"/>
            <w:tcBorders>
              <w:top w:val="nil"/>
              <w:left w:val="nil"/>
              <w:bottom w:val="nil"/>
              <w:right w:val="nil"/>
            </w:tcBorders>
          </w:tcPr>
          <w:p w14:paraId="6CF1056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-.06</w:t>
            </w:r>
          </w:p>
        </w:tc>
        <w:tc>
          <w:tcPr>
            <w:tcW w:w="535" w:type="dxa"/>
            <w:tcBorders>
              <w:top w:val="nil"/>
              <w:left w:val="nil"/>
              <w:bottom w:val="nil"/>
              <w:right w:val="nil"/>
            </w:tcBorders>
          </w:tcPr>
          <w:p w14:paraId="756847A1"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-.06</w:t>
            </w:r>
          </w:p>
        </w:tc>
      </w:tr>
      <w:tr w:rsidR="002A1404" w:rsidRPr="00DF5D9A" w14:paraId="45E47616" w14:textId="77777777" w:rsidTr="00AB19F6">
        <w:trPr>
          <w:trHeight w:val="362"/>
        </w:trPr>
        <w:tc>
          <w:tcPr>
            <w:tcW w:w="720" w:type="dxa"/>
            <w:tcBorders>
              <w:top w:val="nil"/>
              <w:left w:val="nil"/>
              <w:bottom w:val="nil"/>
              <w:right w:val="nil"/>
            </w:tcBorders>
          </w:tcPr>
          <w:p w14:paraId="1FCE2A1E" w14:textId="77777777" w:rsidR="002A1404" w:rsidRPr="00DF5D9A" w:rsidRDefault="002A1404" w:rsidP="002A1404">
            <w:pPr>
              <w:tabs>
                <w:tab w:val="center" w:pos="246"/>
              </w:tabs>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30</w:t>
            </w:r>
          </w:p>
        </w:tc>
        <w:tc>
          <w:tcPr>
            <w:tcW w:w="1260" w:type="dxa"/>
            <w:tcBorders>
              <w:top w:val="nil"/>
              <w:left w:val="nil"/>
              <w:bottom w:val="nil"/>
              <w:right w:val="nil"/>
            </w:tcBorders>
          </w:tcPr>
          <w:p w14:paraId="433284C9" w14:textId="35E9E47E"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Park, Joo, Heo, &amp; Tignor (2015)</w:t>
            </w:r>
          </w:p>
        </w:tc>
        <w:tc>
          <w:tcPr>
            <w:tcW w:w="1188" w:type="dxa"/>
            <w:tcBorders>
              <w:top w:val="nil"/>
              <w:left w:val="nil"/>
              <w:bottom w:val="nil"/>
              <w:right w:val="nil"/>
            </w:tcBorders>
          </w:tcPr>
          <w:p w14:paraId="041CDC3A" w14:textId="371FAE2B"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r w:rsidR="00723FDF" w:rsidRPr="00DF5D9A">
              <w:rPr>
                <w:rFonts w:ascii="Times New Roman" w:hAnsi="Times New Roman" w:cs="Times New Roman"/>
                <w:sz w:val="16"/>
                <w:szCs w:val="16"/>
                <w:lang w:eastAsia="zh-CN"/>
              </w:rPr>
              <w:t>*</w:t>
            </w:r>
          </w:p>
        </w:tc>
        <w:tc>
          <w:tcPr>
            <w:tcW w:w="990" w:type="dxa"/>
            <w:tcBorders>
              <w:top w:val="nil"/>
              <w:left w:val="nil"/>
              <w:bottom w:val="nil"/>
              <w:right w:val="nil"/>
            </w:tcBorders>
          </w:tcPr>
          <w:p w14:paraId="6239624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4E7D1DE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30F02EE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w:t>
            </w:r>
            <w:r w:rsidRPr="00DF5D9A">
              <w:rPr>
                <w:rFonts w:ascii="Times New Roman" w:hAnsi="Times New Roman" w:cs="Times New Roman" w:hint="eastAsia"/>
                <w:sz w:val="16"/>
                <w:szCs w:val="16"/>
                <w:lang w:eastAsia="zh-CN"/>
              </w:rPr>
              <w:t>jective</w:t>
            </w:r>
          </w:p>
        </w:tc>
        <w:tc>
          <w:tcPr>
            <w:tcW w:w="1350" w:type="dxa"/>
            <w:tcBorders>
              <w:top w:val="nil"/>
              <w:left w:val="nil"/>
              <w:bottom w:val="nil"/>
              <w:right w:val="nil"/>
            </w:tcBorders>
          </w:tcPr>
          <w:p w14:paraId="09436E6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Residual</w:t>
            </w:r>
          </w:p>
        </w:tc>
        <w:tc>
          <w:tcPr>
            <w:tcW w:w="1170" w:type="dxa"/>
            <w:tcBorders>
              <w:top w:val="nil"/>
              <w:left w:val="nil"/>
              <w:bottom w:val="nil"/>
              <w:right w:val="nil"/>
            </w:tcBorders>
          </w:tcPr>
          <w:p w14:paraId="7AEEC77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p>
        </w:tc>
        <w:tc>
          <w:tcPr>
            <w:tcW w:w="1530" w:type="dxa"/>
            <w:tcBorders>
              <w:top w:val="nil"/>
              <w:left w:val="nil"/>
              <w:bottom w:val="nil"/>
              <w:right w:val="nil"/>
            </w:tcBorders>
          </w:tcPr>
          <w:p w14:paraId="356647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
          <w:p w14:paraId="2FCF8A9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35" w:type="dxa"/>
            <w:tcBorders>
              <w:top w:val="nil"/>
              <w:left w:val="nil"/>
              <w:bottom w:val="nil"/>
              <w:right w:val="nil"/>
            </w:tcBorders>
          </w:tcPr>
          <w:p w14:paraId="4804F38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146</w:t>
            </w:r>
          </w:p>
        </w:tc>
        <w:tc>
          <w:tcPr>
            <w:tcW w:w="535" w:type="dxa"/>
            <w:tcBorders>
              <w:top w:val="nil"/>
              <w:left w:val="nil"/>
              <w:bottom w:val="nil"/>
              <w:right w:val="nil"/>
            </w:tcBorders>
          </w:tcPr>
          <w:p w14:paraId="00FFB47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.16</w:t>
            </w:r>
          </w:p>
        </w:tc>
        <w:tc>
          <w:tcPr>
            <w:tcW w:w="535" w:type="dxa"/>
            <w:tcBorders>
              <w:top w:val="nil"/>
              <w:left w:val="nil"/>
              <w:bottom w:val="nil"/>
              <w:right w:val="nil"/>
            </w:tcBorders>
          </w:tcPr>
          <w:p w14:paraId="6CBA65E8"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.17</w:t>
            </w:r>
          </w:p>
        </w:tc>
      </w:tr>
      <w:tr w:rsidR="002A1404" w:rsidRPr="00DF5D9A" w14:paraId="0E8BF793" w14:textId="77777777" w:rsidTr="00AB19F6">
        <w:trPr>
          <w:trHeight w:val="351"/>
        </w:trPr>
        <w:tc>
          <w:tcPr>
            <w:tcW w:w="720" w:type="dxa"/>
            <w:tcBorders>
              <w:top w:val="nil"/>
              <w:left w:val="nil"/>
              <w:bottom w:val="nil"/>
              <w:right w:val="nil"/>
            </w:tcBorders>
          </w:tcPr>
          <w:p w14:paraId="6892F24C" w14:textId="77777777" w:rsidR="002A1404" w:rsidRPr="00DF5D9A" w:rsidRDefault="002A1404" w:rsidP="002A1404">
            <w:pPr>
              <w:tabs>
                <w:tab w:val="center" w:pos="246"/>
              </w:tabs>
              <w:rPr>
                <w:rFonts w:ascii="Times New Roman" w:hAnsi="Times New Roman" w:cs="Times New Roman"/>
                <w:sz w:val="16"/>
                <w:szCs w:val="16"/>
              </w:rPr>
            </w:pPr>
            <w:r w:rsidRPr="00DF5D9A">
              <w:rPr>
                <w:rFonts w:ascii="Times New Roman" w:hAnsi="Times New Roman" w:cs="Times New Roman"/>
                <w:sz w:val="16"/>
                <w:szCs w:val="16"/>
                <w:lang w:eastAsia="zh-CN"/>
              </w:rPr>
              <w:tab/>
              <w:t>31</w:t>
            </w:r>
          </w:p>
        </w:tc>
        <w:tc>
          <w:tcPr>
            <w:tcW w:w="1260" w:type="dxa"/>
            <w:tcBorders>
              <w:top w:val="nil"/>
              <w:left w:val="nil"/>
              <w:bottom w:val="nil"/>
              <w:right w:val="nil"/>
            </w:tcBorders>
          </w:tcPr>
          <w:p w14:paraId="68663250"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(1998)</w:t>
            </w:r>
          </w:p>
          <w:p w14:paraId="33A505B3"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Study 1 Time 1</w:t>
            </w:r>
          </w:p>
        </w:tc>
        <w:tc>
          <w:tcPr>
            <w:tcW w:w="1188" w:type="dxa"/>
            <w:tcBorders>
              <w:top w:val="nil"/>
              <w:left w:val="nil"/>
              <w:bottom w:val="nil"/>
              <w:right w:val="nil"/>
            </w:tcBorders>
          </w:tcPr>
          <w:p w14:paraId="5CD8675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7500463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2693C51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0DFCD3E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375A28E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18DED8B1"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382BC46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530" w:type="dxa"/>
            <w:tcBorders>
              <w:top w:val="nil"/>
              <w:left w:val="nil"/>
              <w:bottom w:val="nil"/>
              <w:right w:val="nil"/>
            </w:tcBorders>
          </w:tcPr>
          <w:p w14:paraId="021BB0C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7B590BE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222A2EF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124</w:t>
            </w:r>
          </w:p>
        </w:tc>
        <w:tc>
          <w:tcPr>
            <w:tcW w:w="535" w:type="dxa"/>
            <w:tcBorders>
              <w:top w:val="nil"/>
              <w:left w:val="nil"/>
              <w:bottom w:val="nil"/>
              <w:right w:val="nil"/>
            </w:tcBorders>
          </w:tcPr>
          <w:p w14:paraId="4759150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.13</w:t>
            </w:r>
          </w:p>
        </w:tc>
        <w:tc>
          <w:tcPr>
            <w:tcW w:w="535" w:type="dxa"/>
            <w:tcBorders>
              <w:top w:val="nil"/>
              <w:left w:val="nil"/>
              <w:bottom w:val="nil"/>
              <w:right w:val="nil"/>
            </w:tcBorders>
          </w:tcPr>
          <w:p w14:paraId="3F893A3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rPr>
              <w:t>.15</w:t>
            </w:r>
          </w:p>
        </w:tc>
      </w:tr>
      <w:tr w:rsidR="002A1404" w:rsidRPr="00DF5D9A" w14:paraId="619B9B00" w14:textId="77777777" w:rsidTr="00AB19F6">
        <w:trPr>
          <w:trHeight w:val="362"/>
        </w:trPr>
        <w:tc>
          <w:tcPr>
            <w:tcW w:w="720" w:type="dxa"/>
            <w:tcBorders>
              <w:top w:val="nil"/>
              <w:left w:val="nil"/>
              <w:bottom w:val="nil"/>
              <w:right w:val="nil"/>
            </w:tcBorders>
          </w:tcPr>
          <w:p w14:paraId="2AA58BD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31</w:t>
            </w:r>
          </w:p>
        </w:tc>
        <w:tc>
          <w:tcPr>
            <w:tcW w:w="1260" w:type="dxa"/>
            <w:tcBorders>
              <w:top w:val="nil"/>
              <w:left w:val="nil"/>
              <w:bottom w:val="nil"/>
              <w:right w:val="nil"/>
            </w:tcBorders>
          </w:tcPr>
          <w:p w14:paraId="2BF24485"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(1998)</w:t>
            </w:r>
          </w:p>
          <w:p w14:paraId="083B6981"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Study 1 Time 2</w:t>
            </w:r>
          </w:p>
        </w:tc>
        <w:tc>
          <w:tcPr>
            <w:tcW w:w="1188" w:type="dxa"/>
            <w:tcBorders>
              <w:top w:val="nil"/>
              <w:left w:val="nil"/>
              <w:bottom w:val="nil"/>
              <w:right w:val="nil"/>
            </w:tcBorders>
          </w:tcPr>
          <w:p w14:paraId="6A4B1C6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5E8D918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7813E5E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2E67487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4B54327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7821816E"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w:t>
            </w:r>
          </w:p>
          <w:p w14:paraId="386F569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225AB66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0D1460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61C48C6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124</w:t>
            </w:r>
          </w:p>
        </w:tc>
        <w:tc>
          <w:tcPr>
            <w:tcW w:w="535" w:type="dxa"/>
            <w:tcBorders>
              <w:top w:val="nil"/>
              <w:left w:val="nil"/>
              <w:bottom w:val="nil"/>
              <w:right w:val="nil"/>
            </w:tcBorders>
          </w:tcPr>
          <w:p w14:paraId="4C4BB5A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535" w:type="dxa"/>
            <w:tcBorders>
              <w:top w:val="nil"/>
              <w:left w:val="nil"/>
              <w:bottom w:val="nil"/>
              <w:right w:val="nil"/>
            </w:tcBorders>
          </w:tcPr>
          <w:p w14:paraId="0F844D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.37</w:t>
            </w:r>
          </w:p>
        </w:tc>
      </w:tr>
      <w:tr w:rsidR="002A1404" w:rsidRPr="00DF5D9A" w14:paraId="734B6728" w14:textId="77777777" w:rsidTr="00AB19F6">
        <w:trPr>
          <w:trHeight w:val="362"/>
        </w:trPr>
        <w:tc>
          <w:tcPr>
            <w:tcW w:w="720" w:type="dxa"/>
            <w:tcBorders>
              <w:top w:val="nil"/>
              <w:left w:val="nil"/>
              <w:bottom w:val="nil"/>
              <w:right w:val="nil"/>
            </w:tcBorders>
          </w:tcPr>
          <w:p w14:paraId="29963C9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1260" w:type="dxa"/>
            <w:tcBorders>
              <w:top w:val="nil"/>
              <w:left w:val="nil"/>
              <w:bottom w:val="nil"/>
              <w:right w:val="nil"/>
            </w:tcBorders>
          </w:tcPr>
          <w:p w14:paraId="03A06FA4"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(1998)</w:t>
            </w:r>
          </w:p>
          <w:p w14:paraId="3CE78BD1"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Study 2 Time 1</w:t>
            </w:r>
          </w:p>
        </w:tc>
        <w:tc>
          <w:tcPr>
            <w:tcW w:w="1188" w:type="dxa"/>
            <w:tcBorders>
              <w:top w:val="nil"/>
              <w:left w:val="nil"/>
              <w:bottom w:val="nil"/>
              <w:right w:val="nil"/>
            </w:tcBorders>
          </w:tcPr>
          <w:p w14:paraId="19EBB55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029840A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25F4A75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35C4DE0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5C864AB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26EE4E91"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1F48C79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530" w:type="dxa"/>
            <w:tcBorders>
              <w:top w:val="nil"/>
              <w:left w:val="nil"/>
              <w:bottom w:val="nil"/>
              <w:right w:val="nil"/>
            </w:tcBorders>
          </w:tcPr>
          <w:p w14:paraId="461E17E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0B87617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63B2F1B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89</w:t>
            </w:r>
          </w:p>
        </w:tc>
        <w:tc>
          <w:tcPr>
            <w:tcW w:w="535" w:type="dxa"/>
            <w:tcBorders>
              <w:top w:val="nil"/>
              <w:left w:val="nil"/>
              <w:bottom w:val="nil"/>
              <w:right w:val="nil"/>
            </w:tcBorders>
          </w:tcPr>
          <w:p w14:paraId="62EED68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.00</w:t>
            </w:r>
          </w:p>
        </w:tc>
        <w:tc>
          <w:tcPr>
            <w:tcW w:w="535" w:type="dxa"/>
            <w:tcBorders>
              <w:top w:val="nil"/>
              <w:left w:val="nil"/>
              <w:bottom w:val="nil"/>
              <w:right w:val="nil"/>
            </w:tcBorders>
          </w:tcPr>
          <w:p w14:paraId="7FA836C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.00</w:t>
            </w:r>
          </w:p>
        </w:tc>
      </w:tr>
      <w:tr w:rsidR="002A1404" w:rsidRPr="00DF5D9A" w14:paraId="60444A97" w14:textId="77777777" w:rsidTr="00AB19F6">
        <w:trPr>
          <w:trHeight w:val="362"/>
        </w:trPr>
        <w:tc>
          <w:tcPr>
            <w:tcW w:w="720" w:type="dxa"/>
            <w:tcBorders>
              <w:top w:val="nil"/>
              <w:left w:val="nil"/>
              <w:bottom w:val="nil"/>
              <w:right w:val="nil"/>
            </w:tcBorders>
          </w:tcPr>
          <w:p w14:paraId="2EC1602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32</w:t>
            </w:r>
          </w:p>
        </w:tc>
        <w:tc>
          <w:tcPr>
            <w:tcW w:w="1260" w:type="dxa"/>
            <w:tcBorders>
              <w:top w:val="nil"/>
              <w:left w:val="nil"/>
              <w:bottom w:val="nil"/>
              <w:right w:val="nil"/>
            </w:tcBorders>
          </w:tcPr>
          <w:p w14:paraId="4B923399"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(1998)</w:t>
            </w:r>
          </w:p>
          <w:p w14:paraId="42D24B59"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Study 2 Time 2</w:t>
            </w:r>
          </w:p>
        </w:tc>
        <w:tc>
          <w:tcPr>
            <w:tcW w:w="1188" w:type="dxa"/>
            <w:tcBorders>
              <w:top w:val="nil"/>
              <w:left w:val="nil"/>
              <w:bottom w:val="nil"/>
              <w:right w:val="nil"/>
            </w:tcBorders>
          </w:tcPr>
          <w:p w14:paraId="18A17C3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0626E62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1D584B6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5F514AB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4CAD27D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29DDAA76"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Long</w:t>
            </w:r>
          </w:p>
          <w:p w14:paraId="37E13E6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572468A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2ACEFFE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623CB7E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89</w:t>
            </w:r>
          </w:p>
        </w:tc>
        <w:tc>
          <w:tcPr>
            <w:tcW w:w="535" w:type="dxa"/>
            <w:tcBorders>
              <w:top w:val="nil"/>
              <w:left w:val="nil"/>
              <w:bottom w:val="nil"/>
              <w:right w:val="nil"/>
            </w:tcBorders>
          </w:tcPr>
          <w:p w14:paraId="4E6726F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.30</w:t>
            </w:r>
          </w:p>
        </w:tc>
        <w:tc>
          <w:tcPr>
            <w:tcW w:w="535" w:type="dxa"/>
            <w:tcBorders>
              <w:top w:val="nil"/>
              <w:left w:val="nil"/>
              <w:bottom w:val="nil"/>
              <w:right w:val="nil"/>
            </w:tcBorders>
          </w:tcPr>
          <w:p w14:paraId="664E2DE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.34</w:t>
            </w:r>
          </w:p>
        </w:tc>
      </w:tr>
      <w:tr w:rsidR="002A1404" w:rsidRPr="00DF5D9A" w14:paraId="2CDC48D0" w14:textId="77777777" w:rsidTr="00AB19F6">
        <w:trPr>
          <w:trHeight w:val="362"/>
        </w:trPr>
        <w:tc>
          <w:tcPr>
            <w:tcW w:w="720" w:type="dxa"/>
            <w:tcBorders>
              <w:top w:val="nil"/>
              <w:left w:val="nil"/>
              <w:bottom w:val="nil"/>
              <w:right w:val="nil"/>
            </w:tcBorders>
          </w:tcPr>
          <w:p w14:paraId="36EE61D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33</w:t>
            </w:r>
          </w:p>
        </w:tc>
        <w:tc>
          <w:tcPr>
            <w:tcW w:w="1260" w:type="dxa"/>
            <w:tcBorders>
              <w:top w:val="nil"/>
              <w:left w:val="nil"/>
              <w:bottom w:val="nil"/>
              <w:right w:val="nil"/>
            </w:tcBorders>
          </w:tcPr>
          <w:p w14:paraId="722D4169"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&amp; Williams (2002)</w:t>
            </w:r>
          </w:p>
        </w:tc>
        <w:tc>
          <w:tcPr>
            <w:tcW w:w="1188" w:type="dxa"/>
            <w:tcBorders>
              <w:top w:val="nil"/>
              <w:left w:val="nil"/>
              <w:bottom w:val="nil"/>
              <w:right w:val="nil"/>
            </w:tcBorders>
          </w:tcPr>
          <w:p w14:paraId="4D33491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4387B93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48D9663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57335A1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681520B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0D94007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01E1B63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60" w:type="dxa"/>
            <w:tcBorders>
              <w:top w:val="nil"/>
              <w:left w:val="nil"/>
              <w:bottom w:val="nil"/>
              <w:right w:val="nil"/>
            </w:tcBorders>
          </w:tcPr>
          <w:p w14:paraId="4B18E4B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150A9D1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245</w:t>
            </w:r>
          </w:p>
        </w:tc>
        <w:tc>
          <w:tcPr>
            <w:tcW w:w="535" w:type="dxa"/>
            <w:tcBorders>
              <w:top w:val="nil"/>
              <w:left w:val="nil"/>
              <w:bottom w:val="nil"/>
              <w:right w:val="nil"/>
            </w:tcBorders>
          </w:tcPr>
          <w:p w14:paraId="533A5C9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.24</w:t>
            </w:r>
          </w:p>
        </w:tc>
        <w:tc>
          <w:tcPr>
            <w:tcW w:w="535" w:type="dxa"/>
            <w:tcBorders>
              <w:top w:val="nil"/>
              <w:left w:val="nil"/>
              <w:bottom w:val="nil"/>
              <w:right w:val="nil"/>
            </w:tcBorders>
          </w:tcPr>
          <w:p w14:paraId="00FE0A4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.26</w:t>
            </w:r>
          </w:p>
        </w:tc>
      </w:tr>
      <w:tr w:rsidR="002A1404" w:rsidRPr="00DF5D9A" w14:paraId="276A9940" w14:textId="77777777" w:rsidTr="00AB19F6">
        <w:trPr>
          <w:trHeight w:val="351"/>
        </w:trPr>
        <w:tc>
          <w:tcPr>
            <w:tcW w:w="720" w:type="dxa"/>
            <w:tcBorders>
              <w:top w:val="nil"/>
              <w:left w:val="nil"/>
              <w:bottom w:val="nil"/>
              <w:right w:val="nil"/>
            </w:tcBorders>
          </w:tcPr>
          <w:p w14:paraId="19E22E4E"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33</w:t>
            </w:r>
          </w:p>
        </w:tc>
        <w:tc>
          <w:tcPr>
            <w:tcW w:w="1260" w:type="dxa"/>
            <w:tcBorders>
              <w:top w:val="nil"/>
              <w:left w:val="nil"/>
              <w:bottom w:val="nil"/>
              <w:right w:val="nil"/>
            </w:tcBorders>
          </w:tcPr>
          <w:p w14:paraId="1517240B"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Paulhus &amp; Williams (2002)</w:t>
            </w:r>
          </w:p>
        </w:tc>
        <w:tc>
          <w:tcPr>
            <w:tcW w:w="1188" w:type="dxa"/>
            <w:tcBorders>
              <w:top w:val="nil"/>
              <w:left w:val="nil"/>
              <w:bottom w:val="nil"/>
              <w:right w:val="nil"/>
            </w:tcBorders>
          </w:tcPr>
          <w:p w14:paraId="33CE709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11C1D74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546C005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4E55E761"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509A4742"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170" w:type="dxa"/>
            <w:tcBorders>
              <w:top w:val="nil"/>
              <w:left w:val="nil"/>
              <w:bottom w:val="nil"/>
              <w:right w:val="nil"/>
            </w:tcBorders>
          </w:tcPr>
          <w:p w14:paraId="49AC92B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7C84FA8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Intelligence</w:t>
            </w:r>
          </w:p>
        </w:tc>
        <w:tc>
          <w:tcPr>
            <w:tcW w:w="1160" w:type="dxa"/>
            <w:tcBorders>
              <w:top w:val="nil"/>
              <w:left w:val="nil"/>
              <w:bottom w:val="nil"/>
              <w:right w:val="nil"/>
            </w:tcBorders>
          </w:tcPr>
          <w:p w14:paraId="148BDF8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550B8A8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245</w:t>
            </w:r>
          </w:p>
        </w:tc>
        <w:tc>
          <w:tcPr>
            <w:tcW w:w="535" w:type="dxa"/>
            <w:tcBorders>
              <w:top w:val="nil"/>
              <w:left w:val="nil"/>
              <w:bottom w:val="nil"/>
              <w:right w:val="nil"/>
            </w:tcBorders>
          </w:tcPr>
          <w:p w14:paraId="36CE04E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.17</w:t>
            </w:r>
          </w:p>
        </w:tc>
        <w:tc>
          <w:tcPr>
            <w:tcW w:w="535" w:type="dxa"/>
            <w:tcBorders>
              <w:top w:val="nil"/>
              <w:left w:val="nil"/>
              <w:bottom w:val="nil"/>
              <w:right w:val="nil"/>
            </w:tcBorders>
          </w:tcPr>
          <w:p w14:paraId="189F040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.19</w:t>
            </w:r>
          </w:p>
        </w:tc>
      </w:tr>
      <w:tr w:rsidR="002A1404" w:rsidRPr="00DF5D9A" w14:paraId="1D02AE44" w14:textId="77777777" w:rsidTr="00AB19F6">
        <w:trPr>
          <w:trHeight w:val="543"/>
        </w:trPr>
        <w:tc>
          <w:tcPr>
            <w:tcW w:w="720" w:type="dxa"/>
            <w:tcBorders>
              <w:top w:val="nil"/>
              <w:left w:val="nil"/>
              <w:bottom w:val="nil"/>
              <w:right w:val="nil"/>
            </w:tcBorders>
          </w:tcPr>
          <w:p w14:paraId="3F85E6C5"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34</w:t>
            </w:r>
          </w:p>
        </w:tc>
        <w:tc>
          <w:tcPr>
            <w:tcW w:w="1260" w:type="dxa"/>
            <w:tcBorders>
              <w:top w:val="nil"/>
              <w:left w:val="nil"/>
              <w:bottom w:val="nil"/>
              <w:right w:val="nil"/>
            </w:tcBorders>
          </w:tcPr>
          <w:p w14:paraId="0EF2E817"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Robins &amp; Beer (2001)</w:t>
            </w:r>
          </w:p>
          <w:p w14:paraId="17BE69A3"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Sample 1</w:t>
            </w:r>
          </w:p>
        </w:tc>
        <w:tc>
          <w:tcPr>
            <w:tcW w:w="1188" w:type="dxa"/>
            <w:tcBorders>
              <w:top w:val="nil"/>
              <w:left w:val="nil"/>
              <w:bottom w:val="nil"/>
              <w:right w:val="nil"/>
            </w:tcBorders>
          </w:tcPr>
          <w:p w14:paraId="7EE75D4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0CF2E03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5C913D7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4AF06FC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Observer</w:t>
            </w:r>
          </w:p>
        </w:tc>
        <w:tc>
          <w:tcPr>
            <w:tcW w:w="1350" w:type="dxa"/>
            <w:tcBorders>
              <w:top w:val="nil"/>
              <w:left w:val="nil"/>
              <w:bottom w:val="nil"/>
              <w:right w:val="nil"/>
            </w:tcBorders>
          </w:tcPr>
          <w:p w14:paraId="04FDD65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1914199A"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hint="eastAsia"/>
                <w:sz w:val="16"/>
                <w:szCs w:val="16"/>
                <w:lang w:eastAsia="zh-CN"/>
              </w:rPr>
              <w:t>Short</w:t>
            </w:r>
          </w:p>
          <w:p w14:paraId="3326EE8E"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w:t>
            </w:r>
            <w:r w:rsidRPr="00DF5D9A">
              <w:rPr>
                <w:rFonts w:ascii="Times New Roman" w:hAnsi="Times New Roman" w:cs="Times New Roman"/>
                <w:sz w:val="16"/>
                <w:szCs w:val="16"/>
              </w:rPr>
              <w:t>cquaintance</w:t>
            </w:r>
          </w:p>
        </w:tc>
        <w:tc>
          <w:tcPr>
            <w:tcW w:w="1530" w:type="dxa"/>
            <w:tcBorders>
              <w:top w:val="nil"/>
              <w:left w:val="nil"/>
              <w:bottom w:val="nil"/>
              <w:right w:val="nil"/>
            </w:tcBorders>
          </w:tcPr>
          <w:p w14:paraId="779A8D9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Task performance</w:t>
            </w:r>
          </w:p>
        </w:tc>
        <w:tc>
          <w:tcPr>
            <w:tcW w:w="1160" w:type="dxa"/>
            <w:tcBorders>
              <w:top w:val="nil"/>
              <w:left w:val="nil"/>
              <w:bottom w:val="nil"/>
              <w:right w:val="nil"/>
            </w:tcBorders>
          </w:tcPr>
          <w:p w14:paraId="7F377335"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0D4BBAD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360</w:t>
            </w:r>
          </w:p>
        </w:tc>
        <w:tc>
          <w:tcPr>
            <w:tcW w:w="535" w:type="dxa"/>
            <w:tcBorders>
              <w:top w:val="nil"/>
              <w:left w:val="nil"/>
              <w:bottom w:val="nil"/>
              <w:right w:val="nil"/>
            </w:tcBorders>
          </w:tcPr>
          <w:p w14:paraId="2D4C2E1D"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.13</w:t>
            </w:r>
          </w:p>
        </w:tc>
        <w:tc>
          <w:tcPr>
            <w:tcW w:w="535" w:type="dxa"/>
            <w:tcBorders>
              <w:top w:val="nil"/>
              <w:left w:val="nil"/>
              <w:bottom w:val="nil"/>
              <w:right w:val="nil"/>
            </w:tcBorders>
          </w:tcPr>
          <w:p w14:paraId="5E91DE1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.15</w:t>
            </w:r>
          </w:p>
        </w:tc>
      </w:tr>
      <w:tr w:rsidR="002A1404" w:rsidRPr="00DF5D9A" w14:paraId="00FAEB28" w14:textId="77777777" w:rsidTr="00AB19F6">
        <w:trPr>
          <w:trHeight w:val="543"/>
        </w:trPr>
        <w:tc>
          <w:tcPr>
            <w:tcW w:w="720" w:type="dxa"/>
            <w:tcBorders>
              <w:top w:val="nil"/>
              <w:left w:val="nil"/>
              <w:bottom w:val="nil"/>
              <w:right w:val="nil"/>
            </w:tcBorders>
          </w:tcPr>
          <w:p w14:paraId="0AE4353B" w14:textId="77777777" w:rsidR="002A1404" w:rsidRPr="00DF5D9A" w:rsidRDefault="002A1404" w:rsidP="002A1404">
            <w:pPr>
              <w:jc w:val="center"/>
              <w:rPr>
                <w:rFonts w:ascii="Times New Roman" w:hAnsi="Times New Roman" w:cs="Times New Roman"/>
                <w:sz w:val="16"/>
                <w:szCs w:val="16"/>
                <w:lang w:eastAsia="zh-CN"/>
              </w:rPr>
            </w:pPr>
            <w:r w:rsidRPr="00DF5D9A">
              <w:rPr>
                <w:rFonts w:ascii="Times New Roman" w:hAnsi="Times New Roman" w:cs="Times New Roman"/>
                <w:sz w:val="16"/>
                <w:szCs w:val="16"/>
              </w:rPr>
              <w:t>35</w:t>
            </w:r>
          </w:p>
        </w:tc>
        <w:tc>
          <w:tcPr>
            <w:tcW w:w="1260" w:type="dxa"/>
            <w:tcBorders>
              <w:top w:val="nil"/>
              <w:left w:val="nil"/>
              <w:bottom w:val="nil"/>
              <w:right w:val="nil"/>
            </w:tcBorders>
          </w:tcPr>
          <w:p w14:paraId="6FDAD9B2"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Robins &amp; Beer (2001)</w:t>
            </w:r>
          </w:p>
          <w:p w14:paraId="39DE6385"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Sample 2</w:t>
            </w:r>
          </w:p>
        </w:tc>
        <w:tc>
          <w:tcPr>
            <w:tcW w:w="1188" w:type="dxa"/>
            <w:tcBorders>
              <w:top w:val="nil"/>
              <w:left w:val="nil"/>
              <w:bottom w:val="nil"/>
              <w:right w:val="nil"/>
            </w:tcBorders>
          </w:tcPr>
          <w:p w14:paraId="239CC7D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Published</w:t>
            </w:r>
          </w:p>
        </w:tc>
        <w:tc>
          <w:tcPr>
            <w:tcW w:w="990" w:type="dxa"/>
            <w:tcBorders>
              <w:top w:val="nil"/>
              <w:left w:val="nil"/>
              <w:bottom w:val="nil"/>
              <w:right w:val="nil"/>
            </w:tcBorders>
          </w:tcPr>
          <w:p w14:paraId="50ABA43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Students</w:t>
            </w:r>
          </w:p>
        </w:tc>
        <w:tc>
          <w:tcPr>
            <w:tcW w:w="1080" w:type="dxa"/>
            <w:tcBorders>
              <w:top w:val="nil"/>
              <w:left w:val="nil"/>
              <w:bottom w:val="nil"/>
              <w:right w:val="nil"/>
            </w:tcBorders>
          </w:tcPr>
          <w:p w14:paraId="63C72698"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NPI</w:t>
            </w:r>
          </w:p>
        </w:tc>
        <w:tc>
          <w:tcPr>
            <w:tcW w:w="1080" w:type="dxa"/>
            <w:tcBorders>
              <w:top w:val="nil"/>
              <w:left w:val="nil"/>
              <w:bottom w:val="nil"/>
              <w:right w:val="nil"/>
            </w:tcBorders>
          </w:tcPr>
          <w:p w14:paraId="6A208EE6"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Objective</w:t>
            </w:r>
          </w:p>
        </w:tc>
        <w:tc>
          <w:tcPr>
            <w:tcW w:w="1350" w:type="dxa"/>
            <w:tcBorders>
              <w:top w:val="nil"/>
              <w:left w:val="nil"/>
              <w:bottom w:val="nil"/>
              <w:right w:val="nil"/>
            </w:tcBorders>
          </w:tcPr>
          <w:p w14:paraId="7E170D2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Residual</w:t>
            </w:r>
          </w:p>
        </w:tc>
        <w:tc>
          <w:tcPr>
            <w:tcW w:w="1170" w:type="dxa"/>
            <w:tcBorders>
              <w:top w:val="nil"/>
              <w:left w:val="nil"/>
              <w:bottom w:val="nil"/>
              <w:right w:val="nil"/>
            </w:tcBorders>
          </w:tcPr>
          <w:p w14:paraId="55609E2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w:t>
            </w:r>
          </w:p>
        </w:tc>
        <w:tc>
          <w:tcPr>
            <w:tcW w:w="1530" w:type="dxa"/>
            <w:tcBorders>
              <w:top w:val="nil"/>
              <w:left w:val="nil"/>
              <w:bottom w:val="nil"/>
              <w:right w:val="nil"/>
            </w:tcBorders>
          </w:tcPr>
          <w:p w14:paraId="76A14537"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Academic performance</w:t>
            </w:r>
          </w:p>
        </w:tc>
        <w:tc>
          <w:tcPr>
            <w:tcW w:w="1160" w:type="dxa"/>
            <w:tcBorders>
              <w:top w:val="nil"/>
              <w:left w:val="nil"/>
              <w:bottom w:val="nil"/>
              <w:right w:val="nil"/>
            </w:tcBorders>
          </w:tcPr>
          <w:p w14:paraId="23E94E8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Agency</w:t>
            </w:r>
          </w:p>
        </w:tc>
        <w:tc>
          <w:tcPr>
            <w:tcW w:w="535" w:type="dxa"/>
            <w:tcBorders>
              <w:top w:val="nil"/>
              <w:left w:val="nil"/>
              <w:bottom w:val="nil"/>
              <w:right w:val="nil"/>
            </w:tcBorders>
          </w:tcPr>
          <w:p w14:paraId="4875B10F"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486</w:t>
            </w:r>
          </w:p>
        </w:tc>
        <w:tc>
          <w:tcPr>
            <w:tcW w:w="535" w:type="dxa"/>
            <w:tcBorders>
              <w:top w:val="nil"/>
              <w:left w:val="nil"/>
              <w:bottom w:val="nil"/>
              <w:right w:val="nil"/>
            </w:tcBorders>
          </w:tcPr>
          <w:p w14:paraId="6616728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535" w:type="dxa"/>
            <w:tcBorders>
              <w:top w:val="nil"/>
              <w:left w:val="nil"/>
              <w:bottom w:val="nil"/>
              <w:right w:val="nil"/>
            </w:tcBorders>
          </w:tcPr>
          <w:p w14:paraId="0633817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.40</w:t>
            </w:r>
          </w:p>
        </w:tc>
      </w:tr>
      <w:tr w:rsidR="002A1404" w:rsidRPr="00DF5D9A" w14:paraId="523E0C65" w14:textId="77777777" w:rsidTr="00AB19F6">
        <w:trPr>
          <w:trHeight w:val="362"/>
        </w:trPr>
        <w:tc>
          <w:tcPr>
            <w:tcW w:w="720" w:type="dxa"/>
            <w:tcBorders>
              <w:top w:val="nil"/>
              <w:left w:val="nil"/>
              <w:bottom w:val="nil"/>
              <w:right w:val="nil"/>
            </w:tcBorders>
          </w:tcPr>
          <w:p w14:paraId="351C1C19"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1260" w:type="dxa"/>
            <w:tcBorders>
              <w:top w:val="nil"/>
              <w:left w:val="nil"/>
              <w:bottom w:val="nil"/>
              <w:right w:val="nil"/>
            </w:tcBorders>
          </w:tcPr>
          <w:p w14:paraId="126EB843" w14:textId="77777777" w:rsidR="002A1404" w:rsidRPr="00DF5D9A" w:rsidRDefault="002A1404" w:rsidP="002A1404">
            <w:pPr>
              <w:rPr>
                <w:rFonts w:ascii="Times New Roman" w:hAnsi="Times New Roman" w:cs="Times New Roman"/>
                <w:sz w:val="16"/>
                <w:szCs w:val="16"/>
              </w:rPr>
            </w:pPr>
            <w:r w:rsidRPr="00DF5D9A">
              <w:rPr>
                <w:rFonts w:ascii="Times New Roman" w:hAnsi="Times New Roman" w:cs="Times New Roman"/>
                <w:sz w:val="16"/>
                <w:szCs w:val="16"/>
              </w:rPr>
              <w:t>Vazire</w:t>
            </w:r>
            <w:r w:rsidRPr="00DF5D9A">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3C9FA4C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5380BACC"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80" w:type="dxa"/>
            <w:tcBorders>
              <w:top w:val="nil"/>
              <w:left w:val="nil"/>
              <w:bottom w:val="nil"/>
              <w:right w:val="nil"/>
            </w:tcBorders>
          </w:tcPr>
          <w:p w14:paraId="0C8B002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4B90813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01B95680"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3E381F3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0A12CCCB"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Conscientiousness</w:t>
            </w:r>
          </w:p>
        </w:tc>
        <w:tc>
          <w:tcPr>
            <w:tcW w:w="1160" w:type="dxa"/>
            <w:tcBorders>
              <w:top w:val="nil"/>
              <w:left w:val="nil"/>
              <w:bottom w:val="nil"/>
              <w:right w:val="nil"/>
            </w:tcBorders>
          </w:tcPr>
          <w:p w14:paraId="0E472E43"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Communion</w:t>
            </w:r>
          </w:p>
        </w:tc>
        <w:tc>
          <w:tcPr>
            <w:tcW w:w="535" w:type="dxa"/>
            <w:tcBorders>
              <w:top w:val="nil"/>
              <w:left w:val="nil"/>
              <w:bottom w:val="nil"/>
              <w:right w:val="nil"/>
            </w:tcBorders>
          </w:tcPr>
          <w:p w14:paraId="5BC681C0" w14:textId="48FEC896" w:rsidR="002A1404" w:rsidRPr="00DF5D9A" w:rsidRDefault="001D274D" w:rsidP="002A1404">
            <w:pPr>
              <w:jc w:val="center"/>
              <w:rPr>
                <w:rFonts w:ascii="Times New Roman" w:hAnsi="Times New Roman" w:cs="Times New Roman"/>
                <w:sz w:val="16"/>
                <w:szCs w:val="16"/>
              </w:rPr>
            </w:pPr>
            <w:r w:rsidRPr="00DF5D9A">
              <w:rPr>
                <w:rFonts w:ascii="Times New Roman" w:hAnsi="Times New Roman" w:cs="Times New Roman"/>
                <w:sz w:val="16"/>
                <w:szCs w:val="16"/>
                <w:lang w:eastAsia="zh-CN"/>
              </w:rPr>
              <w:t>235</w:t>
            </w:r>
          </w:p>
        </w:tc>
        <w:tc>
          <w:tcPr>
            <w:tcW w:w="535" w:type="dxa"/>
            <w:tcBorders>
              <w:top w:val="nil"/>
              <w:left w:val="nil"/>
              <w:bottom w:val="nil"/>
              <w:right w:val="nil"/>
            </w:tcBorders>
          </w:tcPr>
          <w:p w14:paraId="696C928A"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.21</w:t>
            </w:r>
          </w:p>
        </w:tc>
        <w:tc>
          <w:tcPr>
            <w:tcW w:w="535" w:type="dxa"/>
            <w:tcBorders>
              <w:top w:val="nil"/>
              <w:left w:val="nil"/>
              <w:bottom w:val="nil"/>
              <w:right w:val="nil"/>
            </w:tcBorders>
          </w:tcPr>
          <w:p w14:paraId="053EB8A4" w14:textId="77777777" w:rsidR="002A1404" w:rsidRPr="00DF5D9A" w:rsidRDefault="002A1404" w:rsidP="002A1404">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.23</w:t>
            </w:r>
          </w:p>
        </w:tc>
      </w:tr>
      <w:tr w:rsidR="001D274D" w:rsidRPr="00DF5D9A" w14:paraId="1EB393A3" w14:textId="77777777" w:rsidTr="00AB19F6">
        <w:trPr>
          <w:trHeight w:val="362"/>
        </w:trPr>
        <w:tc>
          <w:tcPr>
            <w:tcW w:w="720" w:type="dxa"/>
            <w:tcBorders>
              <w:top w:val="nil"/>
              <w:left w:val="nil"/>
              <w:bottom w:val="nil"/>
              <w:right w:val="nil"/>
            </w:tcBorders>
          </w:tcPr>
          <w:p w14:paraId="316E6DF6"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1260" w:type="dxa"/>
            <w:tcBorders>
              <w:top w:val="nil"/>
              <w:left w:val="nil"/>
              <w:bottom w:val="nil"/>
              <w:right w:val="nil"/>
            </w:tcBorders>
          </w:tcPr>
          <w:p w14:paraId="747D4617" w14:textId="77777777" w:rsidR="001D274D" w:rsidRPr="00DF5D9A" w:rsidRDefault="001D274D" w:rsidP="001D274D">
            <w:pPr>
              <w:rPr>
                <w:rFonts w:ascii="Times New Roman" w:hAnsi="Times New Roman" w:cs="Times New Roman"/>
                <w:sz w:val="16"/>
                <w:szCs w:val="16"/>
              </w:rPr>
            </w:pPr>
            <w:r w:rsidRPr="00DF5D9A">
              <w:rPr>
                <w:rFonts w:ascii="Times New Roman" w:hAnsi="Times New Roman" w:cs="Times New Roman"/>
                <w:sz w:val="16"/>
                <w:szCs w:val="16"/>
              </w:rPr>
              <w:t>Vazire</w:t>
            </w:r>
            <w:r w:rsidRPr="00DF5D9A">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04F6C464"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09D8D053"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Students</w:t>
            </w:r>
          </w:p>
        </w:tc>
        <w:tc>
          <w:tcPr>
            <w:tcW w:w="1080" w:type="dxa"/>
            <w:tcBorders>
              <w:top w:val="nil"/>
              <w:left w:val="nil"/>
              <w:bottom w:val="nil"/>
              <w:right w:val="nil"/>
            </w:tcBorders>
          </w:tcPr>
          <w:p w14:paraId="5DBCC922"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2E7CF40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0AAB29E8"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63736FF0"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5E9A2F0A" w14:textId="77777777" w:rsidR="001D274D" w:rsidRPr="00DF5D9A" w:rsidRDefault="001D274D" w:rsidP="001D274D">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Emotional</w:t>
            </w:r>
          </w:p>
          <w:p w14:paraId="5C0B7F34"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Stability</w:t>
            </w:r>
          </w:p>
        </w:tc>
        <w:tc>
          <w:tcPr>
            <w:tcW w:w="1160" w:type="dxa"/>
            <w:tcBorders>
              <w:top w:val="nil"/>
              <w:left w:val="nil"/>
              <w:bottom w:val="nil"/>
              <w:right w:val="nil"/>
            </w:tcBorders>
          </w:tcPr>
          <w:p w14:paraId="401BCF4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Neither</w:t>
            </w:r>
          </w:p>
        </w:tc>
        <w:tc>
          <w:tcPr>
            <w:tcW w:w="535" w:type="dxa"/>
            <w:tcBorders>
              <w:top w:val="nil"/>
              <w:left w:val="nil"/>
              <w:bottom w:val="nil"/>
              <w:right w:val="nil"/>
            </w:tcBorders>
          </w:tcPr>
          <w:p w14:paraId="05EC758C" w14:textId="7161EFF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235</w:t>
            </w:r>
          </w:p>
        </w:tc>
        <w:tc>
          <w:tcPr>
            <w:tcW w:w="535" w:type="dxa"/>
            <w:tcBorders>
              <w:top w:val="nil"/>
              <w:left w:val="nil"/>
              <w:bottom w:val="nil"/>
              <w:right w:val="nil"/>
            </w:tcBorders>
          </w:tcPr>
          <w:p w14:paraId="5B6634A7"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.18</w:t>
            </w:r>
          </w:p>
        </w:tc>
        <w:tc>
          <w:tcPr>
            <w:tcW w:w="535" w:type="dxa"/>
            <w:tcBorders>
              <w:top w:val="nil"/>
              <w:left w:val="nil"/>
              <w:bottom w:val="nil"/>
              <w:right w:val="nil"/>
            </w:tcBorders>
          </w:tcPr>
          <w:p w14:paraId="7AFEDEBB" w14:textId="553FCFE3"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r w:rsidRPr="00DF5D9A">
              <w:rPr>
                <w:rFonts w:ascii="Times New Roman" w:hAnsi="Times New Roman" w:cs="Times New Roman"/>
                <w:sz w:val="16"/>
                <w:szCs w:val="16"/>
                <w:lang w:eastAsia="zh-CN"/>
              </w:rPr>
              <w:t>20</w:t>
            </w:r>
          </w:p>
        </w:tc>
      </w:tr>
      <w:tr w:rsidR="001D274D" w:rsidRPr="00DF5D9A" w14:paraId="1E4FA333" w14:textId="77777777" w:rsidTr="00AB19F6">
        <w:trPr>
          <w:trHeight w:val="170"/>
        </w:trPr>
        <w:tc>
          <w:tcPr>
            <w:tcW w:w="720" w:type="dxa"/>
            <w:tcBorders>
              <w:top w:val="nil"/>
              <w:left w:val="nil"/>
              <w:bottom w:val="nil"/>
              <w:right w:val="nil"/>
            </w:tcBorders>
          </w:tcPr>
          <w:p w14:paraId="6A3396AD"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1260" w:type="dxa"/>
            <w:tcBorders>
              <w:top w:val="nil"/>
              <w:left w:val="nil"/>
              <w:bottom w:val="nil"/>
              <w:right w:val="nil"/>
            </w:tcBorders>
          </w:tcPr>
          <w:p w14:paraId="5828491B" w14:textId="77777777" w:rsidR="001D274D" w:rsidRPr="00DF5D9A" w:rsidRDefault="001D274D" w:rsidP="001D274D">
            <w:pPr>
              <w:rPr>
                <w:rFonts w:ascii="Times New Roman" w:hAnsi="Times New Roman" w:cs="Times New Roman"/>
                <w:sz w:val="16"/>
                <w:szCs w:val="16"/>
              </w:rPr>
            </w:pPr>
            <w:r w:rsidRPr="00DF5D9A">
              <w:rPr>
                <w:rFonts w:ascii="Times New Roman" w:hAnsi="Times New Roman" w:cs="Times New Roman"/>
                <w:sz w:val="16"/>
                <w:szCs w:val="16"/>
              </w:rPr>
              <w:t>Vazire</w:t>
            </w:r>
            <w:r w:rsidRPr="00DF5D9A">
              <w:rPr>
                <w:rFonts w:ascii="Times New Roman" w:hAnsi="Times New Roman" w:cs="Times New Roman" w:hint="eastAsia"/>
                <w:sz w:val="16"/>
                <w:szCs w:val="16"/>
                <w:lang w:eastAsia="zh-CN"/>
              </w:rPr>
              <w:t xml:space="preserve"> (2006)</w:t>
            </w:r>
          </w:p>
        </w:tc>
        <w:tc>
          <w:tcPr>
            <w:tcW w:w="1188" w:type="dxa"/>
            <w:tcBorders>
              <w:top w:val="nil"/>
              <w:left w:val="nil"/>
              <w:bottom w:val="nil"/>
              <w:right w:val="nil"/>
            </w:tcBorders>
          </w:tcPr>
          <w:p w14:paraId="1C897DFB"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61B2D29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24468F01"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41E8D528"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Ob</w:t>
            </w:r>
            <w:r w:rsidRPr="00DF5D9A">
              <w:rPr>
                <w:rFonts w:ascii="Times New Roman" w:hAnsi="Times New Roman" w:cs="Times New Roman" w:hint="eastAsia"/>
                <w:sz w:val="16"/>
                <w:szCs w:val="16"/>
                <w:lang w:eastAsia="zh-CN"/>
              </w:rPr>
              <w:t>jective</w:t>
            </w:r>
          </w:p>
        </w:tc>
        <w:tc>
          <w:tcPr>
            <w:tcW w:w="1350" w:type="dxa"/>
            <w:tcBorders>
              <w:top w:val="nil"/>
              <w:left w:val="nil"/>
              <w:bottom w:val="nil"/>
              <w:right w:val="nil"/>
            </w:tcBorders>
          </w:tcPr>
          <w:p w14:paraId="1C46376D"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4CC9068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w:t>
            </w:r>
          </w:p>
        </w:tc>
        <w:tc>
          <w:tcPr>
            <w:tcW w:w="1530" w:type="dxa"/>
            <w:tcBorders>
              <w:top w:val="nil"/>
              <w:left w:val="nil"/>
              <w:bottom w:val="nil"/>
              <w:right w:val="nil"/>
            </w:tcBorders>
          </w:tcPr>
          <w:p w14:paraId="570CFA4E"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
          <w:p w14:paraId="27EB6D2F"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Agency</w:t>
            </w:r>
          </w:p>
        </w:tc>
        <w:tc>
          <w:tcPr>
            <w:tcW w:w="535" w:type="dxa"/>
            <w:tcBorders>
              <w:top w:val="nil"/>
              <w:left w:val="nil"/>
              <w:bottom w:val="nil"/>
              <w:right w:val="nil"/>
            </w:tcBorders>
          </w:tcPr>
          <w:p w14:paraId="0DC87EAA" w14:textId="0C172CBB"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235</w:t>
            </w:r>
          </w:p>
        </w:tc>
        <w:tc>
          <w:tcPr>
            <w:tcW w:w="535" w:type="dxa"/>
            <w:tcBorders>
              <w:top w:val="nil"/>
              <w:left w:val="nil"/>
              <w:bottom w:val="nil"/>
              <w:right w:val="nil"/>
            </w:tcBorders>
          </w:tcPr>
          <w:p w14:paraId="5FB00A63"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.30</w:t>
            </w:r>
          </w:p>
        </w:tc>
        <w:tc>
          <w:tcPr>
            <w:tcW w:w="535" w:type="dxa"/>
            <w:tcBorders>
              <w:top w:val="nil"/>
              <w:left w:val="nil"/>
              <w:bottom w:val="nil"/>
              <w:right w:val="nil"/>
            </w:tcBorders>
          </w:tcPr>
          <w:p w14:paraId="7F8B4E81" w14:textId="701BBFAC"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w:t>
            </w:r>
            <w:r w:rsidRPr="00DF5D9A">
              <w:rPr>
                <w:rFonts w:ascii="Times New Roman" w:hAnsi="Times New Roman" w:cs="Times New Roman"/>
                <w:sz w:val="16"/>
                <w:szCs w:val="16"/>
                <w:lang w:eastAsia="zh-CN"/>
              </w:rPr>
              <w:t>3</w:t>
            </w:r>
          </w:p>
        </w:tc>
      </w:tr>
      <w:tr w:rsidR="001D274D" w:rsidRPr="00DF5D9A" w14:paraId="55FB4E6E" w14:textId="77777777" w:rsidTr="00AB19F6">
        <w:trPr>
          <w:trHeight w:val="373"/>
        </w:trPr>
        <w:tc>
          <w:tcPr>
            <w:tcW w:w="720" w:type="dxa"/>
            <w:tcBorders>
              <w:top w:val="nil"/>
              <w:left w:val="nil"/>
              <w:bottom w:val="single" w:sz="4" w:space="0" w:color="auto"/>
              <w:right w:val="nil"/>
            </w:tcBorders>
          </w:tcPr>
          <w:p w14:paraId="7034AA93"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rPr>
              <w:t>36</w:t>
            </w:r>
          </w:p>
        </w:tc>
        <w:tc>
          <w:tcPr>
            <w:tcW w:w="1260" w:type="dxa"/>
            <w:tcBorders>
              <w:top w:val="nil"/>
              <w:left w:val="nil"/>
              <w:bottom w:val="single" w:sz="4" w:space="0" w:color="auto"/>
              <w:right w:val="nil"/>
            </w:tcBorders>
          </w:tcPr>
          <w:p w14:paraId="2F80BB72" w14:textId="77777777" w:rsidR="001D274D" w:rsidRPr="00DF5D9A" w:rsidRDefault="001D274D" w:rsidP="001D274D">
            <w:pPr>
              <w:rPr>
                <w:rFonts w:ascii="Times New Roman" w:hAnsi="Times New Roman" w:cs="Times New Roman"/>
                <w:sz w:val="16"/>
                <w:szCs w:val="16"/>
              </w:rPr>
            </w:pPr>
            <w:r w:rsidRPr="00DF5D9A">
              <w:rPr>
                <w:rFonts w:ascii="Times New Roman" w:hAnsi="Times New Roman" w:cs="Times New Roman"/>
                <w:sz w:val="16"/>
                <w:szCs w:val="16"/>
              </w:rPr>
              <w:t>Vazire</w:t>
            </w:r>
            <w:r w:rsidRPr="00DF5D9A">
              <w:rPr>
                <w:rFonts w:ascii="Times New Roman" w:hAnsi="Times New Roman" w:cs="Times New Roman" w:hint="eastAsia"/>
                <w:sz w:val="16"/>
                <w:szCs w:val="16"/>
                <w:lang w:eastAsia="zh-CN"/>
              </w:rPr>
              <w:t xml:space="preserve"> (2006)</w:t>
            </w:r>
          </w:p>
        </w:tc>
        <w:tc>
          <w:tcPr>
            <w:tcW w:w="1188" w:type="dxa"/>
            <w:tcBorders>
              <w:top w:val="nil"/>
              <w:left w:val="nil"/>
              <w:bottom w:val="single" w:sz="4" w:space="0" w:color="auto"/>
              <w:right w:val="nil"/>
            </w:tcBorders>
          </w:tcPr>
          <w:p w14:paraId="78A3C992"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Unpublished</w:t>
            </w:r>
          </w:p>
        </w:tc>
        <w:tc>
          <w:tcPr>
            <w:tcW w:w="990" w:type="dxa"/>
            <w:tcBorders>
              <w:top w:val="nil"/>
              <w:left w:val="nil"/>
              <w:bottom w:val="single" w:sz="4" w:space="0" w:color="auto"/>
              <w:right w:val="nil"/>
            </w:tcBorders>
          </w:tcPr>
          <w:p w14:paraId="3E78D8FB"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Students</w:t>
            </w:r>
          </w:p>
        </w:tc>
        <w:tc>
          <w:tcPr>
            <w:tcW w:w="1080" w:type="dxa"/>
            <w:tcBorders>
              <w:top w:val="nil"/>
              <w:left w:val="nil"/>
              <w:bottom w:val="single" w:sz="4" w:space="0" w:color="auto"/>
              <w:right w:val="nil"/>
            </w:tcBorders>
          </w:tcPr>
          <w:p w14:paraId="3D28E13C"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NPI</w:t>
            </w:r>
          </w:p>
        </w:tc>
        <w:tc>
          <w:tcPr>
            <w:tcW w:w="1080" w:type="dxa"/>
            <w:tcBorders>
              <w:top w:val="nil"/>
              <w:left w:val="nil"/>
              <w:bottom w:val="single" w:sz="4" w:space="0" w:color="auto"/>
              <w:right w:val="nil"/>
            </w:tcBorders>
          </w:tcPr>
          <w:p w14:paraId="6455A2A5"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Observer</w:t>
            </w:r>
          </w:p>
        </w:tc>
        <w:tc>
          <w:tcPr>
            <w:tcW w:w="1350" w:type="dxa"/>
            <w:tcBorders>
              <w:top w:val="nil"/>
              <w:left w:val="nil"/>
              <w:bottom w:val="single" w:sz="4" w:space="0" w:color="auto"/>
              <w:right w:val="nil"/>
            </w:tcBorders>
          </w:tcPr>
          <w:p w14:paraId="444D8AB4"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Difference</w:t>
            </w:r>
          </w:p>
        </w:tc>
        <w:tc>
          <w:tcPr>
            <w:tcW w:w="1170" w:type="dxa"/>
            <w:tcBorders>
              <w:top w:val="nil"/>
              <w:left w:val="nil"/>
              <w:bottom w:val="single" w:sz="4" w:space="0" w:color="auto"/>
              <w:right w:val="nil"/>
            </w:tcBorders>
          </w:tcPr>
          <w:p w14:paraId="6DCEF168" w14:textId="73951D19" w:rsidR="001D274D" w:rsidRPr="00DF5D9A" w:rsidRDefault="001D274D" w:rsidP="006C5560">
            <w:pPr>
              <w:jc w:val="center"/>
              <w:rPr>
                <w:rFonts w:ascii="Times New Roman" w:hAnsi="Times New Roman" w:cs="Times New Roman"/>
                <w:sz w:val="16"/>
                <w:szCs w:val="16"/>
                <w:lang w:eastAsia="zh-CN"/>
              </w:rPr>
            </w:pPr>
            <w:r w:rsidRPr="00DF5D9A">
              <w:rPr>
                <w:rFonts w:ascii="Times New Roman" w:hAnsi="Times New Roman" w:cs="Times New Roman"/>
                <w:sz w:val="16"/>
                <w:szCs w:val="16"/>
                <w:lang w:eastAsia="zh-CN"/>
              </w:rPr>
              <w:t xml:space="preserve">Zero </w:t>
            </w:r>
            <w:r w:rsidRPr="00DF5D9A">
              <w:rPr>
                <w:rFonts w:ascii="Times New Roman" w:hAnsi="Times New Roman" w:cs="Times New Roman" w:hint="eastAsia"/>
                <w:sz w:val="16"/>
                <w:szCs w:val="16"/>
                <w:lang w:eastAsia="zh-CN"/>
              </w:rPr>
              <w:t>acquaintance</w:t>
            </w:r>
          </w:p>
        </w:tc>
        <w:tc>
          <w:tcPr>
            <w:tcW w:w="1530" w:type="dxa"/>
            <w:tcBorders>
              <w:top w:val="nil"/>
              <w:left w:val="nil"/>
              <w:bottom w:val="single" w:sz="4" w:space="0" w:color="auto"/>
              <w:right w:val="nil"/>
            </w:tcBorders>
          </w:tcPr>
          <w:p w14:paraId="371010B4"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Attractiveness</w:t>
            </w:r>
          </w:p>
        </w:tc>
        <w:tc>
          <w:tcPr>
            <w:tcW w:w="1160" w:type="dxa"/>
            <w:tcBorders>
              <w:top w:val="nil"/>
              <w:left w:val="nil"/>
              <w:bottom w:val="single" w:sz="4" w:space="0" w:color="auto"/>
              <w:right w:val="nil"/>
            </w:tcBorders>
          </w:tcPr>
          <w:p w14:paraId="7E5D8ED8"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Agency</w:t>
            </w:r>
          </w:p>
        </w:tc>
        <w:tc>
          <w:tcPr>
            <w:tcW w:w="535" w:type="dxa"/>
            <w:tcBorders>
              <w:top w:val="nil"/>
              <w:left w:val="nil"/>
              <w:bottom w:val="single" w:sz="4" w:space="0" w:color="auto"/>
              <w:right w:val="nil"/>
            </w:tcBorders>
          </w:tcPr>
          <w:p w14:paraId="663E0348" w14:textId="3A8A2C69"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sz w:val="16"/>
                <w:szCs w:val="16"/>
                <w:lang w:eastAsia="zh-CN"/>
              </w:rPr>
              <w:t>235</w:t>
            </w:r>
          </w:p>
        </w:tc>
        <w:tc>
          <w:tcPr>
            <w:tcW w:w="535" w:type="dxa"/>
            <w:tcBorders>
              <w:top w:val="nil"/>
              <w:left w:val="nil"/>
              <w:bottom w:val="single" w:sz="4" w:space="0" w:color="auto"/>
              <w:right w:val="nil"/>
            </w:tcBorders>
          </w:tcPr>
          <w:p w14:paraId="7410C316"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.36</w:t>
            </w:r>
          </w:p>
        </w:tc>
        <w:tc>
          <w:tcPr>
            <w:tcW w:w="535" w:type="dxa"/>
            <w:tcBorders>
              <w:top w:val="nil"/>
              <w:left w:val="nil"/>
              <w:bottom w:val="single" w:sz="4" w:space="0" w:color="auto"/>
              <w:right w:val="nil"/>
            </w:tcBorders>
          </w:tcPr>
          <w:p w14:paraId="42190C57" w14:textId="77777777" w:rsidR="001D274D" w:rsidRPr="00DF5D9A" w:rsidRDefault="001D274D" w:rsidP="001D274D">
            <w:pPr>
              <w:jc w:val="center"/>
              <w:rPr>
                <w:rFonts w:ascii="Times New Roman" w:hAnsi="Times New Roman" w:cs="Times New Roman"/>
                <w:sz w:val="16"/>
                <w:szCs w:val="16"/>
              </w:rPr>
            </w:pPr>
            <w:r w:rsidRPr="00DF5D9A">
              <w:rPr>
                <w:rFonts w:ascii="Times New Roman" w:hAnsi="Times New Roman" w:cs="Times New Roman" w:hint="eastAsia"/>
                <w:sz w:val="16"/>
                <w:szCs w:val="16"/>
                <w:lang w:eastAsia="zh-CN"/>
              </w:rPr>
              <w:t>.39</w:t>
            </w:r>
          </w:p>
        </w:tc>
      </w:tr>
    </w:tbl>
    <w:p w14:paraId="24FCB039" w14:textId="61D69A60" w:rsidR="00E653C9" w:rsidRPr="00DF5D9A" w:rsidRDefault="00E653C9" w:rsidP="00E653C9">
      <w:pPr>
        <w:pStyle w:val="NoSpacing"/>
        <w:rPr>
          <w:rFonts w:ascii="Times New Roman" w:hAnsi="Times New Roman" w:cs="Times New Roman"/>
          <w:sz w:val="18"/>
          <w:szCs w:val="18"/>
        </w:rPr>
      </w:pPr>
      <w:r w:rsidRPr="00DF5D9A">
        <w:rPr>
          <w:rFonts w:ascii="Times New Roman" w:hAnsi="Times New Roman" w:cs="Times New Roman"/>
          <w:i/>
          <w:sz w:val="18"/>
          <w:szCs w:val="18"/>
          <w:lang w:eastAsia="zh-CN"/>
        </w:rPr>
        <w:lastRenderedPageBreak/>
        <w:t xml:space="preserve">Note. N </w:t>
      </w:r>
      <w:r w:rsidRPr="00DF5D9A">
        <w:rPr>
          <w:rFonts w:ascii="Times New Roman" w:hAnsi="Times New Roman" w:cs="Times New Roman"/>
          <w:sz w:val="18"/>
          <w:szCs w:val="18"/>
          <w:lang w:eastAsia="zh-CN"/>
        </w:rPr>
        <w:t xml:space="preserve">= sample size; </w:t>
      </w:r>
      <w:r w:rsidRPr="00DF5D9A">
        <w:rPr>
          <w:rFonts w:ascii="Times New Roman" w:hAnsi="Times New Roman" w:cs="Times New Roman"/>
          <w:i/>
          <w:sz w:val="18"/>
          <w:szCs w:val="18"/>
        </w:rPr>
        <w:t xml:space="preserve">r </w:t>
      </w:r>
      <w:r w:rsidRPr="00DF5D9A">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DF5D9A">
        <w:rPr>
          <w:rFonts w:ascii="Times New Roman" w:hAnsi="Times New Roman" w:cs="Times New Roman"/>
          <w:sz w:val="18"/>
          <w:szCs w:val="18"/>
        </w:rPr>
        <w:t xml:space="preserve"> = correlation corrected for attenuation in the predictor; </w:t>
      </w:r>
      <w:r w:rsidR="004005BA" w:rsidRPr="00DF5D9A">
        <w:rPr>
          <w:rFonts w:ascii="Times New Roman" w:hAnsi="Times New Roman" w:cs="Times New Roman"/>
          <w:sz w:val="18"/>
          <w:szCs w:val="18"/>
        </w:rPr>
        <w:t xml:space="preserve">* = additional </w:t>
      </w:r>
      <w:r w:rsidR="007426AD" w:rsidRPr="00DF5D9A">
        <w:rPr>
          <w:rFonts w:ascii="Times New Roman" w:hAnsi="Times New Roman" w:cs="Times New Roman"/>
          <w:sz w:val="18"/>
          <w:szCs w:val="18"/>
        </w:rPr>
        <w:t xml:space="preserve">unpublished </w:t>
      </w:r>
      <w:r w:rsidR="004005BA" w:rsidRPr="00DF5D9A">
        <w:rPr>
          <w:rFonts w:ascii="Times New Roman" w:hAnsi="Times New Roman" w:cs="Times New Roman"/>
          <w:sz w:val="18"/>
          <w:szCs w:val="18"/>
        </w:rPr>
        <w:t>information received from author</w:t>
      </w:r>
      <w:r w:rsidR="0033735E" w:rsidRPr="00DF5D9A">
        <w:rPr>
          <w:rFonts w:ascii="Times New Roman" w:hAnsi="Times New Roman" w:cs="Times New Roman"/>
          <w:sz w:val="18"/>
          <w:szCs w:val="18"/>
        </w:rPr>
        <w:t>(s)</w:t>
      </w:r>
      <w:r w:rsidR="004005BA" w:rsidRPr="00DF5D9A">
        <w:rPr>
          <w:rFonts w:ascii="Times New Roman" w:hAnsi="Times New Roman" w:cs="Times New Roman"/>
          <w:sz w:val="18"/>
          <w:szCs w:val="18"/>
        </w:rPr>
        <w:t xml:space="preserve">; </w:t>
      </w:r>
      <w:r w:rsidRPr="00DF5D9A">
        <w:rPr>
          <w:rFonts w:ascii="Times New Roman" w:hAnsi="Times New Roman" w:cs="Times New Roman"/>
          <w:sz w:val="18"/>
          <w:szCs w:val="18"/>
        </w:rPr>
        <w:t>NPI = Narcissistic Personality Inventory; HDS-Bold = Hogan Developmental Survey; CPI = California Personality Inventory; CAQ = California Adult Q-s</w:t>
      </w:r>
      <w:r w:rsidR="0033735E" w:rsidRPr="00DF5D9A">
        <w:rPr>
          <w:rFonts w:ascii="Times New Roman" w:hAnsi="Times New Roman" w:cs="Times New Roman"/>
          <w:sz w:val="18"/>
          <w:szCs w:val="18"/>
        </w:rPr>
        <w:t>et</w:t>
      </w:r>
      <w:r w:rsidRPr="00DF5D9A">
        <w:rPr>
          <w:rFonts w:ascii="Times New Roman" w:hAnsi="Times New Roman" w:cs="Times New Roman"/>
          <w:sz w:val="18"/>
          <w:szCs w:val="18"/>
        </w:rPr>
        <w:t>; HAS = Hogan Assessment Systems; NPDS = Narcissistic Personality Disorder Scale.</w:t>
      </w:r>
    </w:p>
    <w:p w14:paraId="106B03F8" w14:textId="367F77CD" w:rsidR="008029D7" w:rsidRPr="00AB3447" w:rsidRDefault="00E653C9">
      <w:pPr>
        <w:pStyle w:val="NoSpacing"/>
        <w:rPr>
          <w:rFonts w:ascii="Times New Roman" w:hAnsi="Times New Roman" w:cs="Times New Roman"/>
          <w:sz w:val="20"/>
          <w:szCs w:val="20"/>
          <w:lang w:eastAsia="zh-CN"/>
        </w:rPr>
      </w:pPr>
      <w:r w:rsidRPr="00DF5D9A">
        <w:rPr>
          <w:rFonts w:ascii="Times New Roman" w:hAnsi="Times New Roman" w:cs="Times New Roman"/>
          <w:sz w:val="18"/>
          <w:szCs w:val="18"/>
        </w:rPr>
        <w:t>*</w:t>
      </w:r>
      <w:r w:rsidR="00891DAB" w:rsidRPr="00DF5D9A">
        <w:rPr>
          <w:rFonts w:ascii="Times New Roman" w:hAnsi="Times New Roman" w:cs="Times New Roman"/>
          <w:sz w:val="18"/>
          <w:szCs w:val="18"/>
        </w:rPr>
        <w:t>Data</w:t>
      </w:r>
      <w:r w:rsidR="007F035D" w:rsidRPr="00DF5D9A">
        <w:rPr>
          <w:rFonts w:ascii="Times New Roman" w:hAnsi="Times New Roman" w:cs="Times New Roman"/>
          <w:sz w:val="18"/>
          <w:szCs w:val="18"/>
        </w:rPr>
        <w:t xml:space="preserve"> from Hogan Assessment Systems</w:t>
      </w: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Author" w:initials="A">
    <w:p w14:paraId="190DC6BB" w14:textId="6EA91919" w:rsidR="00981452" w:rsidRDefault="00981452">
      <w:pPr>
        <w:pStyle w:val="CommentText"/>
        <w:rPr>
          <w:rFonts w:hint="eastAsia"/>
          <w:lang w:eastAsia="zh-CN"/>
        </w:rPr>
      </w:pPr>
      <w:r>
        <w:rPr>
          <w:rStyle w:val="CommentReference"/>
        </w:rPr>
        <w:annotationRef/>
      </w:r>
      <w:r>
        <w:rPr>
          <w:rFonts w:hint="eastAsia"/>
          <w:lang w:eastAsia="zh-CN"/>
        </w:rPr>
        <w:t>SAS output p.</w:t>
      </w:r>
      <w:r w:rsidR="00783059">
        <w:rPr>
          <w:rFonts w:hint="eastAsia"/>
          <w:lang w:eastAsia="zh-CN"/>
        </w:rPr>
        <w:t>46</w:t>
      </w:r>
    </w:p>
  </w:comment>
  <w:comment w:id="34" w:author="Author" w:initials="A">
    <w:p w14:paraId="36E0C7A1" w14:textId="74B59416" w:rsidR="002816EF" w:rsidRDefault="002816EF">
      <w:pPr>
        <w:pStyle w:val="CommentText"/>
      </w:pPr>
      <w:r>
        <w:rPr>
          <w:rStyle w:val="CommentReference"/>
        </w:rPr>
        <w:annotationRef/>
      </w:r>
      <w:r>
        <w:t>Move the samples sizes to the bottom of the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E0C7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C9C05" w14:textId="77777777" w:rsidR="00A13D3B" w:rsidRDefault="00A13D3B" w:rsidP="008A68E8">
      <w:pPr>
        <w:spacing w:after="0" w:line="240" w:lineRule="auto"/>
      </w:pPr>
      <w:r>
        <w:separator/>
      </w:r>
    </w:p>
  </w:endnote>
  <w:endnote w:type="continuationSeparator" w:id="0">
    <w:p w14:paraId="4C4F66B9" w14:textId="77777777" w:rsidR="00A13D3B" w:rsidRDefault="00A13D3B"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74A4E" w14:textId="77777777" w:rsidR="00A13D3B" w:rsidRDefault="00A13D3B" w:rsidP="008A68E8">
      <w:pPr>
        <w:spacing w:after="0" w:line="240" w:lineRule="auto"/>
      </w:pPr>
      <w:r>
        <w:separator/>
      </w:r>
    </w:p>
  </w:footnote>
  <w:footnote w:type="continuationSeparator" w:id="0">
    <w:p w14:paraId="50B58EDD" w14:textId="77777777" w:rsidR="00A13D3B" w:rsidRDefault="00A13D3B" w:rsidP="008A68E8">
      <w:pPr>
        <w:spacing w:after="0" w:line="240" w:lineRule="auto"/>
      </w:pPr>
      <w:r>
        <w:continuationSeparator/>
      </w:r>
    </w:p>
  </w:footnote>
  <w:footnote w:id="1">
    <w:p w14:paraId="098BC149" w14:textId="1F1145B8" w:rsidR="00076174" w:rsidRPr="00076174" w:rsidRDefault="00076174">
      <w:pPr>
        <w:pStyle w:val="FootnoteText"/>
        <w:rPr>
          <w:rFonts w:ascii="Times New Roman" w:hAnsi="Times New Roman" w:cs="Times New Roman"/>
        </w:rPr>
      </w:pPr>
      <w:r w:rsidRPr="00076174">
        <w:rPr>
          <w:rStyle w:val="FootnoteReference"/>
          <w:rFonts w:ascii="Times New Roman" w:hAnsi="Times New Roman" w:cs="Times New Roman"/>
        </w:rPr>
        <w:footnoteRef/>
      </w:r>
      <w:r w:rsidRPr="00076174">
        <w:rPr>
          <w:rFonts w:ascii="Times New Roman" w:hAnsi="Times New Roman" w:cs="Times New Roman"/>
        </w:rPr>
        <w:t xml:space="preserve"> </w:t>
      </w:r>
      <w:r w:rsidR="00B24FD9" w:rsidRPr="00B24FD9">
        <w:rPr>
          <w:rFonts w:ascii="Times New Roman" w:hAnsi="Times New Roman" w:cs="Times New Roman"/>
        </w:rPr>
        <w:t>If a sample had multiple effect sizes that were based on different numbers of participants, then we used the smallest sample size from each sample to compute a conservative overall sample size estimate to report in our paper</w:t>
      </w:r>
      <w:r w:rsidR="00B24FD9">
        <w:rPr>
          <w:rFonts w:ascii="Times New Roman" w:hAnsi="Times New Roman" w:cs="Times New Roman"/>
        </w:rPr>
        <w:t>. H</w:t>
      </w:r>
      <w:r w:rsidR="00B24FD9" w:rsidRPr="00B24FD9">
        <w:rPr>
          <w:rFonts w:ascii="Times New Roman" w:hAnsi="Times New Roman" w:cs="Times New Roman"/>
        </w:rPr>
        <w:t>owever, in our analyses, we weighted each effect size using the most accurate information available—allowing effect sizes from the same sample to have different sample sizes, where applicable.</w:t>
      </w:r>
    </w:p>
  </w:footnote>
  <w:footnote w:id="2">
    <w:p w14:paraId="2E1740ED" w14:textId="3FB38174" w:rsidR="00076174" w:rsidRPr="006F3145" w:rsidRDefault="00076174"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adding predictor variables occasionally increases rather than decreases some of the variance components.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context</w:t>
      </w:r>
      <w:r>
        <w:rPr>
          <w:rFonts w:ascii="Times New Roman" w:hAnsi="Times New Roman" w:cs="Times New Roman"/>
        </w:rPr>
        <w:t xml:space="preserve"> (</w:t>
      </w:r>
      <w:proofErr w:type="spellStart"/>
      <w:r w:rsidRPr="0056771D">
        <w:rPr>
          <w:rFonts w:ascii="Times New Roman" w:hAnsi="Times New Roman" w:cs="Times New Roman"/>
        </w:rPr>
        <w:t>Raudenbush</w:t>
      </w:r>
      <w:proofErr w:type="spellEnd"/>
      <w:r w:rsidRPr="0056771D">
        <w:rPr>
          <w:rFonts w:ascii="Times New Roman" w:hAnsi="Times New Roman" w:cs="Times New Roman"/>
        </w:rPr>
        <w:t xml:space="preserve"> and </w:t>
      </w:r>
      <w:proofErr w:type="spellStart"/>
      <w:r w:rsidRPr="0056771D">
        <w:rPr>
          <w:rFonts w:ascii="Times New Roman" w:hAnsi="Times New Roman" w:cs="Times New Roman"/>
        </w:rPr>
        <w:t>Bryk</w:t>
      </w:r>
      <w:proofErr w:type="spellEnd"/>
      <w:r>
        <w:rPr>
          <w:rFonts w:ascii="Times New Roman" w:hAnsi="Times New Roman" w:cs="Times New Roman"/>
        </w:rPr>
        <w:t xml:space="preserve">, </w:t>
      </w:r>
      <w:r w:rsidRPr="0056771D">
        <w:rPr>
          <w:rFonts w:ascii="Times New Roman" w:hAnsi="Times New Roman" w:cs="Times New Roman"/>
        </w:rPr>
        <w:t>2002)</w:t>
      </w:r>
      <w:r>
        <w:rPr>
          <w:rFonts w:ascii="Times New Roman" w:hAnsi="Times New Roman" w:cs="Times New Roman"/>
        </w:rPr>
        <w:t>. I</w:t>
      </w:r>
      <w:r w:rsidRPr="006F3145">
        <w:rPr>
          <w:rFonts w:ascii="Times New Roman" w:hAnsi="Times New Roman" w:cs="Times New Roman"/>
        </w:rPr>
        <w:t>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w:t>
      </w:r>
      <w:r>
        <w:rPr>
          <w:rFonts w:ascii="Times New Roman" w:hAnsi="Times New Roman" w:cs="Times New Roman"/>
        </w:rPr>
        <w:t>poor</w:t>
      </w:r>
      <w:r w:rsidRPr="006F3145">
        <w:rPr>
          <w:rFonts w:ascii="Times New Roman" w:hAnsi="Times New Roman" w:cs="Times New Roman"/>
        </w:rPr>
        <w:t xml:space="preserve"> predictors.</w:t>
      </w:r>
    </w:p>
  </w:footnote>
  <w:footnote w:id="3">
    <w:p w14:paraId="7146A64C" w14:textId="524C4AD9" w:rsidR="00076174" w:rsidRPr="006F3145" w:rsidRDefault="00076174">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proofErr w:type="gramStart"/>
      <w:r>
        <w:rPr>
          <w:rFonts w:ascii="Times New Roman" w:hAnsi="Times New Roman" w:cs="Times New Roman"/>
        </w:rPr>
        <w:t>,</w:t>
      </w:r>
      <w:proofErr w:type="gramEnd"/>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w:t>
      </w:r>
      <w:r>
        <w:rPr>
          <w:rFonts w:ascii="Times New Roman" w:hAnsi="Times New Roman" w:cs="Times New Roman"/>
        </w:rPr>
        <w:t>5</w:t>
      </w:r>
      <w:r w:rsidRPr="0056695A">
        <w:rPr>
          <w:rFonts w:ascii="Times New Roman" w:hAnsi="Times New Roman" w:cs="Times New Roman"/>
        </w:rPr>
        <w:t>.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076174" w:rsidRPr="00AB4679" w:rsidRDefault="00076174"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2E5693">
          <w:rPr>
            <w:rFonts w:ascii="Times New Roman" w:hAnsi="Times New Roman" w:cs="Times New Roman"/>
            <w:noProof/>
          </w:rPr>
          <w:t>51</w:t>
        </w:r>
        <w:r w:rsidRPr="00AB4679">
          <w:rPr>
            <w:rFonts w:ascii="Times New Roman" w:hAnsi="Times New Roman" w:cs="Times New Roman"/>
            <w:noProof/>
          </w:rPr>
          <w:fldChar w:fldCharType="end"/>
        </w:r>
      </w:p>
    </w:sdtContent>
  </w:sdt>
  <w:p w14:paraId="0952CD1B" w14:textId="77777777" w:rsidR="00076174" w:rsidRPr="00AB4679" w:rsidRDefault="00076174">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076174" w:rsidRPr="00163139" w:rsidRDefault="00076174"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076174" w:rsidRPr="008A68E8" w:rsidRDefault="00076174"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C39B2"/>
    <w:multiLevelType w:val="hybridMultilevel"/>
    <w:tmpl w:val="66F6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236F"/>
    <w:rsid w:val="00002EB4"/>
    <w:rsid w:val="00003C71"/>
    <w:rsid w:val="00004480"/>
    <w:rsid w:val="0000546C"/>
    <w:rsid w:val="000056C5"/>
    <w:rsid w:val="00005E0F"/>
    <w:rsid w:val="0000606D"/>
    <w:rsid w:val="000066EE"/>
    <w:rsid w:val="00007276"/>
    <w:rsid w:val="00010B5F"/>
    <w:rsid w:val="00010E18"/>
    <w:rsid w:val="00010E74"/>
    <w:rsid w:val="00011C43"/>
    <w:rsid w:val="0001252F"/>
    <w:rsid w:val="00012C6B"/>
    <w:rsid w:val="00014C95"/>
    <w:rsid w:val="00015703"/>
    <w:rsid w:val="00015BE0"/>
    <w:rsid w:val="00017B3D"/>
    <w:rsid w:val="0002023A"/>
    <w:rsid w:val="00020289"/>
    <w:rsid w:val="00020578"/>
    <w:rsid w:val="000209B0"/>
    <w:rsid w:val="00021A83"/>
    <w:rsid w:val="000229EF"/>
    <w:rsid w:val="000229FD"/>
    <w:rsid w:val="000235DA"/>
    <w:rsid w:val="00023F1B"/>
    <w:rsid w:val="00024F0D"/>
    <w:rsid w:val="00025409"/>
    <w:rsid w:val="000262F5"/>
    <w:rsid w:val="000274C9"/>
    <w:rsid w:val="00027735"/>
    <w:rsid w:val="00031159"/>
    <w:rsid w:val="00031BEB"/>
    <w:rsid w:val="00032537"/>
    <w:rsid w:val="000325C4"/>
    <w:rsid w:val="00032754"/>
    <w:rsid w:val="00033442"/>
    <w:rsid w:val="0003374E"/>
    <w:rsid w:val="00033A1C"/>
    <w:rsid w:val="00034C3D"/>
    <w:rsid w:val="0003591C"/>
    <w:rsid w:val="00036785"/>
    <w:rsid w:val="0003716B"/>
    <w:rsid w:val="000379DB"/>
    <w:rsid w:val="00037A65"/>
    <w:rsid w:val="0004057F"/>
    <w:rsid w:val="00040CCB"/>
    <w:rsid w:val="0004198F"/>
    <w:rsid w:val="00041F2D"/>
    <w:rsid w:val="000429A7"/>
    <w:rsid w:val="0004325C"/>
    <w:rsid w:val="000442BC"/>
    <w:rsid w:val="0004481F"/>
    <w:rsid w:val="000450E2"/>
    <w:rsid w:val="00045314"/>
    <w:rsid w:val="00045A4E"/>
    <w:rsid w:val="00045C1D"/>
    <w:rsid w:val="0004724D"/>
    <w:rsid w:val="00047285"/>
    <w:rsid w:val="0005048D"/>
    <w:rsid w:val="000523CE"/>
    <w:rsid w:val="000541C5"/>
    <w:rsid w:val="0005437D"/>
    <w:rsid w:val="0005437E"/>
    <w:rsid w:val="00054BC0"/>
    <w:rsid w:val="000559E3"/>
    <w:rsid w:val="000564C6"/>
    <w:rsid w:val="0005653C"/>
    <w:rsid w:val="00056573"/>
    <w:rsid w:val="00060499"/>
    <w:rsid w:val="000606CD"/>
    <w:rsid w:val="00062051"/>
    <w:rsid w:val="000628BF"/>
    <w:rsid w:val="00064536"/>
    <w:rsid w:val="00064EED"/>
    <w:rsid w:val="00065440"/>
    <w:rsid w:val="0006701D"/>
    <w:rsid w:val="0006722D"/>
    <w:rsid w:val="000675B1"/>
    <w:rsid w:val="00067D8C"/>
    <w:rsid w:val="00067E15"/>
    <w:rsid w:val="0007034A"/>
    <w:rsid w:val="00070957"/>
    <w:rsid w:val="00070B4D"/>
    <w:rsid w:val="00070D17"/>
    <w:rsid w:val="00070FB8"/>
    <w:rsid w:val="00070FD1"/>
    <w:rsid w:val="00071C38"/>
    <w:rsid w:val="000729AE"/>
    <w:rsid w:val="000732E4"/>
    <w:rsid w:val="000734E4"/>
    <w:rsid w:val="00073579"/>
    <w:rsid w:val="00073B03"/>
    <w:rsid w:val="0007499F"/>
    <w:rsid w:val="000749A8"/>
    <w:rsid w:val="0007562C"/>
    <w:rsid w:val="00076174"/>
    <w:rsid w:val="0007672F"/>
    <w:rsid w:val="00076804"/>
    <w:rsid w:val="0007685F"/>
    <w:rsid w:val="00076990"/>
    <w:rsid w:val="00080276"/>
    <w:rsid w:val="00080476"/>
    <w:rsid w:val="000809CF"/>
    <w:rsid w:val="000811E7"/>
    <w:rsid w:val="00081A10"/>
    <w:rsid w:val="0008260D"/>
    <w:rsid w:val="00082B09"/>
    <w:rsid w:val="0008310A"/>
    <w:rsid w:val="000831CD"/>
    <w:rsid w:val="00083B47"/>
    <w:rsid w:val="00083E57"/>
    <w:rsid w:val="00084D8A"/>
    <w:rsid w:val="00084F11"/>
    <w:rsid w:val="000869BE"/>
    <w:rsid w:val="00087614"/>
    <w:rsid w:val="00090DB3"/>
    <w:rsid w:val="000910A4"/>
    <w:rsid w:val="0009110B"/>
    <w:rsid w:val="000911C1"/>
    <w:rsid w:val="000918F3"/>
    <w:rsid w:val="00091E94"/>
    <w:rsid w:val="000922CE"/>
    <w:rsid w:val="0009269E"/>
    <w:rsid w:val="00094563"/>
    <w:rsid w:val="00094E13"/>
    <w:rsid w:val="00097282"/>
    <w:rsid w:val="000A02C6"/>
    <w:rsid w:val="000A0D11"/>
    <w:rsid w:val="000A1A13"/>
    <w:rsid w:val="000A2646"/>
    <w:rsid w:val="000A2EE3"/>
    <w:rsid w:val="000A43DA"/>
    <w:rsid w:val="000A5285"/>
    <w:rsid w:val="000A5563"/>
    <w:rsid w:val="000A70F3"/>
    <w:rsid w:val="000B0480"/>
    <w:rsid w:val="000B0486"/>
    <w:rsid w:val="000B15A3"/>
    <w:rsid w:val="000B18E0"/>
    <w:rsid w:val="000B2C1B"/>
    <w:rsid w:val="000B2C32"/>
    <w:rsid w:val="000B2D9C"/>
    <w:rsid w:val="000B373B"/>
    <w:rsid w:val="000B3B1A"/>
    <w:rsid w:val="000B460B"/>
    <w:rsid w:val="000B4EAC"/>
    <w:rsid w:val="000B71C0"/>
    <w:rsid w:val="000B7B0A"/>
    <w:rsid w:val="000C119C"/>
    <w:rsid w:val="000C2697"/>
    <w:rsid w:val="000C49E1"/>
    <w:rsid w:val="000C4DF4"/>
    <w:rsid w:val="000C60EC"/>
    <w:rsid w:val="000C78C8"/>
    <w:rsid w:val="000D0A8B"/>
    <w:rsid w:val="000D1890"/>
    <w:rsid w:val="000D193E"/>
    <w:rsid w:val="000D2882"/>
    <w:rsid w:val="000D346E"/>
    <w:rsid w:val="000D35A6"/>
    <w:rsid w:val="000D46FE"/>
    <w:rsid w:val="000D4948"/>
    <w:rsid w:val="000D4E41"/>
    <w:rsid w:val="000D50ED"/>
    <w:rsid w:val="000D7278"/>
    <w:rsid w:val="000D77C0"/>
    <w:rsid w:val="000D7ADB"/>
    <w:rsid w:val="000E02D3"/>
    <w:rsid w:val="000E083D"/>
    <w:rsid w:val="000E137B"/>
    <w:rsid w:val="000E1B81"/>
    <w:rsid w:val="000E1CF0"/>
    <w:rsid w:val="000E2277"/>
    <w:rsid w:val="000E2FAF"/>
    <w:rsid w:val="000E3AEA"/>
    <w:rsid w:val="000E48AB"/>
    <w:rsid w:val="000E494E"/>
    <w:rsid w:val="000E5455"/>
    <w:rsid w:val="000E5A43"/>
    <w:rsid w:val="000E6049"/>
    <w:rsid w:val="000E6C5E"/>
    <w:rsid w:val="000E6FE0"/>
    <w:rsid w:val="000E72ED"/>
    <w:rsid w:val="000E79B4"/>
    <w:rsid w:val="000E7C6D"/>
    <w:rsid w:val="000E7CD9"/>
    <w:rsid w:val="000F0A2D"/>
    <w:rsid w:val="000F27DA"/>
    <w:rsid w:val="000F35A3"/>
    <w:rsid w:val="000F35C3"/>
    <w:rsid w:val="000F39B5"/>
    <w:rsid w:val="000F440C"/>
    <w:rsid w:val="000F441D"/>
    <w:rsid w:val="000F4D4F"/>
    <w:rsid w:val="000F4FA3"/>
    <w:rsid w:val="000F5993"/>
    <w:rsid w:val="000F5D7B"/>
    <w:rsid w:val="000F7216"/>
    <w:rsid w:val="000F7946"/>
    <w:rsid w:val="00100440"/>
    <w:rsid w:val="00100BDB"/>
    <w:rsid w:val="00101080"/>
    <w:rsid w:val="001019F9"/>
    <w:rsid w:val="00101AEC"/>
    <w:rsid w:val="00102D43"/>
    <w:rsid w:val="00102D59"/>
    <w:rsid w:val="001032DF"/>
    <w:rsid w:val="001040A6"/>
    <w:rsid w:val="001043CC"/>
    <w:rsid w:val="001044D1"/>
    <w:rsid w:val="00104B80"/>
    <w:rsid w:val="00105A6D"/>
    <w:rsid w:val="0010626F"/>
    <w:rsid w:val="001062D4"/>
    <w:rsid w:val="001077D8"/>
    <w:rsid w:val="00107C73"/>
    <w:rsid w:val="00110529"/>
    <w:rsid w:val="0011059E"/>
    <w:rsid w:val="001111F9"/>
    <w:rsid w:val="001115CB"/>
    <w:rsid w:val="00111641"/>
    <w:rsid w:val="0011243C"/>
    <w:rsid w:val="001127BF"/>
    <w:rsid w:val="0011287E"/>
    <w:rsid w:val="00113FC7"/>
    <w:rsid w:val="00115B12"/>
    <w:rsid w:val="00116237"/>
    <w:rsid w:val="00116A39"/>
    <w:rsid w:val="00120214"/>
    <w:rsid w:val="001205C1"/>
    <w:rsid w:val="0012182B"/>
    <w:rsid w:val="001224BC"/>
    <w:rsid w:val="001232AB"/>
    <w:rsid w:val="00123369"/>
    <w:rsid w:val="001233B1"/>
    <w:rsid w:val="00123521"/>
    <w:rsid w:val="00123CFB"/>
    <w:rsid w:val="00125489"/>
    <w:rsid w:val="001254CA"/>
    <w:rsid w:val="00125631"/>
    <w:rsid w:val="00126128"/>
    <w:rsid w:val="001265F7"/>
    <w:rsid w:val="00126D4F"/>
    <w:rsid w:val="00127855"/>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6486"/>
    <w:rsid w:val="0013761B"/>
    <w:rsid w:val="001410D8"/>
    <w:rsid w:val="0014285D"/>
    <w:rsid w:val="00142AE1"/>
    <w:rsid w:val="001436FE"/>
    <w:rsid w:val="001437EA"/>
    <w:rsid w:val="0014448E"/>
    <w:rsid w:val="001445DC"/>
    <w:rsid w:val="00144970"/>
    <w:rsid w:val="00145C10"/>
    <w:rsid w:val="00146339"/>
    <w:rsid w:val="00146901"/>
    <w:rsid w:val="00146FD5"/>
    <w:rsid w:val="001475FF"/>
    <w:rsid w:val="0015037A"/>
    <w:rsid w:val="00150CA2"/>
    <w:rsid w:val="00150EC2"/>
    <w:rsid w:val="00150FBB"/>
    <w:rsid w:val="00151665"/>
    <w:rsid w:val="001517B0"/>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AD"/>
    <w:rsid w:val="001636F5"/>
    <w:rsid w:val="00166AA8"/>
    <w:rsid w:val="00166C0D"/>
    <w:rsid w:val="00166E1F"/>
    <w:rsid w:val="00166EB4"/>
    <w:rsid w:val="001673A7"/>
    <w:rsid w:val="00167D57"/>
    <w:rsid w:val="00170364"/>
    <w:rsid w:val="00170EC7"/>
    <w:rsid w:val="00170FCD"/>
    <w:rsid w:val="00171E57"/>
    <w:rsid w:val="001722C0"/>
    <w:rsid w:val="00175652"/>
    <w:rsid w:val="00175B8B"/>
    <w:rsid w:val="00176FAF"/>
    <w:rsid w:val="00177D8F"/>
    <w:rsid w:val="001800F3"/>
    <w:rsid w:val="00180652"/>
    <w:rsid w:val="00180BD4"/>
    <w:rsid w:val="00181177"/>
    <w:rsid w:val="00181221"/>
    <w:rsid w:val="00181FAC"/>
    <w:rsid w:val="00183194"/>
    <w:rsid w:val="001833D8"/>
    <w:rsid w:val="00184130"/>
    <w:rsid w:val="00184F35"/>
    <w:rsid w:val="00185B63"/>
    <w:rsid w:val="0018649A"/>
    <w:rsid w:val="001879EB"/>
    <w:rsid w:val="00187DC6"/>
    <w:rsid w:val="00187EF4"/>
    <w:rsid w:val="00187FAB"/>
    <w:rsid w:val="00190242"/>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39"/>
    <w:rsid w:val="001A2282"/>
    <w:rsid w:val="001A34A1"/>
    <w:rsid w:val="001A378A"/>
    <w:rsid w:val="001A39FC"/>
    <w:rsid w:val="001A3D1B"/>
    <w:rsid w:val="001A4852"/>
    <w:rsid w:val="001A4B42"/>
    <w:rsid w:val="001A5759"/>
    <w:rsid w:val="001A5AD9"/>
    <w:rsid w:val="001A5F37"/>
    <w:rsid w:val="001A6996"/>
    <w:rsid w:val="001A7211"/>
    <w:rsid w:val="001A7222"/>
    <w:rsid w:val="001A7D2B"/>
    <w:rsid w:val="001B0063"/>
    <w:rsid w:val="001B04F5"/>
    <w:rsid w:val="001B0602"/>
    <w:rsid w:val="001B0E94"/>
    <w:rsid w:val="001B1B0F"/>
    <w:rsid w:val="001B1F2D"/>
    <w:rsid w:val="001B26F0"/>
    <w:rsid w:val="001B31C7"/>
    <w:rsid w:val="001B3217"/>
    <w:rsid w:val="001B456A"/>
    <w:rsid w:val="001B4B10"/>
    <w:rsid w:val="001B4FCA"/>
    <w:rsid w:val="001B6E74"/>
    <w:rsid w:val="001C2685"/>
    <w:rsid w:val="001C2BBA"/>
    <w:rsid w:val="001C2C40"/>
    <w:rsid w:val="001C3311"/>
    <w:rsid w:val="001C41BF"/>
    <w:rsid w:val="001C691C"/>
    <w:rsid w:val="001C6982"/>
    <w:rsid w:val="001C7C26"/>
    <w:rsid w:val="001D06B1"/>
    <w:rsid w:val="001D0B6A"/>
    <w:rsid w:val="001D0EA9"/>
    <w:rsid w:val="001D1232"/>
    <w:rsid w:val="001D1EBB"/>
    <w:rsid w:val="001D274D"/>
    <w:rsid w:val="001D324C"/>
    <w:rsid w:val="001D3675"/>
    <w:rsid w:val="001D3A92"/>
    <w:rsid w:val="001D47ED"/>
    <w:rsid w:val="001D49B4"/>
    <w:rsid w:val="001D4C79"/>
    <w:rsid w:val="001D4E5A"/>
    <w:rsid w:val="001D72EB"/>
    <w:rsid w:val="001D793F"/>
    <w:rsid w:val="001E152D"/>
    <w:rsid w:val="001E1585"/>
    <w:rsid w:val="001E1F14"/>
    <w:rsid w:val="001E29D6"/>
    <w:rsid w:val="001E2AAC"/>
    <w:rsid w:val="001E3734"/>
    <w:rsid w:val="001E540C"/>
    <w:rsid w:val="001E602F"/>
    <w:rsid w:val="001E6A51"/>
    <w:rsid w:val="001E6D00"/>
    <w:rsid w:val="001E77C1"/>
    <w:rsid w:val="001F034C"/>
    <w:rsid w:val="001F14F9"/>
    <w:rsid w:val="001F17D3"/>
    <w:rsid w:val="001F3E42"/>
    <w:rsid w:val="001F4250"/>
    <w:rsid w:val="001F4DED"/>
    <w:rsid w:val="001F53F1"/>
    <w:rsid w:val="001F599B"/>
    <w:rsid w:val="001F687E"/>
    <w:rsid w:val="001F6937"/>
    <w:rsid w:val="001F7B6B"/>
    <w:rsid w:val="00201056"/>
    <w:rsid w:val="00201FE6"/>
    <w:rsid w:val="002026A8"/>
    <w:rsid w:val="0020298A"/>
    <w:rsid w:val="00203798"/>
    <w:rsid w:val="002040F0"/>
    <w:rsid w:val="002050CC"/>
    <w:rsid w:val="002057F3"/>
    <w:rsid w:val="00206244"/>
    <w:rsid w:val="002064C1"/>
    <w:rsid w:val="00207ED4"/>
    <w:rsid w:val="00210007"/>
    <w:rsid w:val="00210673"/>
    <w:rsid w:val="00210A9A"/>
    <w:rsid w:val="00210B63"/>
    <w:rsid w:val="00210DFB"/>
    <w:rsid w:val="00211689"/>
    <w:rsid w:val="002116DE"/>
    <w:rsid w:val="00211B08"/>
    <w:rsid w:val="002126AC"/>
    <w:rsid w:val="00213167"/>
    <w:rsid w:val="0021356D"/>
    <w:rsid w:val="002138D9"/>
    <w:rsid w:val="0021445B"/>
    <w:rsid w:val="0021456B"/>
    <w:rsid w:val="002146FF"/>
    <w:rsid w:val="00215616"/>
    <w:rsid w:val="0021581B"/>
    <w:rsid w:val="00216492"/>
    <w:rsid w:val="0021688E"/>
    <w:rsid w:val="00216DEE"/>
    <w:rsid w:val="0021768F"/>
    <w:rsid w:val="00217EC0"/>
    <w:rsid w:val="0022059C"/>
    <w:rsid w:val="00220613"/>
    <w:rsid w:val="002213F2"/>
    <w:rsid w:val="00221647"/>
    <w:rsid w:val="0022327B"/>
    <w:rsid w:val="0022394F"/>
    <w:rsid w:val="00223C1D"/>
    <w:rsid w:val="002263D6"/>
    <w:rsid w:val="002275EB"/>
    <w:rsid w:val="00227622"/>
    <w:rsid w:val="00227EDB"/>
    <w:rsid w:val="00230915"/>
    <w:rsid w:val="00231804"/>
    <w:rsid w:val="002321A4"/>
    <w:rsid w:val="0023328F"/>
    <w:rsid w:val="00233924"/>
    <w:rsid w:val="00233AD7"/>
    <w:rsid w:val="00235877"/>
    <w:rsid w:val="00235D4C"/>
    <w:rsid w:val="00235E3E"/>
    <w:rsid w:val="00236C1C"/>
    <w:rsid w:val="00237466"/>
    <w:rsid w:val="00237520"/>
    <w:rsid w:val="0023768D"/>
    <w:rsid w:val="002405EF"/>
    <w:rsid w:val="002406F2"/>
    <w:rsid w:val="0024151A"/>
    <w:rsid w:val="002423FC"/>
    <w:rsid w:val="0024296E"/>
    <w:rsid w:val="002433CC"/>
    <w:rsid w:val="00243455"/>
    <w:rsid w:val="00243937"/>
    <w:rsid w:val="00245774"/>
    <w:rsid w:val="002479E5"/>
    <w:rsid w:val="0025079E"/>
    <w:rsid w:val="002517FE"/>
    <w:rsid w:val="00251CC7"/>
    <w:rsid w:val="00252507"/>
    <w:rsid w:val="00252CDE"/>
    <w:rsid w:val="00253AE5"/>
    <w:rsid w:val="00254D23"/>
    <w:rsid w:val="00254F4D"/>
    <w:rsid w:val="00255552"/>
    <w:rsid w:val="002566E8"/>
    <w:rsid w:val="002569C3"/>
    <w:rsid w:val="00256D5B"/>
    <w:rsid w:val="00256FD6"/>
    <w:rsid w:val="00257514"/>
    <w:rsid w:val="00257653"/>
    <w:rsid w:val="00260A9E"/>
    <w:rsid w:val="00261192"/>
    <w:rsid w:val="0026188D"/>
    <w:rsid w:val="00261A8E"/>
    <w:rsid w:val="00261FA5"/>
    <w:rsid w:val="002625D1"/>
    <w:rsid w:val="00263781"/>
    <w:rsid w:val="002640DC"/>
    <w:rsid w:val="00264B77"/>
    <w:rsid w:val="002654A4"/>
    <w:rsid w:val="002678B7"/>
    <w:rsid w:val="00270590"/>
    <w:rsid w:val="00271800"/>
    <w:rsid w:val="00273EF5"/>
    <w:rsid w:val="00275B35"/>
    <w:rsid w:val="00276065"/>
    <w:rsid w:val="0027691B"/>
    <w:rsid w:val="00277188"/>
    <w:rsid w:val="00277E69"/>
    <w:rsid w:val="00281040"/>
    <w:rsid w:val="002813F5"/>
    <w:rsid w:val="002816EF"/>
    <w:rsid w:val="0028171B"/>
    <w:rsid w:val="00281A34"/>
    <w:rsid w:val="00281BF3"/>
    <w:rsid w:val="00281CF4"/>
    <w:rsid w:val="002826AB"/>
    <w:rsid w:val="00283030"/>
    <w:rsid w:val="00284168"/>
    <w:rsid w:val="00284326"/>
    <w:rsid w:val="00284C88"/>
    <w:rsid w:val="00284D05"/>
    <w:rsid w:val="00285128"/>
    <w:rsid w:val="00285D58"/>
    <w:rsid w:val="00290EEE"/>
    <w:rsid w:val="0029129C"/>
    <w:rsid w:val="00291A03"/>
    <w:rsid w:val="00291E71"/>
    <w:rsid w:val="0029217B"/>
    <w:rsid w:val="0029361E"/>
    <w:rsid w:val="00293777"/>
    <w:rsid w:val="0029397C"/>
    <w:rsid w:val="0029457A"/>
    <w:rsid w:val="002959AC"/>
    <w:rsid w:val="002959AF"/>
    <w:rsid w:val="002967A1"/>
    <w:rsid w:val="00297783"/>
    <w:rsid w:val="002A056A"/>
    <w:rsid w:val="002A11EB"/>
    <w:rsid w:val="002A1404"/>
    <w:rsid w:val="002A1EEC"/>
    <w:rsid w:val="002A23DB"/>
    <w:rsid w:val="002A4046"/>
    <w:rsid w:val="002A496D"/>
    <w:rsid w:val="002A58D8"/>
    <w:rsid w:val="002A5E87"/>
    <w:rsid w:val="002A6A15"/>
    <w:rsid w:val="002A731E"/>
    <w:rsid w:val="002B0A09"/>
    <w:rsid w:val="002B0DCF"/>
    <w:rsid w:val="002B1ABE"/>
    <w:rsid w:val="002B2E44"/>
    <w:rsid w:val="002B36AE"/>
    <w:rsid w:val="002B3E74"/>
    <w:rsid w:val="002B4759"/>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C7C60"/>
    <w:rsid w:val="002D0306"/>
    <w:rsid w:val="002D0426"/>
    <w:rsid w:val="002D1E3F"/>
    <w:rsid w:val="002D27D9"/>
    <w:rsid w:val="002D2DD9"/>
    <w:rsid w:val="002D3454"/>
    <w:rsid w:val="002D5440"/>
    <w:rsid w:val="002D5E00"/>
    <w:rsid w:val="002D6128"/>
    <w:rsid w:val="002D648B"/>
    <w:rsid w:val="002D6B57"/>
    <w:rsid w:val="002D7519"/>
    <w:rsid w:val="002E0649"/>
    <w:rsid w:val="002E390F"/>
    <w:rsid w:val="002E489F"/>
    <w:rsid w:val="002E4D46"/>
    <w:rsid w:val="002E553B"/>
    <w:rsid w:val="002E566B"/>
    <w:rsid w:val="002E5693"/>
    <w:rsid w:val="002E5D70"/>
    <w:rsid w:val="002E5F11"/>
    <w:rsid w:val="002E7298"/>
    <w:rsid w:val="002E7517"/>
    <w:rsid w:val="002E75C9"/>
    <w:rsid w:val="002E76EB"/>
    <w:rsid w:val="002E7E3A"/>
    <w:rsid w:val="002F098E"/>
    <w:rsid w:val="002F1D7A"/>
    <w:rsid w:val="002F2877"/>
    <w:rsid w:val="002F2B26"/>
    <w:rsid w:val="002F3A4A"/>
    <w:rsid w:val="002F41A4"/>
    <w:rsid w:val="002F4C73"/>
    <w:rsid w:val="002F4E63"/>
    <w:rsid w:val="002F52B9"/>
    <w:rsid w:val="002F6440"/>
    <w:rsid w:val="002F6BE0"/>
    <w:rsid w:val="002F7099"/>
    <w:rsid w:val="002F70EB"/>
    <w:rsid w:val="002F71E3"/>
    <w:rsid w:val="002F77C5"/>
    <w:rsid w:val="002F7945"/>
    <w:rsid w:val="00300CFF"/>
    <w:rsid w:val="00302460"/>
    <w:rsid w:val="003034F8"/>
    <w:rsid w:val="00303660"/>
    <w:rsid w:val="003043E5"/>
    <w:rsid w:val="003044FE"/>
    <w:rsid w:val="003049E5"/>
    <w:rsid w:val="00304E31"/>
    <w:rsid w:val="0030519C"/>
    <w:rsid w:val="0030647A"/>
    <w:rsid w:val="003065CF"/>
    <w:rsid w:val="003070BB"/>
    <w:rsid w:val="00307DE5"/>
    <w:rsid w:val="003103E8"/>
    <w:rsid w:val="00310763"/>
    <w:rsid w:val="003112F8"/>
    <w:rsid w:val="003115A3"/>
    <w:rsid w:val="003119AA"/>
    <w:rsid w:val="00313CFE"/>
    <w:rsid w:val="003151E7"/>
    <w:rsid w:val="003151F9"/>
    <w:rsid w:val="0031535A"/>
    <w:rsid w:val="003154A2"/>
    <w:rsid w:val="003154B1"/>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5AD7"/>
    <w:rsid w:val="00335DA9"/>
    <w:rsid w:val="003371A6"/>
    <w:rsid w:val="0033735E"/>
    <w:rsid w:val="0034116A"/>
    <w:rsid w:val="00341DBE"/>
    <w:rsid w:val="00343057"/>
    <w:rsid w:val="00343AA5"/>
    <w:rsid w:val="0034426C"/>
    <w:rsid w:val="0034464D"/>
    <w:rsid w:val="00344DC9"/>
    <w:rsid w:val="0034548D"/>
    <w:rsid w:val="003454AE"/>
    <w:rsid w:val="003455AF"/>
    <w:rsid w:val="003459A4"/>
    <w:rsid w:val="00346E8C"/>
    <w:rsid w:val="0035032D"/>
    <w:rsid w:val="00350B37"/>
    <w:rsid w:val="00351045"/>
    <w:rsid w:val="003510A2"/>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57A17"/>
    <w:rsid w:val="00360DCF"/>
    <w:rsid w:val="003631A3"/>
    <w:rsid w:val="00364225"/>
    <w:rsid w:val="003642B0"/>
    <w:rsid w:val="00364375"/>
    <w:rsid w:val="003646B9"/>
    <w:rsid w:val="00364B8E"/>
    <w:rsid w:val="00364C9E"/>
    <w:rsid w:val="00365498"/>
    <w:rsid w:val="003666FF"/>
    <w:rsid w:val="003679C5"/>
    <w:rsid w:val="00370623"/>
    <w:rsid w:val="00370830"/>
    <w:rsid w:val="0037092D"/>
    <w:rsid w:val="00370D37"/>
    <w:rsid w:val="00370EDC"/>
    <w:rsid w:val="00372239"/>
    <w:rsid w:val="0037242B"/>
    <w:rsid w:val="00373892"/>
    <w:rsid w:val="00373D7D"/>
    <w:rsid w:val="0037420C"/>
    <w:rsid w:val="00374540"/>
    <w:rsid w:val="003750DD"/>
    <w:rsid w:val="003761C7"/>
    <w:rsid w:val="00376640"/>
    <w:rsid w:val="00376B09"/>
    <w:rsid w:val="00377321"/>
    <w:rsid w:val="0037756F"/>
    <w:rsid w:val="00377716"/>
    <w:rsid w:val="00380976"/>
    <w:rsid w:val="00380A03"/>
    <w:rsid w:val="0038132F"/>
    <w:rsid w:val="00381CFD"/>
    <w:rsid w:val="003824BC"/>
    <w:rsid w:val="00382622"/>
    <w:rsid w:val="003826FE"/>
    <w:rsid w:val="00382D97"/>
    <w:rsid w:val="003855C1"/>
    <w:rsid w:val="00385CE5"/>
    <w:rsid w:val="00385FFE"/>
    <w:rsid w:val="003862EB"/>
    <w:rsid w:val="003878DF"/>
    <w:rsid w:val="0039030A"/>
    <w:rsid w:val="0039086F"/>
    <w:rsid w:val="00391D75"/>
    <w:rsid w:val="003920AA"/>
    <w:rsid w:val="00392998"/>
    <w:rsid w:val="00393258"/>
    <w:rsid w:val="00393CB5"/>
    <w:rsid w:val="00393D83"/>
    <w:rsid w:val="003944BE"/>
    <w:rsid w:val="003947DD"/>
    <w:rsid w:val="00394905"/>
    <w:rsid w:val="00394B77"/>
    <w:rsid w:val="00394E11"/>
    <w:rsid w:val="00396130"/>
    <w:rsid w:val="0039614C"/>
    <w:rsid w:val="003974FC"/>
    <w:rsid w:val="003A06BB"/>
    <w:rsid w:val="003A15EF"/>
    <w:rsid w:val="003A2B70"/>
    <w:rsid w:val="003A31D8"/>
    <w:rsid w:val="003A339B"/>
    <w:rsid w:val="003A3C79"/>
    <w:rsid w:val="003A4B51"/>
    <w:rsid w:val="003A54F9"/>
    <w:rsid w:val="003A5825"/>
    <w:rsid w:val="003A5FC8"/>
    <w:rsid w:val="003A6853"/>
    <w:rsid w:val="003A6E12"/>
    <w:rsid w:val="003A7D8F"/>
    <w:rsid w:val="003B01DD"/>
    <w:rsid w:val="003B08A8"/>
    <w:rsid w:val="003B09DB"/>
    <w:rsid w:val="003B0FB7"/>
    <w:rsid w:val="003B1887"/>
    <w:rsid w:val="003B1B8E"/>
    <w:rsid w:val="003B5A82"/>
    <w:rsid w:val="003B5B5B"/>
    <w:rsid w:val="003B5D67"/>
    <w:rsid w:val="003B6CE2"/>
    <w:rsid w:val="003B6E92"/>
    <w:rsid w:val="003B6EF4"/>
    <w:rsid w:val="003B7213"/>
    <w:rsid w:val="003B7450"/>
    <w:rsid w:val="003C03CB"/>
    <w:rsid w:val="003C0FCB"/>
    <w:rsid w:val="003C198D"/>
    <w:rsid w:val="003C1AC4"/>
    <w:rsid w:val="003C1F86"/>
    <w:rsid w:val="003C2FE9"/>
    <w:rsid w:val="003C300D"/>
    <w:rsid w:val="003C4B24"/>
    <w:rsid w:val="003C5BE9"/>
    <w:rsid w:val="003C5CB6"/>
    <w:rsid w:val="003C6E39"/>
    <w:rsid w:val="003C79BD"/>
    <w:rsid w:val="003D0AB0"/>
    <w:rsid w:val="003D1DF8"/>
    <w:rsid w:val="003D31C4"/>
    <w:rsid w:val="003D4275"/>
    <w:rsid w:val="003D4F33"/>
    <w:rsid w:val="003D5C59"/>
    <w:rsid w:val="003D642F"/>
    <w:rsid w:val="003E13F8"/>
    <w:rsid w:val="003E1458"/>
    <w:rsid w:val="003E177F"/>
    <w:rsid w:val="003E23A3"/>
    <w:rsid w:val="003E28FB"/>
    <w:rsid w:val="003E2C0D"/>
    <w:rsid w:val="003E34A1"/>
    <w:rsid w:val="003E38D0"/>
    <w:rsid w:val="003E4147"/>
    <w:rsid w:val="003E4325"/>
    <w:rsid w:val="003E44BD"/>
    <w:rsid w:val="003E4B59"/>
    <w:rsid w:val="003E5EFC"/>
    <w:rsid w:val="003E7647"/>
    <w:rsid w:val="003E79D4"/>
    <w:rsid w:val="003E7D68"/>
    <w:rsid w:val="003F0FBD"/>
    <w:rsid w:val="003F175F"/>
    <w:rsid w:val="003F1A75"/>
    <w:rsid w:val="003F2F9E"/>
    <w:rsid w:val="003F3458"/>
    <w:rsid w:val="003F4107"/>
    <w:rsid w:val="003F504F"/>
    <w:rsid w:val="003F5425"/>
    <w:rsid w:val="003F55CE"/>
    <w:rsid w:val="003F5FDE"/>
    <w:rsid w:val="003F691E"/>
    <w:rsid w:val="003F6B2E"/>
    <w:rsid w:val="003F6E6F"/>
    <w:rsid w:val="003F7571"/>
    <w:rsid w:val="003F757B"/>
    <w:rsid w:val="003F7938"/>
    <w:rsid w:val="004005BA"/>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4403"/>
    <w:rsid w:val="00425095"/>
    <w:rsid w:val="00425A93"/>
    <w:rsid w:val="0042656A"/>
    <w:rsid w:val="00427387"/>
    <w:rsid w:val="0042753D"/>
    <w:rsid w:val="004275F1"/>
    <w:rsid w:val="00427C94"/>
    <w:rsid w:val="004301F6"/>
    <w:rsid w:val="0043022A"/>
    <w:rsid w:val="00431D7C"/>
    <w:rsid w:val="004320BC"/>
    <w:rsid w:val="00432D27"/>
    <w:rsid w:val="00433648"/>
    <w:rsid w:val="004341B9"/>
    <w:rsid w:val="00434249"/>
    <w:rsid w:val="00436428"/>
    <w:rsid w:val="00436A17"/>
    <w:rsid w:val="00436B24"/>
    <w:rsid w:val="00440314"/>
    <w:rsid w:val="0044089C"/>
    <w:rsid w:val="00440AA9"/>
    <w:rsid w:val="00440FAF"/>
    <w:rsid w:val="004429A9"/>
    <w:rsid w:val="00442B08"/>
    <w:rsid w:val="00442EE3"/>
    <w:rsid w:val="0044353A"/>
    <w:rsid w:val="00443AF8"/>
    <w:rsid w:val="004468BD"/>
    <w:rsid w:val="00446DC2"/>
    <w:rsid w:val="00446F71"/>
    <w:rsid w:val="004477F7"/>
    <w:rsid w:val="004504D2"/>
    <w:rsid w:val="0045276E"/>
    <w:rsid w:val="00452A68"/>
    <w:rsid w:val="0045342E"/>
    <w:rsid w:val="004549F4"/>
    <w:rsid w:val="004553B4"/>
    <w:rsid w:val="00456889"/>
    <w:rsid w:val="00457C7E"/>
    <w:rsid w:val="004600C6"/>
    <w:rsid w:val="004611C9"/>
    <w:rsid w:val="00461DE3"/>
    <w:rsid w:val="00462283"/>
    <w:rsid w:val="0046287F"/>
    <w:rsid w:val="0046370A"/>
    <w:rsid w:val="00463C91"/>
    <w:rsid w:val="00464F35"/>
    <w:rsid w:val="00465099"/>
    <w:rsid w:val="0046545C"/>
    <w:rsid w:val="00466D99"/>
    <w:rsid w:val="00467125"/>
    <w:rsid w:val="004671F3"/>
    <w:rsid w:val="00467366"/>
    <w:rsid w:val="00467DC0"/>
    <w:rsid w:val="00467EA2"/>
    <w:rsid w:val="00470587"/>
    <w:rsid w:val="00471B7C"/>
    <w:rsid w:val="00472614"/>
    <w:rsid w:val="00473552"/>
    <w:rsid w:val="00473A2B"/>
    <w:rsid w:val="00473CB8"/>
    <w:rsid w:val="00474DB5"/>
    <w:rsid w:val="00475DC3"/>
    <w:rsid w:val="004766CC"/>
    <w:rsid w:val="0047727E"/>
    <w:rsid w:val="0047795D"/>
    <w:rsid w:val="004801C5"/>
    <w:rsid w:val="004806FE"/>
    <w:rsid w:val="00480908"/>
    <w:rsid w:val="00480939"/>
    <w:rsid w:val="00480B32"/>
    <w:rsid w:val="0048146F"/>
    <w:rsid w:val="00482414"/>
    <w:rsid w:val="0048279E"/>
    <w:rsid w:val="00483BC1"/>
    <w:rsid w:val="00484568"/>
    <w:rsid w:val="00484741"/>
    <w:rsid w:val="00484FBD"/>
    <w:rsid w:val="00485A13"/>
    <w:rsid w:val="00485D1C"/>
    <w:rsid w:val="00485E6D"/>
    <w:rsid w:val="00485EB6"/>
    <w:rsid w:val="00486514"/>
    <w:rsid w:val="004878DA"/>
    <w:rsid w:val="0049104E"/>
    <w:rsid w:val="004920F2"/>
    <w:rsid w:val="0049245A"/>
    <w:rsid w:val="00492AC4"/>
    <w:rsid w:val="00496106"/>
    <w:rsid w:val="00496379"/>
    <w:rsid w:val="00496876"/>
    <w:rsid w:val="004A0C20"/>
    <w:rsid w:val="004A0F9D"/>
    <w:rsid w:val="004A247F"/>
    <w:rsid w:val="004A26DB"/>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A57"/>
    <w:rsid w:val="004B5C5C"/>
    <w:rsid w:val="004B65EF"/>
    <w:rsid w:val="004B6CC7"/>
    <w:rsid w:val="004C0B24"/>
    <w:rsid w:val="004C0F00"/>
    <w:rsid w:val="004C21BC"/>
    <w:rsid w:val="004C2A03"/>
    <w:rsid w:val="004C35A8"/>
    <w:rsid w:val="004C3A85"/>
    <w:rsid w:val="004C46B8"/>
    <w:rsid w:val="004C4B42"/>
    <w:rsid w:val="004C6013"/>
    <w:rsid w:val="004C6E31"/>
    <w:rsid w:val="004C6F73"/>
    <w:rsid w:val="004C723D"/>
    <w:rsid w:val="004C73FE"/>
    <w:rsid w:val="004D0FBB"/>
    <w:rsid w:val="004D1F85"/>
    <w:rsid w:val="004D2C9E"/>
    <w:rsid w:val="004D30B5"/>
    <w:rsid w:val="004D46AA"/>
    <w:rsid w:val="004D4B83"/>
    <w:rsid w:val="004D57B8"/>
    <w:rsid w:val="004D58EB"/>
    <w:rsid w:val="004D5AC9"/>
    <w:rsid w:val="004D6D05"/>
    <w:rsid w:val="004D6F3F"/>
    <w:rsid w:val="004D754B"/>
    <w:rsid w:val="004E715B"/>
    <w:rsid w:val="004E7EF6"/>
    <w:rsid w:val="004F1247"/>
    <w:rsid w:val="004F15E4"/>
    <w:rsid w:val="004F2557"/>
    <w:rsid w:val="004F2608"/>
    <w:rsid w:val="004F2BC1"/>
    <w:rsid w:val="004F4F5A"/>
    <w:rsid w:val="004F52D8"/>
    <w:rsid w:val="004F632B"/>
    <w:rsid w:val="004F79EF"/>
    <w:rsid w:val="005016DE"/>
    <w:rsid w:val="00501A09"/>
    <w:rsid w:val="00501AEC"/>
    <w:rsid w:val="00501C0F"/>
    <w:rsid w:val="005023C9"/>
    <w:rsid w:val="0050263A"/>
    <w:rsid w:val="0050269C"/>
    <w:rsid w:val="00503365"/>
    <w:rsid w:val="0050353E"/>
    <w:rsid w:val="0050438E"/>
    <w:rsid w:val="00505B25"/>
    <w:rsid w:val="00506204"/>
    <w:rsid w:val="00506EFB"/>
    <w:rsid w:val="00507C5C"/>
    <w:rsid w:val="0051050C"/>
    <w:rsid w:val="00510800"/>
    <w:rsid w:val="00510B1F"/>
    <w:rsid w:val="00510D1E"/>
    <w:rsid w:val="00510E28"/>
    <w:rsid w:val="00512AD5"/>
    <w:rsid w:val="00514EBC"/>
    <w:rsid w:val="00515418"/>
    <w:rsid w:val="005159F4"/>
    <w:rsid w:val="00515C71"/>
    <w:rsid w:val="00516A12"/>
    <w:rsid w:val="0052062B"/>
    <w:rsid w:val="00520A7F"/>
    <w:rsid w:val="00520FB7"/>
    <w:rsid w:val="0052117B"/>
    <w:rsid w:val="0052142F"/>
    <w:rsid w:val="00522565"/>
    <w:rsid w:val="005225AA"/>
    <w:rsid w:val="005233F2"/>
    <w:rsid w:val="00523904"/>
    <w:rsid w:val="00523991"/>
    <w:rsid w:val="00525472"/>
    <w:rsid w:val="00525673"/>
    <w:rsid w:val="00525722"/>
    <w:rsid w:val="005268C2"/>
    <w:rsid w:val="00530131"/>
    <w:rsid w:val="00530AC8"/>
    <w:rsid w:val="005317B9"/>
    <w:rsid w:val="00531EBA"/>
    <w:rsid w:val="00532B82"/>
    <w:rsid w:val="0053324A"/>
    <w:rsid w:val="00533388"/>
    <w:rsid w:val="00534939"/>
    <w:rsid w:val="0053565D"/>
    <w:rsid w:val="0053580E"/>
    <w:rsid w:val="00535ABB"/>
    <w:rsid w:val="005360B0"/>
    <w:rsid w:val="00536526"/>
    <w:rsid w:val="00536DC7"/>
    <w:rsid w:val="00536FD0"/>
    <w:rsid w:val="005371CF"/>
    <w:rsid w:val="00540271"/>
    <w:rsid w:val="00540863"/>
    <w:rsid w:val="00540A8C"/>
    <w:rsid w:val="0054188A"/>
    <w:rsid w:val="00541A1E"/>
    <w:rsid w:val="00541D39"/>
    <w:rsid w:val="00541DBC"/>
    <w:rsid w:val="0054267A"/>
    <w:rsid w:val="00542DE0"/>
    <w:rsid w:val="00543DFE"/>
    <w:rsid w:val="00543E65"/>
    <w:rsid w:val="00544588"/>
    <w:rsid w:val="00544B9E"/>
    <w:rsid w:val="00544E6B"/>
    <w:rsid w:val="00545AC3"/>
    <w:rsid w:val="00545FE9"/>
    <w:rsid w:val="00546008"/>
    <w:rsid w:val="00546113"/>
    <w:rsid w:val="00547146"/>
    <w:rsid w:val="00547315"/>
    <w:rsid w:val="00547339"/>
    <w:rsid w:val="00547C24"/>
    <w:rsid w:val="00547D17"/>
    <w:rsid w:val="00547E5B"/>
    <w:rsid w:val="005503CF"/>
    <w:rsid w:val="00550937"/>
    <w:rsid w:val="00550F93"/>
    <w:rsid w:val="00551F2A"/>
    <w:rsid w:val="005529AB"/>
    <w:rsid w:val="00553620"/>
    <w:rsid w:val="005542B3"/>
    <w:rsid w:val="0055499D"/>
    <w:rsid w:val="00556CC3"/>
    <w:rsid w:val="00556F87"/>
    <w:rsid w:val="005575C2"/>
    <w:rsid w:val="00560673"/>
    <w:rsid w:val="00560E2E"/>
    <w:rsid w:val="00560F8B"/>
    <w:rsid w:val="00561AD8"/>
    <w:rsid w:val="00562689"/>
    <w:rsid w:val="00562EB3"/>
    <w:rsid w:val="0056307F"/>
    <w:rsid w:val="00563E98"/>
    <w:rsid w:val="00564EFF"/>
    <w:rsid w:val="00565F38"/>
    <w:rsid w:val="0056695A"/>
    <w:rsid w:val="00566A21"/>
    <w:rsid w:val="0056771D"/>
    <w:rsid w:val="00571280"/>
    <w:rsid w:val="0057132E"/>
    <w:rsid w:val="005718D4"/>
    <w:rsid w:val="00573421"/>
    <w:rsid w:val="005736EA"/>
    <w:rsid w:val="00573C94"/>
    <w:rsid w:val="0057411C"/>
    <w:rsid w:val="005755D7"/>
    <w:rsid w:val="00575C6C"/>
    <w:rsid w:val="00575F35"/>
    <w:rsid w:val="0057695C"/>
    <w:rsid w:val="00577786"/>
    <w:rsid w:val="00577CDD"/>
    <w:rsid w:val="005802F3"/>
    <w:rsid w:val="0058139D"/>
    <w:rsid w:val="00581ECB"/>
    <w:rsid w:val="005825F5"/>
    <w:rsid w:val="00582BCB"/>
    <w:rsid w:val="0058327F"/>
    <w:rsid w:val="00583EB5"/>
    <w:rsid w:val="00585231"/>
    <w:rsid w:val="00587140"/>
    <w:rsid w:val="005871CC"/>
    <w:rsid w:val="00587A2A"/>
    <w:rsid w:val="00587F97"/>
    <w:rsid w:val="00590527"/>
    <w:rsid w:val="00590D79"/>
    <w:rsid w:val="005914FA"/>
    <w:rsid w:val="00594312"/>
    <w:rsid w:val="0059465C"/>
    <w:rsid w:val="005948BC"/>
    <w:rsid w:val="00597CBC"/>
    <w:rsid w:val="005A05E2"/>
    <w:rsid w:val="005A0B92"/>
    <w:rsid w:val="005A18D2"/>
    <w:rsid w:val="005A26BC"/>
    <w:rsid w:val="005A43C9"/>
    <w:rsid w:val="005A54EE"/>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25D0"/>
    <w:rsid w:val="005C3331"/>
    <w:rsid w:val="005C3BA6"/>
    <w:rsid w:val="005C3DE4"/>
    <w:rsid w:val="005C43BB"/>
    <w:rsid w:val="005C5433"/>
    <w:rsid w:val="005C6280"/>
    <w:rsid w:val="005C638C"/>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295D"/>
    <w:rsid w:val="005E358F"/>
    <w:rsid w:val="005E373B"/>
    <w:rsid w:val="005E68ED"/>
    <w:rsid w:val="005E778F"/>
    <w:rsid w:val="005E7C64"/>
    <w:rsid w:val="005E7D22"/>
    <w:rsid w:val="005F04C4"/>
    <w:rsid w:val="005F051D"/>
    <w:rsid w:val="005F07B1"/>
    <w:rsid w:val="005F0D88"/>
    <w:rsid w:val="005F156D"/>
    <w:rsid w:val="005F1632"/>
    <w:rsid w:val="005F24AA"/>
    <w:rsid w:val="005F29F0"/>
    <w:rsid w:val="005F2AE2"/>
    <w:rsid w:val="005F3426"/>
    <w:rsid w:val="005F43B2"/>
    <w:rsid w:val="005F5174"/>
    <w:rsid w:val="005F5911"/>
    <w:rsid w:val="005F5F63"/>
    <w:rsid w:val="005F65EE"/>
    <w:rsid w:val="005F74A4"/>
    <w:rsid w:val="005F7622"/>
    <w:rsid w:val="005F783F"/>
    <w:rsid w:val="0060079D"/>
    <w:rsid w:val="00601502"/>
    <w:rsid w:val="00601B5D"/>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B74"/>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477C"/>
    <w:rsid w:val="00625099"/>
    <w:rsid w:val="00625413"/>
    <w:rsid w:val="00625BF7"/>
    <w:rsid w:val="00625E29"/>
    <w:rsid w:val="00626780"/>
    <w:rsid w:val="00627181"/>
    <w:rsid w:val="006271B4"/>
    <w:rsid w:val="006304BD"/>
    <w:rsid w:val="00630E34"/>
    <w:rsid w:val="006311E7"/>
    <w:rsid w:val="00631362"/>
    <w:rsid w:val="00632B21"/>
    <w:rsid w:val="00632F1A"/>
    <w:rsid w:val="00632FE1"/>
    <w:rsid w:val="006335C2"/>
    <w:rsid w:val="00633D77"/>
    <w:rsid w:val="00633E61"/>
    <w:rsid w:val="006340AC"/>
    <w:rsid w:val="00635CC6"/>
    <w:rsid w:val="006360F0"/>
    <w:rsid w:val="00637322"/>
    <w:rsid w:val="006374BD"/>
    <w:rsid w:val="00637C22"/>
    <w:rsid w:val="00637CD2"/>
    <w:rsid w:val="0064107C"/>
    <w:rsid w:val="006413DE"/>
    <w:rsid w:val="006425F2"/>
    <w:rsid w:val="00642A24"/>
    <w:rsid w:val="00642D9E"/>
    <w:rsid w:val="00643E9D"/>
    <w:rsid w:val="00643EA3"/>
    <w:rsid w:val="00644927"/>
    <w:rsid w:val="006461C8"/>
    <w:rsid w:val="00646ABC"/>
    <w:rsid w:val="006470D8"/>
    <w:rsid w:val="006478EB"/>
    <w:rsid w:val="00651E42"/>
    <w:rsid w:val="0065210B"/>
    <w:rsid w:val="0065215E"/>
    <w:rsid w:val="006526F8"/>
    <w:rsid w:val="0065516B"/>
    <w:rsid w:val="00655186"/>
    <w:rsid w:val="00655C98"/>
    <w:rsid w:val="00656294"/>
    <w:rsid w:val="006568D8"/>
    <w:rsid w:val="006579A0"/>
    <w:rsid w:val="00660922"/>
    <w:rsid w:val="00661188"/>
    <w:rsid w:val="006635B7"/>
    <w:rsid w:val="00663F49"/>
    <w:rsid w:val="0066413C"/>
    <w:rsid w:val="00664ED2"/>
    <w:rsid w:val="00665257"/>
    <w:rsid w:val="006653BB"/>
    <w:rsid w:val="00666A54"/>
    <w:rsid w:val="00666BC1"/>
    <w:rsid w:val="006677C5"/>
    <w:rsid w:val="00670066"/>
    <w:rsid w:val="0067121E"/>
    <w:rsid w:val="00671ED0"/>
    <w:rsid w:val="00672548"/>
    <w:rsid w:val="00672606"/>
    <w:rsid w:val="0067270D"/>
    <w:rsid w:val="0067383C"/>
    <w:rsid w:val="00673D5E"/>
    <w:rsid w:val="00674033"/>
    <w:rsid w:val="0067580D"/>
    <w:rsid w:val="00675B14"/>
    <w:rsid w:val="00676F5D"/>
    <w:rsid w:val="00677282"/>
    <w:rsid w:val="0068066E"/>
    <w:rsid w:val="00680C1C"/>
    <w:rsid w:val="00681674"/>
    <w:rsid w:val="0068184A"/>
    <w:rsid w:val="00681B7A"/>
    <w:rsid w:val="00681BB0"/>
    <w:rsid w:val="0068211C"/>
    <w:rsid w:val="0068281C"/>
    <w:rsid w:val="0068296F"/>
    <w:rsid w:val="006844DF"/>
    <w:rsid w:val="006847A1"/>
    <w:rsid w:val="00684AAE"/>
    <w:rsid w:val="00684B23"/>
    <w:rsid w:val="00684F71"/>
    <w:rsid w:val="00685858"/>
    <w:rsid w:val="00685948"/>
    <w:rsid w:val="00685D72"/>
    <w:rsid w:val="00686A14"/>
    <w:rsid w:val="00687826"/>
    <w:rsid w:val="00690607"/>
    <w:rsid w:val="0069071B"/>
    <w:rsid w:val="00691F39"/>
    <w:rsid w:val="006931FD"/>
    <w:rsid w:val="00695EB0"/>
    <w:rsid w:val="0069655D"/>
    <w:rsid w:val="00696711"/>
    <w:rsid w:val="00696CE7"/>
    <w:rsid w:val="00697095"/>
    <w:rsid w:val="00697EA1"/>
    <w:rsid w:val="00697F58"/>
    <w:rsid w:val="006A0530"/>
    <w:rsid w:val="006A09AD"/>
    <w:rsid w:val="006A0FBF"/>
    <w:rsid w:val="006A103B"/>
    <w:rsid w:val="006A2FB4"/>
    <w:rsid w:val="006A301E"/>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60"/>
    <w:rsid w:val="006C55CF"/>
    <w:rsid w:val="006C5C1A"/>
    <w:rsid w:val="006C5D06"/>
    <w:rsid w:val="006C7627"/>
    <w:rsid w:val="006C7E6C"/>
    <w:rsid w:val="006D0B8D"/>
    <w:rsid w:val="006D14FB"/>
    <w:rsid w:val="006D23D8"/>
    <w:rsid w:val="006D2CE3"/>
    <w:rsid w:val="006D3410"/>
    <w:rsid w:val="006D3DD9"/>
    <w:rsid w:val="006D3EAB"/>
    <w:rsid w:val="006D4263"/>
    <w:rsid w:val="006D429A"/>
    <w:rsid w:val="006D4473"/>
    <w:rsid w:val="006D4630"/>
    <w:rsid w:val="006D4955"/>
    <w:rsid w:val="006D4A32"/>
    <w:rsid w:val="006D4A85"/>
    <w:rsid w:val="006D5FC1"/>
    <w:rsid w:val="006D625C"/>
    <w:rsid w:val="006D74F5"/>
    <w:rsid w:val="006D7521"/>
    <w:rsid w:val="006D756D"/>
    <w:rsid w:val="006E0369"/>
    <w:rsid w:val="006E0CDD"/>
    <w:rsid w:val="006E1659"/>
    <w:rsid w:val="006E2B7D"/>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88E"/>
    <w:rsid w:val="006F5E88"/>
    <w:rsid w:val="006F741A"/>
    <w:rsid w:val="00700504"/>
    <w:rsid w:val="007007AE"/>
    <w:rsid w:val="0070090C"/>
    <w:rsid w:val="007009AF"/>
    <w:rsid w:val="00701918"/>
    <w:rsid w:val="00701E7B"/>
    <w:rsid w:val="007035A4"/>
    <w:rsid w:val="00703BDB"/>
    <w:rsid w:val="007056B2"/>
    <w:rsid w:val="00705BA4"/>
    <w:rsid w:val="00705D6E"/>
    <w:rsid w:val="00707AC2"/>
    <w:rsid w:val="00707E58"/>
    <w:rsid w:val="00710131"/>
    <w:rsid w:val="007119E2"/>
    <w:rsid w:val="00711C95"/>
    <w:rsid w:val="00711CA4"/>
    <w:rsid w:val="0071264C"/>
    <w:rsid w:val="00712849"/>
    <w:rsid w:val="007130F6"/>
    <w:rsid w:val="00713341"/>
    <w:rsid w:val="0071377A"/>
    <w:rsid w:val="00713FA7"/>
    <w:rsid w:val="0071416B"/>
    <w:rsid w:val="00714D0B"/>
    <w:rsid w:val="00715C06"/>
    <w:rsid w:val="0071608C"/>
    <w:rsid w:val="00716B2A"/>
    <w:rsid w:val="0071747C"/>
    <w:rsid w:val="0072039A"/>
    <w:rsid w:val="00720FF1"/>
    <w:rsid w:val="007214A9"/>
    <w:rsid w:val="00721DAC"/>
    <w:rsid w:val="007222B1"/>
    <w:rsid w:val="00722498"/>
    <w:rsid w:val="00722888"/>
    <w:rsid w:val="00722E7B"/>
    <w:rsid w:val="00723FDF"/>
    <w:rsid w:val="00724475"/>
    <w:rsid w:val="00724F93"/>
    <w:rsid w:val="00725018"/>
    <w:rsid w:val="00726967"/>
    <w:rsid w:val="007304B3"/>
    <w:rsid w:val="00730C64"/>
    <w:rsid w:val="00731B70"/>
    <w:rsid w:val="00733106"/>
    <w:rsid w:val="00733171"/>
    <w:rsid w:val="0073368F"/>
    <w:rsid w:val="00733A2C"/>
    <w:rsid w:val="00734B3D"/>
    <w:rsid w:val="00735F4D"/>
    <w:rsid w:val="00737006"/>
    <w:rsid w:val="00737CAB"/>
    <w:rsid w:val="0074033B"/>
    <w:rsid w:val="0074067D"/>
    <w:rsid w:val="00740871"/>
    <w:rsid w:val="00742491"/>
    <w:rsid w:val="007426AD"/>
    <w:rsid w:val="007440D3"/>
    <w:rsid w:val="0074425B"/>
    <w:rsid w:val="00744518"/>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4CD0"/>
    <w:rsid w:val="0075574A"/>
    <w:rsid w:val="00755BA5"/>
    <w:rsid w:val="00755FD8"/>
    <w:rsid w:val="00757620"/>
    <w:rsid w:val="007579C7"/>
    <w:rsid w:val="00757A4F"/>
    <w:rsid w:val="00757F35"/>
    <w:rsid w:val="007637E2"/>
    <w:rsid w:val="00763F2B"/>
    <w:rsid w:val="00763FD5"/>
    <w:rsid w:val="0076405E"/>
    <w:rsid w:val="007645EA"/>
    <w:rsid w:val="007655EE"/>
    <w:rsid w:val="00766131"/>
    <w:rsid w:val="007676DB"/>
    <w:rsid w:val="00767A5B"/>
    <w:rsid w:val="007707C4"/>
    <w:rsid w:val="00770860"/>
    <w:rsid w:val="00770AF8"/>
    <w:rsid w:val="0077137E"/>
    <w:rsid w:val="00771EB2"/>
    <w:rsid w:val="0077304C"/>
    <w:rsid w:val="007734D2"/>
    <w:rsid w:val="00774F53"/>
    <w:rsid w:val="0077521D"/>
    <w:rsid w:val="007753C9"/>
    <w:rsid w:val="00775460"/>
    <w:rsid w:val="00775691"/>
    <w:rsid w:val="007765F4"/>
    <w:rsid w:val="007770E1"/>
    <w:rsid w:val="00777922"/>
    <w:rsid w:val="00780315"/>
    <w:rsid w:val="00780F54"/>
    <w:rsid w:val="0078234C"/>
    <w:rsid w:val="00782406"/>
    <w:rsid w:val="007826C0"/>
    <w:rsid w:val="007828CE"/>
    <w:rsid w:val="007829F0"/>
    <w:rsid w:val="00783059"/>
    <w:rsid w:val="00784B1E"/>
    <w:rsid w:val="00784E62"/>
    <w:rsid w:val="00785C92"/>
    <w:rsid w:val="00785DF4"/>
    <w:rsid w:val="00786BF3"/>
    <w:rsid w:val="00786DD4"/>
    <w:rsid w:val="00786EF6"/>
    <w:rsid w:val="007877F2"/>
    <w:rsid w:val="0079024A"/>
    <w:rsid w:val="00790FD9"/>
    <w:rsid w:val="0079327F"/>
    <w:rsid w:val="0079386D"/>
    <w:rsid w:val="00793DE7"/>
    <w:rsid w:val="00793F03"/>
    <w:rsid w:val="0079555F"/>
    <w:rsid w:val="00795BC4"/>
    <w:rsid w:val="007A0552"/>
    <w:rsid w:val="007A10A8"/>
    <w:rsid w:val="007A184E"/>
    <w:rsid w:val="007A28A1"/>
    <w:rsid w:val="007A2919"/>
    <w:rsid w:val="007A2D31"/>
    <w:rsid w:val="007A31F4"/>
    <w:rsid w:val="007A385E"/>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32CB"/>
    <w:rsid w:val="007C3F67"/>
    <w:rsid w:val="007C5272"/>
    <w:rsid w:val="007C536B"/>
    <w:rsid w:val="007C563D"/>
    <w:rsid w:val="007C57D7"/>
    <w:rsid w:val="007C5AE4"/>
    <w:rsid w:val="007C5BE2"/>
    <w:rsid w:val="007C5FB4"/>
    <w:rsid w:val="007C663B"/>
    <w:rsid w:val="007C668F"/>
    <w:rsid w:val="007C6D73"/>
    <w:rsid w:val="007C72DD"/>
    <w:rsid w:val="007C7815"/>
    <w:rsid w:val="007D082C"/>
    <w:rsid w:val="007D0F3C"/>
    <w:rsid w:val="007D109E"/>
    <w:rsid w:val="007D12A7"/>
    <w:rsid w:val="007D261D"/>
    <w:rsid w:val="007D2744"/>
    <w:rsid w:val="007D3053"/>
    <w:rsid w:val="007D4261"/>
    <w:rsid w:val="007D4EDF"/>
    <w:rsid w:val="007D4FA3"/>
    <w:rsid w:val="007D589D"/>
    <w:rsid w:val="007D727E"/>
    <w:rsid w:val="007D7F92"/>
    <w:rsid w:val="007E0D07"/>
    <w:rsid w:val="007E1C5B"/>
    <w:rsid w:val="007E1F96"/>
    <w:rsid w:val="007E2B40"/>
    <w:rsid w:val="007E3A7D"/>
    <w:rsid w:val="007E5FC6"/>
    <w:rsid w:val="007E62C7"/>
    <w:rsid w:val="007E6696"/>
    <w:rsid w:val="007E6CA7"/>
    <w:rsid w:val="007E7391"/>
    <w:rsid w:val="007E7469"/>
    <w:rsid w:val="007E788C"/>
    <w:rsid w:val="007F01E7"/>
    <w:rsid w:val="007F020F"/>
    <w:rsid w:val="007F035D"/>
    <w:rsid w:val="007F0497"/>
    <w:rsid w:val="007F0523"/>
    <w:rsid w:val="007F10A2"/>
    <w:rsid w:val="007F1451"/>
    <w:rsid w:val="007F1F8A"/>
    <w:rsid w:val="007F2417"/>
    <w:rsid w:val="007F3A68"/>
    <w:rsid w:val="007F3D21"/>
    <w:rsid w:val="007F4EBA"/>
    <w:rsid w:val="007F5267"/>
    <w:rsid w:val="007F58AC"/>
    <w:rsid w:val="007F6809"/>
    <w:rsid w:val="007F68C0"/>
    <w:rsid w:val="00800158"/>
    <w:rsid w:val="00800386"/>
    <w:rsid w:val="00801969"/>
    <w:rsid w:val="00801B0E"/>
    <w:rsid w:val="00801F42"/>
    <w:rsid w:val="00802109"/>
    <w:rsid w:val="008029D7"/>
    <w:rsid w:val="00803F1C"/>
    <w:rsid w:val="008040A3"/>
    <w:rsid w:val="00805B2E"/>
    <w:rsid w:val="00805C7D"/>
    <w:rsid w:val="00805F8A"/>
    <w:rsid w:val="00806B57"/>
    <w:rsid w:val="00806CC8"/>
    <w:rsid w:val="00807C07"/>
    <w:rsid w:val="00807E74"/>
    <w:rsid w:val="00810B09"/>
    <w:rsid w:val="00811025"/>
    <w:rsid w:val="00811FAC"/>
    <w:rsid w:val="0081271F"/>
    <w:rsid w:val="00812EA2"/>
    <w:rsid w:val="0081322E"/>
    <w:rsid w:val="00813303"/>
    <w:rsid w:val="00813D1A"/>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3A78"/>
    <w:rsid w:val="0082407C"/>
    <w:rsid w:val="0082524A"/>
    <w:rsid w:val="0082559C"/>
    <w:rsid w:val="00825FEB"/>
    <w:rsid w:val="0082733E"/>
    <w:rsid w:val="008273A0"/>
    <w:rsid w:val="00827537"/>
    <w:rsid w:val="00830217"/>
    <w:rsid w:val="0083062F"/>
    <w:rsid w:val="008308F4"/>
    <w:rsid w:val="00830DEB"/>
    <w:rsid w:val="00830F11"/>
    <w:rsid w:val="00831BBF"/>
    <w:rsid w:val="00832E39"/>
    <w:rsid w:val="008336F9"/>
    <w:rsid w:val="00833EC9"/>
    <w:rsid w:val="0083446D"/>
    <w:rsid w:val="00836330"/>
    <w:rsid w:val="00837164"/>
    <w:rsid w:val="008374FC"/>
    <w:rsid w:val="00841A81"/>
    <w:rsid w:val="00841B30"/>
    <w:rsid w:val="00841D10"/>
    <w:rsid w:val="00841E01"/>
    <w:rsid w:val="00842166"/>
    <w:rsid w:val="008437DE"/>
    <w:rsid w:val="00843CD1"/>
    <w:rsid w:val="008443A8"/>
    <w:rsid w:val="008452CB"/>
    <w:rsid w:val="0084597B"/>
    <w:rsid w:val="00846245"/>
    <w:rsid w:val="00846A6C"/>
    <w:rsid w:val="0084772E"/>
    <w:rsid w:val="00847778"/>
    <w:rsid w:val="008502E0"/>
    <w:rsid w:val="0085155E"/>
    <w:rsid w:val="008516CD"/>
    <w:rsid w:val="0085175B"/>
    <w:rsid w:val="00851AB7"/>
    <w:rsid w:val="008546FB"/>
    <w:rsid w:val="00854AED"/>
    <w:rsid w:val="00857B26"/>
    <w:rsid w:val="00860C4C"/>
    <w:rsid w:val="00860D06"/>
    <w:rsid w:val="00861AC0"/>
    <w:rsid w:val="00861E73"/>
    <w:rsid w:val="00861E8E"/>
    <w:rsid w:val="00862B61"/>
    <w:rsid w:val="00862D4E"/>
    <w:rsid w:val="0086421D"/>
    <w:rsid w:val="0086441D"/>
    <w:rsid w:val="00864BCA"/>
    <w:rsid w:val="00865361"/>
    <w:rsid w:val="00865A84"/>
    <w:rsid w:val="008660B1"/>
    <w:rsid w:val="00867850"/>
    <w:rsid w:val="00867976"/>
    <w:rsid w:val="00867BFE"/>
    <w:rsid w:val="00867ED4"/>
    <w:rsid w:val="0087015A"/>
    <w:rsid w:val="00870CD0"/>
    <w:rsid w:val="008712F9"/>
    <w:rsid w:val="0087139A"/>
    <w:rsid w:val="00871765"/>
    <w:rsid w:val="00872413"/>
    <w:rsid w:val="008739B2"/>
    <w:rsid w:val="00873A17"/>
    <w:rsid w:val="00875731"/>
    <w:rsid w:val="0088080A"/>
    <w:rsid w:val="00880D0B"/>
    <w:rsid w:val="00880EEF"/>
    <w:rsid w:val="00882305"/>
    <w:rsid w:val="00882766"/>
    <w:rsid w:val="00883E32"/>
    <w:rsid w:val="008860C4"/>
    <w:rsid w:val="008868E0"/>
    <w:rsid w:val="00886E13"/>
    <w:rsid w:val="00886E50"/>
    <w:rsid w:val="00887F5E"/>
    <w:rsid w:val="00890287"/>
    <w:rsid w:val="00890F24"/>
    <w:rsid w:val="008917E5"/>
    <w:rsid w:val="008918EB"/>
    <w:rsid w:val="00891DAB"/>
    <w:rsid w:val="00892587"/>
    <w:rsid w:val="00893055"/>
    <w:rsid w:val="00893311"/>
    <w:rsid w:val="00893423"/>
    <w:rsid w:val="00893C07"/>
    <w:rsid w:val="00893D1D"/>
    <w:rsid w:val="008944DC"/>
    <w:rsid w:val="00894680"/>
    <w:rsid w:val="0089485C"/>
    <w:rsid w:val="00894997"/>
    <w:rsid w:val="00894FF2"/>
    <w:rsid w:val="008954FC"/>
    <w:rsid w:val="008967F4"/>
    <w:rsid w:val="00896902"/>
    <w:rsid w:val="008A0020"/>
    <w:rsid w:val="008A1A6D"/>
    <w:rsid w:val="008A1F24"/>
    <w:rsid w:val="008A37E1"/>
    <w:rsid w:val="008A3943"/>
    <w:rsid w:val="008A4DB1"/>
    <w:rsid w:val="008A4F42"/>
    <w:rsid w:val="008A5640"/>
    <w:rsid w:val="008A5F21"/>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0F2"/>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0DC9"/>
    <w:rsid w:val="008D197C"/>
    <w:rsid w:val="008D198E"/>
    <w:rsid w:val="008D30DE"/>
    <w:rsid w:val="008D3AC1"/>
    <w:rsid w:val="008D409D"/>
    <w:rsid w:val="008D6B6A"/>
    <w:rsid w:val="008E1018"/>
    <w:rsid w:val="008E1144"/>
    <w:rsid w:val="008E1D6D"/>
    <w:rsid w:val="008E3211"/>
    <w:rsid w:val="008E332E"/>
    <w:rsid w:val="008E3B99"/>
    <w:rsid w:val="008E44CA"/>
    <w:rsid w:val="008E4FBB"/>
    <w:rsid w:val="008E4FC7"/>
    <w:rsid w:val="008E53AC"/>
    <w:rsid w:val="008E5C2C"/>
    <w:rsid w:val="008E61D7"/>
    <w:rsid w:val="008E646E"/>
    <w:rsid w:val="008E695A"/>
    <w:rsid w:val="008E6B67"/>
    <w:rsid w:val="008E6F8E"/>
    <w:rsid w:val="008E7408"/>
    <w:rsid w:val="008F0E4F"/>
    <w:rsid w:val="008F1A47"/>
    <w:rsid w:val="008F2E39"/>
    <w:rsid w:val="008F35B8"/>
    <w:rsid w:val="008F4CB2"/>
    <w:rsid w:val="008F55F8"/>
    <w:rsid w:val="008F5BF7"/>
    <w:rsid w:val="008F6408"/>
    <w:rsid w:val="008F6680"/>
    <w:rsid w:val="008F6F81"/>
    <w:rsid w:val="008F7CAD"/>
    <w:rsid w:val="009004B9"/>
    <w:rsid w:val="0090078F"/>
    <w:rsid w:val="009010E6"/>
    <w:rsid w:val="00901398"/>
    <w:rsid w:val="0090186D"/>
    <w:rsid w:val="0090281E"/>
    <w:rsid w:val="00902A23"/>
    <w:rsid w:val="00903063"/>
    <w:rsid w:val="009031C6"/>
    <w:rsid w:val="0090356A"/>
    <w:rsid w:val="009044DB"/>
    <w:rsid w:val="009047C2"/>
    <w:rsid w:val="00904A06"/>
    <w:rsid w:val="00905A58"/>
    <w:rsid w:val="00905E64"/>
    <w:rsid w:val="00906190"/>
    <w:rsid w:val="00906283"/>
    <w:rsid w:val="009070CB"/>
    <w:rsid w:val="00907FAE"/>
    <w:rsid w:val="0091147B"/>
    <w:rsid w:val="00911AB2"/>
    <w:rsid w:val="00911B8D"/>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5723"/>
    <w:rsid w:val="0093638D"/>
    <w:rsid w:val="0094009C"/>
    <w:rsid w:val="009400BF"/>
    <w:rsid w:val="00940832"/>
    <w:rsid w:val="00941A3C"/>
    <w:rsid w:val="00941B5A"/>
    <w:rsid w:val="00944878"/>
    <w:rsid w:val="00944CB1"/>
    <w:rsid w:val="009462C3"/>
    <w:rsid w:val="00946A2F"/>
    <w:rsid w:val="00947021"/>
    <w:rsid w:val="0094709C"/>
    <w:rsid w:val="00947140"/>
    <w:rsid w:val="00950826"/>
    <w:rsid w:val="00951AD4"/>
    <w:rsid w:val="0095216F"/>
    <w:rsid w:val="009539A6"/>
    <w:rsid w:val="00954B63"/>
    <w:rsid w:val="00954BAE"/>
    <w:rsid w:val="00955833"/>
    <w:rsid w:val="00957C3D"/>
    <w:rsid w:val="00960206"/>
    <w:rsid w:val="00960C0F"/>
    <w:rsid w:val="0096128C"/>
    <w:rsid w:val="00962F0A"/>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77FC9"/>
    <w:rsid w:val="00981452"/>
    <w:rsid w:val="00981C27"/>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BFC"/>
    <w:rsid w:val="00994E2C"/>
    <w:rsid w:val="00994F85"/>
    <w:rsid w:val="00994FD6"/>
    <w:rsid w:val="00996F0D"/>
    <w:rsid w:val="0099741E"/>
    <w:rsid w:val="00997A26"/>
    <w:rsid w:val="009A0585"/>
    <w:rsid w:val="009A1129"/>
    <w:rsid w:val="009A150D"/>
    <w:rsid w:val="009A1905"/>
    <w:rsid w:val="009A2D1F"/>
    <w:rsid w:val="009A44A8"/>
    <w:rsid w:val="009A4D13"/>
    <w:rsid w:val="009A4FDF"/>
    <w:rsid w:val="009A55D6"/>
    <w:rsid w:val="009A5CC8"/>
    <w:rsid w:val="009A60D3"/>
    <w:rsid w:val="009B0CA5"/>
    <w:rsid w:val="009B0ED9"/>
    <w:rsid w:val="009B10B3"/>
    <w:rsid w:val="009B1494"/>
    <w:rsid w:val="009B33E3"/>
    <w:rsid w:val="009B3C85"/>
    <w:rsid w:val="009B5588"/>
    <w:rsid w:val="009B6AEB"/>
    <w:rsid w:val="009B721C"/>
    <w:rsid w:val="009B7379"/>
    <w:rsid w:val="009B7B5B"/>
    <w:rsid w:val="009B7E15"/>
    <w:rsid w:val="009C0214"/>
    <w:rsid w:val="009C09AE"/>
    <w:rsid w:val="009C14D8"/>
    <w:rsid w:val="009C1732"/>
    <w:rsid w:val="009C17F7"/>
    <w:rsid w:val="009C1F9B"/>
    <w:rsid w:val="009C2C22"/>
    <w:rsid w:val="009C3D17"/>
    <w:rsid w:val="009C74B2"/>
    <w:rsid w:val="009C76CB"/>
    <w:rsid w:val="009C7BC5"/>
    <w:rsid w:val="009C7F94"/>
    <w:rsid w:val="009D0168"/>
    <w:rsid w:val="009D0297"/>
    <w:rsid w:val="009D050B"/>
    <w:rsid w:val="009D0D1B"/>
    <w:rsid w:val="009D0FAE"/>
    <w:rsid w:val="009D1A02"/>
    <w:rsid w:val="009D377F"/>
    <w:rsid w:val="009D4B29"/>
    <w:rsid w:val="009D5F50"/>
    <w:rsid w:val="009D6065"/>
    <w:rsid w:val="009D65BE"/>
    <w:rsid w:val="009D6B79"/>
    <w:rsid w:val="009E04AE"/>
    <w:rsid w:val="009E07C9"/>
    <w:rsid w:val="009E0AEE"/>
    <w:rsid w:val="009E2485"/>
    <w:rsid w:val="009E2534"/>
    <w:rsid w:val="009E25E0"/>
    <w:rsid w:val="009E2F10"/>
    <w:rsid w:val="009E2F4C"/>
    <w:rsid w:val="009E3B1E"/>
    <w:rsid w:val="009E3FDA"/>
    <w:rsid w:val="009E4FD7"/>
    <w:rsid w:val="009E52B6"/>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732"/>
    <w:rsid w:val="00A07A8B"/>
    <w:rsid w:val="00A108A1"/>
    <w:rsid w:val="00A116C6"/>
    <w:rsid w:val="00A116EB"/>
    <w:rsid w:val="00A1205D"/>
    <w:rsid w:val="00A1244D"/>
    <w:rsid w:val="00A12D3F"/>
    <w:rsid w:val="00A137C5"/>
    <w:rsid w:val="00A13D3B"/>
    <w:rsid w:val="00A14312"/>
    <w:rsid w:val="00A1431C"/>
    <w:rsid w:val="00A1471D"/>
    <w:rsid w:val="00A14FDA"/>
    <w:rsid w:val="00A15AA5"/>
    <w:rsid w:val="00A160FC"/>
    <w:rsid w:val="00A161D8"/>
    <w:rsid w:val="00A16555"/>
    <w:rsid w:val="00A16B96"/>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46B1"/>
    <w:rsid w:val="00A45870"/>
    <w:rsid w:val="00A45CA1"/>
    <w:rsid w:val="00A46E33"/>
    <w:rsid w:val="00A474FF"/>
    <w:rsid w:val="00A47835"/>
    <w:rsid w:val="00A47896"/>
    <w:rsid w:val="00A47A0A"/>
    <w:rsid w:val="00A47B47"/>
    <w:rsid w:val="00A50B39"/>
    <w:rsid w:val="00A5136C"/>
    <w:rsid w:val="00A52242"/>
    <w:rsid w:val="00A5228C"/>
    <w:rsid w:val="00A52940"/>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0D7"/>
    <w:rsid w:val="00A624B3"/>
    <w:rsid w:val="00A6265C"/>
    <w:rsid w:val="00A62DDF"/>
    <w:rsid w:val="00A63DF8"/>
    <w:rsid w:val="00A649A0"/>
    <w:rsid w:val="00A6591A"/>
    <w:rsid w:val="00A65CBD"/>
    <w:rsid w:val="00A665F6"/>
    <w:rsid w:val="00A67CFC"/>
    <w:rsid w:val="00A70FDA"/>
    <w:rsid w:val="00A71219"/>
    <w:rsid w:val="00A71BE5"/>
    <w:rsid w:val="00A71D37"/>
    <w:rsid w:val="00A72053"/>
    <w:rsid w:val="00A73225"/>
    <w:rsid w:val="00A745F6"/>
    <w:rsid w:val="00A7479A"/>
    <w:rsid w:val="00A74CB0"/>
    <w:rsid w:val="00A74F9B"/>
    <w:rsid w:val="00A75083"/>
    <w:rsid w:val="00A755F4"/>
    <w:rsid w:val="00A76299"/>
    <w:rsid w:val="00A76584"/>
    <w:rsid w:val="00A76891"/>
    <w:rsid w:val="00A76A0C"/>
    <w:rsid w:val="00A76EA9"/>
    <w:rsid w:val="00A775BB"/>
    <w:rsid w:val="00A77674"/>
    <w:rsid w:val="00A7799A"/>
    <w:rsid w:val="00A77E3E"/>
    <w:rsid w:val="00A80A77"/>
    <w:rsid w:val="00A80E6C"/>
    <w:rsid w:val="00A84728"/>
    <w:rsid w:val="00A850D8"/>
    <w:rsid w:val="00A8528B"/>
    <w:rsid w:val="00A86F0B"/>
    <w:rsid w:val="00A87BA8"/>
    <w:rsid w:val="00A92207"/>
    <w:rsid w:val="00A92F64"/>
    <w:rsid w:val="00A9525D"/>
    <w:rsid w:val="00A95AA4"/>
    <w:rsid w:val="00A9624A"/>
    <w:rsid w:val="00A96BED"/>
    <w:rsid w:val="00A97A73"/>
    <w:rsid w:val="00AA1F81"/>
    <w:rsid w:val="00AA28A2"/>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9F6"/>
    <w:rsid w:val="00AB1E51"/>
    <w:rsid w:val="00AB2273"/>
    <w:rsid w:val="00AB2D6D"/>
    <w:rsid w:val="00AB2D79"/>
    <w:rsid w:val="00AB3447"/>
    <w:rsid w:val="00AB34B6"/>
    <w:rsid w:val="00AB41CE"/>
    <w:rsid w:val="00AB4679"/>
    <w:rsid w:val="00AB62FA"/>
    <w:rsid w:val="00AB79FD"/>
    <w:rsid w:val="00AB7B95"/>
    <w:rsid w:val="00AC03F6"/>
    <w:rsid w:val="00AC04D0"/>
    <w:rsid w:val="00AC0C51"/>
    <w:rsid w:val="00AC0F31"/>
    <w:rsid w:val="00AC135B"/>
    <w:rsid w:val="00AC1398"/>
    <w:rsid w:val="00AC306A"/>
    <w:rsid w:val="00AC3614"/>
    <w:rsid w:val="00AC4ADA"/>
    <w:rsid w:val="00AC5171"/>
    <w:rsid w:val="00AC5660"/>
    <w:rsid w:val="00AC6966"/>
    <w:rsid w:val="00AC6A4F"/>
    <w:rsid w:val="00AD075B"/>
    <w:rsid w:val="00AD0D51"/>
    <w:rsid w:val="00AD1128"/>
    <w:rsid w:val="00AD1ADE"/>
    <w:rsid w:val="00AD3A16"/>
    <w:rsid w:val="00AD3B7A"/>
    <w:rsid w:val="00AD4576"/>
    <w:rsid w:val="00AD4A6E"/>
    <w:rsid w:val="00AD50B4"/>
    <w:rsid w:val="00AD6169"/>
    <w:rsid w:val="00AD6361"/>
    <w:rsid w:val="00AD74E0"/>
    <w:rsid w:val="00AE0B57"/>
    <w:rsid w:val="00AE1955"/>
    <w:rsid w:val="00AE21E5"/>
    <w:rsid w:val="00AE2A7F"/>
    <w:rsid w:val="00AE3137"/>
    <w:rsid w:val="00AE44D0"/>
    <w:rsid w:val="00AE5122"/>
    <w:rsid w:val="00AE5DC7"/>
    <w:rsid w:val="00AE5F6E"/>
    <w:rsid w:val="00AE6241"/>
    <w:rsid w:val="00AF2075"/>
    <w:rsid w:val="00AF244D"/>
    <w:rsid w:val="00AF283E"/>
    <w:rsid w:val="00AF2D52"/>
    <w:rsid w:val="00AF385B"/>
    <w:rsid w:val="00AF3F16"/>
    <w:rsid w:val="00AF4DAA"/>
    <w:rsid w:val="00AF598C"/>
    <w:rsid w:val="00AF5CB6"/>
    <w:rsid w:val="00AF5EC2"/>
    <w:rsid w:val="00AF629C"/>
    <w:rsid w:val="00AF6741"/>
    <w:rsid w:val="00AF6A03"/>
    <w:rsid w:val="00AF7DF3"/>
    <w:rsid w:val="00B001F8"/>
    <w:rsid w:val="00B00264"/>
    <w:rsid w:val="00B00FE2"/>
    <w:rsid w:val="00B01A78"/>
    <w:rsid w:val="00B01EAB"/>
    <w:rsid w:val="00B02136"/>
    <w:rsid w:val="00B02F73"/>
    <w:rsid w:val="00B034B0"/>
    <w:rsid w:val="00B03CF9"/>
    <w:rsid w:val="00B04728"/>
    <w:rsid w:val="00B04C8E"/>
    <w:rsid w:val="00B07FAA"/>
    <w:rsid w:val="00B10B92"/>
    <w:rsid w:val="00B121F0"/>
    <w:rsid w:val="00B13373"/>
    <w:rsid w:val="00B13BED"/>
    <w:rsid w:val="00B14D5D"/>
    <w:rsid w:val="00B16440"/>
    <w:rsid w:val="00B16BA2"/>
    <w:rsid w:val="00B16F8D"/>
    <w:rsid w:val="00B17395"/>
    <w:rsid w:val="00B17D95"/>
    <w:rsid w:val="00B22542"/>
    <w:rsid w:val="00B2288B"/>
    <w:rsid w:val="00B22E7C"/>
    <w:rsid w:val="00B2305E"/>
    <w:rsid w:val="00B23E90"/>
    <w:rsid w:val="00B24CF8"/>
    <w:rsid w:val="00B24FD9"/>
    <w:rsid w:val="00B25064"/>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374FD"/>
    <w:rsid w:val="00B3780D"/>
    <w:rsid w:val="00B37872"/>
    <w:rsid w:val="00B40549"/>
    <w:rsid w:val="00B412F3"/>
    <w:rsid w:val="00B41DD1"/>
    <w:rsid w:val="00B4247F"/>
    <w:rsid w:val="00B437B7"/>
    <w:rsid w:val="00B438F2"/>
    <w:rsid w:val="00B440E0"/>
    <w:rsid w:val="00B442DF"/>
    <w:rsid w:val="00B44D34"/>
    <w:rsid w:val="00B450F9"/>
    <w:rsid w:val="00B4660E"/>
    <w:rsid w:val="00B46D6B"/>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BD7"/>
    <w:rsid w:val="00B63C7E"/>
    <w:rsid w:val="00B63F11"/>
    <w:rsid w:val="00B6465B"/>
    <w:rsid w:val="00B6546D"/>
    <w:rsid w:val="00B6624A"/>
    <w:rsid w:val="00B673FB"/>
    <w:rsid w:val="00B67439"/>
    <w:rsid w:val="00B70C2E"/>
    <w:rsid w:val="00B7138F"/>
    <w:rsid w:val="00B71491"/>
    <w:rsid w:val="00B718C2"/>
    <w:rsid w:val="00B72215"/>
    <w:rsid w:val="00B723CD"/>
    <w:rsid w:val="00B72800"/>
    <w:rsid w:val="00B73666"/>
    <w:rsid w:val="00B7373D"/>
    <w:rsid w:val="00B73C59"/>
    <w:rsid w:val="00B750D5"/>
    <w:rsid w:val="00B75806"/>
    <w:rsid w:val="00B75A31"/>
    <w:rsid w:val="00B77956"/>
    <w:rsid w:val="00B77CF5"/>
    <w:rsid w:val="00B77F67"/>
    <w:rsid w:val="00B80244"/>
    <w:rsid w:val="00B80318"/>
    <w:rsid w:val="00B80A6A"/>
    <w:rsid w:val="00B812C3"/>
    <w:rsid w:val="00B85FED"/>
    <w:rsid w:val="00B8634E"/>
    <w:rsid w:val="00B86F21"/>
    <w:rsid w:val="00B87E13"/>
    <w:rsid w:val="00B91845"/>
    <w:rsid w:val="00B91ED7"/>
    <w:rsid w:val="00B934A5"/>
    <w:rsid w:val="00B93743"/>
    <w:rsid w:val="00B93767"/>
    <w:rsid w:val="00B93E70"/>
    <w:rsid w:val="00B94199"/>
    <w:rsid w:val="00B95438"/>
    <w:rsid w:val="00B95EAB"/>
    <w:rsid w:val="00B96D06"/>
    <w:rsid w:val="00BA0FB2"/>
    <w:rsid w:val="00BA14B7"/>
    <w:rsid w:val="00BA1F7B"/>
    <w:rsid w:val="00BA2B72"/>
    <w:rsid w:val="00BA425F"/>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7BE"/>
    <w:rsid w:val="00BC0A94"/>
    <w:rsid w:val="00BC0DEE"/>
    <w:rsid w:val="00BC11CE"/>
    <w:rsid w:val="00BC1DF4"/>
    <w:rsid w:val="00BC1EE6"/>
    <w:rsid w:val="00BC2563"/>
    <w:rsid w:val="00BC3B64"/>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0350"/>
    <w:rsid w:val="00BE11E5"/>
    <w:rsid w:val="00BE12B1"/>
    <w:rsid w:val="00BE237F"/>
    <w:rsid w:val="00BE2548"/>
    <w:rsid w:val="00BE298C"/>
    <w:rsid w:val="00BE2D80"/>
    <w:rsid w:val="00BE33A8"/>
    <w:rsid w:val="00BE41F8"/>
    <w:rsid w:val="00BE46BA"/>
    <w:rsid w:val="00BE59F0"/>
    <w:rsid w:val="00BE6B67"/>
    <w:rsid w:val="00BE6E99"/>
    <w:rsid w:val="00BE6FCD"/>
    <w:rsid w:val="00BE733A"/>
    <w:rsid w:val="00BE7739"/>
    <w:rsid w:val="00BE7990"/>
    <w:rsid w:val="00BF3E14"/>
    <w:rsid w:val="00BF464A"/>
    <w:rsid w:val="00BF4A75"/>
    <w:rsid w:val="00BF670C"/>
    <w:rsid w:val="00C01115"/>
    <w:rsid w:val="00C01281"/>
    <w:rsid w:val="00C0144E"/>
    <w:rsid w:val="00C01BBD"/>
    <w:rsid w:val="00C026E9"/>
    <w:rsid w:val="00C02DBB"/>
    <w:rsid w:val="00C02EDB"/>
    <w:rsid w:val="00C0366D"/>
    <w:rsid w:val="00C048EB"/>
    <w:rsid w:val="00C05AC4"/>
    <w:rsid w:val="00C05D55"/>
    <w:rsid w:val="00C072A8"/>
    <w:rsid w:val="00C073B9"/>
    <w:rsid w:val="00C074CE"/>
    <w:rsid w:val="00C0770C"/>
    <w:rsid w:val="00C07EA1"/>
    <w:rsid w:val="00C10F74"/>
    <w:rsid w:val="00C11230"/>
    <w:rsid w:val="00C11662"/>
    <w:rsid w:val="00C116B6"/>
    <w:rsid w:val="00C11730"/>
    <w:rsid w:val="00C12EAD"/>
    <w:rsid w:val="00C13056"/>
    <w:rsid w:val="00C13DCF"/>
    <w:rsid w:val="00C147EA"/>
    <w:rsid w:val="00C151C7"/>
    <w:rsid w:val="00C15BC0"/>
    <w:rsid w:val="00C160D8"/>
    <w:rsid w:val="00C16A50"/>
    <w:rsid w:val="00C16BE3"/>
    <w:rsid w:val="00C16F42"/>
    <w:rsid w:val="00C179DF"/>
    <w:rsid w:val="00C2121B"/>
    <w:rsid w:val="00C213E2"/>
    <w:rsid w:val="00C234FC"/>
    <w:rsid w:val="00C24386"/>
    <w:rsid w:val="00C2451D"/>
    <w:rsid w:val="00C250B5"/>
    <w:rsid w:val="00C255FF"/>
    <w:rsid w:val="00C25839"/>
    <w:rsid w:val="00C25B1C"/>
    <w:rsid w:val="00C25E3B"/>
    <w:rsid w:val="00C26183"/>
    <w:rsid w:val="00C26CF4"/>
    <w:rsid w:val="00C26D53"/>
    <w:rsid w:val="00C30249"/>
    <w:rsid w:val="00C3159B"/>
    <w:rsid w:val="00C3299A"/>
    <w:rsid w:val="00C32A80"/>
    <w:rsid w:val="00C334D4"/>
    <w:rsid w:val="00C33E45"/>
    <w:rsid w:val="00C3407B"/>
    <w:rsid w:val="00C357E1"/>
    <w:rsid w:val="00C36065"/>
    <w:rsid w:val="00C37453"/>
    <w:rsid w:val="00C374CA"/>
    <w:rsid w:val="00C37894"/>
    <w:rsid w:val="00C403F5"/>
    <w:rsid w:val="00C40564"/>
    <w:rsid w:val="00C40729"/>
    <w:rsid w:val="00C40831"/>
    <w:rsid w:val="00C40BD0"/>
    <w:rsid w:val="00C41280"/>
    <w:rsid w:val="00C419EF"/>
    <w:rsid w:val="00C43215"/>
    <w:rsid w:val="00C44D7B"/>
    <w:rsid w:val="00C458E1"/>
    <w:rsid w:val="00C46A39"/>
    <w:rsid w:val="00C50A89"/>
    <w:rsid w:val="00C5220B"/>
    <w:rsid w:val="00C53F86"/>
    <w:rsid w:val="00C54508"/>
    <w:rsid w:val="00C54841"/>
    <w:rsid w:val="00C56F99"/>
    <w:rsid w:val="00C5754F"/>
    <w:rsid w:val="00C609FC"/>
    <w:rsid w:val="00C60B0B"/>
    <w:rsid w:val="00C61696"/>
    <w:rsid w:val="00C61E62"/>
    <w:rsid w:val="00C62B4A"/>
    <w:rsid w:val="00C62E54"/>
    <w:rsid w:val="00C636B6"/>
    <w:rsid w:val="00C644D0"/>
    <w:rsid w:val="00C645AA"/>
    <w:rsid w:val="00C64A9E"/>
    <w:rsid w:val="00C65FC0"/>
    <w:rsid w:val="00C665A4"/>
    <w:rsid w:val="00C66CE5"/>
    <w:rsid w:val="00C66E26"/>
    <w:rsid w:val="00C67313"/>
    <w:rsid w:val="00C70C70"/>
    <w:rsid w:val="00C70F15"/>
    <w:rsid w:val="00C71BCA"/>
    <w:rsid w:val="00C71E8B"/>
    <w:rsid w:val="00C72549"/>
    <w:rsid w:val="00C728B9"/>
    <w:rsid w:val="00C72C8E"/>
    <w:rsid w:val="00C72CF6"/>
    <w:rsid w:val="00C72D9C"/>
    <w:rsid w:val="00C72F24"/>
    <w:rsid w:val="00C73888"/>
    <w:rsid w:val="00C7475C"/>
    <w:rsid w:val="00C7482B"/>
    <w:rsid w:val="00C74B1C"/>
    <w:rsid w:val="00C75D58"/>
    <w:rsid w:val="00C76CAB"/>
    <w:rsid w:val="00C7708F"/>
    <w:rsid w:val="00C8025A"/>
    <w:rsid w:val="00C80522"/>
    <w:rsid w:val="00C83A5D"/>
    <w:rsid w:val="00C83AD1"/>
    <w:rsid w:val="00C83DD5"/>
    <w:rsid w:val="00C842C2"/>
    <w:rsid w:val="00C84864"/>
    <w:rsid w:val="00C84E43"/>
    <w:rsid w:val="00C856FE"/>
    <w:rsid w:val="00C86245"/>
    <w:rsid w:val="00C878E2"/>
    <w:rsid w:val="00C9016A"/>
    <w:rsid w:val="00C91547"/>
    <w:rsid w:val="00C91DB6"/>
    <w:rsid w:val="00C929B5"/>
    <w:rsid w:val="00C92CFE"/>
    <w:rsid w:val="00C92FA2"/>
    <w:rsid w:val="00C93100"/>
    <w:rsid w:val="00C9347A"/>
    <w:rsid w:val="00C939F0"/>
    <w:rsid w:val="00C96B17"/>
    <w:rsid w:val="00C97E10"/>
    <w:rsid w:val="00CA07D1"/>
    <w:rsid w:val="00CA0877"/>
    <w:rsid w:val="00CA1C0F"/>
    <w:rsid w:val="00CA1D91"/>
    <w:rsid w:val="00CA31D9"/>
    <w:rsid w:val="00CA4088"/>
    <w:rsid w:val="00CA458B"/>
    <w:rsid w:val="00CA4C4C"/>
    <w:rsid w:val="00CA5CCF"/>
    <w:rsid w:val="00CA703A"/>
    <w:rsid w:val="00CB0A12"/>
    <w:rsid w:val="00CB0D48"/>
    <w:rsid w:val="00CB25E0"/>
    <w:rsid w:val="00CB4326"/>
    <w:rsid w:val="00CB5488"/>
    <w:rsid w:val="00CB574E"/>
    <w:rsid w:val="00CB5DCC"/>
    <w:rsid w:val="00CB6303"/>
    <w:rsid w:val="00CB66B0"/>
    <w:rsid w:val="00CB6FF9"/>
    <w:rsid w:val="00CB7ED5"/>
    <w:rsid w:val="00CC003E"/>
    <w:rsid w:val="00CC1355"/>
    <w:rsid w:val="00CC13EA"/>
    <w:rsid w:val="00CC1FF5"/>
    <w:rsid w:val="00CC3322"/>
    <w:rsid w:val="00CC3557"/>
    <w:rsid w:val="00CC3618"/>
    <w:rsid w:val="00CC38FA"/>
    <w:rsid w:val="00CC3CB4"/>
    <w:rsid w:val="00CC5969"/>
    <w:rsid w:val="00CC5C48"/>
    <w:rsid w:val="00CC611E"/>
    <w:rsid w:val="00CC68D1"/>
    <w:rsid w:val="00CC6DA6"/>
    <w:rsid w:val="00CC6FB0"/>
    <w:rsid w:val="00CD0DDA"/>
    <w:rsid w:val="00CD19EB"/>
    <w:rsid w:val="00CD1E67"/>
    <w:rsid w:val="00CD2712"/>
    <w:rsid w:val="00CD2AAE"/>
    <w:rsid w:val="00CD2B5C"/>
    <w:rsid w:val="00CD2C50"/>
    <w:rsid w:val="00CD3814"/>
    <w:rsid w:val="00CD4644"/>
    <w:rsid w:val="00CD4A84"/>
    <w:rsid w:val="00CD53BC"/>
    <w:rsid w:val="00CD5C17"/>
    <w:rsid w:val="00CD6761"/>
    <w:rsid w:val="00CD69F6"/>
    <w:rsid w:val="00CD77B9"/>
    <w:rsid w:val="00CE0059"/>
    <w:rsid w:val="00CE1BDF"/>
    <w:rsid w:val="00CE307C"/>
    <w:rsid w:val="00CE44A8"/>
    <w:rsid w:val="00CE479B"/>
    <w:rsid w:val="00CE50A7"/>
    <w:rsid w:val="00CE69DC"/>
    <w:rsid w:val="00CE6E75"/>
    <w:rsid w:val="00CE79C0"/>
    <w:rsid w:val="00CE7B46"/>
    <w:rsid w:val="00CF19B1"/>
    <w:rsid w:val="00CF1DFD"/>
    <w:rsid w:val="00CF2245"/>
    <w:rsid w:val="00CF2300"/>
    <w:rsid w:val="00CF2D26"/>
    <w:rsid w:val="00CF30CE"/>
    <w:rsid w:val="00CF3C9B"/>
    <w:rsid w:val="00CF4492"/>
    <w:rsid w:val="00CF473C"/>
    <w:rsid w:val="00CF489B"/>
    <w:rsid w:val="00CF5341"/>
    <w:rsid w:val="00CF55D2"/>
    <w:rsid w:val="00CF6BBF"/>
    <w:rsid w:val="00CF7BDC"/>
    <w:rsid w:val="00D0122F"/>
    <w:rsid w:val="00D0187A"/>
    <w:rsid w:val="00D02183"/>
    <w:rsid w:val="00D03EA6"/>
    <w:rsid w:val="00D04DAF"/>
    <w:rsid w:val="00D04FD6"/>
    <w:rsid w:val="00D0529A"/>
    <w:rsid w:val="00D06273"/>
    <w:rsid w:val="00D06F33"/>
    <w:rsid w:val="00D0728A"/>
    <w:rsid w:val="00D11822"/>
    <w:rsid w:val="00D11CDB"/>
    <w:rsid w:val="00D129F6"/>
    <w:rsid w:val="00D12E35"/>
    <w:rsid w:val="00D143D2"/>
    <w:rsid w:val="00D14B4C"/>
    <w:rsid w:val="00D14BE1"/>
    <w:rsid w:val="00D14C88"/>
    <w:rsid w:val="00D15A35"/>
    <w:rsid w:val="00D15BA3"/>
    <w:rsid w:val="00D163AA"/>
    <w:rsid w:val="00D177C8"/>
    <w:rsid w:val="00D17C7A"/>
    <w:rsid w:val="00D17D35"/>
    <w:rsid w:val="00D20B89"/>
    <w:rsid w:val="00D20D05"/>
    <w:rsid w:val="00D20EA2"/>
    <w:rsid w:val="00D21330"/>
    <w:rsid w:val="00D2209A"/>
    <w:rsid w:val="00D22A1D"/>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38"/>
    <w:rsid w:val="00D326E8"/>
    <w:rsid w:val="00D33643"/>
    <w:rsid w:val="00D337A7"/>
    <w:rsid w:val="00D33F94"/>
    <w:rsid w:val="00D3707D"/>
    <w:rsid w:val="00D37868"/>
    <w:rsid w:val="00D37A03"/>
    <w:rsid w:val="00D37ED1"/>
    <w:rsid w:val="00D40F9D"/>
    <w:rsid w:val="00D41470"/>
    <w:rsid w:val="00D419D8"/>
    <w:rsid w:val="00D42819"/>
    <w:rsid w:val="00D43146"/>
    <w:rsid w:val="00D431FC"/>
    <w:rsid w:val="00D4496A"/>
    <w:rsid w:val="00D44ED1"/>
    <w:rsid w:val="00D44F20"/>
    <w:rsid w:val="00D4522E"/>
    <w:rsid w:val="00D45827"/>
    <w:rsid w:val="00D46443"/>
    <w:rsid w:val="00D47036"/>
    <w:rsid w:val="00D471CA"/>
    <w:rsid w:val="00D473E2"/>
    <w:rsid w:val="00D4765F"/>
    <w:rsid w:val="00D503C8"/>
    <w:rsid w:val="00D5068F"/>
    <w:rsid w:val="00D50787"/>
    <w:rsid w:val="00D51391"/>
    <w:rsid w:val="00D51547"/>
    <w:rsid w:val="00D523AF"/>
    <w:rsid w:val="00D526C2"/>
    <w:rsid w:val="00D5300C"/>
    <w:rsid w:val="00D5387E"/>
    <w:rsid w:val="00D53B61"/>
    <w:rsid w:val="00D53E27"/>
    <w:rsid w:val="00D545D3"/>
    <w:rsid w:val="00D55756"/>
    <w:rsid w:val="00D55D45"/>
    <w:rsid w:val="00D60123"/>
    <w:rsid w:val="00D607B1"/>
    <w:rsid w:val="00D607BC"/>
    <w:rsid w:val="00D60E9B"/>
    <w:rsid w:val="00D6181D"/>
    <w:rsid w:val="00D61F7B"/>
    <w:rsid w:val="00D6204F"/>
    <w:rsid w:val="00D6232A"/>
    <w:rsid w:val="00D640DC"/>
    <w:rsid w:val="00D6558B"/>
    <w:rsid w:val="00D65E38"/>
    <w:rsid w:val="00D660FC"/>
    <w:rsid w:val="00D66976"/>
    <w:rsid w:val="00D67250"/>
    <w:rsid w:val="00D6727F"/>
    <w:rsid w:val="00D67800"/>
    <w:rsid w:val="00D67FC9"/>
    <w:rsid w:val="00D701F1"/>
    <w:rsid w:val="00D70869"/>
    <w:rsid w:val="00D70910"/>
    <w:rsid w:val="00D71F91"/>
    <w:rsid w:val="00D72307"/>
    <w:rsid w:val="00D727CD"/>
    <w:rsid w:val="00D728CC"/>
    <w:rsid w:val="00D75B46"/>
    <w:rsid w:val="00D80544"/>
    <w:rsid w:val="00D8182C"/>
    <w:rsid w:val="00D81B3C"/>
    <w:rsid w:val="00D81ECA"/>
    <w:rsid w:val="00D82267"/>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2599"/>
    <w:rsid w:val="00DA3A82"/>
    <w:rsid w:val="00DA477B"/>
    <w:rsid w:val="00DA4E55"/>
    <w:rsid w:val="00DA5104"/>
    <w:rsid w:val="00DA528E"/>
    <w:rsid w:val="00DA59F8"/>
    <w:rsid w:val="00DA5B7A"/>
    <w:rsid w:val="00DA6983"/>
    <w:rsid w:val="00DA79AC"/>
    <w:rsid w:val="00DA79D6"/>
    <w:rsid w:val="00DB0333"/>
    <w:rsid w:val="00DB1438"/>
    <w:rsid w:val="00DB2C3E"/>
    <w:rsid w:val="00DB3733"/>
    <w:rsid w:val="00DB3BEE"/>
    <w:rsid w:val="00DB53D6"/>
    <w:rsid w:val="00DB5432"/>
    <w:rsid w:val="00DB5941"/>
    <w:rsid w:val="00DB5E45"/>
    <w:rsid w:val="00DB6699"/>
    <w:rsid w:val="00DB691B"/>
    <w:rsid w:val="00DB75A8"/>
    <w:rsid w:val="00DC0901"/>
    <w:rsid w:val="00DC1AF3"/>
    <w:rsid w:val="00DC3CB2"/>
    <w:rsid w:val="00DC5B3E"/>
    <w:rsid w:val="00DC5E72"/>
    <w:rsid w:val="00DC5F05"/>
    <w:rsid w:val="00DC6020"/>
    <w:rsid w:val="00DC637E"/>
    <w:rsid w:val="00DD004D"/>
    <w:rsid w:val="00DD01BB"/>
    <w:rsid w:val="00DD04DD"/>
    <w:rsid w:val="00DD1BCE"/>
    <w:rsid w:val="00DD281E"/>
    <w:rsid w:val="00DD31A5"/>
    <w:rsid w:val="00DD3317"/>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05E"/>
    <w:rsid w:val="00DE632C"/>
    <w:rsid w:val="00DE69C8"/>
    <w:rsid w:val="00DE6D54"/>
    <w:rsid w:val="00DE71EA"/>
    <w:rsid w:val="00DF045B"/>
    <w:rsid w:val="00DF0631"/>
    <w:rsid w:val="00DF07E0"/>
    <w:rsid w:val="00DF0E9F"/>
    <w:rsid w:val="00DF19B9"/>
    <w:rsid w:val="00DF2511"/>
    <w:rsid w:val="00DF253F"/>
    <w:rsid w:val="00DF26F0"/>
    <w:rsid w:val="00DF29E0"/>
    <w:rsid w:val="00DF29EF"/>
    <w:rsid w:val="00DF3174"/>
    <w:rsid w:val="00DF3283"/>
    <w:rsid w:val="00DF355E"/>
    <w:rsid w:val="00DF358E"/>
    <w:rsid w:val="00DF3B9F"/>
    <w:rsid w:val="00DF5D9A"/>
    <w:rsid w:val="00DF63E1"/>
    <w:rsid w:val="00DF68D5"/>
    <w:rsid w:val="00DF6F0D"/>
    <w:rsid w:val="00E01A61"/>
    <w:rsid w:val="00E05D6B"/>
    <w:rsid w:val="00E06A66"/>
    <w:rsid w:val="00E1023D"/>
    <w:rsid w:val="00E11003"/>
    <w:rsid w:val="00E113CC"/>
    <w:rsid w:val="00E1329A"/>
    <w:rsid w:val="00E13AA9"/>
    <w:rsid w:val="00E13EE9"/>
    <w:rsid w:val="00E14E3D"/>
    <w:rsid w:val="00E16C3E"/>
    <w:rsid w:val="00E17427"/>
    <w:rsid w:val="00E17D74"/>
    <w:rsid w:val="00E20B28"/>
    <w:rsid w:val="00E21140"/>
    <w:rsid w:val="00E2199B"/>
    <w:rsid w:val="00E232E0"/>
    <w:rsid w:val="00E23B92"/>
    <w:rsid w:val="00E24FE4"/>
    <w:rsid w:val="00E2564A"/>
    <w:rsid w:val="00E25FFA"/>
    <w:rsid w:val="00E2625D"/>
    <w:rsid w:val="00E26282"/>
    <w:rsid w:val="00E26859"/>
    <w:rsid w:val="00E26C96"/>
    <w:rsid w:val="00E314D8"/>
    <w:rsid w:val="00E323B4"/>
    <w:rsid w:val="00E3303F"/>
    <w:rsid w:val="00E33EB7"/>
    <w:rsid w:val="00E36046"/>
    <w:rsid w:val="00E36451"/>
    <w:rsid w:val="00E36D8D"/>
    <w:rsid w:val="00E36E40"/>
    <w:rsid w:val="00E37FAB"/>
    <w:rsid w:val="00E40D2D"/>
    <w:rsid w:val="00E40DA5"/>
    <w:rsid w:val="00E40FF7"/>
    <w:rsid w:val="00E41949"/>
    <w:rsid w:val="00E421F5"/>
    <w:rsid w:val="00E43374"/>
    <w:rsid w:val="00E43CEB"/>
    <w:rsid w:val="00E43DE6"/>
    <w:rsid w:val="00E474A0"/>
    <w:rsid w:val="00E47B6D"/>
    <w:rsid w:val="00E50BD7"/>
    <w:rsid w:val="00E5194F"/>
    <w:rsid w:val="00E52AA0"/>
    <w:rsid w:val="00E5315A"/>
    <w:rsid w:val="00E5330C"/>
    <w:rsid w:val="00E53914"/>
    <w:rsid w:val="00E53B5C"/>
    <w:rsid w:val="00E53E62"/>
    <w:rsid w:val="00E54EEE"/>
    <w:rsid w:val="00E55452"/>
    <w:rsid w:val="00E55F78"/>
    <w:rsid w:val="00E563F7"/>
    <w:rsid w:val="00E56412"/>
    <w:rsid w:val="00E57B30"/>
    <w:rsid w:val="00E57B81"/>
    <w:rsid w:val="00E610D0"/>
    <w:rsid w:val="00E617D1"/>
    <w:rsid w:val="00E61A78"/>
    <w:rsid w:val="00E62270"/>
    <w:rsid w:val="00E626A2"/>
    <w:rsid w:val="00E62B47"/>
    <w:rsid w:val="00E6311F"/>
    <w:rsid w:val="00E6375C"/>
    <w:rsid w:val="00E63AFB"/>
    <w:rsid w:val="00E63FD3"/>
    <w:rsid w:val="00E648F4"/>
    <w:rsid w:val="00E65241"/>
    <w:rsid w:val="00E653C9"/>
    <w:rsid w:val="00E670B1"/>
    <w:rsid w:val="00E67821"/>
    <w:rsid w:val="00E702F9"/>
    <w:rsid w:val="00E7065E"/>
    <w:rsid w:val="00E7143F"/>
    <w:rsid w:val="00E72587"/>
    <w:rsid w:val="00E73013"/>
    <w:rsid w:val="00E74EBA"/>
    <w:rsid w:val="00E7557B"/>
    <w:rsid w:val="00E75744"/>
    <w:rsid w:val="00E758C7"/>
    <w:rsid w:val="00E762BA"/>
    <w:rsid w:val="00E76455"/>
    <w:rsid w:val="00E76890"/>
    <w:rsid w:val="00E76CBE"/>
    <w:rsid w:val="00E76DE8"/>
    <w:rsid w:val="00E8059D"/>
    <w:rsid w:val="00E80F95"/>
    <w:rsid w:val="00E81795"/>
    <w:rsid w:val="00E8200B"/>
    <w:rsid w:val="00E8266D"/>
    <w:rsid w:val="00E835E4"/>
    <w:rsid w:val="00E8381E"/>
    <w:rsid w:val="00E87010"/>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12D"/>
    <w:rsid w:val="00EA26C0"/>
    <w:rsid w:val="00EA2FD1"/>
    <w:rsid w:val="00EA35EB"/>
    <w:rsid w:val="00EA4B81"/>
    <w:rsid w:val="00EA520F"/>
    <w:rsid w:val="00EA63FA"/>
    <w:rsid w:val="00EA666C"/>
    <w:rsid w:val="00EA6CBE"/>
    <w:rsid w:val="00EA7281"/>
    <w:rsid w:val="00EB0518"/>
    <w:rsid w:val="00EB0B97"/>
    <w:rsid w:val="00EB0CE2"/>
    <w:rsid w:val="00EB2B8D"/>
    <w:rsid w:val="00EB2EE6"/>
    <w:rsid w:val="00EB339B"/>
    <w:rsid w:val="00EB3A7F"/>
    <w:rsid w:val="00EB3F91"/>
    <w:rsid w:val="00EB4855"/>
    <w:rsid w:val="00EB5C3B"/>
    <w:rsid w:val="00EB604B"/>
    <w:rsid w:val="00EB66C7"/>
    <w:rsid w:val="00EB73AF"/>
    <w:rsid w:val="00EC014B"/>
    <w:rsid w:val="00EC01A9"/>
    <w:rsid w:val="00EC1717"/>
    <w:rsid w:val="00EC230A"/>
    <w:rsid w:val="00EC266F"/>
    <w:rsid w:val="00EC49BD"/>
    <w:rsid w:val="00EC537A"/>
    <w:rsid w:val="00EC56D9"/>
    <w:rsid w:val="00EC59E5"/>
    <w:rsid w:val="00EC60A0"/>
    <w:rsid w:val="00EC624C"/>
    <w:rsid w:val="00EC66A2"/>
    <w:rsid w:val="00EC6DF8"/>
    <w:rsid w:val="00EC7060"/>
    <w:rsid w:val="00EC7141"/>
    <w:rsid w:val="00EC74F5"/>
    <w:rsid w:val="00EC759C"/>
    <w:rsid w:val="00ED0598"/>
    <w:rsid w:val="00ED0736"/>
    <w:rsid w:val="00ED155D"/>
    <w:rsid w:val="00ED1914"/>
    <w:rsid w:val="00ED1AD9"/>
    <w:rsid w:val="00ED26E6"/>
    <w:rsid w:val="00ED2D3B"/>
    <w:rsid w:val="00ED31CB"/>
    <w:rsid w:val="00ED6BC1"/>
    <w:rsid w:val="00ED6FEA"/>
    <w:rsid w:val="00ED7A8A"/>
    <w:rsid w:val="00EE0241"/>
    <w:rsid w:val="00EE10E2"/>
    <w:rsid w:val="00EE1887"/>
    <w:rsid w:val="00EE1E66"/>
    <w:rsid w:val="00EE1FC8"/>
    <w:rsid w:val="00EE29B3"/>
    <w:rsid w:val="00EE2AA1"/>
    <w:rsid w:val="00EE2F43"/>
    <w:rsid w:val="00EE304F"/>
    <w:rsid w:val="00EE33B2"/>
    <w:rsid w:val="00EE4BB0"/>
    <w:rsid w:val="00EE4E90"/>
    <w:rsid w:val="00EE5443"/>
    <w:rsid w:val="00EE685B"/>
    <w:rsid w:val="00EE6A1A"/>
    <w:rsid w:val="00EE708F"/>
    <w:rsid w:val="00EE71FF"/>
    <w:rsid w:val="00EE751D"/>
    <w:rsid w:val="00EE796A"/>
    <w:rsid w:val="00EE7E35"/>
    <w:rsid w:val="00EF1D13"/>
    <w:rsid w:val="00EF214B"/>
    <w:rsid w:val="00EF235C"/>
    <w:rsid w:val="00EF287E"/>
    <w:rsid w:val="00EF2FD6"/>
    <w:rsid w:val="00EF3752"/>
    <w:rsid w:val="00EF39B8"/>
    <w:rsid w:val="00EF3F89"/>
    <w:rsid w:val="00EF44E1"/>
    <w:rsid w:val="00EF4924"/>
    <w:rsid w:val="00EF4EA9"/>
    <w:rsid w:val="00EF4F81"/>
    <w:rsid w:val="00EF506D"/>
    <w:rsid w:val="00EF5686"/>
    <w:rsid w:val="00EF5B60"/>
    <w:rsid w:val="00EF5EB7"/>
    <w:rsid w:val="00EF667E"/>
    <w:rsid w:val="00EF677C"/>
    <w:rsid w:val="00EF753F"/>
    <w:rsid w:val="00EF7BA4"/>
    <w:rsid w:val="00F009AD"/>
    <w:rsid w:val="00F00BC1"/>
    <w:rsid w:val="00F01248"/>
    <w:rsid w:val="00F01B20"/>
    <w:rsid w:val="00F020A0"/>
    <w:rsid w:val="00F03178"/>
    <w:rsid w:val="00F04EAD"/>
    <w:rsid w:val="00F05C31"/>
    <w:rsid w:val="00F07200"/>
    <w:rsid w:val="00F07A84"/>
    <w:rsid w:val="00F10C56"/>
    <w:rsid w:val="00F12A87"/>
    <w:rsid w:val="00F13810"/>
    <w:rsid w:val="00F13D6E"/>
    <w:rsid w:val="00F1401E"/>
    <w:rsid w:val="00F14A35"/>
    <w:rsid w:val="00F15F08"/>
    <w:rsid w:val="00F17A0E"/>
    <w:rsid w:val="00F20D4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445D"/>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1C5"/>
    <w:rsid w:val="00F543E7"/>
    <w:rsid w:val="00F55232"/>
    <w:rsid w:val="00F55DBE"/>
    <w:rsid w:val="00F55DC9"/>
    <w:rsid w:val="00F56E95"/>
    <w:rsid w:val="00F57570"/>
    <w:rsid w:val="00F57E37"/>
    <w:rsid w:val="00F60126"/>
    <w:rsid w:val="00F605FF"/>
    <w:rsid w:val="00F61831"/>
    <w:rsid w:val="00F61A89"/>
    <w:rsid w:val="00F61F4E"/>
    <w:rsid w:val="00F620F3"/>
    <w:rsid w:val="00F62FA0"/>
    <w:rsid w:val="00F63984"/>
    <w:rsid w:val="00F63A18"/>
    <w:rsid w:val="00F64835"/>
    <w:rsid w:val="00F656DB"/>
    <w:rsid w:val="00F662CE"/>
    <w:rsid w:val="00F679EE"/>
    <w:rsid w:val="00F710DE"/>
    <w:rsid w:val="00F718D5"/>
    <w:rsid w:val="00F71A75"/>
    <w:rsid w:val="00F722FA"/>
    <w:rsid w:val="00F725B1"/>
    <w:rsid w:val="00F731AD"/>
    <w:rsid w:val="00F74045"/>
    <w:rsid w:val="00F74823"/>
    <w:rsid w:val="00F75A69"/>
    <w:rsid w:val="00F770E5"/>
    <w:rsid w:val="00F773AD"/>
    <w:rsid w:val="00F77E67"/>
    <w:rsid w:val="00F8086C"/>
    <w:rsid w:val="00F80BE5"/>
    <w:rsid w:val="00F81690"/>
    <w:rsid w:val="00F83A68"/>
    <w:rsid w:val="00F83F5E"/>
    <w:rsid w:val="00F84338"/>
    <w:rsid w:val="00F8522F"/>
    <w:rsid w:val="00F853E0"/>
    <w:rsid w:val="00F8564C"/>
    <w:rsid w:val="00F85BA1"/>
    <w:rsid w:val="00F87462"/>
    <w:rsid w:val="00F87EAD"/>
    <w:rsid w:val="00F90133"/>
    <w:rsid w:val="00F9220A"/>
    <w:rsid w:val="00F9242A"/>
    <w:rsid w:val="00F92B9F"/>
    <w:rsid w:val="00F92C25"/>
    <w:rsid w:val="00F92D3A"/>
    <w:rsid w:val="00F93526"/>
    <w:rsid w:val="00F935B0"/>
    <w:rsid w:val="00F94CF4"/>
    <w:rsid w:val="00F9510D"/>
    <w:rsid w:val="00F95190"/>
    <w:rsid w:val="00F955EC"/>
    <w:rsid w:val="00F95792"/>
    <w:rsid w:val="00F95E35"/>
    <w:rsid w:val="00F966D1"/>
    <w:rsid w:val="00F96BC5"/>
    <w:rsid w:val="00F97369"/>
    <w:rsid w:val="00F97D9A"/>
    <w:rsid w:val="00F97E52"/>
    <w:rsid w:val="00FA08A1"/>
    <w:rsid w:val="00FA27D4"/>
    <w:rsid w:val="00FA2F78"/>
    <w:rsid w:val="00FA448F"/>
    <w:rsid w:val="00FA4B99"/>
    <w:rsid w:val="00FA4C30"/>
    <w:rsid w:val="00FA6B77"/>
    <w:rsid w:val="00FA7128"/>
    <w:rsid w:val="00FA759B"/>
    <w:rsid w:val="00FA7A64"/>
    <w:rsid w:val="00FA7B10"/>
    <w:rsid w:val="00FB03F0"/>
    <w:rsid w:val="00FB04A3"/>
    <w:rsid w:val="00FB07DE"/>
    <w:rsid w:val="00FB17EF"/>
    <w:rsid w:val="00FB2CCF"/>
    <w:rsid w:val="00FB2E70"/>
    <w:rsid w:val="00FB2F7F"/>
    <w:rsid w:val="00FB609D"/>
    <w:rsid w:val="00FB6479"/>
    <w:rsid w:val="00FB657A"/>
    <w:rsid w:val="00FB6BA7"/>
    <w:rsid w:val="00FB7288"/>
    <w:rsid w:val="00FB7B5E"/>
    <w:rsid w:val="00FC07CD"/>
    <w:rsid w:val="00FC1E83"/>
    <w:rsid w:val="00FC262F"/>
    <w:rsid w:val="00FC3CD1"/>
    <w:rsid w:val="00FC55BE"/>
    <w:rsid w:val="00FC59EE"/>
    <w:rsid w:val="00FC724E"/>
    <w:rsid w:val="00FD0003"/>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048"/>
    <w:rsid w:val="00FF033D"/>
    <w:rsid w:val="00FF0447"/>
    <w:rsid w:val="00FF064A"/>
    <w:rsid w:val="00FF1E20"/>
    <w:rsid w:val="00FF1F6F"/>
    <w:rsid w:val="00FF32B3"/>
    <w:rsid w:val="00FF3822"/>
    <w:rsid w:val="00FF3C6C"/>
    <w:rsid w:val="00FF3E6E"/>
    <w:rsid w:val="00FF43B2"/>
    <w:rsid w:val="00FF48E2"/>
    <w:rsid w:val="00FF54DA"/>
    <w:rsid w:val="00FF6252"/>
    <w:rsid w:val="00FF62AC"/>
    <w:rsid w:val="00FF6D26"/>
    <w:rsid w:val="00FF7584"/>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 w:type="character" w:styleId="FollowedHyperlink">
    <w:name w:val="FollowedHyperlink"/>
    <w:basedOn w:val="DefaultParagraphFont"/>
    <w:uiPriority w:val="99"/>
    <w:semiHidden/>
    <w:unhideWhenUsed/>
    <w:rsid w:val="0005657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 w:type="character" w:styleId="FollowedHyperlink">
    <w:name w:val="FollowedHyperlink"/>
    <w:basedOn w:val="DefaultParagraphFont"/>
    <w:uiPriority w:val="99"/>
    <w:semiHidden/>
    <w:unhideWhenUsed/>
    <w:rsid w:val="000565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484201895">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201825179">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proquest.com/docview/621726364?accountid=14553" TargetMode="External"/><Relationship Id="rId18" Type="http://schemas.openxmlformats.org/officeDocument/2006/relationships/hyperlink" Target="http://search.proquest.com/docview/1220371656?accountid=14553"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psycnet.apa.org/doi/10.1037/h0033957" TargetMode="External"/><Relationship Id="rId17" Type="http://schemas.openxmlformats.org/officeDocument/2006/relationships/hyperlink" Target="http://search.proquest.com/docview/619143201?accountid=14553"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psycnet.apa.org/doi/10.1037/0022-3514.54.5.890" TargetMode="External"/><Relationship Id="rId20" Type="http://schemas.openxmlformats.org/officeDocument/2006/relationships/hyperlink" Target="http://search.proquest.com/docview/1220371648?accountid=1455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755202684?accountid=14553" TargetMode="External"/><Relationship Id="rId24"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search.proquest.com/docview/619339531?accountid=14553" TargetMode="External"/><Relationship Id="rId23" Type="http://schemas.openxmlformats.org/officeDocument/2006/relationships/comments" Target="comments.xml"/><Relationship Id="rId28" Type="http://schemas.openxmlformats.org/officeDocument/2006/relationships/image" Target="media/image5.png"/><Relationship Id="rId10" Type="http://schemas.openxmlformats.org/officeDocument/2006/relationships/hyperlink" Target="http://www.merriam-webster.com/dictionary/grandiosity?show=0&amp;t=1403792900" TargetMode="External"/><Relationship Id="rId19" Type="http://schemas.openxmlformats.org/officeDocument/2006/relationships/hyperlink" Target="http://search.proquest.com/docview/1648598882?accountid=14553"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www.p-curve.com/app3/" TargetMode="External"/><Relationship Id="rId14" Type="http://schemas.openxmlformats.org/officeDocument/2006/relationships/hyperlink" Target="http://search.proquest.com/docview/619648461?accountid=14553" TargetMode="External"/><Relationship Id="rId22" Type="http://schemas.openxmlformats.org/officeDocument/2006/relationships/header" Target="header2.xm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86BFE-2D3F-4E2D-83D3-4F3CD1775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18496</Words>
  <Characters>105432</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2015-09-21T16:15:00Z</dcterms:created>
  <dcterms:modified xsi:type="dcterms:W3CDTF">2015-09-21T16:34:00Z</dcterms:modified>
</cp:coreProperties>
</file>