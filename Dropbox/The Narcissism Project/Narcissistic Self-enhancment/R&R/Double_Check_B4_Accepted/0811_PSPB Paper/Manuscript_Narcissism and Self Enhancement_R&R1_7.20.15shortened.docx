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1AE58D79" w:rsidR="00506EFB" w:rsidRDefault="00506EFB" w:rsidP="00DF29E0">
      <w:pPr>
        <w:spacing w:after="0" w:line="240" w:lineRule="auto"/>
        <w:jc w:val="center"/>
        <w:rPr>
          <w:ins w:id="0" w:author="Author"/>
          <w:rFonts w:ascii="Times New Roman" w:hAnsi="Times New Roman" w:cs="Times New Roman"/>
          <w:sz w:val="24"/>
          <w:szCs w:val="24"/>
        </w:rPr>
      </w:pPr>
      <w:r>
        <w:rPr>
          <w:rFonts w:ascii="Times New Roman" w:hAnsi="Times New Roman" w:cs="Times New Roman"/>
          <w:sz w:val="24"/>
          <w:szCs w:val="24"/>
        </w:rPr>
        <w:t xml:space="preserve">Total </w:t>
      </w:r>
      <w:r w:rsidRPr="007707C4">
        <w:rPr>
          <w:rFonts w:ascii="Times New Roman" w:hAnsi="Times New Roman" w:cs="Times New Roman"/>
          <w:sz w:val="24"/>
          <w:szCs w:val="24"/>
        </w:rPr>
        <w:t xml:space="preserve">Words = </w:t>
      </w:r>
      <w:del w:id="1" w:author="Author">
        <w:r w:rsidR="00674033" w:rsidRPr="0000546C" w:rsidDel="006C5560">
          <w:rPr>
            <w:rFonts w:ascii="Times New Roman" w:hAnsi="Times New Roman" w:cs="Times New Roman"/>
            <w:sz w:val="24"/>
            <w:szCs w:val="24"/>
            <w:highlight w:val="yellow"/>
            <w:rPrChange w:id="2" w:author="Author">
              <w:rPr>
                <w:rFonts w:ascii="Times New Roman" w:hAnsi="Times New Roman" w:cs="Times New Roman"/>
                <w:sz w:val="24"/>
                <w:szCs w:val="24"/>
              </w:rPr>
            </w:rPrChange>
          </w:rPr>
          <w:delText>14,862</w:delText>
        </w:r>
      </w:del>
      <w:ins w:id="3" w:author="Author">
        <w:r w:rsidR="006C5560" w:rsidRPr="0000546C">
          <w:rPr>
            <w:rFonts w:ascii="Times New Roman" w:hAnsi="Times New Roman" w:cs="Times New Roman"/>
            <w:sz w:val="24"/>
            <w:szCs w:val="24"/>
            <w:highlight w:val="yellow"/>
            <w:rPrChange w:id="4" w:author="Author">
              <w:rPr>
                <w:rFonts w:ascii="Times New Roman" w:hAnsi="Times New Roman" w:cs="Times New Roman"/>
                <w:sz w:val="24"/>
                <w:szCs w:val="24"/>
              </w:rPr>
            </w:rPrChange>
          </w:rPr>
          <w:t>xxx</w:t>
        </w:r>
      </w:ins>
    </w:p>
    <w:p w14:paraId="266951B2" w14:textId="1A38365C" w:rsidR="00431D7C" w:rsidDel="00540271" w:rsidRDefault="00431D7C" w:rsidP="00DF29E0">
      <w:pPr>
        <w:spacing w:after="0" w:line="240" w:lineRule="auto"/>
        <w:jc w:val="center"/>
        <w:rPr>
          <w:ins w:id="5" w:author="Author"/>
          <w:del w:id="6" w:author="Author"/>
          <w:rFonts w:ascii="Times New Roman" w:hAnsi="Times New Roman" w:cs="Times New Roman"/>
          <w:sz w:val="24"/>
          <w:szCs w:val="24"/>
        </w:rPr>
      </w:pPr>
    </w:p>
    <w:p w14:paraId="316FD1B6" w14:textId="7A378A8A" w:rsidR="00431D7C" w:rsidDel="00540271" w:rsidRDefault="00431D7C">
      <w:pPr>
        <w:pStyle w:val="ListParagraph"/>
        <w:numPr>
          <w:ilvl w:val="0"/>
          <w:numId w:val="9"/>
        </w:numPr>
        <w:rPr>
          <w:ins w:id="7" w:author="Author"/>
          <w:del w:id="8" w:author="Author"/>
          <w:rFonts w:ascii="Times New Roman" w:hAnsi="Times New Roman"/>
          <w:szCs w:val="24"/>
        </w:rPr>
        <w:pPrChange w:id="9" w:author="Author">
          <w:pPr>
            <w:spacing w:after="0" w:line="240" w:lineRule="auto"/>
            <w:jc w:val="center"/>
          </w:pPr>
        </w:pPrChange>
      </w:pPr>
      <w:ins w:id="10" w:author="Author">
        <w:del w:id="11" w:author="Author">
          <w:r w:rsidRPr="00127855" w:rsidDel="00540271">
            <w:rPr>
              <w:rFonts w:ascii="Times New Roman" w:hAnsi="Times New Roman"/>
              <w:strike/>
              <w:szCs w:val="24"/>
              <w:rPrChange w:id="12" w:author="Author">
                <w:rPr>
                  <w:rFonts w:ascii="Times New Roman" w:hAnsi="Times New Roman"/>
                  <w:szCs w:val="24"/>
                </w:rPr>
              </w:rPrChange>
            </w:rPr>
            <w:delText>Update numbers all analyses,</w:delText>
          </w:r>
          <w:r w:rsidDel="00540271">
            <w:rPr>
              <w:rFonts w:ascii="Times New Roman" w:hAnsi="Times New Roman"/>
              <w:szCs w:val="24"/>
            </w:rPr>
            <w:delText xml:space="preserve"> don’t forget pub bias analyses</w:delText>
          </w:r>
          <w:r w:rsidR="0085175B" w:rsidDel="00540271">
            <w:rPr>
              <w:rFonts w:ascii="Times New Roman" w:hAnsi="Times New Roman"/>
              <w:szCs w:val="24"/>
            </w:rPr>
            <w:delText xml:space="preserve"> (pub bias analyses I need to fix composites)</w:delText>
          </w:r>
          <w:r w:rsidR="006C5560" w:rsidDel="00540271">
            <w:rPr>
              <w:rFonts w:ascii="Times New Roman" w:hAnsi="Times New Roman"/>
              <w:szCs w:val="24"/>
            </w:rPr>
            <w:delText>; ask Ashley to redo p-curve analyses</w:delText>
          </w:r>
        </w:del>
      </w:ins>
    </w:p>
    <w:p w14:paraId="189334C4" w14:textId="3FCAD295" w:rsidR="006C5560" w:rsidDel="00540271" w:rsidRDefault="006C5560">
      <w:pPr>
        <w:pStyle w:val="ListParagraph"/>
        <w:numPr>
          <w:ilvl w:val="0"/>
          <w:numId w:val="9"/>
        </w:numPr>
        <w:rPr>
          <w:ins w:id="13" w:author="Author"/>
          <w:del w:id="14" w:author="Author"/>
          <w:rFonts w:ascii="Times New Roman" w:hAnsi="Times New Roman"/>
          <w:szCs w:val="24"/>
        </w:rPr>
        <w:pPrChange w:id="15" w:author="Author">
          <w:pPr>
            <w:spacing w:after="0" w:line="240" w:lineRule="auto"/>
            <w:jc w:val="center"/>
          </w:pPr>
        </w:pPrChange>
      </w:pPr>
      <w:ins w:id="16" w:author="Author">
        <w:del w:id="17" w:author="Author">
          <w:r w:rsidDel="00540271">
            <w:rPr>
              <w:rFonts w:ascii="Times New Roman" w:hAnsi="Times New Roman"/>
              <w:szCs w:val="24"/>
            </w:rPr>
            <w:delText>Update abstract</w:delText>
          </w:r>
        </w:del>
      </w:ins>
    </w:p>
    <w:p w14:paraId="73FFF98D" w14:textId="49B16A89" w:rsidR="00684B23" w:rsidRPr="00127855" w:rsidDel="003F3458" w:rsidRDefault="00684B23">
      <w:pPr>
        <w:pStyle w:val="ListParagraph"/>
        <w:numPr>
          <w:ilvl w:val="0"/>
          <w:numId w:val="9"/>
        </w:numPr>
        <w:rPr>
          <w:ins w:id="18" w:author="Author"/>
          <w:del w:id="19" w:author="Author"/>
          <w:rFonts w:ascii="Times New Roman" w:hAnsi="Times New Roman"/>
          <w:strike/>
          <w:szCs w:val="24"/>
          <w:rPrChange w:id="20" w:author="Author">
            <w:rPr>
              <w:ins w:id="21" w:author="Author"/>
              <w:del w:id="22" w:author="Author"/>
              <w:rFonts w:ascii="Times New Roman" w:hAnsi="Times New Roman"/>
              <w:szCs w:val="24"/>
            </w:rPr>
          </w:rPrChange>
        </w:rPr>
        <w:pPrChange w:id="23" w:author="Author">
          <w:pPr>
            <w:spacing w:after="0" w:line="240" w:lineRule="auto"/>
            <w:jc w:val="center"/>
          </w:pPr>
        </w:pPrChange>
      </w:pPr>
      <w:ins w:id="24" w:author="Author">
        <w:del w:id="25" w:author="Author">
          <w:r w:rsidRPr="00127855" w:rsidDel="003F3458">
            <w:rPr>
              <w:rFonts w:ascii="Times New Roman" w:hAnsi="Times New Roman"/>
              <w:strike/>
              <w:szCs w:val="24"/>
              <w:rPrChange w:id="26" w:author="Author">
                <w:rPr>
                  <w:rFonts w:ascii="Times New Roman" w:hAnsi="Times New Roman"/>
                  <w:szCs w:val="24"/>
                </w:rPr>
              </w:rPrChange>
            </w:rPr>
            <w:delText>Run communal analyses without conscientiousness</w:delText>
          </w:r>
        </w:del>
      </w:ins>
    </w:p>
    <w:p w14:paraId="4935B516" w14:textId="58FF006B" w:rsidR="009B721C" w:rsidRPr="0000546C" w:rsidDel="003F3458" w:rsidRDefault="009B721C">
      <w:pPr>
        <w:pStyle w:val="ListParagraph"/>
        <w:numPr>
          <w:ilvl w:val="0"/>
          <w:numId w:val="9"/>
        </w:numPr>
        <w:rPr>
          <w:del w:id="27" w:author="Author"/>
          <w:rFonts w:ascii="Times New Roman" w:hAnsi="Times New Roman"/>
          <w:strike/>
          <w:szCs w:val="24"/>
          <w:rPrChange w:id="28" w:author="Author">
            <w:rPr>
              <w:del w:id="29" w:author="Author"/>
            </w:rPr>
          </w:rPrChange>
        </w:rPr>
        <w:pPrChange w:id="30" w:author="Author">
          <w:pPr>
            <w:spacing w:after="0" w:line="240" w:lineRule="auto"/>
            <w:jc w:val="center"/>
          </w:pPr>
        </w:pPrChange>
      </w:pPr>
      <w:ins w:id="31" w:author="Author">
        <w:del w:id="32" w:author="Author">
          <w:r w:rsidRPr="0000546C" w:rsidDel="003F3458">
            <w:rPr>
              <w:rFonts w:ascii="Times New Roman" w:hAnsi="Times New Roman"/>
              <w:strike/>
              <w:szCs w:val="24"/>
              <w:rPrChange w:id="33" w:author="Author">
                <w:rPr>
                  <w:rFonts w:ascii="Times New Roman" w:hAnsi="Times New Roman"/>
                  <w:szCs w:val="24"/>
                </w:rPr>
              </w:rPrChange>
            </w:rPr>
            <w:delText>Update appendix</w:delText>
          </w:r>
        </w:del>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4C55A7F0"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6D3DD9" w:rsidRDefault="00DD281E" w:rsidP="00DF29E0">
      <w:pPr>
        <w:spacing w:after="0" w:line="480" w:lineRule="auto"/>
        <w:jc w:val="center"/>
        <w:rPr>
          <w:rFonts w:ascii="Times New Roman" w:hAnsi="Times New Roman" w:cs="Times New Roman"/>
          <w:b/>
          <w:sz w:val="24"/>
          <w:szCs w:val="24"/>
        </w:rPr>
      </w:pPr>
      <w:r w:rsidRPr="006D3DD9">
        <w:rPr>
          <w:rFonts w:ascii="Times New Roman" w:hAnsi="Times New Roman" w:cs="Times New Roman"/>
          <w:b/>
          <w:sz w:val="24"/>
          <w:szCs w:val="24"/>
        </w:rPr>
        <w:t>Abstract</w:t>
      </w:r>
    </w:p>
    <w:p w14:paraId="10BE67D6" w14:textId="49BFF8D0" w:rsidR="00466D99" w:rsidRDefault="00664ED2"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w:t>
      </w:r>
      <w:r w:rsidR="00510B1F" w:rsidRPr="003F3458">
        <w:rPr>
          <w:rFonts w:ascii="Times New Roman" w:hAnsi="Times New Roman" w:cs="Times New Roman"/>
          <w:sz w:val="24"/>
          <w:szCs w:val="24"/>
          <w:rPrChange w:id="34" w:author="Author">
            <w:rPr>
              <w:rFonts w:ascii="Times New Roman" w:hAnsi="Times New Roman" w:cs="Times New Roman"/>
              <w:sz w:val="24"/>
              <w:szCs w:val="24"/>
            </w:rPr>
          </w:rPrChange>
        </w:rPr>
        <w:t xml:space="preserve">observer-reports or objective </w:t>
      </w:r>
      <w:r w:rsidR="00ED155D" w:rsidRPr="003F3458">
        <w:rPr>
          <w:rFonts w:ascii="Times New Roman" w:hAnsi="Times New Roman" w:cs="Times New Roman"/>
          <w:sz w:val="24"/>
          <w:szCs w:val="24"/>
          <w:rPrChange w:id="35" w:author="Author">
            <w:rPr>
              <w:rFonts w:ascii="Times New Roman" w:hAnsi="Times New Roman" w:cs="Times New Roman"/>
              <w:sz w:val="24"/>
              <w:szCs w:val="24"/>
            </w:rPr>
          </w:rPrChange>
        </w:rPr>
        <w:t>measures</w:t>
      </w:r>
      <w:r w:rsidR="00510B1F" w:rsidRPr="003F3458">
        <w:rPr>
          <w:rFonts w:ascii="Times New Roman" w:hAnsi="Times New Roman" w:cs="Times New Roman"/>
          <w:sz w:val="24"/>
          <w:szCs w:val="24"/>
          <w:rPrChange w:id="36" w:author="Author">
            <w:rPr>
              <w:rFonts w:ascii="Times New Roman" w:hAnsi="Times New Roman" w:cs="Times New Roman"/>
              <w:sz w:val="24"/>
              <w:szCs w:val="24"/>
            </w:rPr>
          </w:rPrChange>
        </w:rPr>
        <w:t xml:space="preserve">. </w:t>
      </w:r>
      <w:r w:rsidR="008F7CAD" w:rsidRPr="003F3458">
        <w:rPr>
          <w:rFonts w:ascii="Times New Roman" w:hAnsi="Times New Roman" w:cs="Times New Roman"/>
          <w:sz w:val="24"/>
          <w:szCs w:val="24"/>
          <w:rPrChange w:id="37" w:author="Author">
            <w:rPr>
              <w:rFonts w:ascii="Times New Roman" w:hAnsi="Times New Roman" w:cs="Times New Roman"/>
              <w:sz w:val="24"/>
              <w:szCs w:val="24"/>
            </w:rPr>
          </w:rPrChange>
        </w:rPr>
        <w:t>Results from 1</w:t>
      </w:r>
      <w:ins w:id="38" w:author="Author">
        <w:r w:rsidR="00480908" w:rsidRPr="003F3458">
          <w:rPr>
            <w:rFonts w:ascii="Times New Roman" w:hAnsi="Times New Roman" w:cs="Times New Roman"/>
            <w:sz w:val="24"/>
            <w:szCs w:val="24"/>
            <w:rPrChange w:id="39" w:author="Author">
              <w:rPr>
                <w:rFonts w:ascii="Times New Roman" w:hAnsi="Times New Roman" w:cs="Times New Roman"/>
                <w:sz w:val="24"/>
                <w:szCs w:val="24"/>
              </w:rPr>
            </w:rPrChange>
          </w:rPr>
          <w:t>71</w:t>
        </w:r>
      </w:ins>
      <w:del w:id="40" w:author="Author">
        <w:r w:rsidR="00DA477B" w:rsidRPr="003F3458" w:rsidDel="00480908">
          <w:rPr>
            <w:rFonts w:ascii="Times New Roman" w:hAnsi="Times New Roman" w:cs="Times New Roman"/>
            <w:sz w:val="24"/>
            <w:szCs w:val="24"/>
            <w:rPrChange w:id="41" w:author="Author">
              <w:rPr>
                <w:rFonts w:ascii="Times New Roman" w:hAnsi="Times New Roman" w:cs="Times New Roman"/>
                <w:sz w:val="24"/>
                <w:szCs w:val="24"/>
              </w:rPr>
            </w:rPrChange>
          </w:rPr>
          <w:delText>6</w:delText>
        </w:r>
        <w:r w:rsidR="000E083D" w:rsidRPr="003F3458" w:rsidDel="00480908">
          <w:rPr>
            <w:rFonts w:ascii="Times New Roman" w:hAnsi="Times New Roman" w:cs="Times New Roman"/>
            <w:sz w:val="24"/>
            <w:szCs w:val="24"/>
            <w:rPrChange w:id="42" w:author="Author">
              <w:rPr>
                <w:rFonts w:ascii="Times New Roman" w:hAnsi="Times New Roman" w:cs="Times New Roman"/>
                <w:sz w:val="24"/>
                <w:szCs w:val="24"/>
              </w:rPr>
            </w:rPrChange>
          </w:rPr>
          <w:delText>8</w:delText>
        </w:r>
      </w:del>
      <w:r w:rsidR="008F7CAD" w:rsidRPr="003F3458">
        <w:rPr>
          <w:rFonts w:ascii="Times New Roman" w:hAnsi="Times New Roman" w:cs="Times New Roman"/>
          <w:sz w:val="24"/>
          <w:szCs w:val="24"/>
          <w:rPrChange w:id="43" w:author="Author">
            <w:rPr>
              <w:rFonts w:ascii="Times New Roman" w:hAnsi="Times New Roman" w:cs="Times New Roman"/>
              <w:sz w:val="24"/>
              <w:szCs w:val="24"/>
            </w:rPr>
          </w:rPrChange>
        </w:rPr>
        <w:t xml:space="preserve"> correlations reported in </w:t>
      </w:r>
      <w:r w:rsidR="003F757B" w:rsidRPr="003F3458">
        <w:rPr>
          <w:rFonts w:ascii="Times New Roman" w:hAnsi="Times New Roman" w:cs="Times New Roman"/>
          <w:sz w:val="24"/>
          <w:szCs w:val="24"/>
          <w:rPrChange w:id="44" w:author="Author">
            <w:rPr>
              <w:rFonts w:ascii="Times New Roman" w:hAnsi="Times New Roman" w:cs="Times New Roman"/>
              <w:sz w:val="24"/>
              <w:szCs w:val="24"/>
            </w:rPr>
          </w:rPrChange>
        </w:rPr>
        <w:t>3</w:t>
      </w:r>
      <w:r w:rsidR="000E083D" w:rsidRPr="003F3458">
        <w:rPr>
          <w:rFonts w:ascii="Times New Roman" w:hAnsi="Times New Roman" w:cs="Times New Roman"/>
          <w:sz w:val="24"/>
          <w:szCs w:val="24"/>
          <w:rPrChange w:id="45" w:author="Author">
            <w:rPr>
              <w:rFonts w:ascii="Times New Roman" w:hAnsi="Times New Roman" w:cs="Times New Roman"/>
              <w:sz w:val="24"/>
              <w:szCs w:val="24"/>
            </w:rPr>
          </w:rPrChange>
        </w:rPr>
        <w:t>6</w:t>
      </w:r>
      <w:r w:rsidR="008F7CAD" w:rsidRPr="003F3458">
        <w:rPr>
          <w:rFonts w:ascii="Times New Roman" w:hAnsi="Times New Roman" w:cs="Times New Roman"/>
          <w:sz w:val="24"/>
          <w:szCs w:val="24"/>
          <w:rPrChange w:id="46" w:author="Author">
            <w:rPr>
              <w:rFonts w:ascii="Times New Roman" w:hAnsi="Times New Roman" w:cs="Times New Roman"/>
              <w:sz w:val="24"/>
              <w:szCs w:val="24"/>
            </w:rPr>
          </w:rPrChange>
        </w:rPr>
        <w:t xml:space="preserve"> empirical studies (</w:t>
      </w:r>
      <w:r w:rsidR="008F7CAD" w:rsidRPr="003F3458">
        <w:rPr>
          <w:rFonts w:ascii="Times New Roman" w:hAnsi="Times New Roman" w:cs="Times New Roman"/>
          <w:i/>
          <w:sz w:val="24"/>
          <w:szCs w:val="24"/>
          <w:rPrChange w:id="47" w:author="Author">
            <w:rPr>
              <w:rFonts w:ascii="Times New Roman" w:hAnsi="Times New Roman" w:cs="Times New Roman"/>
              <w:i/>
              <w:sz w:val="24"/>
              <w:szCs w:val="24"/>
            </w:rPr>
          </w:rPrChange>
        </w:rPr>
        <w:t>N</w:t>
      </w:r>
      <w:r w:rsidR="008F7CAD" w:rsidRPr="003F3458">
        <w:rPr>
          <w:rFonts w:ascii="Times New Roman" w:hAnsi="Times New Roman" w:cs="Times New Roman"/>
          <w:sz w:val="24"/>
          <w:szCs w:val="24"/>
          <w:rPrChange w:id="48" w:author="Author">
            <w:rPr>
              <w:rFonts w:ascii="Times New Roman" w:hAnsi="Times New Roman" w:cs="Times New Roman"/>
              <w:sz w:val="24"/>
              <w:szCs w:val="24"/>
            </w:rPr>
          </w:rPrChange>
        </w:rPr>
        <w:t xml:space="preserve"> = </w:t>
      </w:r>
      <w:r w:rsidR="00597CBC" w:rsidRPr="003F3458">
        <w:rPr>
          <w:rFonts w:ascii="Times New Roman" w:hAnsi="Times New Roman" w:cs="Times New Roman"/>
          <w:sz w:val="24"/>
          <w:szCs w:val="24"/>
          <w:rPrChange w:id="49" w:author="Author">
            <w:rPr>
              <w:rFonts w:ascii="Times New Roman" w:hAnsi="Times New Roman" w:cs="Times New Roman"/>
              <w:sz w:val="24"/>
              <w:szCs w:val="24"/>
            </w:rPr>
          </w:rPrChange>
        </w:rPr>
        <w:t>6,8</w:t>
      </w:r>
      <w:ins w:id="50" w:author="Author">
        <w:r w:rsidR="003F3458" w:rsidRPr="003F3458">
          <w:rPr>
            <w:rFonts w:ascii="Times New Roman" w:hAnsi="Times New Roman" w:cs="Times New Roman"/>
            <w:sz w:val="24"/>
            <w:szCs w:val="24"/>
            <w:rPrChange w:id="51" w:author="Author">
              <w:rPr>
                <w:rFonts w:ascii="Times New Roman" w:hAnsi="Times New Roman" w:cs="Times New Roman"/>
                <w:sz w:val="24"/>
                <w:szCs w:val="24"/>
                <w:highlight w:val="yellow"/>
              </w:rPr>
            </w:rPrChange>
          </w:rPr>
          <w:t>10</w:t>
        </w:r>
      </w:ins>
      <w:del w:id="52" w:author="Author">
        <w:r w:rsidR="00597CBC" w:rsidRPr="003F3458" w:rsidDel="003F3458">
          <w:rPr>
            <w:rFonts w:ascii="Times New Roman" w:hAnsi="Times New Roman" w:cs="Times New Roman"/>
            <w:sz w:val="24"/>
            <w:szCs w:val="24"/>
            <w:rPrChange w:id="53" w:author="Author">
              <w:rPr>
                <w:rFonts w:ascii="Times New Roman" w:hAnsi="Times New Roman" w:cs="Times New Roman"/>
                <w:sz w:val="24"/>
                <w:szCs w:val="24"/>
              </w:rPr>
            </w:rPrChange>
          </w:rPr>
          <w:delText>44</w:delText>
        </w:r>
      </w:del>
      <w:r w:rsidR="008F7CAD" w:rsidRPr="003F3458">
        <w:rPr>
          <w:rFonts w:ascii="Times New Roman" w:hAnsi="Times New Roman" w:cs="Times New Roman"/>
          <w:sz w:val="24"/>
          <w:szCs w:val="24"/>
          <w:rPrChange w:id="54" w:author="Author">
            <w:rPr>
              <w:rFonts w:ascii="Times New Roman" w:hAnsi="Times New Roman" w:cs="Times New Roman"/>
              <w:sz w:val="24"/>
              <w:szCs w:val="24"/>
            </w:rPr>
          </w:rPrChange>
        </w:rPr>
        <w:t>)</w:t>
      </w:r>
      <w:r w:rsidR="001E152D" w:rsidRPr="003F3458">
        <w:rPr>
          <w:rFonts w:ascii="Times New Roman" w:hAnsi="Times New Roman" w:cs="Times New Roman"/>
          <w:sz w:val="24"/>
          <w:szCs w:val="24"/>
          <w:rPrChange w:id="55" w:author="Author">
            <w:rPr>
              <w:rFonts w:ascii="Times New Roman" w:hAnsi="Times New Roman" w:cs="Times New Roman"/>
              <w:sz w:val="24"/>
              <w:szCs w:val="24"/>
            </w:rPr>
          </w:rPrChange>
        </w:rPr>
        <w:t xml:space="preserve"> r</w:t>
      </w:r>
      <w:r w:rsidR="001E152D" w:rsidRPr="007D109E">
        <w:rPr>
          <w:rFonts w:ascii="Times New Roman" w:hAnsi="Times New Roman" w:cs="Times New Roman"/>
          <w:sz w:val="24"/>
          <w:szCs w:val="24"/>
        </w:rPr>
        <w:t>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corrected for unreliability in narcis</w:t>
      </w:r>
      <w:r w:rsidR="00CD2B5C" w:rsidRPr="00EA212D">
        <w:rPr>
          <w:rFonts w:ascii="Times New Roman" w:hAnsi="Times New Roman" w:cs="Times New Roman"/>
          <w:sz w:val="24"/>
          <w:szCs w:val="24"/>
        </w:rPr>
        <w:t xml:space="preserve">sism </w:t>
      </w:r>
      <w:r w:rsidR="008F7CAD" w:rsidRPr="00EA212D">
        <w:rPr>
          <w:rFonts w:ascii="Times New Roman" w:hAnsi="Times New Roman" w:cs="Times New Roman"/>
          <w:sz w:val="24"/>
          <w:szCs w:val="24"/>
        </w:rPr>
        <w:t>was .2</w:t>
      </w:r>
      <w:r w:rsidR="00EF3752" w:rsidRPr="00EA212D">
        <w:rPr>
          <w:rFonts w:ascii="Times New Roman" w:hAnsi="Times New Roman" w:cs="Times New Roman"/>
          <w:sz w:val="24"/>
          <w:szCs w:val="24"/>
        </w:rPr>
        <w:t>1</w:t>
      </w:r>
      <w:r w:rsidR="008F7CAD" w:rsidRPr="00EA212D">
        <w:rPr>
          <w:rFonts w:ascii="Times New Roman" w:hAnsi="Times New Roman" w:cs="Times New Roman"/>
          <w:sz w:val="24"/>
          <w:szCs w:val="24"/>
        </w:rPr>
        <w:t xml:space="preserve"> (95% CI</w:t>
      </w:r>
      <w:r w:rsidR="001E152D" w:rsidRPr="00EA212D">
        <w:rPr>
          <w:rFonts w:ascii="Times New Roman" w:hAnsi="Times New Roman" w:cs="Times New Roman"/>
          <w:sz w:val="24"/>
          <w:szCs w:val="24"/>
        </w:rPr>
        <w:t xml:space="preserve"> = [.1</w:t>
      </w:r>
      <w:r w:rsidR="00CD2B5C" w:rsidRPr="00EA212D">
        <w:rPr>
          <w:rFonts w:ascii="Times New Roman" w:hAnsi="Times New Roman" w:cs="Times New Roman"/>
          <w:sz w:val="24"/>
          <w:szCs w:val="24"/>
        </w:rPr>
        <w:t>7</w:t>
      </w:r>
      <w:r w:rsidR="001E152D" w:rsidRPr="00EA212D">
        <w:rPr>
          <w:rFonts w:ascii="Times New Roman" w:hAnsi="Times New Roman" w:cs="Times New Roman"/>
          <w:sz w:val="24"/>
          <w:szCs w:val="24"/>
        </w:rPr>
        <w:t>, .2</w:t>
      </w:r>
      <w:ins w:id="56" w:author="Author">
        <w:r w:rsidR="00EA212D" w:rsidRPr="00EA212D">
          <w:rPr>
            <w:rFonts w:ascii="Times New Roman" w:hAnsi="Times New Roman" w:cs="Times New Roman"/>
            <w:sz w:val="24"/>
            <w:szCs w:val="24"/>
            <w:rPrChange w:id="57" w:author="Author">
              <w:rPr>
                <w:rFonts w:ascii="Times New Roman" w:hAnsi="Times New Roman" w:cs="Times New Roman"/>
                <w:sz w:val="24"/>
                <w:szCs w:val="24"/>
                <w:highlight w:val="yellow"/>
              </w:rPr>
            </w:rPrChange>
          </w:rPr>
          <w:t>5</w:t>
        </w:r>
      </w:ins>
      <w:del w:id="58" w:author="Author">
        <w:r w:rsidR="001E152D" w:rsidRPr="00EA212D" w:rsidDel="00EA212D">
          <w:rPr>
            <w:rFonts w:ascii="Times New Roman" w:hAnsi="Times New Roman" w:cs="Times New Roman"/>
            <w:sz w:val="24"/>
            <w:szCs w:val="24"/>
          </w:rPr>
          <w:delText>6</w:delText>
        </w:r>
      </w:del>
      <w:r w:rsidR="001E152D" w:rsidRPr="00EA212D">
        <w:rPr>
          <w:rFonts w:ascii="Times New Roman" w:hAnsi="Times New Roman" w:cs="Times New Roman"/>
          <w:sz w:val="24"/>
          <w:szCs w:val="24"/>
        </w:rPr>
        <w:t>]),</w:t>
      </w:r>
      <w:r w:rsidR="001E152D" w:rsidRPr="00475DC3">
        <w:rPr>
          <w:rFonts w:ascii="Times New Roman" w:hAnsi="Times New Roman" w:cs="Times New Roman"/>
          <w:sz w:val="24"/>
          <w:szCs w:val="24"/>
        </w:rPr>
        <w:t xml:space="preserve">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 xml:space="preserve">characteristics </w:t>
      </w:r>
      <w:r w:rsidR="00FD566E" w:rsidRPr="00EA212D">
        <w:rPr>
          <w:rFonts w:ascii="Times New Roman" w:hAnsi="Times New Roman" w:cs="Times New Roman"/>
          <w:sz w:val="24"/>
          <w:szCs w:val="24"/>
        </w:rPr>
        <w:t>was .2</w:t>
      </w:r>
      <w:r w:rsidR="00475DC3" w:rsidRPr="00EA212D">
        <w:rPr>
          <w:rFonts w:ascii="Times New Roman" w:hAnsi="Times New Roman" w:cs="Times New Roman"/>
          <w:sz w:val="24"/>
          <w:szCs w:val="24"/>
        </w:rPr>
        <w:t>9 (95% CI = [.2</w:t>
      </w:r>
      <w:ins w:id="59" w:author="Author">
        <w:r w:rsidR="00EA212D" w:rsidRPr="00EA212D">
          <w:rPr>
            <w:rFonts w:ascii="Times New Roman" w:hAnsi="Times New Roman" w:cs="Times New Roman"/>
            <w:sz w:val="24"/>
            <w:szCs w:val="24"/>
            <w:rPrChange w:id="60" w:author="Author">
              <w:rPr>
                <w:rFonts w:ascii="Times New Roman" w:hAnsi="Times New Roman" w:cs="Times New Roman"/>
                <w:sz w:val="24"/>
                <w:szCs w:val="24"/>
                <w:highlight w:val="yellow"/>
              </w:rPr>
            </w:rPrChange>
          </w:rPr>
          <w:t>5</w:t>
        </w:r>
      </w:ins>
      <w:del w:id="61" w:author="Author">
        <w:r w:rsidR="00475DC3" w:rsidRPr="00EA212D" w:rsidDel="00EA212D">
          <w:rPr>
            <w:rFonts w:ascii="Times New Roman" w:hAnsi="Times New Roman" w:cs="Times New Roman"/>
            <w:sz w:val="24"/>
            <w:szCs w:val="24"/>
          </w:rPr>
          <w:delText>4</w:delText>
        </w:r>
      </w:del>
      <w:r w:rsidR="00475DC3" w:rsidRPr="00EA212D">
        <w:rPr>
          <w:rFonts w:ascii="Times New Roman" w:hAnsi="Times New Roman" w:cs="Times New Roman"/>
          <w:sz w:val="24"/>
          <w:szCs w:val="24"/>
        </w:rPr>
        <w:t>, .3</w:t>
      </w:r>
      <w:ins w:id="62" w:author="Author">
        <w:r w:rsidR="00EA212D" w:rsidRPr="00EA212D">
          <w:rPr>
            <w:rFonts w:ascii="Times New Roman" w:hAnsi="Times New Roman" w:cs="Times New Roman"/>
            <w:sz w:val="24"/>
            <w:szCs w:val="24"/>
            <w:rPrChange w:id="63" w:author="Author">
              <w:rPr>
                <w:rFonts w:ascii="Times New Roman" w:hAnsi="Times New Roman" w:cs="Times New Roman"/>
                <w:sz w:val="24"/>
                <w:szCs w:val="24"/>
                <w:highlight w:val="yellow"/>
              </w:rPr>
            </w:rPrChange>
          </w:rPr>
          <w:t>3</w:t>
        </w:r>
      </w:ins>
      <w:del w:id="64" w:author="Author">
        <w:r w:rsidR="00CD2B5C" w:rsidRPr="00EA212D" w:rsidDel="00EA212D">
          <w:rPr>
            <w:rFonts w:ascii="Times New Roman" w:hAnsi="Times New Roman" w:cs="Times New Roman"/>
            <w:sz w:val="24"/>
            <w:szCs w:val="24"/>
          </w:rPr>
          <w:delText>4</w:delText>
        </w:r>
      </w:del>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EA212D">
        <w:rPr>
          <w:rFonts w:ascii="Times New Roman" w:hAnsi="Times New Roman" w:cs="Times New Roman"/>
          <w:sz w:val="24"/>
          <w:szCs w:val="24"/>
        </w:rPr>
        <w:t>was .0</w:t>
      </w:r>
      <w:r w:rsidR="007B2735" w:rsidRPr="00EA212D">
        <w:rPr>
          <w:rFonts w:ascii="Times New Roman" w:hAnsi="Times New Roman" w:cs="Times New Roman"/>
          <w:sz w:val="24"/>
          <w:szCs w:val="24"/>
        </w:rPr>
        <w:t>5</w:t>
      </w:r>
      <w:r w:rsidR="00475DC3" w:rsidRPr="00EA212D">
        <w:rPr>
          <w:rFonts w:ascii="Times New Roman" w:hAnsi="Times New Roman" w:cs="Times New Roman"/>
          <w:sz w:val="24"/>
          <w:szCs w:val="24"/>
        </w:rPr>
        <w:t xml:space="preserve"> (95% CI = [-.0</w:t>
      </w:r>
      <w:ins w:id="65" w:author="Author">
        <w:r w:rsidR="00EA212D" w:rsidRPr="00EA212D">
          <w:rPr>
            <w:rFonts w:ascii="Times New Roman" w:hAnsi="Times New Roman" w:cs="Times New Roman"/>
            <w:sz w:val="24"/>
            <w:szCs w:val="24"/>
            <w:rPrChange w:id="66" w:author="Author">
              <w:rPr>
                <w:rFonts w:ascii="Times New Roman" w:hAnsi="Times New Roman" w:cs="Times New Roman"/>
                <w:sz w:val="24"/>
                <w:szCs w:val="24"/>
                <w:highlight w:val="yellow"/>
              </w:rPr>
            </w:rPrChange>
          </w:rPr>
          <w:t>1</w:t>
        </w:r>
      </w:ins>
      <w:del w:id="67" w:author="Author">
        <w:r w:rsidR="00475DC3" w:rsidRPr="00EA212D" w:rsidDel="00EA212D">
          <w:rPr>
            <w:rFonts w:ascii="Times New Roman" w:hAnsi="Times New Roman" w:cs="Times New Roman"/>
            <w:sz w:val="24"/>
            <w:szCs w:val="24"/>
          </w:rPr>
          <w:delText>04</w:delText>
        </w:r>
      </w:del>
      <w:r w:rsidR="00475DC3" w:rsidRPr="00EA212D">
        <w:rPr>
          <w:rFonts w:ascii="Times New Roman" w:hAnsi="Times New Roman" w:cs="Times New Roman"/>
          <w:sz w:val="24"/>
          <w:szCs w:val="24"/>
        </w:rPr>
        <w:t>, .1</w:t>
      </w:r>
      <w:ins w:id="68" w:author="Author">
        <w:r w:rsidR="00EA212D" w:rsidRPr="00EA212D">
          <w:rPr>
            <w:rFonts w:ascii="Times New Roman" w:hAnsi="Times New Roman" w:cs="Times New Roman"/>
            <w:sz w:val="24"/>
            <w:szCs w:val="24"/>
            <w:rPrChange w:id="69" w:author="Author">
              <w:rPr>
                <w:rFonts w:ascii="Times New Roman" w:hAnsi="Times New Roman" w:cs="Times New Roman"/>
                <w:sz w:val="24"/>
                <w:szCs w:val="24"/>
                <w:highlight w:val="yellow"/>
              </w:rPr>
            </w:rPrChange>
          </w:rPr>
          <w:t>0</w:t>
        </w:r>
      </w:ins>
      <w:del w:id="70" w:author="Author">
        <w:r w:rsidR="00475DC3" w:rsidRPr="00EA212D" w:rsidDel="00EA212D">
          <w:rPr>
            <w:rFonts w:ascii="Times New Roman" w:hAnsi="Times New Roman" w:cs="Times New Roman"/>
            <w:sz w:val="24"/>
            <w:szCs w:val="24"/>
          </w:rPr>
          <w:delText>1</w:delText>
        </w:r>
      </w:del>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1E152D" w:rsidRPr="00EA212D">
        <w:rPr>
          <w:rFonts w:ascii="Times New Roman" w:hAnsi="Times New Roman" w:cs="Times New Roman"/>
          <w:sz w:val="24"/>
          <w:szCs w:val="24"/>
        </w:rPr>
        <w:t xml:space="preserve">. </w:t>
      </w:r>
      <w:r w:rsidR="005F3426" w:rsidRPr="00EA212D">
        <w:rPr>
          <w:rFonts w:ascii="Times New Roman" w:hAnsi="Times New Roman" w:cs="Times New Roman"/>
          <w:sz w:val="24"/>
          <w:szCs w:val="24"/>
        </w:rPr>
        <w:t>I</w:t>
      </w:r>
      <w:r w:rsidR="005F3426">
        <w:rPr>
          <w:rFonts w:ascii="Times New Roman" w:hAnsi="Times New Roman" w:cs="Times New Roman"/>
          <w:sz w:val="24"/>
          <w:szCs w:val="24"/>
        </w:rPr>
        <w:t>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xml:space="preserve">, and likeability). </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0391075"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proofErr w:type="spellStart"/>
      <w:r w:rsidR="003459A4" w:rsidRPr="00DC637E">
        <w:rPr>
          <w:rFonts w:ascii="Times New Roman" w:hAnsi="Times New Roman" w:cs="Times New Roman"/>
          <w:sz w:val="24"/>
          <w:szCs w:val="24"/>
        </w:rPr>
        <w:t>Morf</w:t>
      </w:r>
      <w:proofErr w:type="spellEnd"/>
      <w:r w:rsidR="003459A4" w:rsidRPr="00DC637E">
        <w:rPr>
          <w:rFonts w:ascii="Times New Roman" w:hAnsi="Times New Roman" w:cs="Times New Roman"/>
          <w:sz w:val="24"/>
          <w:szCs w:val="24"/>
        </w:rPr>
        <w:t xml:space="preserve">, Horvath, &amp; </w:t>
      </w:r>
      <w:proofErr w:type="spellStart"/>
      <w:r w:rsidR="003459A4" w:rsidRPr="00DC637E">
        <w:rPr>
          <w:rFonts w:ascii="Times New Roman" w:hAnsi="Times New Roman" w:cs="Times New Roman"/>
          <w:sz w:val="24"/>
          <w:szCs w:val="24"/>
        </w:rPr>
        <w:t>Torchetti</w:t>
      </w:r>
      <w:proofErr w:type="spellEnd"/>
      <w:r w:rsidR="003459A4" w:rsidRPr="00DC637E">
        <w:rPr>
          <w:rFonts w:ascii="Times New Roman" w:hAnsi="Times New Roman" w:cs="Times New Roman"/>
          <w:sz w:val="24"/>
          <w:szCs w:val="24"/>
        </w:rPr>
        <w:t>,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w:t>
      </w:r>
      <w:del w:id="71" w:author="Author">
        <w:r w:rsidR="00485A13" w:rsidRPr="00DC637E" w:rsidDel="0067580D">
          <w:rPr>
            <w:rFonts w:ascii="Times New Roman" w:hAnsi="Times New Roman" w:cs="Times New Roman"/>
            <w:sz w:val="24"/>
            <w:szCs w:val="24"/>
          </w:rPr>
          <w:delText xml:space="preserve"> past r</w:delText>
        </w:r>
        <w:r w:rsidR="003642B0" w:rsidRPr="00DC637E" w:rsidDel="0067580D">
          <w:rPr>
            <w:rFonts w:ascii="Times New Roman" w:hAnsi="Times New Roman" w:cs="Times New Roman"/>
            <w:sz w:val="24"/>
            <w:szCs w:val="24"/>
          </w:rPr>
          <w:delText xml:space="preserve">esearch </w:delText>
        </w:r>
        <w:r w:rsidR="00102D59" w:rsidRPr="00DC637E" w:rsidDel="0067580D">
          <w:rPr>
            <w:rFonts w:ascii="Times New Roman" w:hAnsi="Times New Roman" w:cs="Times New Roman"/>
            <w:sz w:val="24"/>
            <w:szCs w:val="24"/>
          </w:rPr>
          <w:delText>indicates</w:delText>
        </w:r>
        <w:r w:rsidR="00AA6710" w:rsidRPr="00DC637E" w:rsidDel="0067580D">
          <w:rPr>
            <w:rFonts w:ascii="Times New Roman" w:hAnsi="Times New Roman" w:cs="Times New Roman"/>
            <w:sz w:val="24"/>
            <w:szCs w:val="24"/>
          </w:rPr>
          <w:delText xml:space="preserve"> that</w:delText>
        </w:r>
      </w:del>
      <w:r w:rsidR="00AA6710" w:rsidRPr="00DC637E">
        <w:rPr>
          <w:rFonts w:ascii="Times New Roman" w:hAnsi="Times New Roman" w:cs="Times New Roman"/>
          <w:sz w:val="24"/>
          <w:szCs w:val="24"/>
        </w:rPr>
        <w:t xml:space="preserve">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 xml:space="preserve">Gabriel, </w:t>
      </w:r>
      <w:proofErr w:type="spellStart"/>
      <w:r w:rsidR="00260A9E" w:rsidRPr="00DC637E">
        <w:rPr>
          <w:rFonts w:ascii="Times New Roman" w:hAnsi="Times New Roman" w:cs="Times New Roman"/>
          <w:sz w:val="24"/>
          <w:szCs w:val="24"/>
        </w:rPr>
        <w:t>Critelli</w:t>
      </w:r>
      <w:proofErr w:type="spellEnd"/>
      <w:r w:rsidR="00260A9E" w:rsidRPr="00DC637E">
        <w:rPr>
          <w:rFonts w:ascii="Times New Roman" w:hAnsi="Times New Roman" w:cs="Times New Roman"/>
          <w:sz w:val="24"/>
          <w:szCs w:val="24"/>
        </w:rPr>
        <w:t xml:space="preserve">, &amp; </w:t>
      </w:r>
      <w:proofErr w:type="spellStart"/>
      <w:r w:rsidR="00260A9E" w:rsidRPr="00DC637E">
        <w:rPr>
          <w:rFonts w:ascii="Times New Roman" w:hAnsi="Times New Roman" w:cs="Times New Roman"/>
          <w:sz w:val="24"/>
          <w:szCs w:val="24"/>
        </w:rPr>
        <w:t>Ee</w:t>
      </w:r>
      <w:proofErr w:type="spellEnd"/>
      <w:r w:rsidR="00260A9E" w:rsidRPr="00DC637E">
        <w:rPr>
          <w:rFonts w:ascii="Times New Roman" w:hAnsi="Times New Roman" w:cs="Times New Roman"/>
          <w:sz w:val="24"/>
          <w:szCs w:val="24"/>
        </w:rPr>
        <w:t>, 1994), intelligent (</w:t>
      </w:r>
      <w:r w:rsidR="00F8564C" w:rsidRPr="00DC637E">
        <w:rPr>
          <w:rFonts w:ascii="Times New Roman" w:hAnsi="Times New Roman" w:cs="Times New Roman"/>
          <w:sz w:val="24"/>
          <w:szCs w:val="24"/>
        </w:rPr>
        <w:t xml:space="preserve">Farwell &amp; </w:t>
      </w:r>
      <w:proofErr w:type="spellStart"/>
      <w:r w:rsidR="00F8564C" w:rsidRPr="00DC637E">
        <w:rPr>
          <w:rFonts w:ascii="Times New Roman" w:hAnsi="Times New Roman" w:cs="Times New Roman"/>
          <w:sz w:val="24"/>
          <w:szCs w:val="24"/>
        </w:rPr>
        <w:t>Wohlwend</w:t>
      </w:r>
      <w:proofErr w:type="spellEnd"/>
      <w:r w:rsidR="00F8564C" w:rsidRPr="00DC637E">
        <w:rPr>
          <w:rFonts w:ascii="Times New Roman" w:hAnsi="Times New Roman" w:cs="Times New Roman"/>
          <w:sz w:val="24"/>
          <w:szCs w:val="24"/>
        </w:rPr>
        <w:t xml:space="preserve">-Lloyd, 1998; </w:t>
      </w:r>
      <w:r w:rsidR="00260A9E" w:rsidRPr="00DC637E">
        <w:rPr>
          <w:rFonts w:ascii="Times New Roman" w:hAnsi="Times New Roman" w:cs="Times New Roman"/>
          <w:sz w:val="24"/>
          <w:szCs w:val="24"/>
        </w:rPr>
        <w:t xml:space="preserve">Gabriel et al., 1994; </w:t>
      </w:r>
      <w:proofErr w:type="spellStart"/>
      <w:r w:rsidR="00523991" w:rsidRPr="00DC637E">
        <w:rPr>
          <w:rFonts w:ascii="Times New Roman" w:hAnsi="Times New Roman" w:cs="Times New Roman"/>
          <w:sz w:val="24"/>
          <w:szCs w:val="24"/>
        </w:rPr>
        <w:t>Paulhus</w:t>
      </w:r>
      <w:proofErr w:type="spellEnd"/>
      <w:r w:rsidR="00523991" w:rsidRPr="00DC637E">
        <w:rPr>
          <w:rFonts w:ascii="Times New Roman" w:hAnsi="Times New Roman" w:cs="Times New Roman"/>
          <w:sz w:val="24"/>
          <w:szCs w:val="24"/>
        </w:rPr>
        <w:t xml:space="preserve">,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proofErr w:type="spellStart"/>
      <w:r w:rsidR="00260A9E" w:rsidRPr="00DC637E">
        <w:rPr>
          <w:rFonts w:ascii="Times New Roman" w:hAnsi="Times New Roman" w:cs="Times New Roman"/>
          <w:sz w:val="24"/>
          <w:szCs w:val="24"/>
        </w:rPr>
        <w:t>Paulhus</w:t>
      </w:r>
      <w:proofErr w:type="spellEnd"/>
      <w:r w:rsidR="00260A9E" w:rsidRPr="00DC637E">
        <w:rPr>
          <w:rFonts w:ascii="Times New Roman" w:hAnsi="Times New Roman" w:cs="Times New Roman"/>
          <w:sz w:val="24"/>
          <w:szCs w:val="24"/>
        </w:rPr>
        <w:t xml:space="preserve">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proofErr w:type="spellStart"/>
      <w:r w:rsidR="00830F11" w:rsidRPr="00DC637E">
        <w:rPr>
          <w:rFonts w:ascii="Times New Roman" w:hAnsi="Times New Roman" w:cs="Times New Roman"/>
          <w:sz w:val="24"/>
          <w:szCs w:val="24"/>
        </w:rPr>
        <w:t>Vazire</w:t>
      </w:r>
      <w:proofErr w:type="spellEnd"/>
      <w:r w:rsidR="00830F11" w:rsidRPr="00DC637E">
        <w:rPr>
          <w:rFonts w:ascii="Times New Roman" w:hAnsi="Times New Roman" w:cs="Times New Roman"/>
          <w:sz w:val="24"/>
          <w:szCs w:val="24"/>
        </w:rPr>
        <w:t xml:space="preserve">, &amp; </w:t>
      </w:r>
      <w:proofErr w:type="spellStart"/>
      <w:r w:rsidR="00830F11" w:rsidRPr="00DC637E">
        <w:rPr>
          <w:rFonts w:ascii="Times New Roman" w:hAnsi="Times New Roman" w:cs="Times New Roman"/>
          <w:sz w:val="24"/>
          <w:szCs w:val="24"/>
        </w:rPr>
        <w:t>Oltmanns</w:t>
      </w:r>
      <w:proofErr w:type="spellEnd"/>
      <w:r w:rsidR="00830F11" w:rsidRPr="00DC637E">
        <w:rPr>
          <w:rFonts w:ascii="Times New Roman" w:hAnsi="Times New Roman" w:cs="Times New Roman"/>
          <w:sz w:val="24"/>
          <w:szCs w:val="24"/>
        </w:rPr>
        <w:t>,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3ABC595D"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w:t>
      </w:r>
      <w:r w:rsidRPr="00A76EA9">
        <w:rPr>
          <w:rFonts w:ascii="Times New Roman" w:hAnsi="Times New Roman" w:cs="Times New Roman"/>
          <w:sz w:val="24"/>
          <w:szCs w:val="24"/>
        </w:rPr>
        <w:t xml:space="preserve">predominantly self-enhances </w:t>
      </w:r>
      <w:r w:rsidR="00217EC0" w:rsidRPr="00A76EA9">
        <w:rPr>
          <w:rFonts w:ascii="Times New Roman" w:hAnsi="Times New Roman" w:cs="Times New Roman"/>
          <w:sz w:val="24"/>
          <w:szCs w:val="24"/>
        </w:rPr>
        <w:t>characteristics</w:t>
      </w:r>
      <w:r w:rsidRPr="00A76EA9">
        <w:rPr>
          <w:rFonts w:ascii="Times New Roman" w:hAnsi="Times New Roman" w:cs="Times New Roman"/>
          <w:sz w:val="24"/>
          <w:szCs w:val="24"/>
        </w:rPr>
        <w:t xml:space="preserve"> that are most central to his or her self-</w:t>
      </w:r>
      <w:r w:rsidR="00D81B3C"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w:t>
      </w:r>
      <w:proofErr w:type="spellStart"/>
      <w:del w:id="72" w:author="Author">
        <w:r w:rsidR="007F3D21" w:rsidRPr="00A76EA9" w:rsidDel="002B2E44">
          <w:rPr>
            <w:rFonts w:ascii="Times New Roman" w:hAnsi="Times New Roman" w:cs="Times New Roman"/>
            <w:sz w:val="24"/>
            <w:szCs w:val="24"/>
          </w:rPr>
          <w:delText xml:space="preserve">Gaertner, Sedikides, &amp; Chang, 2008; </w:delText>
        </w:r>
      </w:del>
      <w:r w:rsidR="007F3D21" w:rsidRPr="00A76EA9">
        <w:rPr>
          <w:rFonts w:ascii="Times New Roman" w:hAnsi="Times New Roman" w:cs="Times New Roman"/>
          <w:sz w:val="24"/>
          <w:szCs w:val="24"/>
        </w:rPr>
        <w:t>Gebauer</w:t>
      </w:r>
      <w:proofErr w:type="spellEnd"/>
      <w:r w:rsidR="007F3D21" w:rsidRPr="00A76EA9">
        <w:rPr>
          <w:rFonts w:ascii="Times New Roman" w:hAnsi="Times New Roman" w:cs="Times New Roman"/>
          <w:sz w:val="24"/>
          <w:szCs w:val="24"/>
        </w:rPr>
        <w:t xml:space="preserve">, Sedikides, </w:t>
      </w:r>
      <w:proofErr w:type="spellStart"/>
      <w:r w:rsidR="007F3D21" w:rsidRPr="00A76EA9">
        <w:rPr>
          <w:rFonts w:ascii="Times New Roman" w:hAnsi="Times New Roman" w:cs="Times New Roman"/>
          <w:sz w:val="24"/>
          <w:szCs w:val="24"/>
        </w:rPr>
        <w:t>Verplanken</w:t>
      </w:r>
      <w:proofErr w:type="spellEnd"/>
      <w:r w:rsidR="007F3D21" w:rsidRPr="00A76EA9">
        <w:rPr>
          <w:rFonts w:ascii="Times New Roman" w:hAnsi="Times New Roman" w:cs="Times New Roman"/>
          <w:sz w:val="24"/>
          <w:szCs w:val="24"/>
        </w:rPr>
        <w:t xml:space="preserve">, &amp; </w:t>
      </w:r>
      <w:proofErr w:type="spellStart"/>
      <w:r w:rsidR="007F3D21" w:rsidRPr="00A76EA9">
        <w:rPr>
          <w:rFonts w:ascii="Times New Roman" w:hAnsi="Times New Roman" w:cs="Times New Roman"/>
          <w:sz w:val="24"/>
          <w:szCs w:val="24"/>
        </w:rPr>
        <w:t>Maio</w:t>
      </w:r>
      <w:proofErr w:type="spellEnd"/>
      <w:r w:rsidR="007F3D21" w:rsidRPr="00A76EA9">
        <w:rPr>
          <w:rFonts w:ascii="Times New Roman" w:hAnsi="Times New Roman" w:cs="Times New Roman"/>
          <w:sz w:val="24"/>
          <w:szCs w:val="24"/>
        </w:rPr>
        <w:t xml:space="preserve">, 2012; Sedikides, </w:t>
      </w:r>
      <w:proofErr w:type="spellStart"/>
      <w:r w:rsidR="007F3D21" w:rsidRPr="00A76EA9">
        <w:rPr>
          <w:rFonts w:ascii="Times New Roman" w:hAnsi="Times New Roman" w:cs="Times New Roman"/>
          <w:sz w:val="24"/>
          <w:szCs w:val="24"/>
        </w:rPr>
        <w:t>Gaertner</w:t>
      </w:r>
      <w:proofErr w:type="spellEnd"/>
      <w:r w:rsidR="007F3D21" w:rsidRPr="00A76EA9">
        <w:rPr>
          <w:rFonts w:ascii="Times New Roman" w:hAnsi="Times New Roman" w:cs="Times New Roman"/>
          <w:sz w:val="24"/>
          <w:szCs w:val="24"/>
        </w:rPr>
        <w:t xml:space="preserve">, &amp; </w:t>
      </w:r>
      <w:proofErr w:type="spellStart"/>
      <w:r w:rsidR="007F3D21" w:rsidRPr="00A76EA9">
        <w:rPr>
          <w:rFonts w:ascii="Times New Roman" w:hAnsi="Times New Roman" w:cs="Times New Roman"/>
          <w:sz w:val="24"/>
          <w:szCs w:val="24"/>
        </w:rPr>
        <w:t>Toguchi</w:t>
      </w:r>
      <w:proofErr w:type="spellEnd"/>
      <w:r w:rsidR="007F3D21" w:rsidRPr="00A76EA9">
        <w:rPr>
          <w:rFonts w:ascii="Times New Roman" w:hAnsi="Times New Roman" w:cs="Times New Roman"/>
          <w:sz w:val="24"/>
          <w:szCs w:val="24"/>
        </w:rPr>
        <w:t>, 2003</w:t>
      </w:r>
      <w:r w:rsidR="00D81B3C" w:rsidRPr="00A76EA9">
        <w:rPr>
          <w:rFonts w:ascii="Times New Roman" w:hAnsi="Times New Roman" w:cs="Times New Roman"/>
          <w:sz w:val="24"/>
          <w:szCs w:val="24"/>
        </w:rPr>
        <w:t xml:space="preserve">). </w:t>
      </w:r>
      <w:r w:rsidR="003862EB" w:rsidRPr="00A76EA9">
        <w:rPr>
          <w:rFonts w:ascii="Times New Roman" w:hAnsi="Times New Roman" w:cs="Times New Roman"/>
          <w:sz w:val="24"/>
          <w:szCs w:val="24"/>
        </w:rPr>
        <w:t>A b</w:t>
      </w:r>
      <w:r w:rsidR="003642B0" w:rsidRPr="00A76EA9">
        <w:rPr>
          <w:rFonts w:ascii="Times New Roman" w:hAnsi="Times New Roman" w:cs="Times New Roman"/>
          <w:sz w:val="24"/>
          <w:szCs w:val="24"/>
        </w:rPr>
        <w:t>etter understanding</w:t>
      </w:r>
      <w:r w:rsidR="003642B0" w:rsidRPr="00DC637E">
        <w:rPr>
          <w:rFonts w:ascii="Times New Roman" w:hAnsi="Times New Roman" w:cs="Times New Roman"/>
          <w:sz w:val="24"/>
          <w:szCs w:val="24"/>
        </w:rPr>
        <w:t xml:space="preserve">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t>attempt to make</w:t>
      </w:r>
      <w:r w:rsidR="0077304C" w:rsidRPr="00DC637E">
        <w:rPr>
          <w:rFonts w:ascii="Times New Roman" w:hAnsi="Times New Roman" w:cs="Times New Roman"/>
          <w:sz w:val="24"/>
          <w:szCs w:val="24"/>
        </w:rPr>
        <w:t xml:space="preserve"> four </w:t>
      </w:r>
      <w:r w:rsidR="0077304C" w:rsidRPr="00DC637E">
        <w:rPr>
          <w:rFonts w:ascii="Times New Roman" w:hAnsi="Times New Roman" w:cs="Times New Roman"/>
          <w:sz w:val="24"/>
          <w:szCs w:val="24"/>
        </w:rPr>
        <w:lastRenderedPageBreak/>
        <w:t>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5542B3">
        <w:rPr>
          <w:rFonts w:ascii="Times New Roman" w:hAnsi="Times New Roman" w:cs="Times New Roman"/>
          <w:sz w:val="24"/>
          <w:szCs w:val="24"/>
        </w:rPr>
        <w:t xml:space="preserve"> length of acquaintance</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 xml:space="preserve">whether </w:t>
      </w:r>
      <w:del w:id="73" w:author="Author">
        <w:r w:rsidR="001D324C" w:rsidRPr="00DC637E" w:rsidDel="00CD3814">
          <w:rPr>
            <w:rFonts w:ascii="Times New Roman" w:hAnsi="Times New Roman" w:cs="Times New Roman"/>
            <w:sz w:val="24"/>
            <w:szCs w:val="24"/>
          </w:rPr>
          <w:delText>observers who have known a narcissist longer perceive them more negativel</w:delText>
        </w:r>
        <w:r w:rsidR="009267C7" w:rsidRPr="00DC637E" w:rsidDel="00CD3814">
          <w:rPr>
            <w:rFonts w:ascii="Times New Roman" w:hAnsi="Times New Roman" w:cs="Times New Roman"/>
            <w:sz w:val="24"/>
            <w:szCs w:val="24"/>
          </w:rPr>
          <w:delText>y;</w:delText>
        </w:r>
        <w:r w:rsidR="001D324C" w:rsidRPr="00DC637E" w:rsidDel="00CD3814">
          <w:rPr>
            <w:rFonts w:ascii="Times New Roman" w:hAnsi="Times New Roman" w:cs="Times New Roman"/>
            <w:sz w:val="24"/>
            <w:szCs w:val="24"/>
          </w:rPr>
          <w:delText xml:space="preserve"> </w:delText>
        </w:r>
        <w:r w:rsidR="000C4DF4" w:rsidRPr="00DC637E" w:rsidDel="00CD3814">
          <w:rPr>
            <w:rFonts w:ascii="Times New Roman" w:hAnsi="Times New Roman" w:cs="Times New Roman"/>
            <w:sz w:val="24"/>
            <w:szCs w:val="24"/>
          </w:rPr>
          <w:delText xml:space="preserve">a tendency </w:delText>
        </w:r>
        <w:r w:rsidR="00CB25E0" w:rsidRPr="00DC637E" w:rsidDel="00CD3814">
          <w:rPr>
            <w:rFonts w:ascii="Times New Roman" w:hAnsi="Times New Roman" w:cs="Times New Roman"/>
            <w:sz w:val="24"/>
            <w:szCs w:val="24"/>
          </w:rPr>
          <w:delText>that</w:delText>
        </w:r>
        <w:r w:rsidR="007E0D07" w:rsidRPr="00DC637E" w:rsidDel="00CD3814">
          <w:rPr>
            <w:rFonts w:ascii="Times New Roman" w:hAnsi="Times New Roman" w:cs="Times New Roman"/>
            <w:sz w:val="24"/>
            <w:szCs w:val="24"/>
          </w:rPr>
          <w:delText xml:space="preserve"> </w:delText>
        </w:r>
        <w:r w:rsidR="0021768F" w:rsidRPr="00DC637E" w:rsidDel="00CD3814">
          <w:rPr>
            <w:rFonts w:ascii="Times New Roman" w:hAnsi="Times New Roman" w:cs="Times New Roman"/>
            <w:sz w:val="24"/>
            <w:szCs w:val="24"/>
          </w:rPr>
          <w:delText>could</w:delText>
        </w:r>
        <w:r w:rsidR="007E0D07" w:rsidRPr="00DC637E" w:rsidDel="00CD3814">
          <w:rPr>
            <w:rFonts w:ascii="Times New Roman" w:hAnsi="Times New Roman" w:cs="Times New Roman"/>
            <w:sz w:val="24"/>
            <w:szCs w:val="24"/>
          </w:rPr>
          <w:delText xml:space="preserve"> result</w:delText>
        </w:r>
        <w:r w:rsidR="001D324C" w:rsidRPr="00DC637E" w:rsidDel="00CD3814">
          <w:rPr>
            <w:rFonts w:ascii="Times New Roman" w:hAnsi="Times New Roman" w:cs="Times New Roman"/>
            <w:sz w:val="24"/>
            <w:szCs w:val="24"/>
          </w:rPr>
          <w:delText xml:space="preserve"> in a </w:delText>
        </w:r>
      </w:del>
      <w:ins w:id="74" w:author="Author">
        <w:r w:rsidR="00CD3814">
          <w:rPr>
            <w:rFonts w:ascii="Times New Roman" w:hAnsi="Times New Roman" w:cs="Times New Roman"/>
            <w:sz w:val="24"/>
            <w:szCs w:val="24"/>
          </w:rPr>
          <w:t>there is</w:t>
        </w:r>
      </w:ins>
      <w:del w:id="75" w:author="Author">
        <w:r w:rsidR="001D324C" w:rsidRPr="00DC637E" w:rsidDel="0067580D">
          <w:rPr>
            <w:rFonts w:ascii="Times New Roman" w:hAnsi="Times New Roman" w:cs="Times New Roman"/>
            <w:sz w:val="24"/>
            <w:szCs w:val="24"/>
          </w:rPr>
          <w:delText xml:space="preserve">greater discrepancy between narcissists’ self-reports and observer-reports </w:delText>
        </w:r>
        <w:r w:rsidR="007C15FB" w:rsidRPr="00DC637E" w:rsidDel="0067580D">
          <w:rPr>
            <w:rFonts w:ascii="Times New Roman" w:hAnsi="Times New Roman" w:cs="Times New Roman"/>
            <w:sz w:val="24"/>
            <w:szCs w:val="24"/>
          </w:rPr>
          <w:delText>(i.e.,</w:delText>
        </w:r>
      </w:del>
      <w:r w:rsidR="007C15FB" w:rsidRPr="00DC637E">
        <w:rPr>
          <w:rFonts w:ascii="Times New Roman" w:hAnsi="Times New Roman" w:cs="Times New Roman"/>
          <w:sz w:val="24"/>
          <w:szCs w:val="24"/>
        </w:rPr>
        <w:t xml:space="preserv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self-enhancement</w:t>
      </w:r>
      <w:del w:id="76" w:author="Author">
        <w:r w:rsidR="007C15FB" w:rsidRPr="00DC637E" w:rsidDel="0067580D">
          <w:rPr>
            <w:rFonts w:ascii="Times New Roman" w:hAnsi="Times New Roman" w:cs="Times New Roman"/>
            <w:sz w:val="24"/>
            <w:szCs w:val="24"/>
          </w:rPr>
          <w:delText>)</w:delText>
        </w:r>
      </w:del>
      <w:r w:rsidR="007C15FB"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3B4C09C3"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proofErr w:type="spellStart"/>
      <w:r w:rsidR="00B267C5" w:rsidRPr="00DC637E">
        <w:rPr>
          <w:rFonts w:ascii="Times New Roman" w:hAnsi="Times New Roman" w:cs="Times New Roman"/>
          <w:sz w:val="24"/>
          <w:szCs w:val="24"/>
        </w:rPr>
        <w:t>Raskin</w:t>
      </w:r>
      <w:proofErr w:type="spellEnd"/>
      <w:r w:rsidR="00B267C5" w:rsidRPr="00DC637E">
        <w:rPr>
          <w:rFonts w:ascii="Times New Roman" w:hAnsi="Times New Roman" w:cs="Times New Roman"/>
          <w:sz w:val="24"/>
          <w:szCs w:val="24"/>
        </w:rPr>
        <w:t xml:space="preserve"> &amp; Terry, 1988</w:t>
      </w:r>
      <w:r w:rsidR="007F4EBA" w:rsidRPr="00DC637E">
        <w:rPr>
          <w:rFonts w:ascii="Times New Roman" w:hAnsi="Times New Roman" w:cs="Times New Roman"/>
          <w:sz w:val="24"/>
          <w:szCs w:val="24"/>
        </w:rPr>
        <w:t xml:space="preserve">; </w:t>
      </w:r>
      <w:proofErr w:type="spellStart"/>
      <w:r w:rsidR="007F4EBA" w:rsidRPr="0056771D">
        <w:rPr>
          <w:rFonts w:ascii="Times New Roman" w:hAnsi="Times New Roman" w:cs="Times New Roman"/>
          <w:sz w:val="24"/>
          <w:szCs w:val="24"/>
        </w:rPr>
        <w:t>Rhodewalt</w:t>
      </w:r>
      <w:proofErr w:type="spellEnd"/>
      <w:r w:rsidR="007F4EBA" w:rsidRPr="0056771D">
        <w:rPr>
          <w:rFonts w:ascii="Times New Roman" w:hAnsi="Times New Roman" w:cs="Times New Roman"/>
          <w:sz w:val="24"/>
          <w:szCs w:val="24"/>
        </w:rPr>
        <w:t>, 2011</w:t>
      </w:r>
      <w:r w:rsidR="00B267C5" w:rsidRPr="00021A83">
        <w:rPr>
          <w:rFonts w:ascii="Times New Roman" w:hAnsi="Times New Roman" w:cs="Times New Roman"/>
          <w:sz w:val="24"/>
          <w:szCs w:val="24"/>
        </w:rPr>
        <w:t xml:space="preserve">). </w:t>
      </w:r>
      <w:del w:id="77" w:author="Author">
        <w:r w:rsidR="00CC5C48" w:rsidRPr="00021A83" w:rsidDel="00F541C5">
          <w:rPr>
            <w:rFonts w:ascii="Times New Roman" w:hAnsi="Times New Roman" w:cs="Times New Roman"/>
            <w:sz w:val="24"/>
            <w:szCs w:val="24"/>
          </w:rPr>
          <w:delText>Although</w:delText>
        </w:r>
        <w:r w:rsidR="00187EF4" w:rsidRPr="00021A83" w:rsidDel="00F541C5">
          <w:rPr>
            <w:rFonts w:ascii="Times New Roman" w:hAnsi="Times New Roman" w:cs="Times New Roman"/>
            <w:sz w:val="24"/>
            <w:szCs w:val="24"/>
          </w:rPr>
          <w:delText xml:space="preserve"> </w:delText>
        </w:r>
        <w:r w:rsidR="007C15FB" w:rsidRPr="00021A83" w:rsidDel="00F541C5">
          <w:rPr>
            <w:rFonts w:ascii="Times New Roman" w:hAnsi="Times New Roman" w:cs="Times New Roman"/>
            <w:sz w:val="24"/>
            <w:szCs w:val="24"/>
          </w:rPr>
          <w:delText>i</w:delText>
        </w:r>
        <w:r w:rsidR="007F4EBA" w:rsidRPr="00021A83" w:rsidDel="00F541C5">
          <w:rPr>
            <w:rFonts w:ascii="Times New Roman" w:hAnsi="Times New Roman" w:cs="Times New Roman"/>
            <w:sz w:val="24"/>
            <w:szCs w:val="24"/>
          </w:rPr>
          <w:delText xml:space="preserve">ndividuals high in </w:delText>
        </w:r>
        <w:r w:rsidR="00535ABB" w:rsidRPr="00021A83" w:rsidDel="00F541C5">
          <w:rPr>
            <w:rFonts w:ascii="Times New Roman" w:hAnsi="Times New Roman" w:cs="Times New Roman"/>
            <w:sz w:val="24"/>
            <w:szCs w:val="24"/>
          </w:rPr>
          <w:delText>n</w:delText>
        </w:r>
        <w:r w:rsidR="007F4EBA" w:rsidRPr="00021A83" w:rsidDel="00F541C5">
          <w:rPr>
            <w:rFonts w:ascii="Times New Roman" w:hAnsi="Times New Roman" w:cs="Times New Roman"/>
            <w:sz w:val="24"/>
            <w:szCs w:val="24"/>
          </w:rPr>
          <w:delText>arcissism</w:delText>
        </w:r>
        <w:r w:rsidR="00F01248" w:rsidRPr="00021A83" w:rsidDel="00F541C5">
          <w:rPr>
            <w:rFonts w:ascii="Times New Roman" w:hAnsi="Times New Roman" w:cs="Times New Roman"/>
            <w:sz w:val="24"/>
            <w:szCs w:val="24"/>
          </w:rPr>
          <w:delText xml:space="preserve"> self-report </w:delText>
        </w:r>
        <w:r w:rsidR="00CC5C48" w:rsidRPr="00021A83" w:rsidDel="00F541C5">
          <w:rPr>
            <w:rFonts w:ascii="Times New Roman" w:hAnsi="Times New Roman" w:cs="Times New Roman"/>
            <w:sz w:val="24"/>
            <w:szCs w:val="24"/>
          </w:rPr>
          <w:delText>being emotional</w:delText>
        </w:r>
        <w:r w:rsidR="00CC68D1" w:rsidDel="00F541C5">
          <w:rPr>
            <w:rFonts w:ascii="Times New Roman" w:hAnsi="Times New Roman" w:cs="Times New Roman"/>
            <w:sz w:val="24"/>
            <w:szCs w:val="24"/>
          </w:rPr>
          <w:delText>ly</w:delText>
        </w:r>
        <w:r w:rsidR="00CC5C48" w:rsidRPr="00021A83" w:rsidDel="00F541C5">
          <w:rPr>
            <w:rFonts w:ascii="Times New Roman" w:hAnsi="Times New Roman" w:cs="Times New Roman"/>
            <w:sz w:val="24"/>
            <w:szCs w:val="24"/>
          </w:rPr>
          <w:delText xml:space="preserve"> stable</w:delText>
        </w:r>
        <w:r w:rsidR="00217EC0" w:rsidRPr="00021A83" w:rsidDel="00F541C5">
          <w:rPr>
            <w:rFonts w:ascii="Times New Roman" w:hAnsi="Times New Roman" w:cs="Times New Roman"/>
            <w:sz w:val="24"/>
            <w:szCs w:val="24"/>
          </w:rPr>
          <w:delText xml:space="preserve"> (</w:delText>
        </w:r>
        <w:r w:rsidR="003F2F9E" w:rsidRPr="00021A83" w:rsidDel="00F541C5">
          <w:rPr>
            <w:rFonts w:ascii="Times New Roman" w:hAnsi="Times New Roman" w:cs="Times New Roman"/>
            <w:sz w:val="24"/>
            <w:szCs w:val="24"/>
          </w:rPr>
          <w:delText>Trzesniewski, Donnellan, &amp; Robins, 2008</w:delText>
        </w:r>
        <w:r w:rsidR="00217EC0" w:rsidRPr="00021A83" w:rsidDel="00F541C5">
          <w:rPr>
            <w:rFonts w:ascii="Times New Roman" w:hAnsi="Times New Roman" w:cs="Times New Roman"/>
            <w:sz w:val="24"/>
            <w:szCs w:val="24"/>
          </w:rPr>
          <w:delText>)</w:delText>
        </w:r>
        <w:r w:rsidR="00CC5C48" w:rsidRPr="00021A83" w:rsidDel="00F541C5">
          <w:rPr>
            <w:rFonts w:ascii="Times New Roman" w:hAnsi="Times New Roman" w:cs="Times New Roman"/>
            <w:sz w:val="24"/>
            <w:szCs w:val="24"/>
          </w:rPr>
          <w:delText>,</w:delText>
        </w:r>
        <w:r w:rsidR="00F01248" w:rsidRPr="00021A83" w:rsidDel="00F541C5">
          <w:rPr>
            <w:rFonts w:ascii="Times New Roman" w:hAnsi="Times New Roman" w:cs="Times New Roman"/>
            <w:sz w:val="24"/>
            <w:szCs w:val="24"/>
          </w:rPr>
          <w:delText xml:space="preserve"> it has long been suspected that narcissists’ positive self-evaluations are fragile and unstable—</w:delText>
        </w:r>
        <w:r w:rsidR="0050353E" w:rsidRPr="00021A83" w:rsidDel="00F541C5">
          <w:rPr>
            <w:rFonts w:ascii="Times New Roman" w:hAnsi="Times New Roman" w:cs="Times New Roman"/>
            <w:sz w:val="24"/>
            <w:szCs w:val="24"/>
          </w:rPr>
          <w:delText xml:space="preserve">such that narcissism is </w:delText>
        </w:r>
        <w:r w:rsidR="00F01248" w:rsidRPr="00021A83" w:rsidDel="00F541C5">
          <w:rPr>
            <w:rFonts w:ascii="Times New Roman" w:hAnsi="Times New Roman" w:cs="Times New Roman"/>
            <w:sz w:val="24"/>
            <w:szCs w:val="24"/>
          </w:rPr>
          <w:delText xml:space="preserve">a defensive form of </w:delText>
        </w:r>
        <w:r w:rsidR="00F01248" w:rsidRPr="00A76EA9" w:rsidDel="00F541C5">
          <w:rPr>
            <w:rFonts w:ascii="Times New Roman" w:hAnsi="Times New Roman" w:cs="Times New Roman"/>
            <w:sz w:val="24"/>
            <w:szCs w:val="24"/>
          </w:rPr>
          <w:delText xml:space="preserve">self-esteem that is inordinately contingent upon others’ admiration and </w:delText>
        </w:r>
        <w:r w:rsidR="0050353E" w:rsidRPr="00A76EA9" w:rsidDel="00F541C5">
          <w:rPr>
            <w:rFonts w:ascii="Times New Roman" w:hAnsi="Times New Roman" w:cs="Times New Roman"/>
            <w:sz w:val="24"/>
            <w:szCs w:val="24"/>
          </w:rPr>
          <w:delText>i</w:delText>
        </w:r>
        <w:r w:rsidR="00F01248" w:rsidRPr="00A76EA9" w:rsidDel="00F541C5">
          <w:rPr>
            <w:rFonts w:ascii="Times New Roman" w:hAnsi="Times New Roman" w:cs="Times New Roman"/>
            <w:sz w:val="24"/>
            <w:szCs w:val="24"/>
          </w:rPr>
          <w:delText>s vulnerable to challenge (</w:delText>
        </w:r>
        <w:r w:rsidR="00C66E26" w:rsidRPr="00A76EA9" w:rsidDel="00F541C5">
          <w:rPr>
            <w:rFonts w:ascii="Times New Roman" w:hAnsi="Times New Roman" w:cs="Times New Roman"/>
            <w:sz w:val="24"/>
            <w:szCs w:val="24"/>
          </w:rPr>
          <w:delText xml:space="preserve">Gregg &amp; Sedikides, 2010; </w:delText>
        </w:r>
        <w:r w:rsidR="00F01248" w:rsidRPr="00A76EA9" w:rsidDel="00F541C5">
          <w:rPr>
            <w:rFonts w:ascii="Times New Roman" w:hAnsi="Times New Roman" w:cs="Times New Roman"/>
            <w:sz w:val="24"/>
            <w:szCs w:val="24"/>
          </w:rPr>
          <w:delText xml:space="preserve">Kernberg, 1985; Millon, 1990; </w:delText>
        </w:r>
        <w:r w:rsidR="004C46B8" w:rsidRPr="00A76EA9" w:rsidDel="00F541C5">
          <w:rPr>
            <w:rFonts w:ascii="Times New Roman" w:hAnsi="Times New Roman" w:cs="Times New Roman"/>
            <w:sz w:val="24"/>
            <w:szCs w:val="24"/>
          </w:rPr>
          <w:delText xml:space="preserve">Morf et al., 2011; </w:delText>
        </w:r>
        <w:r w:rsidR="00F01248" w:rsidRPr="00A76EA9" w:rsidDel="00F541C5">
          <w:rPr>
            <w:rFonts w:ascii="Times New Roman" w:hAnsi="Times New Roman" w:cs="Times New Roman"/>
            <w:sz w:val="24"/>
            <w:szCs w:val="24"/>
          </w:rPr>
          <w:delText>Morf &amp; Rhodewalt, 2001;</w:delText>
        </w:r>
        <w:r w:rsidR="004C46B8" w:rsidRPr="00A76EA9" w:rsidDel="00F541C5">
          <w:rPr>
            <w:rFonts w:ascii="Times New Roman" w:hAnsi="Times New Roman" w:cs="Times New Roman"/>
            <w:sz w:val="24"/>
            <w:szCs w:val="24"/>
          </w:rPr>
          <w:delText xml:space="preserve"> Rhodewalt, 201</w:delText>
        </w:r>
        <w:r w:rsidR="005A43C9" w:rsidRPr="00A76EA9" w:rsidDel="00F541C5">
          <w:rPr>
            <w:rFonts w:ascii="Times New Roman" w:hAnsi="Times New Roman" w:cs="Times New Roman"/>
            <w:sz w:val="24"/>
            <w:szCs w:val="24"/>
          </w:rPr>
          <w:delText>1</w:delText>
        </w:r>
        <w:r w:rsidR="00F01248" w:rsidRPr="00A76EA9" w:rsidDel="00F541C5">
          <w:rPr>
            <w:rFonts w:ascii="Times New Roman" w:hAnsi="Times New Roman" w:cs="Times New Roman"/>
            <w:sz w:val="24"/>
            <w:szCs w:val="24"/>
          </w:rPr>
          <w:delText xml:space="preserve">). </w:delText>
        </w:r>
        <w:r w:rsidR="00F01248" w:rsidRPr="00A76EA9" w:rsidDel="006A09AD">
          <w:rPr>
            <w:rFonts w:ascii="Times New Roman" w:hAnsi="Times New Roman" w:cs="Times New Roman"/>
            <w:sz w:val="24"/>
            <w:szCs w:val="24"/>
          </w:rPr>
          <w:delText>From this theoretical perspective</w:delText>
        </w:r>
      </w:del>
      <w:ins w:id="78" w:author="Author">
        <w:r w:rsidR="006A09AD">
          <w:rPr>
            <w:rFonts w:ascii="Times New Roman" w:hAnsi="Times New Roman" w:cs="Times New Roman"/>
            <w:sz w:val="24"/>
            <w:szCs w:val="24"/>
          </w:rPr>
          <w:t>From a theoretical perspective, it has been posited that n</w:t>
        </w:r>
      </w:ins>
      <w:del w:id="79" w:author="Author">
        <w:r w:rsidR="00F01248" w:rsidRPr="00A76EA9" w:rsidDel="006A09AD">
          <w:rPr>
            <w:rFonts w:ascii="Times New Roman" w:hAnsi="Times New Roman" w:cs="Times New Roman"/>
            <w:sz w:val="24"/>
            <w:szCs w:val="24"/>
          </w:rPr>
          <w:delText>, n</w:delText>
        </w:r>
      </w:del>
      <w:r w:rsidR="00F01248" w:rsidRPr="00A76EA9">
        <w:rPr>
          <w:rFonts w:ascii="Times New Roman" w:hAnsi="Times New Roman" w:cs="Times New Roman"/>
          <w:sz w:val="24"/>
          <w:szCs w:val="24"/>
        </w:rPr>
        <w:t>arcissism</w:t>
      </w:r>
      <w:r w:rsidR="00F01248" w:rsidRPr="00DC637E">
        <w:rPr>
          <w:rFonts w:ascii="Times New Roman" w:hAnsi="Times New Roman" w:cs="Times New Roman"/>
          <w:sz w:val="24"/>
          <w:szCs w:val="24"/>
        </w:rPr>
        <w:t xml:space="preserve"> is a self-regulatory mechanism that is used to maintain unrealistically high levels of self-esteem by employing a mutually reinforcing system of interpersonal and intrapersonal self-regulatory strategies (</w:t>
      </w:r>
      <w:proofErr w:type="spellStart"/>
      <w:r w:rsidR="004C46B8" w:rsidRPr="00DC637E">
        <w:rPr>
          <w:rFonts w:ascii="Times New Roman" w:hAnsi="Times New Roman" w:cs="Times New Roman"/>
          <w:sz w:val="24"/>
          <w:szCs w:val="24"/>
        </w:rPr>
        <w:t>Mo</w:t>
      </w:r>
      <w:r w:rsidR="00AA3361">
        <w:rPr>
          <w:rFonts w:ascii="Times New Roman" w:hAnsi="Times New Roman" w:cs="Times New Roman"/>
          <w:sz w:val="24"/>
          <w:szCs w:val="24"/>
        </w:rPr>
        <w:t>rf</w:t>
      </w:r>
      <w:proofErr w:type="spellEnd"/>
      <w:r w:rsidR="00AA3361">
        <w:rPr>
          <w:rFonts w:ascii="Times New Roman" w:hAnsi="Times New Roman" w:cs="Times New Roman"/>
          <w:sz w:val="24"/>
          <w:szCs w:val="24"/>
        </w:rPr>
        <w:t xml:space="preserve"> et al., 2011; </w:t>
      </w:r>
      <w:proofErr w:type="spellStart"/>
      <w:r w:rsidR="00AA3361">
        <w:rPr>
          <w:rFonts w:ascii="Times New Roman" w:hAnsi="Times New Roman" w:cs="Times New Roman"/>
          <w:sz w:val="24"/>
          <w:szCs w:val="24"/>
        </w:rPr>
        <w:t>Rhodewalt</w:t>
      </w:r>
      <w:proofErr w:type="spellEnd"/>
      <w:r w:rsidR="00AA3361">
        <w:rPr>
          <w:rFonts w:ascii="Times New Roman" w:hAnsi="Times New Roman" w:cs="Times New Roman"/>
          <w:sz w:val="24"/>
          <w:szCs w:val="24"/>
        </w:rPr>
        <w: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w:t>
      </w:r>
      <w:proofErr w:type="spellStart"/>
      <w:r w:rsidR="008B5273" w:rsidRPr="00DC637E">
        <w:rPr>
          <w:rFonts w:ascii="Times New Roman" w:hAnsi="Times New Roman" w:cs="Times New Roman"/>
          <w:sz w:val="24"/>
          <w:szCs w:val="24"/>
        </w:rPr>
        <w:t>Baumeister</w:t>
      </w:r>
      <w:proofErr w:type="spellEnd"/>
      <w:r w:rsidR="008B5273" w:rsidRPr="00DC637E">
        <w:rPr>
          <w:rFonts w:ascii="Times New Roman" w:hAnsi="Times New Roman" w:cs="Times New Roman"/>
          <w:sz w:val="24"/>
          <w:szCs w:val="24"/>
        </w:rPr>
        <w:t xml:space="preserve">,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w:t>
      </w:r>
      <w:r w:rsidR="00EE71FF">
        <w:rPr>
          <w:rFonts w:ascii="Times New Roman" w:hAnsi="Times New Roman" w:cs="Times New Roman"/>
          <w:sz w:val="24"/>
          <w:szCs w:val="24"/>
        </w:rPr>
        <w:t>e</w:t>
      </w:r>
      <w:ins w:id="80" w:author="Author">
        <w:r w:rsidR="00C9016A">
          <w:rPr>
            <w:rFonts w:ascii="Times New Roman" w:hAnsi="Times New Roman" w:cs="Times New Roman"/>
            <w:sz w:val="24"/>
            <w:szCs w:val="24"/>
          </w:rPr>
          <w:t xml:space="preserve"> narcissist</w:t>
        </w:r>
      </w:ins>
      <w:del w:id="81" w:author="Author">
        <w:r w:rsidR="00EE71FF" w:rsidDel="00C9016A">
          <w:rPr>
            <w:rFonts w:ascii="Times New Roman" w:hAnsi="Times New Roman" w:cs="Times New Roman"/>
            <w:sz w:val="24"/>
            <w:szCs w:val="24"/>
          </w:rPr>
          <w:delText>y</w:delText>
        </w:r>
      </w:del>
      <w:r w:rsidR="00EE71FF">
        <w:rPr>
          <w:rFonts w:ascii="Times New Roman" w:hAnsi="Times New Roman" w:cs="Times New Roman"/>
          <w:sz w:val="24"/>
          <w:szCs w:val="24"/>
        </w:rPr>
        <w:t xml:space="preserve"> experience</w:t>
      </w:r>
      <w:ins w:id="82" w:author="Author">
        <w:r w:rsidR="00C9016A">
          <w:rPr>
            <w:rFonts w:ascii="Times New Roman" w:hAnsi="Times New Roman" w:cs="Times New Roman"/>
            <w:sz w:val="24"/>
            <w:szCs w:val="24"/>
          </w:rPr>
          <w:t>s</w:t>
        </w:r>
      </w:ins>
      <w:r w:rsidR="00EE71FF">
        <w:rPr>
          <w:rFonts w:ascii="Times New Roman" w:hAnsi="Times New Roman" w:cs="Times New Roman"/>
          <w:sz w:val="24"/>
          <w:szCs w:val="24"/>
        </w:rPr>
        <w:t xml:space="preserv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he tendency to self-</w:t>
      </w:r>
      <w:r w:rsidR="00F01248" w:rsidRPr="00DC637E">
        <w:rPr>
          <w:rFonts w:ascii="Times New Roman" w:hAnsi="Times New Roman" w:cs="Times New Roman"/>
          <w:sz w:val="24"/>
          <w:szCs w:val="24"/>
        </w:rPr>
        <w:lastRenderedPageBreak/>
        <w:t xml:space="preserve">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proofErr w:type="spellStart"/>
      <w:r w:rsidR="00C32A80" w:rsidRPr="0056771D">
        <w:rPr>
          <w:rFonts w:ascii="Times New Roman" w:hAnsi="Times New Roman" w:cs="Times New Roman"/>
          <w:sz w:val="24"/>
          <w:szCs w:val="24"/>
        </w:rPr>
        <w:t>Alicke</w:t>
      </w:r>
      <w:proofErr w:type="spellEnd"/>
      <w:r w:rsidR="00C32A80" w:rsidRPr="0056771D">
        <w:rPr>
          <w:rFonts w:ascii="Times New Roman" w:hAnsi="Times New Roman" w:cs="Times New Roman"/>
          <w:sz w:val="24"/>
          <w:szCs w:val="24"/>
        </w:rPr>
        <w:t xml:space="preserv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1D70B234" w:rsidR="008E3211" w:rsidRDefault="00FF3822" w:rsidP="003F2F9E">
      <w:pPr>
        <w:spacing w:after="0" w:line="480" w:lineRule="auto"/>
        <w:ind w:firstLine="720"/>
        <w:rPr>
          <w:rFonts w:ascii="Times New Roman" w:hAnsi="Times New Roman" w:cs="Times New Roman"/>
          <w:sz w:val="24"/>
          <w:szCs w:val="24"/>
        </w:rPr>
      </w:pPr>
      <w:del w:id="83" w:author="Author">
        <w:r w:rsidRPr="00DC637E" w:rsidDel="003824BC">
          <w:rPr>
            <w:rFonts w:ascii="Times New Roman" w:hAnsi="Times New Roman" w:cs="Times New Roman"/>
            <w:sz w:val="24"/>
            <w:szCs w:val="24"/>
          </w:rPr>
          <w:delText>S</w:delText>
        </w:r>
      </w:del>
      <w:ins w:id="84" w:author="Author">
        <w:del w:id="85" w:author="Author">
          <w:r w:rsidR="002A5E87" w:rsidDel="003824BC">
            <w:rPr>
              <w:rFonts w:ascii="Times New Roman" w:hAnsi="Times New Roman" w:cs="Times New Roman"/>
              <w:sz w:val="24"/>
              <w:szCs w:val="24"/>
            </w:rPr>
            <w:delText xml:space="preserve">imilar to </w:delText>
          </w:r>
        </w:del>
        <w:r w:rsidR="003824BC">
          <w:rPr>
            <w:rFonts w:ascii="Times New Roman" w:hAnsi="Times New Roman" w:cs="Times New Roman"/>
            <w:sz w:val="24"/>
            <w:szCs w:val="24"/>
          </w:rPr>
          <w:t xml:space="preserve">As with </w:t>
        </w:r>
        <w:del w:id="86" w:author="Author">
          <w:r w:rsidR="002A5E87" w:rsidDel="003824BC">
            <w:rPr>
              <w:rFonts w:ascii="Times New Roman" w:hAnsi="Times New Roman" w:cs="Times New Roman"/>
              <w:sz w:val="24"/>
              <w:szCs w:val="24"/>
            </w:rPr>
            <w:delText>theories about</w:delText>
          </w:r>
        </w:del>
        <w:r w:rsidR="003824BC">
          <w:rPr>
            <w:rFonts w:ascii="Times New Roman" w:hAnsi="Times New Roman" w:cs="Times New Roman"/>
            <w:sz w:val="24"/>
            <w:szCs w:val="24"/>
          </w:rPr>
          <w:t>self-regulatory models of</w:t>
        </w:r>
        <w:r w:rsidR="002A5E87">
          <w:rPr>
            <w:rFonts w:ascii="Times New Roman" w:hAnsi="Times New Roman" w:cs="Times New Roman"/>
            <w:sz w:val="24"/>
            <w:szCs w:val="24"/>
          </w:rPr>
          <w:t xml:space="preserve"> narcissism, </w:t>
        </w:r>
        <w:r w:rsidR="003824BC">
          <w:rPr>
            <w:rFonts w:ascii="Times New Roman" w:hAnsi="Times New Roman" w:cs="Times New Roman"/>
            <w:sz w:val="24"/>
            <w:szCs w:val="24"/>
          </w:rPr>
          <w:t xml:space="preserve">theories on the subject of </w:t>
        </w:r>
        <w:r w:rsidR="002A5E87">
          <w:rPr>
            <w:rFonts w:ascii="Times New Roman" w:hAnsi="Times New Roman" w:cs="Times New Roman"/>
            <w:sz w:val="24"/>
            <w:szCs w:val="24"/>
          </w:rPr>
          <w:t>s</w:t>
        </w:r>
      </w:ins>
      <w:r w:rsidR="00A7479A" w:rsidRPr="00DC637E">
        <w:rPr>
          <w:rFonts w:ascii="Times New Roman" w:hAnsi="Times New Roman" w:cs="Times New Roman"/>
          <w:sz w:val="24"/>
          <w:szCs w:val="24"/>
        </w:rPr>
        <w:t>elf-enhancement</w:t>
      </w:r>
      <w:del w:id="87" w:author="Author">
        <w:r w:rsidR="00A7479A" w:rsidRPr="00DC637E" w:rsidDel="003824BC">
          <w:rPr>
            <w:rFonts w:ascii="Times New Roman" w:hAnsi="Times New Roman" w:cs="Times New Roman"/>
            <w:sz w:val="24"/>
            <w:szCs w:val="24"/>
          </w:rPr>
          <w:delText xml:space="preserve"> theor</w:delText>
        </w:r>
      </w:del>
      <w:ins w:id="88" w:author="Author">
        <w:del w:id="89" w:author="Author">
          <w:r w:rsidR="00393258" w:rsidDel="003824BC">
            <w:rPr>
              <w:rFonts w:ascii="Times New Roman" w:hAnsi="Times New Roman" w:cs="Times New Roman"/>
              <w:sz w:val="24"/>
              <w:szCs w:val="24"/>
            </w:rPr>
            <w:delText>ies</w:delText>
          </w:r>
        </w:del>
      </w:ins>
      <w:del w:id="90" w:author="Author">
        <w:r w:rsidR="00A7479A" w:rsidRPr="00DC637E" w:rsidDel="00393258">
          <w:rPr>
            <w:rFonts w:ascii="Times New Roman" w:hAnsi="Times New Roman" w:cs="Times New Roman"/>
            <w:sz w:val="24"/>
            <w:szCs w:val="24"/>
          </w:rPr>
          <w:delText>y</w:delText>
        </w:r>
      </w:del>
      <w:r w:rsidR="00A7479A" w:rsidRPr="00DC637E">
        <w:rPr>
          <w:rFonts w:ascii="Times New Roman" w:hAnsi="Times New Roman" w:cs="Times New Roman"/>
          <w:sz w:val="24"/>
          <w:szCs w:val="24"/>
        </w:rPr>
        <w:t xml:space="preserve"> </w:t>
      </w:r>
      <w:ins w:id="91" w:author="Author">
        <w:r w:rsidR="003824BC">
          <w:rPr>
            <w:rFonts w:ascii="Times New Roman" w:hAnsi="Times New Roman" w:cs="Times New Roman"/>
            <w:sz w:val="24"/>
            <w:szCs w:val="24"/>
          </w:rPr>
          <w:t xml:space="preserve">also </w:t>
        </w:r>
      </w:ins>
      <w:r w:rsidR="00A7479A" w:rsidRPr="00DC637E">
        <w:rPr>
          <w:rFonts w:ascii="Times New Roman" w:hAnsi="Times New Roman" w:cs="Times New Roman"/>
          <w:sz w:val="24"/>
          <w:szCs w:val="24"/>
        </w:rPr>
        <w:t>draw</w:t>
      </w:r>
      <w:del w:id="92" w:author="Author">
        <w:r w:rsidR="00A7479A" w:rsidRPr="00DC637E" w:rsidDel="001115CB">
          <w:rPr>
            <w:rFonts w:ascii="Times New Roman" w:hAnsi="Times New Roman" w:cs="Times New Roman"/>
            <w:sz w:val="24"/>
            <w:szCs w:val="24"/>
          </w:rPr>
          <w:delText>s</w:delText>
        </w:r>
      </w:del>
      <w:r w:rsidR="00A7479A" w:rsidRPr="00DC637E">
        <w:rPr>
          <w:rFonts w:ascii="Times New Roman" w:hAnsi="Times New Roman" w:cs="Times New Roman"/>
          <w:sz w:val="24"/>
          <w:szCs w:val="24"/>
        </w:rPr>
        <w:t xml:space="preserve"> heavily on individuals’ underlying self-motives [for a review see </w:t>
      </w:r>
      <w:proofErr w:type="spellStart"/>
      <w:r w:rsidR="00A7479A" w:rsidRPr="00DC637E">
        <w:rPr>
          <w:rFonts w:ascii="Times New Roman" w:hAnsi="Times New Roman" w:cs="Times New Roman"/>
          <w:sz w:val="24"/>
          <w:szCs w:val="24"/>
        </w:rPr>
        <w:t>Alicke</w:t>
      </w:r>
      <w:proofErr w:type="spellEnd"/>
      <w:r w:rsidR="00A7479A" w:rsidRPr="00DC637E">
        <w:rPr>
          <w:rFonts w:ascii="Times New Roman" w:hAnsi="Times New Roman" w:cs="Times New Roman"/>
          <w:sz w:val="24"/>
          <w:szCs w:val="24"/>
        </w:rPr>
        <w:t xml:space="preserv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w:t>
      </w:r>
      <w:proofErr w:type="spellStart"/>
      <w:r w:rsidR="00193843" w:rsidRPr="00DC637E">
        <w:rPr>
          <w:rFonts w:ascii="Times New Roman" w:hAnsi="Times New Roman" w:cs="Times New Roman"/>
          <w:sz w:val="24"/>
          <w:szCs w:val="24"/>
        </w:rPr>
        <w:t>Allport</w:t>
      </w:r>
      <w:proofErr w:type="spellEnd"/>
      <w:r w:rsidR="00193843" w:rsidRPr="00DC637E">
        <w:rPr>
          <w:rFonts w:ascii="Times New Roman" w:hAnsi="Times New Roman" w:cs="Times New Roman"/>
          <w:sz w:val="24"/>
          <w:szCs w:val="24"/>
        </w:rPr>
        <w:t xml:space="preserve">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 xml:space="preserve">positively, and the desire to be viewed positively has been labeled one of the “most prominent </w:t>
      </w:r>
      <w:r w:rsidR="00BD45D4" w:rsidRPr="00A76EA9">
        <w:rPr>
          <w:rFonts w:ascii="Times New Roman" w:hAnsi="Times New Roman" w:cs="Times New Roman"/>
          <w:sz w:val="24"/>
          <w:szCs w:val="24"/>
        </w:rPr>
        <w:t>motivational assumptions of Western Psychology</w:t>
      </w:r>
      <w:r w:rsidR="00B3149E" w:rsidRPr="00A76EA9">
        <w:rPr>
          <w:rFonts w:ascii="Times New Roman" w:hAnsi="Times New Roman" w:cs="Times New Roman"/>
          <w:sz w:val="24"/>
          <w:szCs w:val="24"/>
        </w:rPr>
        <w:t>”</w:t>
      </w:r>
      <w:r w:rsidR="00882766" w:rsidRPr="00A76EA9">
        <w:rPr>
          <w:rFonts w:ascii="Times New Roman" w:hAnsi="Times New Roman" w:cs="Times New Roman"/>
          <w:sz w:val="24"/>
          <w:szCs w:val="24"/>
        </w:rPr>
        <w:t xml:space="preserve"> [</w:t>
      </w:r>
      <w:proofErr w:type="spellStart"/>
      <w:r w:rsidR="00BD45D4" w:rsidRPr="00A76EA9">
        <w:rPr>
          <w:rFonts w:ascii="Times New Roman" w:hAnsi="Times New Roman" w:cs="Times New Roman"/>
          <w:sz w:val="24"/>
          <w:szCs w:val="24"/>
        </w:rPr>
        <w:t>Kwang</w:t>
      </w:r>
      <w:proofErr w:type="spellEnd"/>
      <w:r w:rsidR="00BD45D4" w:rsidRPr="00A76EA9">
        <w:rPr>
          <w:rFonts w:ascii="Times New Roman" w:hAnsi="Times New Roman" w:cs="Times New Roman"/>
          <w:sz w:val="24"/>
          <w:szCs w:val="24"/>
        </w:rPr>
        <w:t xml:space="preserve"> &amp; Swann, 2010, p. 263</w:t>
      </w:r>
      <w:r w:rsidR="00882766" w:rsidRPr="00A76EA9">
        <w:rPr>
          <w:rFonts w:ascii="Times New Roman" w:hAnsi="Times New Roman" w:cs="Times New Roman"/>
          <w:sz w:val="24"/>
          <w:szCs w:val="24"/>
        </w:rPr>
        <w:t>; see also Jones (</w:t>
      </w:r>
      <w:r w:rsidR="00BD45D4" w:rsidRPr="00A76EA9">
        <w:rPr>
          <w:rFonts w:ascii="Times New Roman" w:hAnsi="Times New Roman" w:cs="Times New Roman"/>
          <w:sz w:val="24"/>
          <w:szCs w:val="24"/>
        </w:rPr>
        <w:t>1973</w:t>
      </w:r>
      <w:r w:rsidR="00882766" w:rsidRPr="00A76EA9">
        <w:rPr>
          <w:rFonts w:ascii="Times New Roman" w:hAnsi="Times New Roman" w:cs="Times New Roman"/>
          <w:sz w:val="24"/>
          <w:szCs w:val="24"/>
        </w:rPr>
        <w:t>) and Leary (</w:t>
      </w:r>
      <w:r w:rsidR="00BD45D4" w:rsidRPr="00A76EA9">
        <w:rPr>
          <w:rFonts w:ascii="Times New Roman" w:hAnsi="Times New Roman" w:cs="Times New Roman"/>
          <w:sz w:val="24"/>
          <w:szCs w:val="24"/>
        </w:rPr>
        <w:t>2007)</w:t>
      </w:r>
      <w:r w:rsidR="00882766" w:rsidRPr="00A76EA9">
        <w:rPr>
          <w:rFonts w:ascii="Times New Roman" w:hAnsi="Times New Roman" w:cs="Times New Roman"/>
          <w:sz w:val="24"/>
          <w:szCs w:val="24"/>
        </w:rPr>
        <w:t>]</w:t>
      </w:r>
      <w:r w:rsidR="00BD45D4" w:rsidRPr="00A76EA9">
        <w:rPr>
          <w:rFonts w:ascii="Times New Roman" w:hAnsi="Times New Roman" w:cs="Times New Roman"/>
          <w:sz w:val="24"/>
          <w:szCs w:val="24"/>
        </w:rPr>
        <w:t xml:space="preserve">. </w:t>
      </w:r>
      <w:r w:rsidR="00193843" w:rsidRPr="00A76EA9">
        <w:rPr>
          <w:rFonts w:ascii="Times New Roman" w:hAnsi="Times New Roman" w:cs="Times New Roman"/>
          <w:sz w:val="24"/>
          <w:szCs w:val="24"/>
        </w:rPr>
        <w:t xml:space="preserve">Indeed, this vital human need to maintain </w:t>
      </w:r>
      <w:r w:rsidR="004A61F0" w:rsidRPr="00A76EA9">
        <w:rPr>
          <w:rFonts w:ascii="Times New Roman" w:hAnsi="Times New Roman" w:cs="Times New Roman"/>
          <w:sz w:val="24"/>
          <w:szCs w:val="24"/>
        </w:rPr>
        <w:t>a positive self-concept</w:t>
      </w:r>
      <w:r w:rsidR="00193843" w:rsidRPr="00A76EA9">
        <w:rPr>
          <w:rFonts w:ascii="Times New Roman" w:hAnsi="Times New Roman" w:cs="Times New Roman"/>
          <w:sz w:val="24"/>
          <w:szCs w:val="24"/>
        </w:rPr>
        <w:t xml:space="preserve"> </w:t>
      </w:r>
      <w:r w:rsidR="00916C70" w:rsidRPr="00A76EA9">
        <w:rPr>
          <w:rFonts w:ascii="Times New Roman" w:hAnsi="Times New Roman" w:cs="Times New Roman"/>
          <w:sz w:val="24"/>
          <w:szCs w:val="24"/>
        </w:rPr>
        <w:t>is evident</w:t>
      </w:r>
      <w:r w:rsidR="00193843" w:rsidRPr="00A76EA9">
        <w:rPr>
          <w:rFonts w:ascii="Times New Roman" w:hAnsi="Times New Roman" w:cs="Times New Roman"/>
          <w:sz w:val="24"/>
          <w:szCs w:val="24"/>
        </w:rPr>
        <w:t xml:space="preserve"> in </w:t>
      </w:r>
      <w:del w:id="93" w:author="Author">
        <w:r w:rsidR="00193843" w:rsidRPr="00A76EA9" w:rsidDel="00977FC9">
          <w:rPr>
            <w:rFonts w:ascii="Times New Roman" w:hAnsi="Times New Roman" w:cs="Times New Roman"/>
            <w:sz w:val="24"/>
            <w:szCs w:val="24"/>
          </w:rPr>
          <w:delText xml:space="preserve">research showing </w:delText>
        </w:r>
      </w:del>
      <w:r w:rsidR="00193843" w:rsidRPr="00A76EA9">
        <w:rPr>
          <w:rFonts w:ascii="Times New Roman" w:hAnsi="Times New Roman" w:cs="Times New Roman"/>
          <w:sz w:val="24"/>
          <w:szCs w:val="24"/>
        </w:rPr>
        <w:t xml:space="preserve">a general tendency for people to have inflated views of themselves </w:t>
      </w:r>
      <w:r w:rsidR="0098628A" w:rsidRPr="00A76EA9">
        <w:rPr>
          <w:rFonts w:ascii="Times New Roman" w:hAnsi="Times New Roman" w:cs="Times New Roman"/>
          <w:sz w:val="24"/>
          <w:szCs w:val="24"/>
        </w:rPr>
        <w:t>(</w:t>
      </w:r>
      <w:proofErr w:type="spellStart"/>
      <w:r w:rsidR="00024F0D" w:rsidRPr="00A76EA9">
        <w:rPr>
          <w:rFonts w:ascii="Times New Roman" w:hAnsi="Times New Roman" w:cs="Times New Roman"/>
          <w:sz w:val="24"/>
          <w:szCs w:val="24"/>
        </w:rPr>
        <w:t>Alicke</w:t>
      </w:r>
      <w:proofErr w:type="spellEnd"/>
      <w:r w:rsidR="00024F0D" w:rsidRPr="00A76EA9">
        <w:rPr>
          <w:rFonts w:ascii="Times New Roman" w:hAnsi="Times New Roman" w:cs="Times New Roman"/>
          <w:sz w:val="24"/>
          <w:szCs w:val="24"/>
        </w:rPr>
        <w:t xml:space="preserve"> &amp; Sedikides, 2009; </w:t>
      </w:r>
      <w:proofErr w:type="spellStart"/>
      <w:r w:rsidR="00024F0D" w:rsidRPr="00A76EA9">
        <w:rPr>
          <w:rFonts w:ascii="Times New Roman" w:hAnsi="Times New Roman" w:cs="Times New Roman"/>
          <w:sz w:val="24"/>
          <w:szCs w:val="24"/>
        </w:rPr>
        <w:t>Alicke</w:t>
      </w:r>
      <w:proofErr w:type="spellEnd"/>
      <w:r w:rsidR="00024F0D" w:rsidRPr="00A76EA9">
        <w:rPr>
          <w:rFonts w:ascii="Times New Roman" w:hAnsi="Times New Roman" w:cs="Times New Roman"/>
          <w:sz w:val="24"/>
          <w:szCs w:val="24"/>
        </w:rPr>
        <w:t xml:space="preserve"> &amp; Sedikides, 2011</w:t>
      </w:r>
      <w:del w:id="94" w:author="Author">
        <w:r w:rsidR="00024F0D" w:rsidRPr="00A76EA9" w:rsidDel="002B2E44">
          <w:rPr>
            <w:rFonts w:ascii="Times New Roman" w:hAnsi="Times New Roman" w:cs="Times New Roman"/>
            <w:sz w:val="24"/>
            <w:szCs w:val="24"/>
          </w:rPr>
          <w:delText>; Sedikides &amp; Gregg, 2008</w:delText>
        </w:r>
      </w:del>
      <w:r w:rsidR="0098628A" w:rsidRPr="00A76EA9">
        <w:rPr>
          <w:rFonts w:ascii="Times New Roman" w:hAnsi="Times New Roman" w:cs="Times New Roman"/>
          <w:sz w:val="24"/>
          <w:szCs w:val="24"/>
        </w:rPr>
        <w:t>)</w:t>
      </w:r>
      <w:r w:rsidR="00C048EB" w:rsidRPr="00A76EA9">
        <w:rPr>
          <w:rFonts w:ascii="Times New Roman" w:hAnsi="Times New Roman" w:cs="Times New Roman"/>
          <w:sz w:val="24"/>
          <w:szCs w:val="24"/>
        </w:rPr>
        <w:t xml:space="preserve">, </w:t>
      </w:r>
      <w:r w:rsidR="00984974" w:rsidRPr="00A76EA9">
        <w:rPr>
          <w:rFonts w:ascii="Times New Roman" w:hAnsi="Times New Roman" w:cs="Times New Roman"/>
          <w:sz w:val="24"/>
          <w:szCs w:val="24"/>
        </w:rPr>
        <w:t>endorse</w:t>
      </w:r>
      <w:r w:rsidR="00C048EB" w:rsidRPr="00A76EA9">
        <w:rPr>
          <w:rFonts w:ascii="Times New Roman" w:hAnsi="Times New Roman" w:cs="Times New Roman"/>
          <w:sz w:val="24"/>
          <w:szCs w:val="24"/>
        </w:rPr>
        <w:t xml:space="preserve"> self-serving attributions (</w:t>
      </w:r>
      <w:r w:rsidR="00FC3CD1" w:rsidRPr="00A76EA9">
        <w:rPr>
          <w:rFonts w:ascii="Times New Roman" w:hAnsi="Times New Roman" w:cs="Times New Roman"/>
          <w:sz w:val="24"/>
          <w:szCs w:val="24"/>
        </w:rPr>
        <w:t xml:space="preserve">Campbell &amp; Sedikides, 1999; </w:t>
      </w:r>
      <w:proofErr w:type="spellStart"/>
      <w:r w:rsidR="00FC3CD1" w:rsidRPr="00A76EA9">
        <w:rPr>
          <w:rFonts w:ascii="Times New Roman" w:hAnsi="Times New Roman" w:cs="Times New Roman"/>
          <w:sz w:val="24"/>
          <w:szCs w:val="24"/>
        </w:rPr>
        <w:t>Mezulis</w:t>
      </w:r>
      <w:proofErr w:type="spellEnd"/>
      <w:r w:rsidR="00FC3CD1" w:rsidRPr="00A76EA9">
        <w:rPr>
          <w:rFonts w:ascii="Times New Roman" w:hAnsi="Times New Roman" w:cs="Times New Roman"/>
          <w:sz w:val="24"/>
          <w:szCs w:val="24"/>
        </w:rPr>
        <w:t xml:space="preserve">, Abramson, Hyde, &amp; </w:t>
      </w:r>
      <w:proofErr w:type="spellStart"/>
      <w:r w:rsidR="00FC3CD1" w:rsidRPr="00A76EA9">
        <w:rPr>
          <w:rFonts w:ascii="Times New Roman" w:hAnsi="Times New Roman" w:cs="Times New Roman"/>
          <w:sz w:val="24"/>
          <w:szCs w:val="24"/>
        </w:rPr>
        <w:t>Hankin</w:t>
      </w:r>
      <w:proofErr w:type="spellEnd"/>
      <w:r w:rsidR="00FC3CD1" w:rsidRPr="00A76EA9">
        <w:rPr>
          <w:rFonts w:ascii="Times New Roman" w:hAnsi="Times New Roman" w:cs="Times New Roman"/>
          <w:sz w:val="24"/>
          <w:szCs w:val="24"/>
        </w:rPr>
        <w:t>, 2004</w:t>
      </w:r>
      <w:r w:rsidR="00C048EB" w:rsidRPr="00A76EA9">
        <w:rPr>
          <w:rFonts w:ascii="Times New Roman" w:hAnsi="Times New Roman" w:cs="Times New Roman"/>
          <w:sz w:val="24"/>
          <w:szCs w:val="24"/>
        </w:rPr>
        <w:t>), and believe</w:t>
      </w:r>
      <w:r w:rsidR="00984974" w:rsidRPr="00A76EA9">
        <w:rPr>
          <w:rFonts w:ascii="Times New Roman" w:hAnsi="Times New Roman" w:cs="Times New Roman"/>
          <w:sz w:val="24"/>
          <w:szCs w:val="24"/>
        </w:rPr>
        <w:t xml:space="preserve"> that</w:t>
      </w:r>
      <w:r w:rsidR="00C048EB" w:rsidRPr="00A76EA9">
        <w:rPr>
          <w:rFonts w:ascii="Times New Roman" w:hAnsi="Times New Roman" w:cs="Times New Roman"/>
          <w:sz w:val="24"/>
          <w:szCs w:val="24"/>
        </w:rPr>
        <w:t xml:space="preserve"> they are better than the average person </w:t>
      </w:r>
      <w:r w:rsidR="003F0FBD" w:rsidRPr="00A76EA9">
        <w:rPr>
          <w:rFonts w:ascii="Times New Roman" w:hAnsi="Times New Roman" w:cs="Times New Roman"/>
          <w:sz w:val="24"/>
          <w:szCs w:val="24"/>
        </w:rPr>
        <w:t>(i.e., the better-than-average effect</w:t>
      </w:r>
      <w:r w:rsidR="00A538AB" w:rsidRPr="00A76EA9">
        <w:rPr>
          <w:rFonts w:ascii="Times New Roman" w:hAnsi="Times New Roman" w:cs="Times New Roman"/>
          <w:sz w:val="24"/>
          <w:szCs w:val="24"/>
        </w:rPr>
        <w:t xml:space="preserve">; </w:t>
      </w:r>
      <w:proofErr w:type="spellStart"/>
      <w:r w:rsidR="00A538AB" w:rsidRPr="00A76EA9">
        <w:rPr>
          <w:rFonts w:ascii="Times New Roman" w:hAnsi="Times New Roman" w:cs="Times New Roman"/>
          <w:sz w:val="24"/>
          <w:szCs w:val="24"/>
        </w:rPr>
        <w:t>Alicke</w:t>
      </w:r>
      <w:proofErr w:type="spellEnd"/>
      <w:r w:rsidR="00A538AB" w:rsidRPr="00A76EA9">
        <w:rPr>
          <w:rFonts w:ascii="Times New Roman" w:hAnsi="Times New Roman" w:cs="Times New Roman"/>
          <w:sz w:val="24"/>
          <w:szCs w:val="24"/>
        </w:rPr>
        <w:t xml:space="preserve">, 1985; </w:t>
      </w:r>
      <w:proofErr w:type="spellStart"/>
      <w:r w:rsidR="00FC3CD1" w:rsidRPr="00A76EA9">
        <w:rPr>
          <w:rFonts w:ascii="Times New Roman" w:hAnsi="Times New Roman" w:cs="Times New Roman"/>
          <w:sz w:val="24"/>
          <w:szCs w:val="24"/>
        </w:rPr>
        <w:t>Alicke</w:t>
      </w:r>
      <w:proofErr w:type="spellEnd"/>
      <w:r w:rsidR="00FC3CD1" w:rsidRPr="00A76EA9">
        <w:rPr>
          <w:rFonts w:ascii="Times New Roman" w:hAnsi="Times New Roman" w:cs="Times New Roman"/>
          <w:sz w:val="24"/>
          <w:szCs w:val="24"/>
        </w:rPr>
        <w:t xml:space="preserve"> &amp; </w:t>
      </w:r>
      <w:proofErr w:type="spellStart"/>
      <w:r w:rsidR="00FC3CD1" w:rsidRPr="00A76EA9">
        <w:rPr>
          <w:rFonts w:ascii="Times New Roman" w:hAnsi="Times New Roman" w:cs="Times New Roman"/>
          <w:sz w:val="24"/>
          <w:szCs w:val="24"/>
        </w:rPr>
        <w:t>Govorun</w:t>
      </w:r>
      <w:proofErr w:type="spellEnd"/>
      <w:r w:rsidR="00FC3CD1" w:rsidRPr="00A76EA9">
        <w:rPr>
          <w:rFonts w:ascii="Times New Roman" w:hAnsi="Times New Roman" w:cs="Times New Roman"/>
          <w:sz w:val="24"/>
          <w:szCs w:val="24"/>
        </w:rPr>
        <w:t>, 2005</w:t>
      </w:r>
      <w:del w:id="95" w:author="Author">
        <w:r w:rsidR="00FC3CD1" w:rsidRPr="00A76EA9" w:rsidDel="002B2E44">
          <w:rPr>
            <w:rFonts w:ascii="Times New Roman" w:hAnsi="Times New Roman" w:cs="Times New Roman"/>
            <w:sz w:val="24"/>
            <w:szCs w:val="24"/>
          </w:rPr>
          <w:delText xml:space="preserve">; </w:delText>
        </w:r>
        <w:r w:rsidR="00A538AB" w:rsidRPr="00A76EA9" w:rsidDel="002B2E44">
          <w:rPr>
            <w:rFonts w:ascii="Times New Roman" w:hAnsi="Times New Roman" w:cs="Times New Roman"/>
            <w:sz w:val="24"/>
            <w:szCs w:val="24"/>
          </w:rPr>
          <w:delText>Brown, 1986</w:delText>
        </w:r>
      </w:del>
      <w:r w:rsidR="00A538AB" w:rsidRPr="00A76EA9">
        <w:rPr>
          <w:rFonts w:ascii="Times New Roman" w:hAnsi="Times New Roman" w:cs="Times New Roman"/>
          <w:sz w:val="24"/>
          <w:szCs w:val="24"/>
        </w:rPr>
        <w:t xml:space="preserve">). </w:t>
      </w:r>
      <w:r w:rsidR="00213167" w:rsidRPr="00A76EA9">
        <w:rPr>
          <w:rFonts w:ascii="Times New Roman" w:hAnsi="Times New Roman" w:cs="Times New Roman"/>
          <w:sz w:val="24"/>
          <w:szCs w:val="24"/>
        </w:rPr>
        <w:t xml:space="preserve">At the same time, </w:t>
      </w:r>
      <w:del w:id="96" w:author="Author">
        <w:r w:rsidR="00217EC0" w:rsidRPr="00A76EA9" w:rsidDel="0084597B">
          <w:rPr>
            <w:rFonts w:ascii="Times New Roman" w:hAnsi="Times New Roman" w:cs="Times New Roman"/>
            <w:sz w:val="24"/>
            <w:szCs w:val="24"/>
          </w:rPr>
          <w:delText xml:space="preserve">some evidence suggests that </w:delText>
        </w:r>
      </w:del>
      <w:r w:rsidR="00217EC0" w:rsidRPr="00A76EA9">
        <w:rPr>
          <w:rFonts w:ascii="Times New Roman" w:hAnsi="Times New Roman" w:cs="Times New Roman"/>
          <w:sz w:val="24"/>
          <w:szCs w:val="24"/>
        </w:rPr>
        <w:t>not everyone self-enhances. For example, in the context of a group discussion exercise</w:t>
      </w:r>
      <w:r w:rsidR="00217EC0" w:rsidRPr="00DC637E">
        <w:rPr>
          <w:rFonts w:ascii="Times New Roman" w:hAnsi="Times New Roman" w:cs="Times New Roman"/>
          <w:sz w:val="24"/>
          <w:szCs w:val="24"/>
        </w:rPr>
        <w:t xml:space="preserve">, </w:t>
      </w:r>
      <w:r w:rsidR="00FA6B77" w:rsidRPr="00AF5EC2">
        <w:rPr>
          <w:rFonts w:ascii="Times New Roman" w:hAnsi="Times New Roman" w:cs="Times New Roman"/>
          <w:sz w:val="24"/>
          <w:szCs w:val="24"/>
        </w:rPr>
        <w:t>Gosling, John, Craik, and Robins (</w:t>
      </w:r>
      <w:r w:rsidR="00E43CEB" w:rsidRPr="00AF5EC2">
        <w:rPr>
          <w:rFonts w:ascii="Times New Roman" w:hAnsi="Times New Roman" w:cs="Times New Roman"/>
          <w:sz w:val="24"/>
          <w:szCs w:val="24"/>
        </w:rPr>
        <w:t>199</w:t>
      </w:r>
      <w:r w:rsidR="00FA6B77" w:rsidRPr="00AF5EC2">
        <w:rPr>
          <w:rFonts w:ascii="Times New Roman" w:hAnsi="Times New Roman" w:cs="Times New Roman"/>
          <w:sz w:val="24"/>
          <w:szCs w:val="24"/>
        </w:rPr>
        <w:t>8) found</w:t>
      </w:r>
      <w:r w:rsidR="006F741A" w:rsidRPr="00AF5EC2">
        <w:rPr>
          <w:rFonts w:ascii="Times New Roman" w:hAnsi="Times New Roman" w:cs="Times New Roman"/>
          <w:sz w:val="24"/>
          <w:szCs w:val="24"/>
        </w:rPr>
        <w:t xml:space="preserve"> that 43% </w:t>
      </w:r>
      <w:r w:rsidR="00302460" w:rsidRPr="00AF5EC2">
        <w:rPr>
          <w:rFonts w:ascii="Times New Roman" w:hAnsi="Times New Roman" w:cs="Times New Roman"/>
          <w:sz w:val="24"/>
          <w:szCs w:val="24"/>
        </w:rPr>
        <w:t xml:space="preserve">of participants </w:t>
      </w:r>
      <w:r w:rsidR="00FA6B77" w:rsidRPr="00AF5EC2">
        <w:rPr>
          <w:rFonts w:ascii="Times New Roman" w:hAnsi="Times New Roman" w:cs="Times New Roman"/>
          <w:sz w:val="24"/>
          <w:szCs w:val="24"/>
        </w:rPr>
        <w:t>did not self-enhance when their self-ratings were compared to act-frequency ratings provided by trained</w:t>
      </w:r>
      <w:r w:rsidR="0040470A" w:rsidRPr="00AF5EC2">
        <w:rPr>
          <w:rFonts w:ascii="Times New Roman" w:hAnsi="Times New Roman" w:cs="Times New Roman"/>
          <w:sz w:val="24"/>
          <w:szCs w:val="24"/>
        </w:rPr>
        <w:t xml:space="preserve"> </w:t>
      </w:r>
      <w:r w:rsidR="00FA6B77" w:rsidRPr="00AF5EC2">
        <w:rPr>
          <w:rFonts w:ascii="Times New Roman" w:hAnsi="Times New Roman" w:cs="Times New Roman"/>
          <w:sz w:val="24"/>
          <w:szCs w:val="24"/>
        </w:rPr>
        <w:t>observers</w:t>
      </w:r>
      <w:r w:rsidR="00FA6B77" w:rsidRPr="00DC637E">
        <w:rPr>
          <w:rFonts w:ascii="Times New Roman" w:hAnsi="Times New Roman" w:cs="Times New Roman"/>
          <w:sz w:val="24"/>
          <w:szCs w:val="24"/>
        </w:rPr>
        <w:t>.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w:t>
      </w:r>
      <w:r w:rsidR="0004724D" w:rsidRPr="00DC637E">
        <w:rPr>
          <w:rFonts w:ascii="Times New Roman" w:hAnsi="Times New Roman" w:cs="Times New Roman"/>
          <w:sz w:val="24"/>
          <w:szCs w:val="24"/>
        </w:rPr>
        <w:lastRenderedPageBreak/>
        <w:t xml:space="preserve">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6E927FD1"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w:t>
      </w:r>
      <w:r w:rsidR="00C25E3B" w:rsidRPr="00A76EA9">
        <w:rPr>
          <w:rFonts w:ascii="Times New Roman" w:hAnsi="Times New Roman" w:cs="Times New Roman"/>
          <w:sz w:val="24"/>
          <w:szCs w:val="24"/>
        </w:rPr>
        <w:t xml:space="preserve">perceiving oneself more positively than one perceives others) and </w:t>
      </w:r>
      <w:r w:rsidR="00E87CD3" w:rsidRPr="00A76EA9">
        <w:rPr>
          <w:rFonts w:ascii="Times New Roman" w:hAnsi="Times New Roman" w:cs="Times New Roman"/>
          <w:sz w:val="24"/>
          <w:szCs w:val="24"/>
        </w:rPr>
        <w:t xml:space="preserve">the second is based on </w:t>
      </w:r>
      <w:r w:rsidR="00C25E3B" w:rsidRPr="00A76EA9">
        <w:rPr>
          <w:rFonts w:ascii="Times New Roman" w:hAnsi="Times New Roman" w:cs="Times New Roman"/>
          <w:i/>
          <w:sz w:val="24"/>
          <w:szCs w:val="24"/>
        </w:rPr>
        <w:t>self-insight</w:t>
      </w:r>
      <w:r w:rsidR="00C25E3B" w:rsidRPr="00A76EA9">
        <w:rPr>
          <w:rFonts w:ascii="Times New Roman" w:hAnsi="Times New Roman" w:cs="Times New Roman"/>
          <w:sz w:val="24"/>
          <w:szCs w:val="24"/>
        </w:rPr>
        <w:t xml:space="preserve"> (perceiving oneself more positively than one is perceived by others</w:t>
      </w:r>
      <w:r w:rsidR="00E87CD3" w:rsidRPr="00A76EA9">
        <w:rPr>
          <w:rFonts w:ascii="Times New Roman" w:hAnsi="Times New Roman" w:cs="Times New Roman"/>
          <w:sz w:val="24"/>
          <w:szCs w:val="24"/>
        </w:rPr>
        <w:t xml:space="preserve">; </w:t>
      </w:r>
      <w:del w:id="97" w:author="Author">
        <w:r w:rsidR="00CF2300" w:rsidRPr="00A76EA9" w:rsidDel="003D642F">
          <w:rPr>
            <w:rFonts w:ascii="Times New Roman" w:hAnsi="Times New Roman" w:cs="Times New Roman"/>
            <w:sz w:val="24"/>
            <w:szCs w:val="24"/>
          </w:rPr>
          <w:delText xml:space="preserve">also referred to as criterion discrepancy; </w:delText>
        </w:r>
      </w:del>
      <w:r w:rsidR="00E87CD3" w:rsidRPr="00A76EA9">
        <w:rPr>
          <w:rFonts w:ascii="Times New Roman" w:hAnsi="Times New Roman" w:cs="Times New Roman"/>
          <w:sz w:val="24"/>
          <w:szCs w:val="24"/>
        </w:rPr>
        <w:t xml:space="preserve">Kwan, John, Kenny, Bond, &amp; Robins, 2004; </w:t>
      </w:r>
      <w:del w:id="98" w:author="Author">
        <w:r w:rsidR="00E87CD3" w:rsidRPr="00A76EA9" w:rsidDel="002B2E44">
          <w:rPr>
            <w:rFonts w:ascii="Times New Roman" w:hAnsi="Times New Roman" w:cs="Times New Roman"/>
            <w:sz w:val="24"/>
            <w:szCs w:val="24"/>
          </w:rPr>
          <w:delText>Kwan, John, Robins, &amp; Kuang, 2008</w:delText>
        </w:r>
        <w:r w:rsidR="00CF2300" w:rsidRPr="00A76EA9" w:rsidDel="002B2E44">
          <w:rPr>
            <w:rFonts w:ascii="Times New Roman" w:hAnsi="Times New Roman" w:cs="Times New Roman"/>
            <w:sz w:val="24"/>
            <w:szCs w:val="24"/>
          </w:rPr>
          <w:delText xml:space="preserve">; Kurt &amp; Paulhus, 2008; </w:delText>
        </w:r>
      </w:del>
      <w:r w:rsidR="00CF2300" w:rsidRPr="00A76EA9">
        <w:rPr>
          <w:rFonts w:ascii="Times New Roman" w:hAnsi="Times New Roman" w:cs="Times New Roman"/>
          <w:sz w:val="24"/>
          <w:szCs w:val="24"/>
        </w:rPr>
        <w:t>Taylor, Lerner, Sherman, Sage, &amp; McDowell, 2003</w:t>
      </w:r>
      <w:r w:rsidR="00C25E3B" w:rsidRPr="00A76EA9">
        <w:rPr>
          <w:rFonts w:ascii="Times New Roman" w:hAnsi="Times New Roman" w:cs="Times New Roman"/>
          <w:sz w:val="24"/>
          <w:szCs w:val="24"/>
        </w:rPr>
        <w:t xml:space="preserve">). </w:t>
      </w:r>
      <w:r w:rsidR="002146FF" w:rsidRPr="00A76EA9">
        <w:rPr>
          <w:rFonts w:ascii="Times New Roman" w:hAnsi="Times New Roman" w:cs="Times New Roman"/>
          <w:sz w:val="24"/>
          <w:szCs w:val="24"/>
        </w:rPr>
        <w:t>S</w:t>
      </w:r>
      <w:r w:rsidR="006E4204" w:rsidRPr="00A76EA9">
        <w:rPr>
          <w:rFonts w:ascii="Times New Roman" w:hAnsi="Times New Roman" w:cs="Times New Roman"/>
          <w:sz w:val="24"/>
          <w:szCs w:val="24"/>
        </w:rPr>
        <w:t>o</w:t>
      </w:r>
      <w:r w:rsidR="002146FF" w:rsidRPr="00A76EA9">
        <w:rPr>
          <w:rFonts w:ascii="Times New Roman" w:hAnsi="Times New Roman" w:cs="Times New Roman"/>
          <w:sz w:val="24"/>
          <w:szCs w:val="24"/>
        </w:rPr>
        <w:t xml:space="preserve">cial comparison </w:t>
      </w:r>
      <w:r w:rsidR="00E87CD3" w:rsidRPr="00A76EA9">
        <w:rPr>
          <w:rFonts w:ascii="Times New Roman" w:hAnsi="Times New Roman" w:cs="Times New Roman"/>
          <w:sz w:val="24"/>
          <w:szCs w:val="24"/>
        </w:rPr>
        <w:t>is measured</w:t>
      </w:r>
      <w:r w:rsidR="006D23D8" w:rsidRPr="00A76EA9">
        <w:rPr>
          <w:rFonts w:ascii="Times New Roman" w:hAnsi="Times New Roman" w:cs="Times New Roman"/>
          <w:sz w:val="24"/>
          <w:szCs w:val="24"/>
        </w:rPr>
        <w:t xml:space="preserve"> </w:t>
      </w:r>
      <w:r w:rsidR="00E87CD3" w:rsidRPr="00A76EA9">
        <w:rPr>
          <w:rFonts w:ascii="Times New Roman" w:hAnsi="Times New Roman" w:cs="Times New Roman"/>
          <w:sz w:val="24"/>
          <w:szCs w:val="24"/>
        </w:rPr>
        <w:t>by asking people to compare themselves to others</w:t>
      </w:r>
      <w:r w:rsidR="000E72ED" w:rsidRPr="00A76EA9">
        <w:rPr>
          <w:rFonts w:ascii="Times New Roman" w:hAnsi="Times New Roman" w:cs="Times New Roman"/>
          <w:sz w:val="24"/>
          <w:szCs w:val="24"/>
        </w:rPr>
        <w:t xml:space="preserve"> (</w:t>
      </w:r>
      <w:r w:rsidR="000E72ED" w:rsidRPr="00DC637E">
        <w:rPr>
          <w:rFonts w:ascii="Times New Roman" w:hAnsi="Times New Roman" w:cs="Times New Roman"/>
          <w:sz w:val="24"/>
          <w:szCs w:val="24"/>
        </w:rPr>
        <w:t>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ins w:id="99" w:author="Author">
        <w:r w:rsidR="00941A3C">
          <w:rPr>
            <w:rFonts w:ascii="Times New Roman" w:hAnsi="Times New Roman" w:cs="Times New Roman"/>
            <w:sz w:val="24"/>
            <w:szCs w:val="24"/>
          </w:rPr>
          <w:t xml:space="preserve">A notable criticism of social comparison measures is that they have the </w:t>
        </w:r>
        <w:r w:rsidR="00941A3C" w:rsidRPr="00DC637E">
          <w:rPr>
            <w:rFonts w:ascii="Times New Roman" w:hAnsi="Times New Roman" w:cs="Times New Roman"/>
            <w:sz w:val="24"/>
            <w:szCs w:val="24"/>
          </w:rPr>
          <w:t xml:space="preserve">undesirable property of lacking </w:t>
        </w:r>
        <w:r w:rsidR="00941A3C">
          <w:rPr>
            <w:rFonts w:ascii="Times New Roman" w:hAnsi="Times New Roman" w:cs="Times New Roman"/>
            <w:sz w:val="24"/>
            <w:szCs w:val="24"/>
          </w:rPr>
          <w:t>an external standard</w:t>
        </w:r>
        <w:r w:rsidR="00941A3C" w:rsidRPr="00DC637E">
          <w:rPr>
            <w:rFonts w:ascii="Times New Roman" w:hAnsi="Times New Roman" w:cs="Times New Roman"/>
            <w:sz w:val="24"/>
            <w:szCs w:val="24"/>
          </w:rPr>
          <w:t xml:space="preserve"> against which the validity of </w:t>
        </w:r>
        <w:r w:rsidR="00941A3C">
          <w:rPr>
            <w:rFonts w:ascii="Times New Roman" w:hAnsi="Times New Roman" w:cs="Times New Roman"/>
            <w:sz w:val="24"/>
            <w:szCs w:val="24"/>
          </w:rPr>
          <w:t>self-reports</w:t>
        </w:r>
        <w:r w:rsidR="00941A3C" w:rsidRPr="00DC637E">
          <w:rPr>
            <w:rFonts w:ascii="Times New Roman" w:hAnsi="Times New Roman" w:cs="Times New Roman"/>
            <w:sz w:val="24"/>
            <w:szCs w:val="24"/>
          </w:rPr>
          <w:t xml:space="preserve"> can be evaluated</w:t>
        </w:r>
        <w:r w:rsidR="00941A3C">
          <w:rPr>
            <w:rFonts w:ascii="Times New Roman" w:hAnsi="Times New Roman" w:cs="Times New Roman"/>
            <w:sz w:val="24"/>
            <w:szCs w:val="24"/>
          </w:rPr>
          <w:t>, whereas self-insight measures compare self-reports to an external standard.</w:t>
        </w:r>
      </w:ins>
    </w:p>
    <w:p w14:paraId="3CEEA94A" w14:textId="16733DF7" w:rsidR="00BE0350" w:rsidDel="005233F2" w:rsidRDefault="00DC6020">
      <w:pPr>
        <w:widowControl w:val="0"/>
        <w:spacing w:after="0" w:line="480" w:lineRule="auto"/>
        <w:ind w:firstLine="360"/>
        <w:rPr>
          <w:ins w:id="100" w:author="Author"/>
          <w:del w:id="101" w:author="Author"/>
          <w:rFonts w:ascii="Times New Roman" w:hAnsi="Times New Roman" w:cs="Times New Roman"/>
          <w:sz w:val="24"/>
          <w:szCs w:val="24"/>
        </w:rPr>
        <w:pPrChange w:id="102" w:author="Author">
          <w:pPr>
            <w:pStyle w:val="CommentText"/>
            <w:spacing w:after="0" w:line="480" w:lineRule="auto"/>
          </w:pPr>
        </w:pPrChange>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T</w:t>
      </w:r>
      <w:del w:id="103" w:author="Author">
        <w:r w:rsidR="00B3149E" w:rsidRPr="00DC637E" w:rsidDel="00941A3C">
          <w:rPr>
            <w:rFonts w:ascii="Times New Roman" w:hAnsi="Times New Roman" w:cs="Times New Roman"/>
            <w:sz w:val="24"/>
            <w:szCs w:val="24"/>
          </w:rPr>
          <w:delText>his distinction</w:delText>
        </w:r>
      </w:del>
      <w:ins w:id="104" w:author="Author">
        <w:r w:rsidR="00941A3C">
          <w:rPr>
            <w:rFonts w:ascii="Times New Roman" w:hAnsi="Times New Roman" w:cs="Times New Roman"/>
            <w:sz w:val="24"/>
            <w:szCs w:val="24"/>
          </w:rPr>
          <w:t>he distinction between social comparison and self-insight measures</w:t>
        </w:r>
      </w:ins>
      <w:r w:rsidR="00B3149E" w:rsidRPr="00DC637E">
        <w:rPr>
          <w:rFonts w:ascii="Times New Roman" w:hAnsi="Times New Roman" w:cs="Times New Roman"/>
          <w:sz w:val="24"/>
          <w:szCs w:val="24"/>
        </w:rPr>
        <w:t xml:space="preserve">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w:t>
      </w:r>
      <w:proofErr w:type="spellStart"/>
      <w:r w:rsidR="00D40F9D" w:rsidRPr="00DC637E">
        <w:rPr>
          <w:rFonts w:ascii="Times New Roman" w:hAnsi="Times New Roman" w:cs="Times New Roman"/>
          <w:sz w:val="24"/>
          <w:szCs w:val="24"/>
        </w:rPr>
        <w:t>Paulhus</w:t>
      </w:r>
      <w:proofErr w:type="spellEnd"/>
      <w:r w:rsidR="00D40F9D" w:rsidRPr="00DC637E">
        <w:rPr>
          <w:rFonts w:ascii="Times New Roman" w:hAnsi="Times New Roman" w:cs="Times New Roman"/>
          <w:sz w:val="24"/>
          <w:szCs w:val="24"/>
        </w:rPr>
        <w:t xml:space="preserve">,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w:t>
      </w:r>
      <w:r w:rsidR="0049245A" w:rsidRPr="00DC637E">
        <w:rPr>
          <w:rFonts w:ascii="Times New Roman" w:hAnsi="Times New Roman" w:cs="Times New Roman"/>
          <w:sz w:val="24"/>
          <w:szCs w:val="24"/>
        </w:rPr>
        <w:lastRenderedPageBreak/>
        <w:t xml:space="preserve">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 xml:space="preserve">Further, in one of the few studies that collected both social comparison and self-insight information from the same participants, Kurt and </w:t>
      </w:r>
      <w:proofErr w:type="spellStart"/>
      <w:r w:rsidR="00B309C3" w:rsidRPr="00DC637E">
        <w:rPr>
          <w:rFonts w:ascii="Times New Roman" w:hAnsi="Times New Roman" w:cs="Times New Roman"/>
          <w:sz w:val="24"/>
          <w:szCs w:val="24"/>
        </w:rPr>
        <w:t>Paulhus</w:t>
      </w:r>
      <w:proofErr w:type="spellEnd"/>
      <w:r w:rsidR="00B309C3" w:rsidRPr="00DC637E">
        <w:rPr>
          <w:rFonts w:ascii="Times New Roman" w:hAnsi="Times New Roman" w:cs="Times New Roman"/>
          <w:sz w:val="24"/>
          <w:szCs w:val="24"/>
        </w:rPr>
        <w:t xml:space="preserve">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w:t>
      </w:r>
      <w:r w:rsidR="00D5068F">
        <w:rPr>
          <w:rFonts w:ascii="Times New Roman" w:hAnsi="Times New Roman" w:cs="Times New Roman"/>
          <w:sz w:val="24"/>
          <w:szCs w:val="24"/>
        </w:rPr>
        <w:t>In contrast</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w:t>
      </w:r>
      <w:ins w:id="105" w:author="Author">
        <w:r w:rsidR="00B17D95">
          <w:rPr>
            <w:rFonts w:ascii="Times New Roman" w:hAnsi="Times New Roman" w:cs="Times New Roman"/>
            <w:sz w:val="24"/>
            <w:szCs w:val="24"/>
          </w:rPr>
          <w:t xml:space="preserve"> beyond the Big Five</w:t>
        </w:r>
      </w:ins>
      <w:r w:rsidR="001B04F5">
        <w:rPr>
          <w:rFonts w:ascii="Times New Roman" w:hAnsi="Times New Roman" w:cs="Times New Roman"/>
          <w:sz w:val="24"/>
          <w:szCs w:val="24"/>
        </w:rPr>
        <w:t xml:space="preserve">. </w:t>
      </w:r>
      <w:ins w:id="106" w:author="Author">
        <w:r w:rsidR="001115CB">
          <w:rPr>
            <w:rFonts w:ascii="Times New Roman" w:hAnsi="Times New Roman" w:cs="Times New Roman"/>
            <w:sz w:val="24"/>
            <w:szCs w:val="24"/>
          </w:rPr>
          <w:t>This led them to conclude that the self-insight index is “a more defensible operationalization of self-enhancement than is the social comparison index” and that it predicts poorer interpersonal adjustment, particularly when these interpersonal adjustment ratings are obtained from peer-reports (</w:t>
        </w:r>
        <w:r w:rsidR="00941A3C">
          <w:rPr>
            <w:rFonts w:ascii="Times New Roman" w:hAnsi="Times New Roman" w:cs="Times New Roman"/>
            <w:sz w:val="24"/>
            <w:szCs w:val="24"/>
          </w:rPr>
          <w:t xml:space="preserve">Kurt &amp; </w:t>
        </w:r>
        <w:proofErr w:type="spellStart"/>
        <w:r w:rsidR="00941A3C">
          <w:rPr>
            <w:rFonts w:ascii="Times New Roman" w:hAnsi="Times New Roman" w:cs="Times New Roman"/>
            <w:sz w:val="24"/>
            <w:szCs w:val="24"/>
          </w:rPr>
          <w:t>Paulhus</w:t>
        </w:r>
        <w:proofErr w:type="spellEnd"/>
        <w:r w:rsidR="00941A3C">
          <w:rPr>
            <w:rFonts w:ascii="Times New Roman" w:hAnsi="Times New Roman" w:cs="Times New Roman"/>
            <w:sz w:val="24"/>
            <w:szCs w:val="24"/>
          </w:rPr>
          <w:t xml:space="preserve">, 2008, </w:t>
        </w:r>
        <w:r w:rsidR="001115CB">
          <w:rPr>
            <w:rFonts w:ascii="Times New Roman" w:hAnsi="Times New Roman" w:cs="Times New Roman"/>
            <w:sz w:val="24"/>
            <w:szCs w:val="24"/>
          </w:rPr>
          <w:t xml:space="preserve">p. </w:t>
        </w:r>
        <w:r w:rsidR="001115CB" w:rsidRPr="003F2F9E">
          <w:rPr>
            <w:rFonts w:ascii="Times New Roman" w:hAnsi="Times New Roman" w:cs="Times New Roman"/>
            <w:sz w:val="24"/>
            <w:szCs w:val="24"/>
          </w:rPr>
          <w:t>848</w:t>
        </w:r>
        <w:r w:rsidR="001115CB" w:rsidRPr="00463C91">
          <w:rPr>
            <w:rFonts w:ascii="Times New Roman" w:hAnsi="Times New Roman" w:cs="Times New Roman"/>
            <w:sz w:val="24"/>
            <w:szCs w:val="24"/>
          </w:rPr>
          <w:t>).</w:t>
        </w:r>
        <w:r w:rsidR="001115CB">
          <w:rPr>
            <w:rFonts w:ascii="Times New Roman" w:hAnsi="Times New Roman" w:cs="Times New Roman"/>
            <w:sz w:val="24"/>
            <w:szCs w:val="24"/>
          </w:rPr>
          <w:t xml:space="preserve"> </w:t>
        </w:r>
      </w:ins>
      <w:moveToRangeStart w:id="107" w:author="Author" w:name="move425841711"/>
      <w:moveTo w:id="108" w:author="Author">
        <w:del w:id="109" w:author="Author">
          <w:r w:rsidR="001115CB" w:rsidDel="001115CB">
            <w:rPr>
              <w:rFonts w:ascii="Times New Roman" w:hAnsi="Times New Roman" w:cs="Times New Roman"/>
              <w:sz w:val="24"/>
              <w:szCs w:val="24"/>
            </w:rPr>
            <w:delText xml:space="preserve">These results led Kurt and Paulhus (2008) to conclude that the self-insight index is “a more defensible operationalization of self-enhancement than is the social comparison index” and that it predicts poorer interpersonal adjustment, particularly when these interpersonal adjustment ratings are obtained from peer-reports (p. </w:delText>
          </w:r>
          <w:r w:rsidR="001115CB" w:rsidRPr="003F2F9E" w:rsidDel="001115CB">
            <w:rPr>
              <w:rFonts w:ascii="Times New Roman" w:hAnsi="Times New Roman" w:cs="Times New Roman"/>
              <w:sz w:val="24"/>
              <w:szCs w:val="24"/>
            </w:rPr>
            <w:delText>848</w:delText>
          </w:r>
          <w:r w:rsidR="001115CB" w:rsidRPr="00463C91" w:rsidDel="001115CB">
            <w:rPr>
              <w:rFonts w:ascii="Times New Roman" w:hAnsi="Times New Roman" w:cs="Times New Roman"/>
              <w:sz w:val="24"/>
              <w:szCs w:val="24"/>
            </w:rPr>
            <w:delText>).</w:delText>
          </w:r>
        </w:del>
      </w:moveTo>
      <w:moveToRangeEnd w:id="107"/>
      <w:del w:id="110" w:author="Author">
        <w:r w:rsidR="00B309C3" w:rsidDel="00B7373D">
          <w:rPr>
            <w:rFonts w:ascii="Times New Roman" w:hAnsi="Times New Roman" w:cs="Times New Roman"/>
            <w:sz w:val="24"/>
            <w:szCs w:val="24"/>
          </w:rPr>
          <w:delText>Thus</w:delText>
        </w:r>
      </w:del>
      <w:ins w:id="111" w:author="Author">
        <w:del w:id="112" w:author="Author">
          <w:r w:rsidR="0084597B" w:rsidDel="00B7373D">
            <w:rPr>
              <w:rFonts w:ascii="Times New Roman" w:hAnsi="Times New Roman" w:cs="Times New Roman"/>
              <w:sz w:val="24"/>
              <w:szCs w:val="24"/>
            </w:rPr>
            <w:delText xml:space="preserve">, </w:delText>
          </w:r>
        </w:del>
      </w:ins>
      <w:del w:id="113" w:author="Author">
        <w:r w:rsidR="00B309C3" w:rsidDel="00B7373D">
          <w:rPr>
            <w:rFonts w:ascii="Times New Roman" w:hAnsi="Times New Roman" w:cs="Times New Roman"/>
            <w:sz w:val="24"/>
            <w:szCs w:val="24"/>
          </w:rPr>
          <w:delText xml:space="preserve">, leading </w:delText>
        </w:r>
      </w:del>
      <w:moveFromRangeStart w:id="114" w:author="Author" w:name="move425841711"/>
      <w:moveFrom w:id="115" w:author="Author">
        <w:ins w:id="116" w:author="Author">
          <w:r w:rsidR="00B7373D" w:rsidDel="001115CB">
            <w:rPr>
              <w:rFonts w:ascii="Times New Roman" w:hAnsi="Times New Roman" w:cs="Times New Roman"/>
              <w:sz w:val="24"/>
              <w:szCs w:val="24"/>
            </w:rPr>
            <w:t xml:space="preserve">These results led </w:t>
          </w:r>
        </w:ins>
        <w:r w:rsidR="001B04F5" w:rsidDel="001115CB">
          <w:rPr>
            <w:rFonts w:ascii="Times New Roman" w:hAnsi="Times New Roman" w:cs="Times New Roman"/>
            <w:sz w:val="24"/>
            <w:szCs w:val="24"/>
          </w:rPr>
          <w:t>Kurt and Paulhus (2008)</w:t>
        </w:r>
        <w:r w:rsidR="00B309C3" w:rsidDel="001115CB">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sidDel="001115CB">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sidDel="001115CB">
          <w:rPr>
            <w:rFonts w:ascii="Times New Roman" w:hAnsi="Times New Roman" w:cs="Times New Roman"/>
            <w:sz w:val="24"/>
            <w:szCs w:val="24"/>
          </w:rPr>
          <w:t>-</w:t>
        </w:r>
        <w:r w:rsidR="00814008" w:rsidDel="001115CB">
          <w:rPr>
            <w:rFonts w:ascii="Times New Roman" w:hAnsi="Times New Roman" w:cs="Times New Roman"/>
            <w:sz w:val="24"/>
            <w:szCs w:val="24"/>
          </w:rPr>
          <w:t>report</w:t>
        </w:r>
        <w:r w:rsidR="002F77C5" w:rsidDel="001115CB">
          <w:rPr>
            <w:rFonts w:ascii="Times New Roman" w:hAnsi="Times New Roman" w:cs="Times New Roman"/>
            <w:sz w:val="24"/>
            <w:szCs w:val="24"/>
          </w:rPr>
          <w:t>s</w:t>
        </w:r>
        <w:r w:rsidR="001B04F5" w:rsidDel="001115CB">
          <w:rPr>
            <w:rFonts w:ascii="Times New Roman" w:hAnsi="Times New Roman" w:cs="Times New Roman"/>
            <w:sz w:val="24"/>
            <w:szCs w:val="24"/>
          </w:rPr>
          <w:t xml:space="preserve"> (p. </w:t>
        </w:r>
        <w:r w:rsidR="00EF753F" w:rsidRPr="003F2F9E" w:rsidDel="001115CB">
          <w:rPr>
            <w:rFonts w:ascii="Times New Roman" w:hAnsi="Times New Roman" w:cs="Times New Roman"/>
            <w:sz w:val="24"/>
            <w:szCs w:val="24"/>
          </w:rPr>
          <w:t>848</w:t>
        </w:r>
        <w:r w:rsidR="001B04F5" w:rsidRPr="00463C91" w:rsidDel="001115CB">
          <w:rPr>
            <w:rFonts w:ascii="Times New Roman" w:hAnsi="Times New Roman" w:cs="Times New Roman"/>
            <w:sz w:val="24"/>
            <w:szCs w:val="24"/>
          </w:rPr>
          <w:t>)</w:t>
        </w:r>
        <w:r w:rsidR="00814008" w:rsidRPr="00463C91" w:rsidDel="001115CB">
          <w:rPr>
            <w:rFonts w:ascii="Times New Roman" w:hAnsi="Times New Roman" w:cs="Times New Roman"/>
            <w:sz w:val="24"/>
            <w:szCs w:val="24"/>
          </w:rPr>
          <w:t>.</w:t>
        </w:r>
        <w:r w:rsidR="00814008" w:rsidDel="001115CB">
          <w:rPr>
            <w:rFonts w:ascii="Times New Roman" w:hAnsi="Times New Roman" w:cs="Times New Roman"/>
            <w:sz w:val="24"/>
            <w:szCs w:val="24"/>
          </w:rPr>
          <w:t xml:space="preserve"> </w:t>
        </w:r>
      </w:moveFrom>
      <w:moveFromRangeEnd w:id="114"/>
    </w:p>
    <w:p w14:paraId="545C9673" w14:textId="2AE15E44" w:rsidR="00B10B92" w:rsidDel="00BE0350" w:rsidRDefault="00814008">
      <w:pPr>
        <w:widowControl w:val="0"/>
        <w:spacing w:after="0" w:line="480" w:lineRule="auto"/>
        <w:ind w:firstLine="360"/>
        <w:rPr>
          <w:ins w:id="117" w:author="Author"/>
          <w:del w:id="118" w:author="Author"/>
          <w:rFonts w:ascii="Times New Roman" w:hAnsi="Times New Roman" w:cs="Times New Roman"/>
          <w:sz w:val="24"/>
          <w:szCs w:val="24"/>
        </w:rPr>
        <w:pPrChange w:id="119" w:author="Author">
          <w:pPr>
            <w:pStyle w:val="CommentText"/>
            <w:spacing w:after="0" w:line="480" w:lineRule="auto"/>
          </w:pPr>
        </w:pPrChange>
      </w:pPr>
      <w:del w:id="120" w:author="Author">
        <w:r w:rsidDel="00CD3814">
          <w:rPr>
            <w:rFonts w:ascii="Times New Roman" w:hAnsi="Times New Roman" w:cs="Times New Roman"/>
            <w:sz w:val="24"/>
            <w:szCs w:val="24"/>
          </w:rPr>
          <w:delText>This is consistent with a study showing</w:delText>
        </w:r>
        <w:r w:rsidR="007035A4" w:rsidRPr="002F3A4A" w:rsidDel="00CD3814">
          <w:rPr>
            <w:rFonts w:ascii="Times New Roman" w:hAnsi="Times New Roman" w:cs="Times New Roman"/>
            <w:sz w:val="24"/>
            <w:szCs w:val="24"/>
          </w:rPr>
          <w:delText xml:space="preserve"> that men who self-enhanced at 18</w:delText>
        </w:r>
        <w:r w:rsidR="0049245A" w:rsidDel="00CD3814">
          <w:rPr>
            <w:rFonts w:ascii="Times New Roman" w:hAnsi="Times New Roman" w:cs="Times New Roman"/>
            <w:sz w:val="24"/>
            <w:szCs w:val="24"/>
          </w:rPr>
          <w:delText xml:space="preserve"> </w:delText>
        </w:r>
        <w:r w:rsidR="00C2121B" w:rsidDel="00CD3814">
          <w:rPr>
            <w:rFonts w:ascii="Times New Roman" w:hAnsi="Times New Roman" w:cs="Times New Roman"/>
            <w:sz w:val="24"/>
            <w:szCs w:val="24"/>
          </w:rPr>
          <w:delText>(</w:delText>
        </w:r>
        <w:r w:rsidR="00B91ED7" w:rsidDel="00CD3814">
          <w:rPr>
            <w:rFonts w:ascii="Times New Roman" w:hAnsi="Times New Roman" w:cs="Times New Roman"/>
            <w:sz w:val="24"/>
            <w:szCs w:val="24"/>
          </w:rPr>
          <w:delText>comparing self-report</w:delText>
        </w:r>
        <w:r w:rsidR="001967D6" w:rsidDel="00CD3814">
          <w:rPr>
            <w:rFonts w:ascii="Times New Roman" w:hAnsi="Times New Roman" w:cs="Times New Roman"/>
            <w:sz w:val="24"/>
            <w:szCs w:val="24"/>
          </w:rPr>
          <w:delText>s</w:delText>
        </w:r>
        <w:r w:rsidR="00B91ED7" w:rsidDel="00CD3814">
          <w:rPr>
            <w:rFonts w:ascii="Times New Roman" w:hAnsi="Times New Roman" w:cs="Times New Roman"/>
            <w:sz w:val="24"/>
            <w:szCs w:val="24"/>
          </w:rPr>
          <w:delText xml:space="preserve"> to</w:delText>
        </w:r>
        <w:r w:rsidR="00C2121B" w:rsidDel="00CD3814">
          <w:rPr>
            <w:rFonts w:ascii="Times New Roman" w:hAnsi="Times New Roman" w:cs="Times New Roman"/>
            <w:sz w:val="24"/>
            <w:szCs w:val="24"/>
          </w:rPr>
          <w:delText xml:space="preserve"> observer-</w:delText>
        </w:r>
        <w:r w:rsidR="00C2121B" w:rsidRPr="00215616" w:rsidDel="00CD3814">
          <w:rPr>
            <w:rFonts w:ascii="Times New Roman" w:hAnsi="Times New Roman" w:cs="Times New Roman"/>
            <w:sz w:val="24"/>
            <w:szCs w:val="24"/>
          </w:rPr>
          <w:delText>reports)</w:delText>
        </w:r>
        <w:r w:rsidR="007035A4" w:rsidRPr="00215616" w:rsidDel="00CD3814">
          <w:rPr>
            <w:rFonts w:ascii="Times New Roman" w:hAnsi="Times New Roman" w:cs="Times New Roman"/>
            <w:sz w:val="24"/>
            <w:szCs w:val="24"/>
          </w:rPr>
          <w:delText>, were</w:delText>
        </w:r>
        <w:r w:rsidR="007035A4" w:rsidRPr="002F3A4A" w:rsidDel="00CD3814">
          <w:rPr>
            <w:rFonts w:ascii="Times New Roman" w:hAnsi="Times New Roman" w:cs="Times New Roman"/>
            <w:sz w:val="24"/>
            <w:szCs w:val="24"/>
          </w:rPr>
          <w:delText xml:space="preserve"> perceived negatively </w:delText>
        </w:r>
        <w:r w:rsidR="007035A4" w:rsidRPr="00215616" w:rsidDel="00CD3814">
          <w:rPr>
            <w:rFonts w:ascii="Times New Roman" w:hAnsi="Times New Roman" w:cs="Times New Roman"/>
            <w:sz w:val="24"/>
            <w:szCs w:val="24"/>
          </w:rPr>
          <w:delText xml:space="preserve">by unacquainted </w:delText>
        </w:r>
        <w:r w:rsidR="00B91ED7" w:rsidDel="00CD3814">
          <w:rPr>
            <w:rFonts w:ascii="Times New Roman" w:hAnsi="Times New Roman" w:cs="Times New Roman"/>
            <w:sz w:val="24"/>
            <w:szCs w:val="24"/>
          </w:rPr>
          <w:delText>examiners</w:delText>
        </w:r>
        <w:r w:rsidR="00E76CBE" w:rsidDel="00CD3814">
          <w:rPr>
            <w:rFonts w:ascii="Times New Roman" w:hAnsi="Times New Roman" w:cs="Times New Roman"/>
            <w:sz w:val="24"/>
            <w:szCs w:val="24"/>
          </w:rPr>
          <w:delText xml:space="preserve"> five years later—</w:delText>
        </w:r>
        <w:r w:rsidR="007035A4" w:rsidRPr="002F3A4A" w:rsidDel="00CD3814">
          <w:rPr>
            <w:rFonts w:ascii="Times New Roman" w:hAnsi="Times New Roman" w:cs="Times New Roman"/>
            <w:sz w:val="24"/>
            <w:szCs w:val="24"/>
          </w:rPr>
          <w:delText>being</w:delText>
        </w:r>
        <w:r w:rsidR="00D4765F" w:rsidDel="00CD3814">
          <w:rPr>
            <w:rFonts w:ascii="Times New Roman" w:hAnsi="Times New Roman" w:cs="Times New Roman"/>
            <w:sz w:val="24"/>
            <w:szCs w:val="24"/>
          </w:rPr>
          <w:delText xml:space="preserve"> described as “deceitful”,</w:delText>
        </w:r>
        <w:r w:rsidR="007035A4" w:rsidRPr="002F3A4A" w:rsidDel="00CD3814">
          <w:rPr>
            <w:rFonts w:ascii="Times New Roman" w:hAnsi="Times New Roman" w:cs="Times New Roman"/>
            <w:sz w:val="24"/>
            <w:szCs w:val="24"/>
          </w:rPr>
          <w:delText xml:space="preserve"> “</w:delText>
        </w:r>
        <w:r w:rsidR="00D4765F" w:rsidDel="00CD3814">
          <w:rPr>
            <w:rFonts w:ascii="Times New Roman" w:hAnsi="Times New Roman" w:cs="Times New Roman"/>
            <w:sz w:val="24"/>
            <w:szCs w:val="24"/>
          </w:rPr>
          <w:delText>distrustful of people</w:delText>
        </w:r>
        <w:r w:rsidR="007035A4" w:rsidRPr="002F3A4A" w:rsidDel="00CD3814">
          <w:rPr>
            <w:rFonts w:ascii="Times New Roman" w:hAnsi="Times New Roman" w:cs="Times New Roman"/>
            <w:sz w:val="24"/>
            <w:szCs w:val="24"/>
          </w:rPr>
          <w:delText>”</w:delText>
        </w:r>
        <w:r w:rsidR="00D4765F" w:rsidDel="00CD3814">
          <w:rPr>
            <w:rFonts w:ascii="Times New Roman" w:hAnsi="Times New Roman" w:cs="Times New Roman"/>
            <w:sz w:val="24"/>
            <w:szCs w:val="24"/>
          </w:rPr>
          <w:delText xml:space="preserve">, and </w:delText>
        </w:r>
        <w:r w:rsidR="00D4765F" w:rsidRPr="002F3A4A" w:rsidDel="00CD3814">
          <w:rPr>
            <w:rFonts w:ascii="Times New Roman" w:hAnsi="Times New Roman" w:cs="Times New Roman"/>
            <w:sz w:val="24"/>
            <w:szCs w:val="24"/>
          </w:rPr>
          <w:delText>“</w:delText>
        </w:r>
        <w:r w:rsidR="00D4765F" w:rsidDel="00CD3814">
          <w:rPr>
            <w:rFonts w:ascii="Times New Roman" w:hAnsi="Times New Roman" w:cs="Times New Roman"/>
            <w:sz w:val="24"/>
            <w:szCs w:val="24"/>
          </w:rPr>
          <w:delText>has [a] brittle ego</w:delText>
        </w:r>
        <w:r w:rsidR="00D4765F" w:rsidRPr="002F3A4A" w:rsidDel="00CD3814">
          <w:rPr>
            <w:rFonts w:ascii="Times New Roman" w:hAnsi="Times New Roman" w:cs="Times New Roman"/>
            <w:sz w:val="24"/>
            <w:szCs w:val="24"/>
          </w:rPr>
          <w:delText>”</w:delText>
        </w:r>
        <w:r w:rsidR="007035A4" w:rsidRPr="002F3A4A" w:rsidDel="00CD3814">
          <w:rPr>
            <w:rFonts w:ascii="Times New Roman" w:hAnsi="Times New Roman" w:cs="Times New Roman"/>
            <w:sz w:val="24"/>
            <w:szCs w:val="24"/>
          </w:rPr>
          <w:delText xml:space="preserve"> (</w:delText>
        </w:r>
        <w:r w:rsidDel="00CD3814">
          <w:rPr>
            <w:rFonts w:ascii="Times New Roman" w:hAnsi="Times New Roman" w:cs="Times New Roman"/>
            <w:sz w:val="24"/>
            <w:szCs w:val="24"/>
          </w:rPr>
          <w:delText>Colvin, Block</w:delText>
        </w:r>
        <w:r w:rsidR="00CC68D1" w:rsidDel="00CD3814">
          <w:rPr>
            <w:rFonts w:ascii="Times New Roman" w:hAnsi="Times New Roman" w:cs="Times New Roman"/>
            <w:sz w:val="24"/>
            <w:szCs w:val="24"/>
          </w:rPr>
          <w:delText>,</w:delText>
        </w:r>
        <w:r w:rsidDel="00CD3814">
          <w:rPr>
            <w:rFonts w:ascii="Times New Roman" w:hAnsi="Times New Roman" w:cs="Times New Roman"/>
            <w:sz w:val="24"/>
            <w:szCs w:val="24"/>
          </w:rPr>
          <w:delText xml:space="preserve"> &amp; Funder, 1995,</w:delText>
        </w:r>
        <w:r w:rsidRPr="002F3A4A" w:rsidDel="00CD3814">
          <w:rPr>
            <w:rFonts w:ascii="Times New Roman" w:hAnsi="Times New Roman" w:cs="Times New Roman"/>
            <w:sz w:val="24"/>
            <w:szCs w:val="24"/>
          </w:rPr>
          <w:delText xml:space="preserve"> </w:delText>
        </w:r>
        <w:r w:rsidR="007035A4" w:rsidRPr="002F3A4A" w:rsidDel="00CD3814">
          <w:rPr>
            <w:rFonts w:ascii="Times New Roman" w:hAnsi="Times New Roman" w:cs="Times New Roman"/>
            <w:sz w:val="24"/>
            <w:szCs w:val="24"/>
          </w:rPr>
          <w:delText>p</w:delText>
        </w:r>
        <w:r w:rsidR="007035A4" w:rsidRPr="00C2121B" w:rsidDel="00CD3814">
          <w:rPr>
            <w:rFonts w:ascii="Times New Roman" w:hAnsi="Times New Roman" w:cs="Times New Roman"/>
            <w:sz w:val="24"/>
            <w:szCs w:val="24"/>
          </w:rPr>
          <w:delText xml:space="preserve">. </w:delText>
        </w:r>
        <w:r w:rsidR="00C2121B" w:rsidRPr="00C2121B" w:rsidDel="00CD3814">
          <w:rPr>
            <w:rFonts w:ascii="Times New Roman" w:hAnsi="Times New Roman" w:cs="Times New Roman"/>
            <w:sz w:val="24"/>
            <w:szCs w:val="24"/>
          </w:rPr>
          <w:delText>1155</w:delText>
        </w:r>
        <w:r w:rsidR="007035A4" w:rsidRPr="00C2121B" w:rsidDel="00CD3814">
          <w:rPr>
            <w:rFonts w:ascii="Times New Roman" w:hAnsi="Times New Roman" w:cs="Times New Roman"/>
            <w:sz w:val="24"/>
            <w:szCs w:val="24"/>
          </w:rPr>
          <w:delText>).</w:delText>
        </w:r>
      </w:del>
      <w:ins w:id="121" w:author="Author">
        <w:del w:id="122" w:author="Author">
          <w:r w:rsidR="00635CC6" w:rsidDel="00CD3814">
            <w:rPr>
              <w:rFonts w:ascii="Times New Roman" w:hAnsi="Times New Roman" w:cs="Times New Roman"/>
              <w:sz w:val="24"/>
              <w:szCs w:val="24"/>
            </w:rPr>
            <w:delText xml:space="preserve"> </w:delText>
          </w:r>
        </w:del>
      </w:ins>
    </w:p>
    <w:p w14:paraId="742A6C01" w14:textId="1311DE1A" w:rsidR="00A15AA5" w:rsidRPr="00A15AA5" w:rsidDel="00635CC6" w:rsidRDefault="00C939F0" w:rsidP="00F9510D">
      <w:pPr>
        <w:widowControl w:val="0"/>
        <w:spacing w:after="0" w:line="480" w:lineRule="auto"/>
        <w:ind w:firstLine="360"/>
        <w:rPr>
          <w:del w:id="123" w:author="Author"/>
          <w:rFonts w:ascii="Times New Roman" w:hAnsi="Times New Roman" w:cs="Times New Roman"/>
          <w:sz w:val="24"/>
          <w:szCs w:val="24"/>
        </w:rPr>
      </w:pPr>
      <w:del w:id="124" w:author="Author">
        <w:r w:rsidDel="00635CC6">
          <w:rPr>
            <w:rFonts w:ascii="Times New Roman" w:hAnsi="Times New Roman" w:cs="Times New Roman"/>
            <w:sz w:val="24"/>
            <w:szCs w:val="24"/>
          </w:rPr>
          <w:delText xml:space="preserve"> </w:delText>
        </w:r>
      </w:del>
      <w:ins w:id="125" w:author="Author">
        <w:del w:id="126" w:author="Author">
          <w:r w:rsidR="0084597B" w:rsidDel="001115CB">
            <w:rPr>
              <w:rFonts w:ascii="Times New Roman" w:hAnsi="Times New Roman" w:cs="Times New Roman"/>
              <w:sz w:val="24"/>
              <w:szCs w:val="24"/>
            </w:rPr>
            <w:delText xml:space="preserve">Social comparison measures are also problematic because they have the </w:delText>
          </w:r>
          <w:r w:rsidR="0084597B" w:rsidRPr="00DC637E" w:rsidDel="001115CB">
            <w:rPr>
              <w:rFonts w:ascii="Times New Roman" w:hAnsi="Times New Roman" w:cs="Times New Roman"/>
              <w:sz w:val="24"/>
              <w:szCs w:val="24"/>
            </w:rPr>
            <w:delText>undesirable property of lacking “a reality criterion against which the validity of the self-description can be evaluated”</w:delText>
          </w:r>
          <w:r w:rsidR="00B7373D" w:rsidDel="001115CB">
            <w:rPr>
              <w:rFonts w:ascii="Times New Roman" w:hAnsi="Times New Roman" w:cs="Times New Roman"/>
              <w:sz w:val="24"/>
              <w:szCs w:val="24"/>
            </w:rPr>
            <w:delText>, whereas self-insight measures compare self-reports to an external source such as observer-reports or objective measures</w:delText>
          </w:r>
          <w:r w:rsidR="0084597B" w:rsidRPr="00DC637E" w:rsidDel="001115CB">
            <w:rPr>
              <w:rFonts w:ascii="Times New Roman" w:hAnsi="Times New Roman" w:cs="Times New Roman"/>
              <w:sz w:val="24"/>
              <w:szCs w:val="24"/>
            </w:rPr>
            <w:delText xml:space="preserve"> (Kurt &amp; Paulhus, 2008, p. 840).</w:delText>
          </w:r>
          <w:r w:rsidR="0084597B" w:rsidDel="001115CB">
            <w:rPr>
              <w:rFonts w:ascii="Times New Roman" w:hAnsi="Times New Roman" w:cs="Times New Roman"/>
              <w:sz w:val="24"/>
              <w:szCs w:val="24"/>
            </w:rPr>
            <w:delText xml:space="preserve"> </w:delText>
          </w:r>
        </w:del>
        <w:r w:rsidR="0065210B">
          <w:rPr>
            <w:rFonts w:ascii="Times New Roman" w:hAnsi="Times New Roman" w:cs="Times New Roman"/>
            <w:sz w:val="24"/>
            <w:szCs w:val="24"/>
          </w:rPr>
          <w:t>Given the aforementioned advantages,</w:t>
        </w:r>
        <w:r w:rsidR="005233F2">
          <w:rPr>
            <w:rFonts w:ascii="Times New Roman" w:hAnsi="Times New Roman" w:cs="Times New Roman"/>
            <w:sz w:val="24"/>
            <w:szCs w:val="24"/>
          </w:rPr>
          <w:t xml:space="preserve"> </w:t>
        </w:r>
        <w:del w:id="127" w:author="Author">
          <w:r w:rsidR="00CD3814" w:rsidRPr="00DC637E" w:rsidDel="005233F2">
            <w:rPr>
              <w:rFonts w:ascii="Times New Roman" w:hAnsi="Times New Roman" w:cs="Times New Roman"/>
              <w:sz w:val="24"/>
              <w:szCs w:val="24"/>
            </w:rPr>
            <w:delText xml:space="preserve">In other words, it is possible that </w:delText>
          </w:r>
          <w:r w:rsidR="00BE0350" w:rsidDel="005233F2">
            <w:rPr>
              <w:rFonts w:ascii="Times New Roman" w:hAnsi="Times New Roman" w:cs="Times New Roman"/>
              <w:sz w:val="24"/>
              <w:szCs w:val="24"/>
            </w:rPr>
            <w:delText xml:space="preserve">some </w:delText>
          </w:r>
          <w:r w:rsidR="00CD3814" w:rsidRPr="00DC637E" w:rsidDel="005233F2">
            <w:rPr>
              <w:rFonts w:ascii="Times New Roman" w:hAnsi="Times New Roman" w:cs="Times New Roman"/>
              <w:sz w:val="24"/>
              <w:szCs w:val="24"/>
            </w:rPr>
            <w:delText>narcissists really are better than average</w:delText>
          </w:r>
          <w:r w:rsidR="00CD3814" w:rsidDel="005233F2">
            <w:rPr>
              <w:rFonts w:ascii="Times New Roman" w:hAnsi="Times New Roman" w:cs="Times New Roman"/>
              <w:sz w:val="24"/>
              <w:szCs w:val="24"/>
            </w:rPr>
            <w:delText xml:space="preserve">, and </w:delText>
          </w:r>
          <w:r w:rsidR="00CD3814" w:rsidRPr="00DC637E" w:rsidDel="005233F2">
            <w:rPr>
              <w:rFonts w:ascii="Times New Roman" w:hAnsi="Times New Roman" w:cs="Times New Roman"/>
              <w:sz w:val="24"/>
              <w:szCs w:val="24"/>
            </w:rPr>
            <w:delText xml:space="preserve">if </w:delText>
          </w:r>
          <w:r w:rsidR="00BE0350" w:rsidDel="005233F2">
            <w:rPr>
              <w:rFonts w:ascii="Times New Roman" w:hAnsi="Times New Roman" w:cs="Times New Roman"/>
              <w:sz w:val="24"/>
              <w:szCs w:val="24"/>
            </w:rPr>
            <w:delText>that</w:delText>
          </w:r>
          <w:r w:rsidR="00CD3814" w:rsidDel="005233F2">
            <w:rPr>
              <w:rFonts w:ascii="Times New Roman" w:hAnsi="Times New Roman" w:cs="Times New Roman"/>
              <w:sz w:val="24"/>
              <w:szCs w:val="24"/>
            </w:rPr>
            <w:delText xml:space="preserve"> is the case</w:delText>
          </w:r>
          <w:r w:rsidR="00CD3814" w:rsidRPr="00DC637E" w:rsidDel="005233F2">
            <w:rPr>
              <w:rFonts w:ascii="Times New Roman" w:hAnsi="Times New Roman" w:cs="Times New Roman"/>
              <w:sz w:val="24"/>
              <w:szCs w:val="24"/>
            </w:rPr>
            <w:delText xml:space="preserve">, then it would not be considered self-enhancement </w:delText>
          </w:r>
          <w:r w:rsidR="00CD3814" w:rsidDel="005233F2">
            <w:rPr>
              <w:rFonts w:ascii="Times New Roman" w:hAnsi="Times New Roman" w:cs="Times New Roman"/>
              <w:sz w:val="24"/>
              <w:szCs w:val="24"/>
            </w:rPr>
            <w:delText>for these narcissists to self-report being</w:delText>
          </w:r>
          <w:r w:rsidR="00CD3814" w:rsidRPr="00DC637E" w:rsidDel="005233F2">
            <w:rPr>
              <w:rFonts w:ascii="Times New Roman" w:hAnsi="Times New Roman" w:cs="Times New Roman"/>
              <w:sz w:val="24"/>
              <w:szCs w:val="24"/>
            </w:rPr>
            <w:delText xml:space="preserve"> </w:delText>
          </w:r>
          <w:r w:rsidR="00CD3814" w:rsidDel="005233F2">
            <w:rPr>
              <w:rFonts w:ascii="Times New Roman" w:hAnsi="Times New Roman" w:cs="Times New Roman"/>
              <w:sz w:val="24"/>
              <w:szCs w:val="24"/>
            </w:rPr>
            <w:delText>better than</w:delText>
          </w:r>
          <w:r w:rsidR="00CD3814" w:rsidRPr="00DC637E" w:rsidDel="005233F2">
            <w:rPr>
              <w:rFonts w:ascii="Times New Roman" w:hAnsi="Times New Roman" w:cs="Times New Roman"/>
              <w:sz w:val="24"/>
              <w:szCs w:val="24"/>
            </w:rPr>
            <w:delText xml:space="preserve"> the average person.</w:delText>
          </w:r>
          <w:r w:rsidR="00CD3814" w:rsidDel="005233F2">
            <w:rPr>
              <w:rFonts w:ascii="Times New Roman" w:hAnsi="Times New Roman" w:cs="Times New Roman"/>
              <w:sz w:val="24"/>
              <w:szCs w:val="24"/>
            </w:rPr>
            <w:delText xml:space="preserve"> </w:delText>
          </w:r>
        </w:del>
      </w:ins>
      <w:moveToRangeStart w:id="128" w:author="Author" w:name="move425156449"/>
      <w:moveTo w:id="129" w:author="Author">
        <w:del w:id="130" w:author="Author">
          <w:r w:rsidR="00635CC6" w:rsidRPr="00DC637E" w:rsidDel="00635CC6">
            <w:rPr>
              <w:rFonts w:ascii="Times New Roman" w:hAnsi="Times New Roman" w:cs="Times New Roman"/>
              <w:sz w:val="24"/>
              <w:szCs w:val="24"/>
            </w:rPr>
            <w:delText>In other words, s</w:delText>
          </w:r>
        </w:del>
      </w:moveTo>
      <w:ins w:id="131" w:author="Author">
        <w:del w:id="132" w:author="Author">
          <w:r w:rsidR="00635CC6" w:rsidDel="00CD3814">
            <w:rPr>
              <w:rFonts w:ascii="Times New Roman" w:hAnsi="Times New Roman" w:cs="Times New Roman"/>
              <w:sz w:val="24"/>
              <w:szCs w:val="24"/>
            </w:rPr>
            <w:delText>I</w:delText>
          </w:r>
        </w:del>
      </w:ins>
      <w:moveTo w:id="133" w:author="Author">
        <w:del w:id="134" w:author="Author">
          <w:r w:rsidR="00635CC6" w:rsidRPr="00DC637E" w:rsidDel="00CD3814">
            <w:rPr>
              <w:rFonts w:ascii="Times New Roman" w:hAnsi="Times New Roman" w:cs="Times New Roman"/>
              <w:sz w:val="24"/>
              <w:szCs w:val="24"/>
            </w:rPr>
            <w:delText xml:space="preserve">ocial comparison measures could be </w:delText>
          </w:r>
          <w:r w:rsidR="00635CC6" w:rsidDel="00CD3814">
            <w:rPr>
              <w:rFonts w:ascii="Times New Roman" w:hAnsi="Times New Roman" w:cs="Times New Roman"/>
              <w:sz w:val="24"/>
              <w:szCs w:val="24"/>
            </w:rPr>
            <w:delText xml:space="preserve">particularly </w:delText>
          </w:r>
          <w:r w:rsidR="00635CC6" w:rsidRPr="00DC637E" w:rsidDel="00CD3814">
            <w:rPr>
              <w:rFonts w:ascii="Times New Roman" w:hAnsi="Times New Roman" w:cs="Times New Roman"/>
              <w:sz w:val="24"/>
              <w:szCs w:val="24"/>
            </w:rPr>
            <w:delText xml:space="preserve">problematic </w:delText>
          </w:r>
          <w:r w:rsidR="00635CC6" w:rsidDel="00CD3814">
            <w:rPr>
              <w:rFonts w:ascii="Times New Roman" w:hAnsi="Times New Roman" w:cs="Times New Roman"/>
              <w:sz w:val="24"/>
              <w:szCs w:val="24"/>
            </w:rPr>
            <w:delText xml:space="preserve">when studying narcissists’ tendency to self-enhance, </w:delText>
          </w:r>
          <w:r w:rsidR="00635CC6" w:rsidRPr="00DC637E" w:rsidDel="00CD3814">
            <w:rPr>
              <w:rFonts w:ascii="Times New Roman" w:hAnsi="Times New Roman" w:cs="Times New Roman"/>
              <w:sz w:val="24"/>
              <w:szCs w:val="24"/>
            </w:rPr>
            <w:delText>because it is possible that narcissists really are better than average (if a narcissist actually is better than average, then it would not be considered self-enhancement for that individual to perceive himself or herself more positively than he or she perceives the average perso</w:delText>
          </w:r>
        </w:del>
      </w:moveTo>
      <w:ins w:id="135" w:author="Author">
        <w:del w:id="136" w:author="Author">
          <w:r w:rsidR="00B10B92" w:rsidDel="00CD3814">
            <w:rPr>
              <w:rFonts w:ascii="Times New Roman" w:hAnsi="Times New Roman" w:cs="Times New Roman"/>
              <w:sz w:val="24"/>
              <w:szCs w:val="24"/>
            </w:rPr>
            <w:delText>in which case the narcissists beliefs that he or she is better than average would not be considered self-enhancement</w:delText>
          </w:r>
        </w:del>
      </w:ins>
      <w:moveTo w:id="137" w:author="Author">
        <w:del w:id="138" w:author="Author">
          <w:r w:rsidR="00635CC6" w:rsidRPr="00DC637E" w:rsidDel="00CD3814">
            <w:rPr>
              <w:rFonts w:ascii="Times New Roman" w:hAnsi="Times New Roman" w:cs="Times New Roman"/>
              <w:sz w:val="24"/>
              <w:szCs w:val="24"/>
            </w:rPr>
            <w:delText xml:space="preserve">n). </w:delText>
          </w:r>
          <w:r w:rsidR="00635CC6" w:rsidRPr="00DC637E" w:rsidDel="00BE0350">
            <w:rPr>
              <w:rFonts w:ascii="Times New Roman" w:hAnsi="Times New Roman"/>
              <w:sz w:val="24"/>
              <w:szCs w:val="24"/>
            </w:rPr>
            <w:delText>For example, a recent meta-analysis established that narcissism is linked to physical attractiveness,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.15, </w:delText>
          </w:r>
          <w:r w:rsidR="00635CC6" w:rsidRPr="00DC637E" w:rsidDel="00BE0350">
            <w:rPr>
              <w:rFonts w:ascii="Times New Roman" w:hAnsi="Times New Roman"/>
              <w:i/>
              <w:sz w:val="24"/>
              <w:szCs w:val="24"/>
            </w:rPr>
            <w:delText>k</w:delText>
          </w:r>
          <w:r w:rsidR="00635CC6" w:rsidRPr="00DC637E" w:rsidDel="00BE0350">
            <w:rPr>
              <w:rFonts w:ascii="Times New Roman" w:hAnsi="Times New Roman"/>
              <w:sz w:val="24"/>
              <w:szCs w:val="24"/>
            </w:rPr>
            <w:delText xml:space="preserve"> = 18, </w:delText>
          </w:r>
          <w:r w:rsidR="00635CC6" w:rsidRPr="00DC637E" w:rsidDel="00BE0350">
            <w:rPr>
              <w:rFonts w:ascii="Times New Roman" w:hAnsi="Times New Roman"/>
              <w:i/>
              <w:sz w:val="24"/>
              <w:szCs w:val="24"/>
            </w:rPr>
            <w:delText>N</w:delText>
          </w:r>
          <w:r w:rsidR="00635CC6" w:rsidRPr="00DC637E" w:rsidDel="00BE0350">
            <w:rPr>
              <w:rFonts w:ascii="Times New Roman" w:hAnsi="Times New Roman"/>
              <w:sz w:val="24"/>
              <w:szCs w:val="24"/>
            </w:rPr>
            <w:delText xml:space="preserve"> = 1,039; Holtzman &amp; Strube, 2010), so, assuming a normal distribution for physical attractiveness scores, it is potentially more likely that a narcissist is of slightly above average attractiveness. At the same time, the relationship between narcissism and attractiveness is relatively small, and the bulk of existing evidence suggests that narcissism is </w:delText>
          </w:r>
          <w:r w:rsidR="00635CC6" w:rsidRPr="00B85FED" w:rsidDel="00BE0350">
            <w:rPr>
              <w:rFonts w:ascii="Times New Roman" w:hAnsi="Times New Roman"/>
              <w:i/>
              <w:sz w:val="24"/>
              <w:szCs w:val="24"/>
            </w:rPr>
            <w:delText>not</w:delText>
          </w:r>
          <w:r w:rsidR="00635CC6" w:rsidRPr="00DC637E" w:rsidDel="00BE0350">
            <w:rPr>
              <w:rFonts w:ascii="Times New Roman" w:hAnsi="Times New Roman"/>
              <w:sz w:val="24"/>
              <w:szCs w:val="24"/>
            </w:rPr>
            <w:delText xml:space="preserve"> strongly correlated with other positive criteria such as course grades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-.04, Farwell &amp; Wohlwend-Lloyd, 1998), intelligence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.11</w:delText>
          </w:r>
          <w:r w:rsidR="00635CC6" w:rsidDel="00BE0350">
            <w:rPr>
              <w:rFonts w:ascii="Times New Roman" w:hAnsi="Times New Roman"/>
              <w:sz w:val="24"/>
              <w:szCs w:val="24"/>
            </w:rPr>
            <w:delText xml:space="preserve"> for women and </w:delText>
          </w:r>
          <w:r w:rsidR="00635CC6" w:rsidRPr="00CC68D1" w:rsidDel="00BE0350">
            <w:rPr>
              <w:rFonts w:ascii="Times New Roman" w:hAnsi="Times New Roman"/>
              <w:i/>
              <w:sz w:val="24"/>
              <w:szCs w:val="24"/>
            </w:rPr>
            <w:delText>r</w:delText>
          </w:r>
          <w:r w:rsidR="00635CC6" w:rsidDel="00BE0350">
            <w:rPr>
              <w:rFonts w:ascii="Times New Roman" w:hAnsi="Times New Roman"/>
              <w:sz w:val="24"/>
              <w:szCs w:val="24"/>
            </w:rPr>
            <w:delText xml:space="preserve"> = .06 for men</w:delText>
          </w:r>
          <w:r w:rsidR="00635CC6" w:rsidRPr="00DC637E" w:rsidDel="00BE0350">
            <w:rPr>
              <w:rFonts w:ascii="Times New Roman" w:hAnsi="Times New Roman"/>
              <w:sz w:val="24"/>
              <w:szCs w:val="24"/>
            </w:rPr>
            <w:delText>, Gabriel et al., 1994), task performance in a group discussion exercise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w:delText>
          </w:r>
          <w:r w:rsidR="00635CC6" w:rsidDel="00BE0350">
            <w:rPr>
              <w:rFonts w:ascii="Times New Roman" w:hAnsi="Times New Roman" w:hint="eastAsia"/>
              <w:sz w:val="24"/>
              <w:szCs w:val="24"/>
              <w:lang w:eastAsia="zh-CN"/>
            </w:rPr>
            <w:delText>.</w:delText>
          </w:r>
          <w:r w:rsidR="00635CC6" w:rsidRPr="00DC637E" w:rsidDel="00BE0350">
            <w:rPr>
              <w:rFonts w:ascii="Times New Roman" w:hAnsi="Times New Roman"/>
              <w:sz w:val="24"/>
              <w:szCs w:val="24"/>
            </w:rPr>
            <w:delText xml:space="preserve">12 (staff ratings),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.04 (peer ratings)</w:delText>
          </w:r>
          <w:r w:rsidR="00635CC6" w:rsidDel="00BE0350">
            <w:rPr>
              <w:rFonts w:ascii="Times New Roman" w:hAnsi="Times New Roman"/>
              <w:sz w:val="24"/>
              <w:szCs w:val="24"/>
            </w:rPr>
            <w:delText>]</w:delText>
          </w:r>
          <w:r w:rsidR="00635CC6" w:rsidRPr="00DC637E" w:rsidDel="00BE0350">
            <w:rPr>
              <w:rFonts w:ascii="Times New Roman" w:hAnsi="Times New Roman"/>
              <w:sz w:val="24"/>
              <w:szCs w:val="24"/>
            </w:rPr>
            <w:delText>, John &amp; Robins, 1994], leadership effectiveness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.02, </w:delText>
          </w:r>
          <w:r w:rsidR="00635CC6" w:rsidRPr="00DC637E" w:rsidDel="00BE0350">
            <w:rPr>
              <w:rFonts w:ascii="Times New Roman" w:hAnsi="Times New Roman"/>
              <w:i/>
              <w:sz w:val="24"/>
              <w:szCs w:val="24"/>
            </w:rPr>
            <w:delText>k</w:delText>
          </w:r>
          <w:r w:rsidR="00635CC6" w:rsidRPr="00DC637E" w:rsidDel="00BE0350">
            <w:rPr>
              <w:rFonts w:ascii="Times New Roman" w:hAnsi="Times New Roman"/>
              <w:sz w:val="24"/>
              <w:szCs w:val="24"/>
            </w:rPr>
            <w:delText xml:space="preserve"> = 32, </w:delText>
          </w:r>
          <w:r w:rsidR="00635CC6" w:rsidRPr="00DC637E" w:rsidDel="00BE0350">
            <w:rPr>
              <w:rFonts w:ascii="Times New Roman" w:hAnsi="Times New Roman"/>
              <w:i/>
              <w:sz w:val="24"/>
              <w:szCs w:val="24"/>
            </w:rPr>
            <w:delText>N</w:delText>
          </w:r>
          <w:r w:rsidR="00635CC6" w:rsidRPr="00DC637E" w:rsidDel="00BE0350">
            <w:rPr>
              <w:rFonts w:ascii="Times New Roman" w:hAnsi="Times New Roman"/>
              <w:sz w:val="24"/>
              <w:szCs w:val="24"/>
            </w:rPr>
            <w:delText xml:space="preserve"> = 5,593; Grijalva et al., 2015a), or creativity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.08 (fluency) and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.06 (flexibility); Goncalo et al., 2010].</w:delText>
          </w:r>
        </w:del>
      </w:moveTo>
      <w:moveToRangeEnd w:id="128"/>
      <w:ins w:id="139" w:author="Author">
        <w:del w:id="140" w:author="Author">
          <w:r w:rsidR="00635CC6" w:rsidDel="00BE0350">
            <w:rPr>
              <w:rFonts w:ascii="Times New Roman" w:hAnsi="Times New Roman"/>
              <w:sz w:val="24"/>
              <w:szCs w:val="24"/>
            </w:rPr>
            <w:delText xml:space="preserve"> </w:delText>
          </w:r>
        </w:del>
      </w:ins>
      <w:moveToRangeStart w:id="141" w:author="Author" w:name="move425155994"/>
      <w:moveTo w:id="142" w:author="Author">
        <w:del w:id="143" w:author="Author">
          <w:r w:rsidR="0084597B" w:rsidDel="0084597B">
            <w:rPr>
              <w:rFonts w:ascii="Times New Roman" w:hAnsi="Times New Roman" w:cs="Times New Roman"/>
              <w:sz w:val="24"/>
              <w:szCs w:val="24"/>
            </w:rPr>
            <w:delText>T</w:delText>
          </w:r>
          <w:r w:rsidR="0084597B" w:rsidDel="00635CC6">
            <w:rPr>
              <w:rFonts w:ascii="Times New Roman" w:hAnsi="Times New Roman" w:cs="Times New Roman"/>
              <w:sz w:val="24"/>
              <w:szCs w:val="24"/>
            </w:rPr>
            <w:delText xml:space="preserve">he current meta-analytic review will exclusively focus on self-insight indices of self-enhancement because of the advantages outlined above, as well as practical issues related to the </w:delText>
          </w:r>
          <w:r w:rsidR="0084597B" w:rsidRPr="00DC637E" w:rsidDel="00635CC6">
            <w:rPr>
              <w:rFonts w:ascii="Times New Roman" w:hAnsi="Times New Roman" w:cs="Times New Roman"/>
              <w:sz w:val="24"/>
              <w:szCs w:val="24"/>
            </w:rPr>
            <w:delText>availability of primary studies that measure narcissism</w:delText>
          </w:r>
          <w:r w:rsidR="0084597B" w:rsidDel="0084597B">
            <w:rPr>
              <w:rFonts w:ascii="Times New Roman" w:hAnsi="Times New Roman" w:cs="Times New Roman"/>
              <w:sz w:val="24"/>
              <w:szCs w:val="24"/>
            </w:rPr>
            <w:delText xml:space="preserve">. </w:delText>
          </w:r>
        </w:del>
      </w:moveTo>
      <w:moveToRangeEnd w:id="141"/>
      <w:del w:id="144" w:author="Author">
        <w:r w:rsidR="00443AF8" w:rsidDel="0084597B">
          <w:rPr>
            <w:rFonts w:ascii="Times New Roman" w:hAnsi="Times New Roman" w:cs="Times New Roman"/>
            <w:sz w:val="24"/>
            <w:szCs w:val="24"/>
          </w:rPr>
          <w:delText>Of particular importance to the current paper</w:delText>
        </w:r>
        <w:r w:rsidR="00814008" w:rsidDel="0084597B">
          <w:rPr>
            <w:rFonts w:ascii="Times New Roman" w:hAnsi="Times New Roman" w:cs="Times New Roman"/>
            <w:sz w:val="24"/>
            <w:szCs w:val="24"/>
          </w:rPr>
          <w:delText xml:space="preserve">, </w:delText>
        </w:r>
        <w:r w:rsidR="00814008" w:rsidDel="00635CC6">
          <w:rPr>
            <w:rFonts w:ascii="Times New Roman" w:hAnsi="Times New Roman" w:cs="Times New Roman"/>
            <w:sz w:val="24"/>
            <w:szCs w:val="24"/>
          </w:rPr>
          <w:delText>n</w:delText>
        </w:r>
        <w:r w:rsidR="006A7BBA" w:rsidDel="00635CC6">
          <w:rPr>
            <w:rFonts w:ascii="Times New Roman" w:hAnsi="Times New Roman" w:cs="Times New Roman"/>
            <w:sz w:val="24"/>
            <w:szCs w:val="24"/>
          </w:rPr>
          <w:delText>arcissism</w:delText>
        </w:r>
        <w:r w:rsidR="009004B9" w:rsidRPr="002F3A4A" w:rsidDel="00635CC6">
          <w:rPr>
            <w:rFonts w:ascii="Times New Roman" w:hAnsi="Times New Roman" w:cs="Times New Roman"/>
            <w:sz w:val="24"/>
            <w:szCs w:val="24"/>
          </w:rPr>
          <w:delText xml:space="preserve"> is studied more frequently in the self-insight literature</w:delText>
        </w:r>
        <w:r w:rsidR="00370623" w:rsidRPr="002F3A4A" w:rsidDel="00635CC6">
          <w:rPr>
            <w:rFonts w:ascii="Times New Roman" w:hAnsi="Times New Roman" w:cs="Times New Roman"/>
            <w:sz w:val="24"/>
            <w:szCs w:val="24"/>
          </w:rPr>
          <w:delText xml:space="preserve"> than t</w:delText>
        </w:r>
        <w:r w:rsidDel="00635CC6">
          <w:rPr>
            <w:rFonts w:ascii="Times New Roman" w:hAnsi="Times New Roman" w:cs="Times New Roman"/>
            <w:sz w:val="24"/>
            <w:szCs w:val="24"/>
          </w:rPr>
          <w:delText>h</w:delText>
        </w:r>
        <w:r w:rsidR="00EB2EE6" w:rsidDel="00635CC6">
          <w:rPr>
            <w:rFonts w:ascii="Times New Roman" w:hAnsi="Times New Roman" w:cs="Times New Roman"/>
            <w:sz w:val="24"/>
            <w:szCs w:val="24"/>
          </w:rPr>
          <w:delText xml:space="preserve">e social comparison literature, </w:delText>
        </w:r>
        <w:r w:rsidDel="00635CC6">
          <w:rPr>
            <w:rFonts w:ascii="Times New Roman" w:hAnsi="Times New Roman" w:cs="Times New Roman"/>
            <w:sz w:val="24"/>
            <w:szCs w:val="24"/>
          </w:rPr>
          <w:delText xml:space="preserve">thus linking </w:delText>
        </w:r>
        <w:r w:rsidR="0009269E" w:rsidDel="00635CC6">
          <w:rPr>
            <w:rFonts w:ascii="Times New Roman" w:hAnsi="Times New Roman" w:cs="Times New Roman"/>
            <w:sz w:val="24"/>
            <w:szCs w:val="24"/>
          </w:rPr>
          <w:delText>narcissism</w:delText>
        </w:r>
        <w:r w:rsidDel="00635CC6">
          <w:rPr>
            <w:rFonts w:ascii="Times New Roman" w:hAnsi="Times New Roman" w:cs="Times New Roman"/>
            <w:sz w:val="24"/>
            <w:szCs w:val="24"/>
          </w:rPr>
          <w:delText xml:space="preserve"> to the more maladaptive variant of self-enhancement</w:delText>
        </w:r>
        <w:r w:rsidRPr="002F3A4A" w:rsidDel="00635CC6">
          <w:rPr>
            <w:rFonts w:ascii="Times New Roman" w:hAnsi="Times New Roman" w:cs="Times New Roman"/>
            <w:sz w:val="24"/>
            <w:szCs w:val="24"/>
          </w:rPr>
          <w:delText xml:space="preserve"> </w:delText>
        </w:r>
        <w:r w:rsidR="00370623" w:rsidRPr="002F3A4A" w:rsidDel="00635CC6">
          <w:rPr>
            <w:rFonts w:ascii="Times New Roman" w:hAnsi="Times New Roman" w:cs="Times New Roman"/>
            <w:sz w:val="24"/>
            <w:szCs w:val="24"/>
          </w:rPr>
          <w:delText>(K</w:delText>
        </w:r>
        <w:r w:rsidR="00C151C7" w:rsidDel="00635CC6">
          <w:rPr>
            <w:rFonts w:ascii="Times New Roman" w:hAnsi="Times New Roman" w:cs="Times New Roman"/>
            <w:sz w:val="24"/>
            <w:szCs w:val="24"/>
          </w:rPr>
          <w:delText>wan et al., 2</w:delText>
        </w:r>
        <w:r w:rsidR="00D4765F" w:rsidDel="00635CC6">
          <w:rPr>
            <w:rFonts w:ascii="Times New Roman" w:hAnsi="Times New Roman" w:cs="Times New Roman"/>
            <w:sz w:val="24"/>
            <w:szCs w:val="24"/>
          </w:rPr>
          <w:delText>004).</w:delText>
        </w:r>
      </w:del>
    </w:p>
    <w:p w14:paraId="743B3CC8" w14:textId="2FB6C79B" w:rsidR="000B3B1A" w:rsidRPr="00E43CEB" w:rsidRDefault="00DC6020">
      <w:pPr>
        <w:widowControl w:val="0"/>
        <w:spacing w:after="0" w:line="480" w:lineRule="auto"/>
        <w:ind w:firstLine="360"/>
        <w:rPr>
          <w:rFonts w:ascii="Times New Roman" w:hAnsi="Times New Roman"/>
          <w:sz w:val="24"/>
          <w:szCs w:val="24"/>
        </w:rPr>
        <w:pPrChange w:id="145" w:author="Author">
          <w:pPr>
            <w:pStyle w:val="CommentText"/>
            <w:spacing w:after="0" w:line="480" w:lineRule="auto"/>
          </w:pPr>
        </w:pPrChange>
      </w:pPr>
      <w:del w:id="146" w:author="Author">
        <w:r w:rsidDel="00635CC6">
          <w:rPr>
            <w:rFonts w:ascii="Times New Roman" w:hAnsi="Times New Roman" w:cs="Times New Roman"/>
            <w:sz w:val="24"/>
            <w:szCs w:val="24"/>
          </w:rPr>
          <w:tab/>
        </w:r>
      </w:del>
      <w:moveFromRangeStart w:id="147" w:author="Author" w:name="move425155994"/>
      <w:moveFrom w:id="148" w:author="Author">
        <w:r w:rsidR="005D01FC" w:rsidDel="0084597B">
          <w:rPr>
            <w:rFonts w:ascii="Times New Roman" w:hAnsi="Times New Roman" w:cs="Times New Roman"/>
            <w:sz w:val="24"/>
            <w:szCs w:val="24"/>
          </w:rPr>
          <w:t>T</w:t>
        </w:r>
        <w:r w:rsidR="00EE7E35" w:rsidDel="0084597B">
          <w:rPr>
            <w:rFonts w:ascii="Times New Roman" w:hAnsi="Times New Roman" w:cs="Times New Roman"/>
            <w:sz w:val="24"/>
            <w:szCs w:val="24"/>
          </w:rPr>
          <w:t xml:space="preserve">he current </w:t>
        </w:r>
        <w:r w:rsidR="003B6CE2" w:rsidDel="0084597B">
          <w:rPr>
            <w:rFonts w:ascii="Times New Roman" w:hAnsi="Times New Roman" w:cs="Times New Roman"/>
            <w:sz w:val="24"/>
            <w:szCs w:val="24"/>
          </w:rPr>
          <w:t xml:space="preserve">meta-analytic </w:t>
        </w:r>
        <w:r w:rsidR="00EE7E35" w:rsidDel="0084597B">
          <w:rPr>
            <w:rFonts w:ascii="Times New Roman" w:hAnsi="Times New Roman" w:cs="Times New Roman"/>
            <w:sz w:val="24"/>
            <w:szCs w:val="24"/>
          </w:rPr>
          <w:t xml:space="preserve">review will exclusively focus on self-insight indices of self-enhancement because of </w:t>
        </w:r>
        <w:r w:rsidR="00100BDB" w:rsidDel="0084597B">
          <w:rPr>
            <w:rFonts w:ascii="Times New Roman" w:hAnsi="Times New Roman" w:cs="Times New Roman"/>
            <w:sz w:val="24"/>
            <w:szCs w:val="24"/>
          </w:rPr>
          <w:t xml:space="preserve">the advantages outlined above, as well as </w:t>
        </w:r>
        <w:r w:rsidR="00EE7E35" w:rsidDel="0084597B">
          <w:rPr>
            <w:rFonts w:ascii="Times New Roman" w:hAnsi="Times New Roman" w:cs="Times New Roman"/>
            <w:sz w:val="24"/>
            <w:szCs w:val="24"/>
          </w:rPr>
          <w:t xml:space="preserve">practical issues related to the </w:t>
        </w:r>
        <w:r w:rsidR="00EE7E35" w:rsidRPr="00DC637E" w:rsidDel="0084597B">
          <w:rPr>
            <w:rFonts w:ascii="Times New Roman" w:hAnsi="Times New Roman" w:cs="Times New Roman"/>
            <w:sz w:val="24"/>
            <w:szCs w:val="24"/>
          </w:rPr>
          <w:t>availability of primary studies</w:t>
        </w:r>
        <w:r w:rsidR="009462C3" w:rsidRPr="00DC637E" w:rsidDel="0084597B">
          <w:rPr>
            <w:rFonts w:ascii="Times New Roman" w:hAnsi="Times New Roman" w:cs="Times New Roman"/>
            <w:sz w:val="24"/>
            <w:szCs w:val="24"/>
          </w:rPr>
          <w:t xml:space="preserve"> that measure </w:t>
        </w:r>
        <w:r w:rsidR="0009269E" w:rsidRPr="00DC637E" w:rsidDel="0084597B">
          <w:rPr>
            <w:rFonts w:ascii="Times New Roman" w:hAnsi="Times New Roman" w:cs="Times New Roman"/>
            <w:sz w:val="24"/>
            <w:szCs w:val="24"/>
          </w:rPr>
          <w:t>narcissism</w:t>
        </w:r>
        <w:r w:rsidR="00100BDB" w:rsidDel="0084597B">
          <w:rPr>
            <w:rFonts w:ascii="Times New Roman" w:hAnsi="Times New Roman" w:cs="Times New Roman"/>
            <w:sz w:val="24"/>
            <w:szCs w:val="24"/>
          </w:rPr>
          <w:t xml:space="preserve">. </w:t>
        </w:r>
      </w:moveFrom>
      <w:moveFromRangeEnd w:id="147"/>
      <w:del w:id="149" w:author="Author">
        <w:r w:rsidR="00100BDB" w:rsidDel="0084597B">
          <w:rPr>
            <w:rFonts w:ascii="Times New Roman" w:hAnsi="Times New Roman" w:cs="Times New Roman"/>
            <w:sz w:val="24"/>
            <w:szCs w:val="24"/>
          </w:rPr>
          <w:delText>In addition,</w:delText>
        </w:r>
        <w:r w:rsidR="00443AF8" w:rsidRPr="00DC637E" w:rsidDel="0084597B">
          <w:rPr>
            <w:rFonts w:ascii="Times New Roman" w:hAnsi="Times New Roman" w:cs="Times New Roman"/>
            <w:sz w:val="24"/>
            <w:szCs w:val="24"/>
          </w:rPr>
          <w:delText xml:space="preserve"> </w:delText>
        </w:r>
        <w:r w:rsidR="00625413" w:rsidRPr="00DC637E" w:rsidDel="0084597B">
          <w:rPr>
            <w:rFonts w:ascii="Times New Roman" w:hAnsi="Times New Roman" w:cs="Times New Roman"/>
            <w:sz w:val="24"/>
            <w:szCs w:val="24"/>
          </w:rPr>
          <w:delText>self-enhancement as measured by social comparison has the undesirable property of lacking “</w:delText>
        </w:r>
        <w:r w:rsidR="00F01B20" w:rsidRPr="00DC637E" w:rsidDel="0084597B">
          <w:rPr>
            <w:rFonts w:ascii="Times New Roman" w:hAnsi="Times New Roman" w:cs="Times New Roman"/>
            <w:sz w:val="24"/>
            <w:szCs w:val="24"/>
          </w:rPr>
          <w:delText>a reality criterion against which the validity of the self-description can be evaluated” (Kurt &amp; Paulhus, 2008, p. 840).</w:delText>
        </w:r>
        <w:r w:rsidR="00F01B20" w:rsidRPr="00DC637E" w:rsidDel="00635CC6">
          <w:rPr>
            <w:rFonts w:ascii="Times New Roman" w:hAnsi="Times New Roman" w:cs="Times New Roman"/>
            <w:sz w:val="24"/>
            <w:szCs w:val="24"/>
          </w:rPr>
          <w:delText xml:space="preserve"> </w:delText>
        </w:r>
      </w:del>
      <w:moveFromRangeStart w:id="150" w:author="Author" w:name="move425156449"/>
      <w:moveFrom w:id="151" w:author="Author">
        <w:r w:rsidR="00A60118" w:rsidRPr="00DC637E" w:rsidDel="00635CC6">
          <w:rPr>
            <w:rFonts w:ascii="Times New Roman" w:hAnsi="Times New Roman" w:cs="Times New Roman"/>
            <w:sz w:val="24"/>
            <w:szCs w:val="24"/>
          </w:rPr>
          <w:t>In other words,</w:t>
        </w:r>
        <w:r w:rsidR="005371CF" w:rsidRPr="00DC637E" w:rsidDel="00635CC6">
          <w:rPr>
            <w:rFonts w:ascii="Times New Roman" w:hAnsi="Times New Roman" w:cs="Times New Roman"/>
            <w:sz w:val="24"/>
            <w:szCs w:val="24"/>
          </w:rPr>
          <w:t xml:space="preserve"> social comparison measure</w:t>
        </w:r>
        <w:r w:rsidR="00A60118" w:rsidRPr="00DC637E" w:rsidDel="00635CC6">
          <w:rPr>
            <w:rFonts w:ascii="Times New Roman" w:hAnsi="Times New Roman" w:cs="Times New Roman"/>
            <w:sz w:val="24"/>
            <w:szCs w:val="24"/>
          </w:rPr>
          <w:t>s</w:t>
        </w:r>
        <w:r w:rsidR="005371CF" w:rsidRPr="00DC637E" w:rsidDel="00635CC6">
          <w:rPr>
            <w:rFonts w:ascii="Times New Roman" w:hAnsi="Times New Roman" w:cs="Times New Roman"/>
            <w:sz w:val="24"/>
            <w:szCs w:val="24"/>
          </w:rPr>
          <w:t xml:space="preserve"> </w:t>
        </w:r>
        <w:r w:rsidR="006F24C4" w:rsidRPr="00DC637E" w:rsidDel="00635CC6">
          <w:rPr>
            <w:rFonts w:ascii="Times New Roman" w:hAnsi="Times New Roman" w:cs="Times New Roman"/>
            <w:sz w:val="24"/>
            <w:szCs w:val="24"/>
          </w:rPr>
          <w:t>c</w:t>
        </w:r>
        <w:r w:rsidR="00A60118" w:rsidRPr="00DC637E" w:rsidDel="00635CC6">
          <w:rPr>
            <w:rFonts w:ascii="Times New Roman" w:hAnsi="Times New Roman" w:cs="Times New Roman"/>
            <w:sz w:val="24"/>
            <w:szCs w:val="24"/>
          </w:rPr>
          <w:t>ould</w:t>
        </w:r>
        <w:r w:rsidR="005371CF" w:rsidRPr="00DC637E" w:rsidDel="00635CC6">
          <w:rPr>
            <w:rFonts w:ascii="Times New Roman" w:hAnsi="Times New Roman" w:cs="Times New Roman"/>
            <w:sz w:val="24"/>
            <w:szCs w:val="24"/>
          </w:rPr>
          <w:t xml:space="preserve"> be </w:t>
        </w:r>
        <w:r w:rsidR="007056B2" w:rsidDel="00635CC6">
          <w:rPr>
            <w:rFonts w:ascii="Times New Roman" w:hAnsi="Times New Roman" w:cs="Times New Roman"/>
            <w:sz w:val="24"/>
            <w:szCs w:val="24"/>
          </w:rPr>
          <w:t xml:space="preserve">particularly </w:t>
        </w:r>
        <w:r w:rsidR="005371CF" w:rsidRPr="00DC637E" w:rsidDel="00635CC6">
          <w:rPr>
            <w:rFonts w:ascii="Times New Roman" w:hAnsi="Times New Roman" w:cs="Times New Roman"/>
            <w:sz w:val="24"/>
            <w:szCs w:val="24"/>
          </w:rPr>
          <w:t xml:space="preserve">problematic </w:t>
        </w:r>
        <w:r w:rsidR="002F70EB" w:rsidDel="00635CC6">
          <w:rPr>
            <w:rFonts w:ascii="Times New Roman" w:hAnsi="Times New Roman" w:cs="Times New Roman"/>
            <w:sz w:val="24"/>
            <w:szCs w:val="24"/>
          </w:rPr>
          <w:t>when studying narcissists’ tendency to self-enhance</w:t>
        </w:r>
        <w:r w:rsidR="007056B2" w:rsidDel="00635CC6">
          <w:rPr>
            <w:rFonts w:ascii="Times New Roman" w:hAnsi="Times New Roman" w:cs="Times New Roman"/>
            <w:sz w:val="24"/>
            <w:szCs w:val="24"/>
          </w:rPr>
          <w:t xml:space="preserve">, </w:t>
        </w:r>
        <w:r w:rsidR="005371CF" w:rsidRPr="00DC637E" w:rsidDel="00635CC6">
          <w:rPr>
            <w:rFonts w:ascii="Times New Roman" w:hAnsi="Times New Roman" w:cs="Times New Roman"/>
            <w:sz w:val="24"/>
            <w:szCs w:val="24"/>
          </w:rPr>
          <w:t xml:space="preserve">because </w:t>
        </w:r>
        <w:r w:rsidR="00A15AA5" w:rsidRPr="00DC637E" w:rsidDel="00635CC6">
          <w:rPr>
            <w:rFonts w:ascii="Times New Roman" w:hAnsi="Times New Roman" w:cs="Times New Roman"/>
            <w:sz w:val="24"/>
            <w:szCs w:val="24"/>
          </w:rPr>
          <w:t>it is possible that narcissists really are better than average</w:t>
        </w:r>
        <w:r w:rsidR="00A850D8" w:rsidRPr="00DC637E" w:rsidDel="00635CC6">
          <w:rPr>
            <w:rFonts w:ascii="Times New Roman" w:hAnsi="Times New Roman" w:cs="Times New Roman"/>
            <w:sz w:val="24"/>
            <w:szCs w:val="24"/>
          </w:rPr>
          <w:t xml:space="preserve"> (</w:t>
        </w:r>
        <w:r w:rsidR="006F24C4" w:rsidRPr="00DC637E" w:rsidDel="00635CC6">
          <w:rPr>
            <w:rFonts w:ascii="Times New Roman" w:hAnsi="Times New Roman" w:cs="Times New Roman"/>
            <w:sz w:val="24"/>
            <w:szCs w:val="24"/>
          </w:rPr>
          <w:t>if a narcissist actually is better than average</w:t>
        </w:r>
        <w:r w:rsidR="0021768F" w:rsidRPr="00DC637E" w:rsidDel="00635CC6">
          <w:rPr>
            <w:rFonts w:ascii="Times New Roman" w:hAnsi="Times New Roman" w:cs="Times New Roman"/>
            <w:sz w:val="24"/>
            <w:szCs w:val="24"/>
          </w:rPr>
          <w:t>,</w:t>
        </w:r>
        <w:r w:rsidR="006F24C4" w:rsidRPr="00DC637E" w:rsidDel="00635CC6">
          <w:rPr>
            <w:rFonts w:ascii="Times New Roman" w:hAnsi="Times New Roman" w:cs="Times New Roman"/>
            <w:sz w:val="24"/>
            <w:szCs w:val="24"/>
          </w:rPr>
          <w:t xml:space="preserve"> then </w:t>
        </w:r>
        <w:r w:rsidR="00A850D8" w:rsidRPr="00DC637E" w:rsidDel="00635CC6">
          <w:rPr>
            <w:rFonts w:ascii="Times New Roman" w:hAnsi="Times New Roman" w:cs="Times New Roman"/>
            <w:sz w:val="24"/>
            <w:szCs w:val="24"/>
          </w:rPr>
          <w:t xml:space="preserve">it would not be considered self-enhancement </w:t>
        </w:r>
        <w:r w:rsidR="00F01B20" w:rsidRPr="00DC637E" w:rsidDel="00635CC6">
          <w:rPr>
            <w:rFonts w:ascii="Times New Roman" w:hAnsi="Times New Roman" w:cs="Times New Roman"/>
            <w:sz w:val="24"/>
            <w:szCs w:val="24"/>
          </w:rPr>
          <w:t xml:space="preserve">for </w:t>
        </w:r>
        <w:r w:rsidR="006F24C4" w:rsidRPr="00DC637E" w:rsidDel="00635CC6">
          <w:rPr>
            <w:rFonts w:ascii="Times New Roman" w:hAnsi="Times New Roman" w:cs="Times New Roman"/>
            <w:sz w:val="24"/>
            <w:szCs w:val="24"/>
          </w:rPr>
          <w:t>that individual</w:t>
        </w:r>
        <w:r w:rsidR="00F01B20" w:rsidRPr="00DC637E" w:rsidDel="00635CC6">
          <w:rPr>
            <w:rFonts w:ascii="Times New Roman" w:hAnsi="Times New Roman" w:cs="Times New Roman"/>
            <w:sz w:val="24"/>
            <w:szCs w:val="24"/>
          </w:rPr>
          <w:t xml:space="preserve"> to</w:t>
        </w:r>
        <w:r w:rsidR="00A850D8" w:rsidRPr="00DC637E" w:rsidDel="00635CC6">
          <w:rPr>
            <w:rFonts w:ascii="Times New Roman" w:hAnsi="Times New Roman" w:cs="Times New Roman"/>
            <w:sz w:val="24"/>
            <w:szCs w:val="24"/>
          </w:rPr>
          <w:t xml:space="preserve"> perceive </w:t>
        </w:r>
        <w:r w:rsidR="00F01B20" w:rsidRPr="00DC637E" w:rsidDel="00635CC6">
          <w:rPr>
            <w:rFonts w:ascii="Times New Roman" w:hAnsi="Times New Roman" w:cs="Times New Roman"/>
            <w:sz w:val="24"/>
            <w:szCs w:val="24"/>
          </w:rPr>
          <w:t>himself or herself</w:t>
        </w:r>
        <w:r w:rsidR="00A850D8" w:rsidRPr="00DC637E" w:rsidDel="00635CC6">
          <w:rPr>
            <w:rFonts w:ascii="Times New Roman" w:hAnsi="Times New Roman" w:cs="Times New Roman"/>
            <w:sz w:val="24"/>
            <w:szCs w:val="24"/>
          </w:rPr>
          <w:t xml:space="preserve"> more positively than </w:t>
        </w:r>
        <w:r w:rsidR="00F01B20" w:rsidRPr="00DC637E" w:rsidDel="00635CC6">
          <w:rPr>
            <w:rFonts w:ascii="Times New Roman" w:hAnsi="Times New Roman" w:cs="Times New Roman"/>
            <w:sz w:val="24"/>
            <w:szCs w:val="24"/>
          </w:rPr>
          <w:t>he or she</w:t>
        </w:r>
        <w:r w:rsidR="00A850D8" w:rsidRPr="00DC637E" w:rsidDel="00635CC6">
          <w:rPr>
            <w:rFonts w:ascii="Times New Roman" w:hAnsi="Times New Roman" w:cs="Times New Roman"/>
            <w:sz w:val="24"/>
            <w:szCs w:val="24"/>
          </w:rPr>
          <w:t xml:space="preserve"> </w:t>
        </w:r>
        <w:r w:rsidR="002E390F" w:rsidRPr="00DC637E" w:rsidDel="00635CC6">
          <w:rPr>
            <w:rFonts w:ascii="Times New Roman" w:hAnsi="Times New Roman" w:cs="Times New Roman"/>
            <w:sz w:val="24"/>
            <w:szCs w:val="24"/>
          </w:rPr>
          <w:t>perceives the average person</w:t>
        </w:r>
        <w:r w:rsidR="00A850D8" w:rsidRPr="00DC637E" w:rsidDel="00635CC6">
          <w:rPr>
            <w:rFonts w:ascii="Times New Roman" w:hAnsi="Times New Roman" w:cs="Times New Roman"/>
            <w:sz w:val="24"/>
            <w:szCs w:val="24"/>
          </w:rPr>
          <w:t>)</w:t>
        </w:r>
        <w:r w:rsidR="009E5B68" w:rsidRPr="00DC637E" w:rsidDel="00635CC6">
          <w:rPr>
            <w:rFonts w:ascii="Times New Roman" w:hAnsi="Times New Roman" w:cs="Times New Roman"/>
            <w:sz w:val="24"/>
            <w:szCs w:val="24"/>
          </w:rPr>
          <w:t xml:space="preserve">. </w:t>
        </w:r>
        <w:r w:rsidR="000F7946" w:rsidRPr="00DC637E" w:rsidDel="00635CC6">
          <w:rPr>
            <w:rFonts w:ascii="Times New Roman" w:hAnsi="Times New Roman"/>
            <w:sz w:val="24"/>
            <w:szCs w:val="24"/>
          </w:rPr>
          <w:t>For example</w:t>
        </w:r>
        <w:r w:rsidR="00A15AA5" w:rsidRPr="00DC637E" w:rsidDel="00635CC6">
          <w:rPr>
            <w:rFonts w:ascii="Times New Roman" w:hAnsi="Times New Roman"/>
            <w:sz w:val="24"/>
            <w:szCs w:val="24"/>
          </w:rPr>
          <w:t xml:space="preserve">, a recent </w:t>
        </w:r>
        <w:r w:rsidR="009E5B68" w:rsidRPr="00DC637E" w:rsidDel="00635CC6">
          <w:rPr>
            <w:rFonts w:ascii="Times New Roman" w:hAnsi="Times New Roman"/>
            <w:sz w:val="24"/>
            <w:szCs w:val="24"/>
          </w:rPr>
          <w:t xml:space="preserve">meta-analysis established that </w:t>
        </w:r>
        <w:r w:rsidR="0009269E" w:rsidRPr="00DC637E" w:rsidDel="00635CC6">
          <w:rPr>
            <w:rFonts w:ascii="Times New Roman" w:hAnsi="Times New Roman"/>
            <w:sz w:val="24"/>
            <w:szCs w:val="24"/>
          </w:rPr>
          <w:t>narcissism</w:t>
        </w:r>
        <w:r w:rsidR="00A15AA5" w:rsidRPr="00DC637E" w:rsidDel="00635CC6">
          <w:rPr>
            <w:rFonts w:ascii="Times New Roman" w:hAnsi="Times New Roman"/>
            <w:sz w:val="24"/>
            <w:szCs w:val="24"/>
          </w:rPr>
          <w:t xml:space="preserve"> is </w:t>
        </w:r>
        <w:r w:rsidR="0068296F" w:rsidRPr="00DC637E" w:rsidDel="00635CC6">
          <w:rPr>
            <w:rFonts w:ascii="Times New Roman" w:hAnsi="Times New Roman"/>
            <w:sz w:val="24"/>
            <w:szCs w:val="24"/>
          </w:rPr>
          <w:t>linked to</w:t>
        </w:r>
        <w:r w:rsidR="00A15AA5" w:rsidRPr="00DC637E" w:rsidDel="00635CC6">
          <w:rPr>
            <w:rFonts w:ascii="Times New Roman" w:hAnsi="Times New Roman"/>
            <w:sz w:val="24"/>
            <w:szCs w:val="24"/>
          </w:rPr>
          <w:t xml:space="preserve"> </w:t>
        </w:r>
        <w:r w:rsidR="00255552" w:rsidRPr="00DC637E" w:rsidDel="00635CC6">
          <w:rPr>
            <w:rFonts w:ascii="Times New Roman" w:hAnsi="Times New Roman"/>
            <w:sz w:val="24"/>
            <w:szCs w:val="24"/>
          </w:rPr>
          <w:t xml:space="preserve">physical </w:t>
        </w:r>
        <w:r w:rsidR="00A15AA5" w:rsidRPr="00DC637E" w:rsidDel="00635CC6">
          <w:rPr>
            <w:rFonts w:ascii="Times New Roman" w:hAnsi="Times New Roman"/>
            <w:sz w:val="24"/>
            <w:szCs w:val="24"/>
          </w:rPr>
          <w:t>attractiveness</w:t>
        </w:r>
        <w:r w:rsidR="00560F8B" w:rsidRPr="00DC637E" w:rsidDel="00635CC6">
          <w:rPr>
            <w:rFonts w:ascii="Times New Roman" w:hAnsi="Times New Roman"/>
            <w:sz w:val="24"/>
            <w:szCs w:val="24"/>
          </w:rPr>
          <w:t xml:space="preserve">, </w:t>
        </w:r>
        <w:r w:rsidR="00A15AA5" w:rsidRPr="00DC637E" w:rsidDel="00635CC6">
          <w:rPr>
            <w:rFonts w:ascii="Times New Roman" w:hAnsi="Times New Roman"/>
            <w:sz w:val="24"/>
            <w:szCs w:val="24"/>
          </w:rPr>
          <w:t>(</w:t>
        </w:r>
        <w:r w:rsidR="00A15AA5" w:rsidRPr="00DC637E" w:rsidDel="00635CC6">
          <w:rPr>
            <w:rFonts w:ascii="Times New Roman" w:hAnsi="Times New Roman"/>
            <w:i/>
            <w:sz w:val="24"/>
            <w:szCs w:val="24"/>
          </w:rPr>
          <w:t>r</w:t>
        </w:r>
        <w:r w:rsidR="00A15AA5" w:rsidRPr="00DC637E" w:rsidDel="00635CC6">
          <w:rPr>
            <w:rFonts w:ascii="Times New Roman" w:hAnsi="Times New Roman"/>
            <w:sz w:val="24"/>
            <w:szCs w:val="24"/>
          </w:rPr>
          <w:t xml:space="preserve"> = .15, </w:t>
        </w:r>
        <w:r w:rsidR="00A15AA5" w:rsidRPr="00DC637E" w:rsidDel="00635CC6">
          <w:rPr>
            <w:rFonts w:ascii="Times New Roman" w:hAnsi="Times New Roman"/>
            <w:i/>
            <w:sz w:val="24"/>
            <w:szCs w:val="24"/>
          </w:rPr>
          <w:t>k</w:t>
        </w:r>
        <w:r w:rsidR="00A15AA5" w:rsidRPr="00DC637E" w:rsidDel="00635CC6">
          <w:rPr>
            <w:rFonts w:ascii="Times New Roman" w:hAnsi="Times New Roman"/>
            <w:sz w:val="24"/>
            <w:szCs w:val="24"/>
          </w:rPr>
          <w:t xml:space="preserve"> = 18, </w:t>
        </w:r>
        <w:r w:rsidR="00A15AA5" w:rsidRPr="00DC637E" w:rsidDel="00635CC6">
          <w:rPr>
            <w:rFonts w:ascii="Times New Roman" w:hAnsi="Times New Roman"/>
            <w:i/>
            <w:sz w:val="24"/>
            <w:szCs w:val="24"/>
          </w:rPr>
          <w:t>N</w:t>
        </w:r>
        <w:r w:rsidR="00A15AA5" w:rsidRPr="00DC637E" w:rsidDel="00635CC6">
          <w:rPr>
            <w:rFonts w:ascii="Times New Roman" w:hAnsi="Times New Roman"/>
            <w:sz w:val="24"/>
            <w:szCs w:val="24"/>
          </w:rPr>
          <w:t xml:space="preserve"> = 1</w:t>
        </w:r>
        <w:r w:rsidR="009C1732" w:rsidRPr="00DC637E" w:rsidDel="00635CC6">
          <w:rPr>
            <w:rFonts w:ascii="Times New Roman" w:hAnsi="Times New Roman"/>
            <w:sz w:val="24"/>
            <w:szCs w:val="24"/>
          </w:rPr>
          <w:t>,</w:t>
        </w:r>
        <w:r w:rsidR="00A15AA5" w:rsidRPr="00DC637E" w:rsidDel="00635CC6">
          <w:rPr>
            <w:rFonts w:ascii="Times New Roman" w:hAnsi="Times New Roman"/>
            <w:sz w:val="24"/>
            <w:szCs w:val="24"/>
          </w:rPr>
          <w:t>039; Holtzman &amp; Strube, 2010)</w:t>
        </w:r>
        <w:r w:rsidR="005371CF" w:rsidRPr="00DC637E" w:rsidDel="00635CC6">
          <w:rPr>
            <w:rFonts w:ascii="Times New Roman" w:hAnsi="Times New Roman"/>
            <w:sz w:val="24"/>
            <w:szCs w:val="24"/>
          </w:rPr>
          <w:t>, so</w:t>
        </w:r>
        <w:r w:rsidR="00217EC0" w:rsidRPr="00DC637E" w:rsidDel="00635CC6">
          <w:rPr>
            <w:rFonts w:ascii="Times New Roman" w:hAnsi="Times New Roman"/>
            <w:sz w:val="24"/>
            <w:szCs w:val="24"/>
          </w:rPr>
          <w:t xml:space="preserve">, assuming a </w:t>
        </w:r>
        <w:r w:rsidR="0040470A" w:rsidRPr="00DC637E" w:rsidDel="00635CC6">
          <w:rPr>
            <w:rFonts w:ascii="Times New Roman" w:hAnsi="Times New Roman"/>
            <w:sz w:val="24"/>
            <w:szCs w:val="24"/>
          </w:rPr>
          <w:t>normal distribution for physical attractiveness scores</w:t>
        </w:r>
        <w:r w:rsidR="00217EC0" w:rsidRPr="00DC637E" w:rsidDel="00635CC6">
          <w:rPr>
            <w:rFonts w:ascii="Times New Roman" w:hAnsi="Times New Roman"/>
            <w:sz w:val="24"/>
            <w:szCs w:val="24"/>
          </w:rPr>
          <w:t>,</w:t>
        </w:r>
        <w:r w:rsidR="005371CF" w:rsidRPr="00DC637E" w:rsidDel="00635CC6">
          <w:rPr>
            <w:rFonts w:ascii="Times New Roman" w:hAnsi="Times New Roman"/>
            <w:sz w:val="24"/>
            <w:szCs w:val="24"/>
          </w:rPr>
          <w:t xml:space="preserve"> it </w:t>
        </w:r>
        <w:r w:rsidR="0040470A" w:rsidRPr="00DC637E" w:rsidDel="00635CC6">
          <w:rPr>
            <w:rFonts w:ascii="Times New Roman" w:hAnsi="Times New Roman"/>
            <w:sz w:val="24"/>
            <w:szCs w:val="24"/>
          </w:rPr>
          <w:t xml:space="preserve">is potentially more likely that a narcissist is of </w:t>
        </w:r>
        <w:r w:rsidR="00BE733A" w:rsidRPr="00DC637E" w:rsidDel="00635CC6">
          <w:rPr>
            <w:rFonts w:ascii="Times New Roman" w:hAnsi="Times New Roman"/>
            <w:sz w:val="24"/>
            <w:szCs w:val="24"/>
          </w:rPr>
          <w:t xml:space="preserve">slightly </w:t>
        </w:r>
        <w:r w:rsidR="0040470A" w:rsidRPr="00DC637E" w:rsidDel="00635CC6">
          <w:rPr>
            <w:rFonts w:ascii="Times New Roman" w:hAnsi="Times New Roman"/>
            <w:sz w:val="24"/>
            <w:szCs w:val="24"/>
          </w:rPr>
          <w:t>above average attractiveness</w:t>
        </w:r>
        <w:r w:rsidR="00A15AA5" w:rsidRPr="00DC637E" w:rsidDel="00635CC6">
          <w:rPr>
            <w:rFonts w:ascii="Times New Roman" w:hAnsi="Times New Roman"/>
            <w:sz w:val="24"/>
            <w:szCs w:val="24"/>
          </w:rPr>
          <w:t xml:space="preserve">. </w:t>
        </w:r>
        <w:r w:rsidR="009E5B68" w:rsidRPr="00DC637E" w:rsidDel="00635CC6">
          <w:rPr>
            <w:rFonts w:ascii="Times New Roman" w:hAnsi="Times New Roman"/>
            <w:sz w:val="24"/>
            <w:szCs w:val="24"/>
          </w:rPr>
          <w:t xml:space="preserve">At the same time, the </w:t>
        </w:r>
        <w:r w:rsidR="00FE00B1" w:rsidRPr="00DC637E" w:rsidDel="00635CC6">
          <w:rPr>
            <w:rFonts w:ascii="Times New Roman" w:hAnsi="Times New Roman"/>
            <w:sz w:val="24"/>
            <w:szCs w:val="24"/>
          </w:rPr>
          <w:t xml:space="preserve">relationship between narcissism and attractiveness is relatively small, and the </w:t>
        </w:r>
        <w:r w:rsidR="009E5B68" w:rsidRPr="00DC637E" w:rsidDel="00635CC6">
          <w:rPr>
            <w:rFonts w:ascii="Times New Roman" w:hAnsi="Times New Roman"/>
            <w:sz w:val="24"/>
            <w:szCs w:val="24"/>
          </w:rPr>
          <w:t xml:space="preserve">bulk of existing evidence suggests that </w:t>
        </w:r>
        <w:r w:rsidR="0009269E" w:rsidRPr="00DC637E" w:rsidDel="00635CC6">
          <w:rPr>
            <w:rFonts w:ascii="Times New Roman" w:hAnsi="Times New Roman"/>
            <w:sz w:val="24"/>
            <w:szCs w:val="24"/>
          </w:rPr>
          <w:t>narcissism</w:t>
        </w:r>
        <w:r w:rsidR="00A15AA5" w:rsidRPr="00DC637E" w:rsidDel="00635CC6">
          <w:rPr>
            <w:rFonts w:ascii="Times New Roman" w:hAnsi="Times New Roman"/>
            <w:sz w:val="24"/>
            <w:szCs w:val="24"/>
          </w:rPr>
          <w:t xml:space="preserve"> is </w:t>
        </w:r>
        <w:r w:rsidR="00A15AA5" w:rsidRPr="00B85FED" w:rsidDel="00635CC6">
          <w:rPr>
            <w:rFonts w:ascii="Times New Roman" w:hAnsi="Times New Roman"/>
            <w:i/>
            <w:sz w:val="24"/>
            <w:szCs w:val="24"/>
          </w:rPr>
          <w:t>not</w:t>
        </w:r>
        <w:r w:rsidR="00A15AA5" w:rsidRPr="00DC637E" w:rsidDel="00635CC6">
          <w:rPr>
            <w:rFonts w:ascii="Times New Roman" w:hAnsi="Times New Roman"/>
            <w:sz w:val="24"/>
            <w:szCs w:val="24"/>
          </w:rPr>
          <w:t xml:space="preserve"> </w:t>
        </w:r>
        <w:r w:rsidR="00FE00B1" w:rsidRPr="00DC637E" w:rsidDel="00635CC6">
          <w:rPr>
            <w:rFonts w:ascii="Times New Roman" w:hAnsi="Times New Roman"/>
            <w:sz w:val="24"/>
            <w:szCs w:val="24"/>
          </w:rPr>
          <w:t xml:space="preserve">strongly </w:t>
        </w:r>
        <w:r w:rsidR="0068296F" w:rsidRPr="00DC637E" w:rsidDel="00635CC6">
          <w:rPr>
            <w:rFonts w:ascii="Times New Roman" w:hAnsi="Times New Roman"/>
            <w:sz w:val="24"/>
            <w:szCs w:val="24"/>
          </w:rPr>
          <w:t>correlated with</w:t>
        </w:r>
        <w:r w:rsidR="009E5B68" w:rsidRPr="00DC637E" w:rsidDel="00635CC6">
          <w:rPr>
            <w:rFonts w:ascii="Times New Roman" w:hAnsi="Times New Roman"/>
            <w:sz w:val="24"/>
            <w:szCs w:val="24"/>
          </w:rPr>
          <w:t xml:space="preserve"> other </w:t>
        </w:r>
        <w:r w:rsidR="00A15AA5" w:rsidRPr="00DC637E" w:rsidDel="00635CC6">
          <w:rPr>
            <w:rFonts w:ascii="Times New Roman" w:hAnsi="Times New Roman"/>
            <w:sz w:val="24"/>
            <w:szCs w:val="24"/>
          </w:rPr>
          <w:t xml:space="preserve">positive </w:t>
        </w:r>
        <w:r w:rsidR="00560F8B" w:rsidRPr="00DC637E" w:rsidDel="00635CC6">
          <w:rPr>
            <w:rFonts w:ascii="Times New Roman" w:hAnsi="Times New Roman"/>
            <w:sz w:val="24"/>
            <w:szCs w:val="24"/>
          </w:rPr>
          <w:t xml:space="preserve">criteria </w:t>
        </w:r>
        <w:r w:rsidR="00A15AA5" w:rsidRPr="00DC637E" w:rsidDel="00635CC6">
          <w:rPr>
            <w:rFonts w:ascii="Times New Roman" w:hAnsi="Times New Roman"/>
            <w:sz w:val="24"/>
            <w:szCs w:val="24"/>
          </w:rPr>
          <w:t xml:space="preserve">such as </w:t>
        </w:r>
        <w:r w:rsidR="00560F8B" w:rsidRPr="00DC637E" w:rsidDel="00635CC6">
          <w:rPr>
            <w:rFonts w:ascii="Times New Roman" w:hAnsi="Times New Roman"/>
            <w:sz w:val="24"/>
            <w:szCs w:val="24"/>
          </w:rPr>
          <w:t xml:space="preserve">course grades </w:t>
        </w:r>
        <w:r w:rsidR="00A15AA5" w:rsidRPr="00DC637E" w:rsidDel="00635CC6">
          <w:rPr>
            <w:rFonts w:ascii="Times New Roman" w:hAnsi="Times New Roman"/>
            <w:sz w:val="24"/>
            <w:szCs w:val="24"/>
          </w:rPr>
          <w:t>(</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-.04, </w:t>
        </w:r>
        <w:r w:rsidR="00941B5A" w:rsidRPr="00DC637E" w:rsidDel="00635CC6">
          <w:rPr>
            <w:rFonts w:ascii="Times New Roman" w:hAnsi="Times New Roman"/>
            <w:sz w:val="24"/>
            <w:szCs w:val="24"/>
          </w:rPr>
          <w:t>Farwell &amp; Wohlwend-Lloyd, 1998</w:t>
        </w:r>
        <w:r w:rsidR="00560F8B" w:rsidRPr="00DC637E" w:rsidDel="00635CC6">
          <w:rPr>
            <w:rFonts w:ascii="Times New Roman" w:hAnsi="Times New Roman"/>
            <w:sz w:val="24"/>
            <w:szCs w:val="24"/>
          </w:rPr>
          <w:t>), intelligence (</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.11</w:t>
        </w:r>
        <w:r w:rsidR="00CC68D1" w:rsidDel="00635CC6">
          <w:rPr>
            <w:rFonts w:ascii="Times New Roman" w:hAnsi="Times New Roman"/>
            <w:sz w:val="24"/>
            <w:szCs w:val="24"/>
          </w:rPr>
          <w:t xml:space="preserve"> for women and </w:t>
        </w:r>
        <w:r w:rsidR="00CC68D1" w:rsidRPr="00CC68D1" w:rsidDel="00635CC6">
          <w:rPr>
            <w:rFonts w:ascii="Times New Roman" w:hAnsi="Times New Roman"/>
            <w:i/>
            <w:sz w:val="24"/>
            <w:szCs w:val="24"/>
          </w:rPr>
          <w:t>r</w:t>
        </w:r>
        <w:r w:rsidR="00CC68D1" w:rsidDel="00635CC6">
          <w:rPr>
            <w:rFonts w:ascii="Times New Roman" w:hAnsi="Times New Roman"/>
            <w:sz w:val="24"/>
            <w:szCs w:val="24"/>
          </w:rPr>
          <w:t xml:space="preserve"> = .06 for men</w:t>
        </w:r>
        <w:r w:rsidR="00560F8B" w:rsidRPr="00DC637E" w:rsidDel="00635CC6">
          <w:rPr>
            <w:rFonts w:ascii="Times New Roman" w:hAnsi="Times New Roman"/>
            <w:sz w:val="24"/>
            <w:szCs w:val="24"/>
          </w:rPr>
          <w:t xml:space="preserve">, </w:t>
        </w:r>
        <w:r w:rsidR="00941B5A" w:rsidRPr="00DC637E" w:rsidDel="00635CC6">
          <w:rPr>
            <w:rFonts w:ascii="Times New Roman" w:hAnsi="Times New Roman"/>
            <w:sz w:val="24"/>
            <w:szCs w:val="24"/>
          </w:rPr>
          <w:t>Gabriel et al., 1994</w:t>
        </w:r>
        <w:r w:rsidR="00560F8B" w:rsidRPr="00DC637E" w:rsidDel="00635CC6">
          <w:rPr>
            <w:rFonts w:ascii="Times New Roman" w:hAnsi="Times New Roman"/>
            <w:sz w:val="24"/>
            <w:szCs w:val="24"/>
          </w:rPr>
          <w:t xml:space="preserve">), </w:t>
        </w:r>
        <w:r w:rsidR="00A15AA5" w:rsidRPr="00DC637E" w:rsidDel="00635CC6">
          <w:rPr>
            <w:rFonts w:ascii="Times New Roman" w:hAnsi="Times New Roman"/>
            <w:sz w:val="24"/>
            <w:szCs w:val="24"/>
          </w:rPr>
          <w:t xml:space="preserve">task performance </w:t>
        </w:r>
        <w:r w:rsidR="00BE733A" w:rsidRPr="00DC637E" w:rsidDel="00635CC6">
          <w:rPr>
            <w:rFonts w:ascii="Times New Roman" w:hAnsi="Times New Roman"/>
            <w:sz w:val="24"/>
            <w:szCs w:val="24"/>
          </w:rPr>
          <w:t>in a group discussion exercise [</w:t>
        </w:r>
        <w:r w:rsidR="00FE00B1" w:rsidRPr="00DC637E" w:rsidDel="00635CC6">
          <w:rPr>
            <w:rFonts w:ascii="Times New Roman" w:hAnsi="Times New Roman"/>
            <w:i/>
            <w:sz w:val="24"/>
            <w:szCs w:val="24"/>
          </w:rPr>
          <w:t>r</w:t>
        </w:r>
        <w:r w:rsidR="00FE00B1" w:rsidRPr="00DC637E" w:rsidDel="00635CC6">
          <w:rPr>
            <w:rFonts w:ascii="Times New Roman" w:hAnsi="Times New Roman"/>
            <w:sz w:val="24"/>
            <w:szCs w:val="24"/>
          </w:rPr>
          <w:t xml:space="preserve"> = </w:t>
        </w:r>
        <w:r w:rsidR="00364225" w:rsidDel="00635CC6">
          <w:rPr>
            <w:rFonts w:ascii="Times New Roman" w:hAnsi="Times New Roman" w:hint="eastAsia"/>
            <w:sz w:val="24"/>
            <w:szCs w:val="24"/>
            <w:lang w:eastAsia="zh-CN"/>
          </w:rPr>
          <w:t>.</w:t>
        </w:r>
        <w:r w:rsidR="00FE00B1" w:rsidRPr="00DC637E" w:rsidDel="00635CC6">
          <w:rPr>
            <w:rFonts w:ascii="Times New Roman" w:hAnsi="Times New Roman"/>
            <w:sz w:val="24"/>
            <w:szCs w:val="24"/>
          </w:rPr>
          <w:t xml:space="preserve">12 (staff ratings), </w:t>
        </w:r>
        <w:r w:rsidR="00FE00B1" w:rsidRPr="00DC637E" w:rsidDel="00635CC6">
          <w:rPr>
            <w:rFonts w:ascii="Times New Roman" w:hAnsi="Times New Roman"/>
            <w:i/>
            <w:sz w:val="24"/>
            <w:szCs w:val="24"/>
          </w:rPr>
          <w:t>r</w:t>
        </w:r>
        <w:r w:rsidR="00FE00B1" w:rsidRPr="00DC637E" w:rsidDel="00635CC6">
          <w:rPr>
            <w:rFonts w:ascii="Times New Roman" w:hAnsi="Times New Roman"/>
            <w:sz w:val="24"/>
            <w:szCs w:val="24"/>
          </w:rPr>
          <w:t xml:space="preserve"> = .04 (peer ratings)</w:t>
        </w:r>
        <w:r w:rsidR="00CC68D1" w:rsidDel="00635CC6">
          <w:rPr>
            <w:rFonts w:ascii="Times New Roman" w:hAnsi="Times New Roman"/>
            <w:sz w:val="24"/>
            <w:szCs w:val="24"/>
          </w:rPr>
          <w:t>]</w:t>
        </w:r>
        <w:r w:rsidR="00FE00B1" w:rsidRPr="00DC637E" w:rsidDel="00635CC6">
          <w:rPr>
            <w:rFonts w:ascii="Times New Roman" w:hAnsi="Times New Roman"/>
            <w:sz w:val="24"/>
            <w:szCs w:val="24"/>
          </w:rPr>
          <w:t xml:space="preserve">, </w:t>
        </w:r>
        <w:r w:rsidR="00EE6A1A" w:rsidRPr="00DC637E" w:rsidDel="00635CC6">
          <w:rPr>
            <w:rFonts w:ascii="Times New Roman" w:hAnsi="Times New Roman"/>
            <w:sz w:val="24"/>
            <w:szCs w:val="24"/>
          </w:rPr>
          <w:t>John &amp; Robins, 1994</w:t>
        </w:r>
        <w:r w:rsidR="00BE733A" w:rsidRPr="00DC637E" w:rsidDel="00635CC6">
          <w:rPr>
            <w:rFonts w:ascii="Times New Roman" w:hAnsi="Times New Roman"/>
            <w:sz w:val="24"/>
            <w:szCs w:val="24"/>
          </w:rPr>
          <w:t>]</w:t>
        </w:r>
        <w:r w:rsidR="00A15AA5" w:rsidRPr="00DC637E" w:rsidDel="00635CC6">
          <w:rPr>
            <w:rFonts w:ascii="Times New Roman" w:hAnsi="Times New Roman"/>
            <w:sz w:val="24"/>
            <w:szCs w:val="24"/>
          </w:rPr>
          <w:t xml:space="preserve">, leadership </w:t>
        </w:r>
        <w:r w:rsidR="0068296F" w:rsidRPr="00DC637E" w:rsidDel="00635CC6">
          <w:rPr>
            <w:rFonts w:ascii="Times New Roman" w:hAnsi="Times New Roman"/>
            <w:sz w:val="24"/>
            <w:szCs w:val="24"/>
          </w:rPr>
          <w:t xml:space="preserve">effectiveness </w:t>
        </w:r>
        <w:r w:rsidR="003579D5" w:rsidRPr="00DC637E" w:rsidDel="00635CC6">
          <w:rPr>
            <w:rFonts w:ascii="Times New Roman" w:hAnsi="Times New Roman"/>
            <w:sz w:val="24"/>
            <w:szCs w:val="24"/>
          </w:rPr>
          <w:t>[</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.02, </w:t>
        </w:r>
        <w:r w:rsidR="00BE733A" w:rsidRPr="00DC637E" w:rsidDel="00635CC6">
          <w:rPr>
            <w:rFonts w:ascii="Times New Roman" w:hAnsi="Times New Roman"/>
            <w:i/>
            <w:sz w:val="24"/>
            <w:szCs w:val="24"/>
          </w:rPr>
          <w:t>k</w:t>
        </w:r>
        <w:r w:rsidR="00BE733A" w:rsidRPr="00DC637E" w:rsidDel="00635CC6">
          <w:rPr>
            <w:rFonts w:ascii="Times New Roman" w:hAnsi="Times New Roman"/>
            <w:sz w:val="24"/>
            <w:szCs w:val="24"/>
          </w:rPr>
          <w:t xml:space="preserve"> = 32, </w:t>
        </w:r>
        <w:r w:rsidR="00BE733A" w:rsidRPr="00DC637E" w:rsidDel="00635CC6">
          <w:rPr>
            <w:rFonts w:ascii="Times New Roman" w:hAnsi="Times New Roman"/>
            <w:i/>
            <w:sz w:val="24"/>
            <w:szCs w:val="24"/>
          </w:rPr>
          <w:t>N</w:t>
        </w:r>
        <w:r w:rsidR="00BE733A" w:rsidRPr="00DC637E" w:rsidDel="00635CC6">
          <w:rPr>
            <w:rFonts w:ascii="Times New Roman" w:hAnsi="Times New Roman"/>
            <w:sz w:val="24"/>
            <w:szCs w:val="24"/>
          </w:rPr>
          <w:t xml:space="preserve"> = 5,593; </w:t>
        </w:r>
        <w:r w:rsidR="00A15AA5" w:rsidRPr="00DC637E" w:rsidDel="00635CC6">
          <w:rPr>
            <w:rFonts w:ascii="Times New Roman" w:hAnsi="Times New Roman"/>
            <w:sz w:val="24"/>
            <w:szCs w:val="24"/>
          </w:rPr>
          <w:t>Grijalva et al., 201</w:t>
        </w:r>
        <w:r w:rsidR="008B2554" w:rsidRPr="00DC637E" w:rsidDel="00635CC6">
          <w:rPr>
            <w:rFonts w:ascii="Times New Roman" w:hAnsi="Times New Roman"/>
            <w:sz w:val="24"/>
            <w:szCs w:val="24"/>
          </w:rPr>
          <w:t>5a</w:t>
        </w:r>
        <w:r w:rsidR="00A15AA5" w:rsidRPr="00DC637E" w:rsidDel="00635CC6">
          <w:rPr>
            <w:rFonts w:ascii="Times New Roman" w:hAnsi="Times New Roman"/>
            <w:sz w:val="24"/>
            <w:szCs w:val="24"/>
          </w:rPr>
          <w:t>), or creativity</w:t>
        </w:r>
        <w:r w:rsidR="00B438F2" w:rsidRPr="00DC637E" w:rsidDel="00635CC6">
          <w:rPr>
            <w:rFonts w:ascii="Times New Roman" w:hAnsi="Times New Roman"/>
            <w:sz w:val="24"/>
            <w:szCs w:val="24"/>
          </w:rPr>
          <w:t xml:space="preserve"> [</w:t>
        </w:r>
        <w:r w:rsidR="00B438F2" w:rsidRPr="00DC637E" w:rsidDel="00635CC6">
          <w:rPr>
            <w:rFonts w:ascii="Times New Roman" w:hAnsi="Times New Roman"/>
            <w:i/>
            <w:sz w:val="24"/>
            <w:szCs w:val="24"/>
          </w:rPr>
          <w:t>r</w:t>
        </w:r>
        <w:r w:rsidR="00B438F2" w:rsidRPr="00DC637E" w:rsidDel="00635CC6">
          <w:rPr>
            <w:rFonts w:ascii="Times New Roman" w:hAnsi="Times New Roman"/>
            <w:sz w:val="24"/>
            <w:szCs w:val="24"/>
          </w:rPr>
          <w:t xml:space="preserve"> = .08 (fluency) and </w:t>
        </w:r>
        <w:r w:rsidR="00B438F2" w:rsidRPr="00DC637E" w:rsidDel="00635CC6">
          <w:rPr>
            <w:rFonts w:ascii="Times New Roman" w:hAnsi="Times New Roman"/>
            <w:i/>
            <w:sz w:val="24"/>
            <w:szCs w:val="24"/>
          </w:rPr>
          <w:t>r</w:t>
        </w:r>
        <w:r w:rsidR="00B438F2" w:rsidRPr="00DC637E" w:rsidDel="00635CC6">
          <w:rPr>
            <w:rFonts w:ascii="Times New Roman" w:hAnsi="Times New Roman"/>
            <w:sz w:val="24"/>
            <w:szCs w:val="24"/>
          </w:rPr>
          <w:t xml:space="preserve"> = .06 (flexibility); </w:t>
        </w:r>
        <w:r w:rsidR="00A15AA5" w:rsidRPr="00DC637E" w:rsidDel="00635CC6">
          <w:rPr>
            <w:rFonts w:ascii="Times New Roman" w:hAnsi="Times New Roman"/>
            <w:sz w:val="24"/>
            <w:szCs w:val="24"/>
          </w:rPr>
          <w:t>Goncalo et al., 2010</w:t>
        </w:r>
        <w:r w:rsidR="003579D5" w:rsidRPr="00DC637E" w:rsidDel="00635CC6">
          <w:rPr>
            <w:rFonts w:ascii="Times New Roman" w:hAnsi="Times New Roman"/>
            <w:sz w:val="24"/>
            <w:szCs w:val="24"/>
          </w:rPr>
          <w:t>]</w:t>
        </w:r>
        <w:r w:rsidR="009E5B68" w:rsidRPr="00DC637E" w:rsidDel="00635CC6">
          <w:rPr>
            <w:rFonts w:ascii="Times New Roman" w:hAnsi="Times New Roman"/>
            <w:sz w:val="24"/>
            <w:szCs w:val="24"/>
          </w:rPr>
          <w:t xml:space="preserve">. </w:t>
        </w:r>
      </w:moveFrom>
      <w:moveFromRangeEnd w:id="150"/>
      <w:del w:id="152" w:author="Author">
        <w:r w:rsidR="005371CF" w:rsidRPr="00DC637E" w:rsidDel="005233F2">
          <w:rPr>
            <w:rFonts w:ascii="Times New Roman" w:hAnsi="Times New Roman"/>
            <w:sz w:val="24"/>
            <w:szCs w:val="24"/>
          </w:rPr>
          <w:delText xml:space="preserve">To avoid the pitfalls associated with not having a measure of reality against which to compare self-reports, </w:delText>
        </w:r>
      </w:del>
      <w:proofErr w:type="gramStart"/>
      <w:ins w:id="153" w:author="Author">
        <w:r w:rsidR="00635CC6">
          <w:rPr>
            <w:rFonts w:ascii="Times New Roman" w:hAnsi="Times New Roman" w:cs="Times New Roman"/>
            <w:sz w:val="24"/>
            <w:szCs w:val="24"/>
          </w:rPr>
          <w:t>the</w:t>
        </w:r>
        <w:proofErr w:type="gramEnd"/>
        <w:r w:rsidR="00635CC6">
          <w:rPr>
            <w:rFonts w:ascii="Times New Roman" w:hAnsi="Times New Roman" w:cs="Times New Roman"/>
            <w:sz w:val="24"/>
            <w:szCs w:val="24"/>
          </w:rPr>
          <w:t xml:space="preserve"> current meta-analytic review will exclusively focus on </w:t>
        </w:r>
        <w:r w:rsidR="0065210B">
          <w:rPr>
            <w:rFonts w:ascii="Times New Roman" w:hAnsi="Times New Roman" w:cs="Times New Roman"/>
            <w:sz w:val="24"/>
            <w:szCs w:val="24"/>
          </w:rPr>
          <w:t xml:space="preserve">self-insight </w:t>
        </w:r>
        <w:r w:rsidR="00AC306A">
          <w:rPr>
            <w:rFonts w:ascii="Times New Roman" w:hAnsi="Times New Roman" w:cs="Times New Roman"/>
            <w:sz w:val="24"/>
            <w:szCs w:val="24"/>
          </w:rPr>
          <w:t xml:space="preserve">measures of </w:t>
        </w:r>
        <w:del w:id="154" w:author="Author">
          <w:r w:rsidR="00635CC6" w:rsidDel="005233F2">
            <w:rPr>
              <w:rFonts w:ascii="Times New Roman" w:hAnsi="Times New Roman" w:cs="Times New Roman"/>
              <w:sz w:val="24"/>
              <w:szCs w:val="24"/>
            </w:rPr>
            <w:delText>indices of</w:delText>
          </w:r>
          <w:r w:rsidR="00635CC6" w:rsidDel="0065210B">
            <w:rPr>
              <w:rFonts w:ascii="Times New Roman" w:hAnsi="Times New Roman" w:cs="Times New Roman"/>
              <w:sz w:val="24"/>
              <w:szCs w:val="24"/>
            </w:rPr>
            <w:delText xml:space="preserve"> </w:delText>
          </w:r>
        </w:del>
        <w:r w:rsidR="00635CC6">
          <w:rPr>
            <w:rFonts w:ascii="Times New Roman" w:hAnsi="Times New Roman" w:cs="Times New Roman"/>
            <w:sz w:val="24"/>
            <w:szCs w:val="24"/>
          </w:rPr>
          <w:t>self-enhancement</w:t>
        </w:r>
        <w:del w:id="155" w:author="Author">
          <w:r w:rsidR="00635CC6" w:rsidDel="005233F2">
            <w:rPr>
              <w:rFonts w:ascii="Times New Roman" w:hAnsi="Times New Roman" w:cs="Times New Roman"/>
              <w:sz w:val="24"/>
              <w:szCs w:val="24"/>
            </w:rPr>
            <w:delText xml:space="preserve"> that use </w:delText>
          </w:r>
        </w:del>
      </w:ins>
      <w:del w:id="156" w:author="Author">
        <w:r w:rsidR="005371CF" w:rsidRPr="00DC637E" w:rsidDel="005233F2">
          <w:rPr>
            <w:rFonts w:ascii="Times New Roman" w:hAnsi="Times New Roman"/>
            <w:sz w:val="24"/>
            <w:szCs w:val="24"/>
          </w:rPr>
          <w:delText xml:space="preserve">in the current paper </w:delText>
        </w:r>
        <w:r w:rsidR="00A850D8" w:rsidRPr="00DC637E" w:rsidDel="005233F2">
          <w:rPr>
            <w:rFonts w:ascii="Times New Roman" w:hAnsi="Times New Roman"/>
            <w:sz w:val="24"/>
            <w:szCs w:val="24"/>
          </w:rPr>
          <w:delText xml:space="preserve">we consider </w:delText>
        </w:r>
        <w:r w:rsidR="006F2B85" w:rsidRPr="00DC637E" w:rsidDel="005233F2">
          <w:rPr>
            <w:rFonts w:ascii="Times New Roman" w:hAnsi="Times New Roman"/>
            <w:sz w:val="24"/>
            <w:szCs w:val="24"/>
          </w:rPr>
          <w:delText>external criteria (i.e.,</w:delText>
        </w:r>
      </w:del>
      <w:ins w:id="157" w:author="Author">
        <w:del w:id="158" w:author="Author">
          <w:r w:rsidR="00B17D95" w:rsidDel="005233F2">
            <w:rPr>
              <w:rFonts w:ascii="Times New Roman" w:hAnsi="Times New Roman"/>
              <w:sz w:val="24"/>
              <w:szCs w:val="24"/>
            </w:rPr>
            <w:delText>such as</w:delText>
          </w:r>
        </w:del>
      </w:ins>
      <w:del w:id="159" w:author="Author">
        <w:r w:rsidR="006F2B85" w:rsidRPr="00DC637E" w:rsidDel="005233F2">
          <w:rPr>
            <w:rFonts w:ascii="Times New Roman" w:hAnsi="Times New Roman"/>
            <w:sz w:val="24"/>
            <w:szCs w:val="24"/>
          </w:rPr>
          <w:delText xml:space="preserve"> observ</w:delText>
        </w:r>
        <w:r w:rsidR="00ED155D" w:rsidDel="005233F2">
          <w:rPr>
            <w:rFonts w:ascii="Times New Roman" w:hAnsi="Times New Roman"/>
            <w:sz w:val="24"/>
            <w:szCs w:val="24"/>
          </w:rPr>
          <w:delText>er-</w:delText>
        </w:r>
        <w:r w:rsidR="009E0AEE" w:rsidRPr="00DC637E" w:rsidDel="005233F2">
          <w:rPr>
            <w:rFonts w:ascii="Times New Roman" w:hAnsi="Times New Roman"/>
            <w:sz w:val="24"/>
            <w:szCs w:val="24"/>
          </w:rPr>
          <w:delText>reports and objective measures</w:delText>
        </w:r>
        <w:r w:rsidR="006F2B85" w:rsidRPr="00DC637E" w:rsidDel="005233F2">
          <w:rPr>
            <w:rFonts w:ascii="Times New Roman" w:hAnsi="Times New Roman"/>
            <w:sz w:val="24"/>
            <w:szCs w:val="24"/>
          </w:rPr>
          <w:delText xml:space="preserve">) </w:delText>
        </w:r>
        <w:r w:rsidR="00A850D8" w:rsidRPr="00DC637E" w:rsidDel="005233F2">
          <w:rPr>
            <w:rFonts w:ascii="Times New Roman" w:hAnsi="Times New Roman"/>
            <w:sz w:val="24"/>
            <w:szCs w:val="24"/>
          </w:rPr>
          <w:delText xml:space="preserve">to be </w:delText>
        </w:r>
        <w:r w:rsidR="006F2B85" w:rsidRPr="00DC637E" w:rsidDel="005233F2">
          <w:rPr>
            <w:rFonts w:ascii="Times New Roman" w:hAnsi="Times New Roman"/>
            <w:sz w:val="24"/>
            <w:szCs w:val="24"/>
          </w:rPr>
          <w:delText>essential</w:delText>
        </w:r>
        <w:r w:rsidR="00A850D8" w:rsidRPr="00DC637E" w:rsidDel="005233F2">
          <w:rPr>
            <w:rFonts w:ascii="Times New Roman" w:hAnsi="Times New Roman"/>
            <w:sz w:val="24"/>
            <w:szCs w:val="24"/>
          </w:rPr>
          <w:delText>—particularly when examining narcissism—</w:delText>
        </w:r>
        <w:r w:rsidR="006F2B85" w:rsidRPr="00DC637E" w:rsidDel="005233F2">
          <w:rPr>
            <w:rFonts w:ascii="Times New Roman" w:hAnsi="Times New Roman"/>
            <w:sz w:val="24"/>
            <w:szCs w:val="24"/>
          </w:rPr>
          <w:delText>because the</w:delText>
        </w:r>
        <w:r w:rsidR="005371CF" w:rsidRPr="00DC637E" w:rsidDel="005233F2">
          <w:rPr>
            <w:rFonts w:ascii="Times New Roman" w:hAnsi="Times New Roman"/>
            <w:sz w:val="24"/>
            <w:szCs w:val="24"/>
          </w:rPr>
          <w:delText>se external criteria</w:delText>
        </w:r>
        <w:r w:rsidR="006F2B85" w:rsidRPr="00DC637E" w:rsidDel="005233F2">
          <w:rPr>
            <w:rFonts w:ascii="Times New Roman" w:hAnsi="Times New Roman"/>
            <w:sz w:val="24"/>
            <w:szCs w:val="24"/>
          </w:rPr>
          <w:delText xml:space="preserve"> constitute an </w:delText>
        </w:r>
        <w:r w:rsidR="002B49B6" w:rsidRPr="00DC637E" w:rsidDel="005233F2">
          <w:rPr>
            <w:rFonts w:ascii="Times New Roman" w:hAnsi="Times New Roman"/>
            <w:sz w:val="24"/>
            <w:szCs w:val="24"/>
          </w:rPr>
          <w:delText>“</w:delText>
        </w:r>
        <w:r w:rsidR="006F2B85" w:rsidRPr="00DC637E" w:rsidDel="005233F2">
          <w:rPr>
            <w:rFonts w:ascii="Times New Roman" w:hAnsi="Times New Roman"/>
            <w:sz w:val="24"/>
            <w:szCs w:val="24"/>
          </w:rPr>
          <w:delText>explicit standard</w:delText>
        </w:r>
        <w:r w:rsidR="002B49B6" w:rsidRPr="00DC637E" w:rsidDel="005233F2">
          <w:rPr>
            <w:rFonts w:ascii="Times New Roman" w:hAnsi="Times New Roman"/>
            <w:sz w:val="24"/>
            <w:szCs w:val="24"/>
          </w:rPr>
          <w:delText>”</w:delText>
        </w:r>
        <w:r w:rsidR="006F2B85" w:rsidRPr="00DC637E" w:rsidDel="005233F2">
          <w:rPr>
            <w:rFonts w:ascii="Times New Roman" w:hAnsi="Times New Roman"/>
            <w:sz w:val="24"/>
            <w:szCs w:val="24"/>
          </w:rPr>
          <w:delText xml:space="preserve"> against </w:delText>
        </w:r>
        <w:r w:rsidR="006F2B85" w:rsidRPr="00E43CEB" w:rsidDel="005233F2">
          <w:rPr>
            <w:rFonts w:ascii="Times New Roman" w:hAnsi="Times New Roman"/>
            <w:sz w:val="24"/>
            <w:szCs w:val="24"/>
          </w:rPr>
          <w:delText>which to establish the magnitude and</w:delText>
        </w:r>
        <w:r w:rsidR="00C71BCA" w:rsidRPr="00E43CEB" w:rsidDel="005233F2">
          <w:rPr>
            <w:rFonts w:ascii="Times New Roman" w:hAnsi="Times New Roman"/>
            <w:sz w:val="24"/>
            <w:szCs w:val="24"/>
          </w:rPr>
          <w:delText xml:space="preserve"> direction of self-enhancement</w:delText>
        </w:r>
        <w:r w:rsidR="002B49B6" w:rsidRPr="00E43CEB" w:rsidDel="005233F2">
          <w:rPr>
            <w:rFonts w:ascii="Times New Roman" w:hAnsi="Times New Roman"/>
            <w:sz w:val="24"/>
            <w:szCs w:val="24"/>
          </w:rPr>
          <w:delText xml:space="preserve"> (Robins &amp; Beer, 2001, p. 340)</w:delText>
        </w:r>
        <w:r w:rsidR="00EE7E35" w:rsidRPr="00E43CEB" w:rsidDel="005233F2">
          <w:rPr>
            <w:rFonts w:ascii="Times New Roman" w:hAnsi="Times New Roman"/>
            <w:sz w:val="24"/>
            <w:szCs w:val="24"/>
          </w:rPr>
          <w:delText>.</w:delText>
        </w:r>
      </w:del>
      <w:ins w:id="160" w:author="Author">
        <w:r w:rsidR="005233F2">
          <w:rPr>
            <w:rFonts w:ascii="Times New Roman" w:hAnsi="Times New Roman" w:cs="Times New Roman"/>
            <w:sz w:val="24"/>
            <w:szCs w:val="24"/>
          </w:rPr>
          <w:t>.</w:t>
        </w:r>
      </w:ins>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6F0FD584"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w:t>
      </w:r>
      <w:proofErr w:type="spellStart"/>
      <w:r w:rsidR="00FC07CD" w:rsidRPr="00DC637E">
        <w:rPr>
          <w:rFonts w:ascii="Times New Roman" w:hAnsi="Times New Roman"/>
          <w:sz w:val="24"/>
          <w:szCs w:val="24"/>
        </w:rPr>
        <w:t>Morf</w:t>
      </w:r>
      <w:proofErr w:type="spellEnd"/>
      <w:r w:rsidR="00FC07CD" w:rsidRPr="00DC637E">
        <w:rPr>
          <w:rFonts w:ascii="Times New Roman" w:hAnsi="Times New Roman"/>
          <w:sz w:val="24"/>
          <w:szCs w:val="24"/>
        </w:rPr>
        <w:t xml:space="preserve">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w:t>
      </w:r>
      <w:r w:rsidR="00B718C2" w:rsidRPr="00DC637E">
        <w:rPr>
          <w:rFonts w:ascii="Times New Roman" w:hAnsi="Times New Roman" w:cs="Times New Roman"/>
          <w:sz w:val="24"/>
          <w:szCs w:val="24"/>
        </w:rPr>
        <w:lastRenderedPageBreak/>
        <w:t xml:space="preserve">Sedikides, </w:t>
      </w:r>
      <w:proofErr w:type="spellStart"/>
      <w:r w:rsidR="00B718C2" w:rsidRPr="00DC637E">
        <w:rPr>
          <w:rFonts w:ascii="Times New Roman" w:hAnsi="Times New Roman" w:cs="Times New Roman"/>
          <w:sz w:val="24"/>
          <w:szCs w:val="24"/>
        </w:rPr>
        <w:t>Herbst</w:t>
      </w:r>
      <w:proofErr w:type="spellEnd"/>
      <w:r w:rsidR="00B718C2" w:rsidRPr="00DC637E">
        <w:rPr>
          <w:rFonts w:ascii="Times New Roman" w:hAnsi="Times New Roman" w:cs="Times New Roman"/>
          <w:sz w:val="24"/>
          <w:szCs w:val="24"/>
        </w:rPr>
        <w:t xml:space="preserve">, Hardin, &amp; </w:t>
      </w:r>
      <w:proofErr w:type="spellStart"/>
      <w:r w:rsidR="00B718C2" w:rsidRPr="00DC637E">
        <w:rPr>
          <w:rFonts w:ascii="Times New Roman" w:hAnsi="Times New Roman" w:cs="Times New Roman"/>
          <w:sz w:val="24"/>
          <w:szCs w:val="24"/>
        </w:rPr>
        <w:t>Dardis</w:t>
      </w:r>
      <w:proofErr w:type="spellEnd"/>
      <w:r w:rsidR="00B718C2" w:rsidRPr="00DC637E">
        <w:rPr>
          <w:rFonts w:ascii="Times New Roman" w:hAnsi="Times New Roman" w:cs="Times New Roman"/>
          <w:sz w:val="24"/>
          <w:szCs w:val="24"/>
        </w:rPr>
        <w:t>, 2002). Narcissists, however, appear to flout modesty norms, and continue to self-enhance</w:t>
      </w:r>
      <w:del w:id="161" w:author="Author">
        <w:r w:rsidR="00B718C2" w:rsidRPr="00DC637E" w:rsidDel="00B10B92">
          <w:rPr>
            <w:rFonts w:ascii="Times New Roman" w:hAnsi="Times New Roman" w:cs="Times New Roman"/>
            <w:sz w:val="24"/>
            <w:szCs w:val="24"/>
          </w:rPr>
          <w:delText xml:space="preserve"> in certain domains (e.g., attractiveness)</w:delText>
        </w:r>
      </w:del>
      <w:r w:rsidR="00B718C2" w:rsidRPr="00DC637E">
        <w:rPr>
          <w:rFonts w:ascii="Times New Roman" w:hAnsi="Times New Roman" w:cs="Times New Roman"/>
          <w:sz w:val="24"/>
          <w:szCs w:val="24"/>
        </w:rPr>
        <w:t xml:space="preserve">,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w:t>
      </w:r>
      <w:r w:rsidR="00AF385B" w:rsidRPr="00AF5EC2">
        <w:rPr>
          <w:rFonts w:ascii="Times New Roman" w:hAnsi="Times New Roman"/>
          <w:sz w:val="24"/>
          <w:szCs w:val="24"/>
        </w:rPr>
        <w:t xml:space="preserve">As a case in point, </w:t>
      </w:r>
      <w:r w:rsidR="00822FEB" w:rsidRPr="00AF5EC2">
        <w:rPr>
          <w:rFonts w:ascii="Times New Roman" w:hAnsi="Times New Roman"/>
          <w:sz w:val="24"/>
          <w:szCs w:val="24"/>
        </w:rPr>
        <w:t xml:space="preserve">individuals high in narcissism </w:t>
      </w:r>
      <w:r w:rsidR="00755FD8" w:rsidRPr="00AF5EC2">
        <w:rPr>
          <w:rFonts w:ascii="Times New Roman" w:hAnsi="Times New Roman"/>
          <w:sz w:val="24"/>
          <w:szCs w:val="24"/>
        </w:rPr>
        <w:t>have been shown to</w:t>
      </w:r>
      <w:r w:rsidR="00822FEB" w:rsidRPr="00AF5EC2">
        <w:rPr>
          <w:rFonts w:ascii="Times New Roman" w:hAnsi="Times New Roman"/>
          <w:sz w:val="24"/>
          <w:szCs w:val="24"/>
        </w:rPr>
        <w:t xml:space="preserve"> take credit for group successes, even </w:t>
      </w:r>
      <w:r w:rsidR="002F77C5" w:rsidRPr="00AF5EC2">
        <w:rPr>
          <w:rFonts w:ascii="Times New Roman" w:hAnsi="Times New Roman"/>
          <w:sz w:val="24"/>
          <w:szCs w:val="24"/>
        </w:rPr>
        <w:t>when it</w:t>
      </w:r>
      <w:r w:rsidR="00822FEB" w:rsidRPr="00AF5EC2">
        <w:rPr>
          <w:rFonts w:ascii="Times New Roman" w:hAnsi="Times New Roman"/>
          <w:sz w:val="24"/>
          <w:szCs w:val="24"/>
        </w:rPr>
        <w:t xml:space="preserve"> means depriving </w:t>
      </w:r>
      <w:r w:rsidR="00755FD8" w:rsidRPr="00AF5EC2">
        <w:rPr>
          <w:rFonts w:ascii="Times New Roman" w:hAnsi="Times New Roman"/>
          <w:sz w:val="24"/>
          <w:szCs w:val="24"/>
        </w:rPr>
        <w:t>other</w:t>
      </w:r>
      <w:r w:rsidR="00822FEB" w:rsidRPr="00AF5EC2">
        <w:rPr>
          <w:rFonts w:ascii="Times New Roman" w:hAnsi="Times New Roman"/>
          <w:sz w:val="24"/>
          <w:szCs w:val="24"/>
        </w:rPr>
        <w:t xml:space="preserve"> </w:t>
      </w:r>
      <w:r w:rsidR="002F77C5" w:rsidRPr="00AF5EC2">
        <w:rPr>
          <w:rFonts w:ascii="Times New Roman" w:hAnsi="Times New Roman"/>
          <w:sz w:val="24"/>
          <w:szCs w:val="24"/>
        </w:rPr>
        <w:t>group members</w:t>
      </w:r>
      <w:r w:rsidR="00822FEB" w:rsidRPr="00AF5EC2">
        <w:rPr>
          <w:rFonts w:ascii="Times New Roman" w:hAnsi="Times New Roman"/>
          <w:sz w:val="24"/>
          <w:szCs w:val="24"/>
        </w:rPr>
        <w:t xml:space="preserve"> of </w:t>
      </w:r>
      <w:r w:rsidR="00F725B1" w:rsidRPr="00AF5EC2">
        <w:rPr>
          <w:rFonts w:ascii="Times New Roman" w:hAnsi="Times New Roman"/>
          <w:sz w:val="24"/>
          <w:szCs w:val="24"/>
        </w:rPr>
        <w:t xml:space="preserve">their fair share of credit </w:t>
      </w:r>
      <w:r w:rsidR="00E43CEB" w:rsidRPr="00AF5EC2">
        <w:rPr>
          <w:rFonts w:ascii="Times New Roman" w:hAnsi="Times New Roman"/>
          <w:sz w:val="24"/>
          <w:szCs w:val="24"/>
        </w:rPr>
        <w:t>(Campbell et al.</w:t>
      </w:r>
      <w:r w:rsidR="00AF385B" w:rsidRPr="00AF5EC2">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3621EF0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w:t>
      </w:r>
      <w:del w:id="162" w:author="Author">
        <w:r w:rsidR="007877F2" w:rsidRPr="002F3A4A" w:rsidDel="00E55F78">
          <w:rPr>
            <w:rFonts w:ascii="Times New Roman" w:hAnsi="Times New Roman" w:cs="Times New Roman"/>
            <w:sz w:val="24"/>
            <w:szCs w:val="24"/>
          </w:rPr>
          <w:delText xml:space="preserve">suggested </w:delText>
        </w:r>
      </w:del>
      <w:ins w:id="163" w:author="Author">
        <w:r w:rsidR="00E55F78">
          <w:rPr>
            <w:rFonts w:ascii="Times New Roman" w:hAnsi="Times New Roman" w:cs="Times New Roman"/>
            <w:sz w:val="24"/>
            <w:szCs w:val="24"/>
          </w:rPr>
          <w:t>concluded</w:t>
        </w:r>
        <w:r w:rsidR="00E55F78" w:rsidRPr="002F3A4A">
          <w:rPr>
            <w:rFonts w:ascii="Times New Roman" w:hAnsi="Times New Roman" w:cs="Times New Roman"/>
            <w:sz w:val="24"/>
            <w:szCs w:val="24"/>
          </w:rPr>
          <w:t xml:space="preserve"> </w:t>
        </w:r>
      </w:ins>
      <w:r w:rsidR="007877F2" w:rsidRPr="002F3A4A">
        <w:rPr>
          <w:rFonts w:ascii="Times New Roman" w:hAnsi="Times New Roman" w:cs="Times New Roman"/>
          <w:sz w:val="24"/>
          <w:szCs w:val="24"/>
        </w:rPr>
        <w:t xml:space="preserve">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Based on this evidence, we predict th</w:t>
      </w:r>
      <w:r w:rsidR="00737006">
        <w:rPr>
          <w:rFonts w:ascii="Times New Roman" w:hAnsi="Times New Roman" w:cs="Times New Roman"/>
          <w:sz w:val="24"/>
          <w:szCs w:val="24"/>
        </w:rPr>
        <w:t>e following:</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43719ABD"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xml:space="preserve">, &amp; Sedikides, 2002; Carlson et al., </w:t>
      </w:r>
      <w:r w:rsidR="00216492" w:rsidRPr="00021A83">
        <w:rPr>
          <w:rFonts w:ascii="Times New Roman" w:hAnsi="Times New Roman" w:cs="Times New Roman"/>
          <w:sz w:val="24"/>
          <w:szCs w:val="24"/>
        </w:rPr>
        <w:t>2011b</w:t>
      </w:r>
      <w:del w:id="164" w:author="Author">
        <w:r w:rsidR="00FB7B5E" w:rsidRPr="00021A83" w:rsidDel="00D82267">
          <w:rPr>
            <w:rFonts w:ascii="Times New Roman" w:hAnsi="Times New Roman" w:cs="Times New Roman"/>
            <w:sz w:val="24"/>
            <w:szCs w:val="24"/>
          </w:rPr>
          <w:delText xml:space="preserve">; </w:delText>
        </w:r>
        <w:r w:rsidR="00FB7B5E" w:rsidRPr="0056771D" w:rsidDel="00D82267">
          <w:rPr>
            <w:rFonts w:ascii="Times New Roman" w:hAnsi="Times New Roman" w:cs="Times New Roman"/>
            <w:sz w:val="24"/>
            <w:szCs w:val="24"/>
          </w:rPr>
          <w:delText>Rauthmann &amp; Kolar, 2013</w:delText>
        </w:r>
      </w:del>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xml:space="preserve">. Specifically, </w:t>
      </w:r>
      <w:del w:id="165" w:author="Author">
        <w:r w:rsidR="00166E1F" w:rsidRPr="00021A83" w:rsidDel="00941A3C">
          <w:rPr>
            <w:rFonts w:ascii="Times New Roman" w:hAnsi="Times New Roman" w:cs="Times New Roman"/>
            <w:sz w:val="24"/>
            <w:szCs w:val="24"/>
          </w:rPr>
          <w:delText xml:space="preserve">this work indicates that </w:delText>
        </w:r>
      </w:del>
      <w:r w:rsidR="00166E1F" w:rsidRPr="00021A83">
        <w:rPr>
          <w:rFonts w:ascii="Times New Roman" w:hAnsi="Times New Roman" w:cs="Times New Roman"/>
          <w:sz w:val="24"/>
          <w:szCs w:val="24"/>
        </w:rPr>
        <w:t>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lastRenderedPageBreak/>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w:t>
      </w:r>
      <w:ins w:id="166" w:author="Author">
        <w:r w:rsidR="00AC306A">
          <w:rPr>
            <w:rFonts w:ascii="Times New Roman" w:hAnsi="Times New Roman" w:cs="Times New Roman"/>
            <w:sz w:val="24"/>
            <w:szCs w:val="24"/>
          </w:rPr>
          <w:t>y</w:t>
        </w:r>
      </w:ins>
      <w:del w:id="167" w:author="Author">
        <w:r w:rsidR="00211B08" w:rsidRPr="00DC637E" w:rsidDel="00AC306A">
          <w:rPr>
            <w:rFonts w:ascii="Times New Roman" w:hAnsi="Times New Roman" w:cs="Times New Roman"/>
            <w:sz w:val="24"/>
            <w:szCs w:val="24"/>
          </w:rPr>
          <w:delText>ies</w:delText>
        </w:r>
      </w:del>
      <w:r w:rsidR="00211B08" w:rsidRPr="00DC637E">
        <w:rPr>
          <w:rFonts w:ascii="Times New Roman" w:hAnsi="Times New Roman" w:cs="Times New Roman"/>
          <w:sz w:val="24"/>
          <w:szCs w:val="24"/>
        </w:rPr>
        <w:t xml:space="preserve">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xml:space="preserve">, </w:t>
      </w:r>
      <w:commentRangeStart w:id="168"/>
      <w:r w:rsidR="00D44F20" w:rsidRPr="00DC637E">
        <w:rPr>
          <w:rFonts w:ascii="Times New Roman" w:hAnsi="Times New Roman" w:cs="Times New Roman"/>
          <w:sz w:val="24"/>
          <w:szCs w:val="24"/>
        </w:rPr>
        <w:t>1966</w:t>
      </w:r>
      <w:commentRangeEnd w:id="168"/>
      <w:r w:rsidR="00B10B92">
        <w:rPr>
          <w:rStyle w:val="CommentReference"/>
        </w:rPr>
        <w:commentReference w:id="168"/>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9E07C9">
        <w:rPr>
          <w:rFonts w:ascii="Times New Roman" w:hAnsi="Times New Roman" w:cs="Times New Roman"/>
          <w:sz w:val="24"/>
          <w:szCs w:val="24"/>
        </w:rPr>
        <w:t>positioned</w:t>
      </w:r>
      <w:r w:rsidR="00BE237F" w:rsidRPr="009E07C9">
        <w:rPr>
          <w:rFonts w:ascii="Times New Roman" w:hAnsi="Times New Roman" w:cs="Times New Roman"/>
          <w:sz w:val="24"/>
          <w:szCs w:val="24"/>
        </w:rPr>
        <w:t xml:space="preserve"> between the high-agency and low</w:t>
      </w:r>
      <w:r w:rsidR="00610C9F" w:rsidRPr="006579A0">
        <w:rPr>
          <w:rFonts w:ascii="Times New Roman" w:hAnsi="Times New Roman" w:cs="Times New Roman"/>
          <w:sz w:val="24"/>
          <w:szCs w:val="24"/>
        </w:rPr>
        <w:t>-</w:t>
      </w:r>
      <w:r w:rsidR="00BE237F" w:rsidRPr="006579A0">
        <w:rPr>
          <w:rFonts w:ascii="Times New Roman" w:hAnsi="Times New Roman" w:cs="Times New Roman"/>
          <w:sz w:val="24"/>
          <w:szCs w:val="24"/>
        </w:rPr>
        <w:t>communion axes (</w:t>
      </w:r>
      <w:proofErr w:type="spellStart"/>
      <w:ins w:id="169" w:author="Author">
        <w:r w:rsidR="00B10B92" w:rsidRPr="006579A0">
          <w:rPr>
            <w:rFonts w:ascii="Times New Roman" w:hAnsi="Times New Roman" w:cs="Times New Roman"/>
            <w:sz w:val="24"/>
            <w:szCs w:val="24"/>
          </w:rPr>
          <w:t>Bradlee</w:t>
        </w:r>
        <w:proofErr w:type="spellEnd"/>
        <w:r w:rsidR="00B10B92" w:rsidRPr="006579A0">
          <w:rPr>
            <w:rFonts w:ascii="Times New Roman" w:hAnsi="Times New Roman" w:cs="Times New Roman"/>
            <w:sz w:val="24"/>
            <w:szCs w:val="24"/>
          </w:rPr>
          <w:t xml:space="preserve"> &amp; Emmons, 1992; </w:t>
        </w:r>
      </w:ins>
      <w:proofErr w:type="spellStart"/>
      <w:r w:rsidR="00BE237F" w:rsidRPr="006579A0">
        <w:rPr>
          <w:rFonts w:ascii="Times New Roman" w:hAnsi="Times New Roman" w:cs="Times New Roman"/>
          <w:sz w:val="24"/>
          <w:szCs w:val="24"/>
        </w:rPr>
        <w:t>Paulhus</w:t>
      </w:r>
      <w:proofErr w:type="spellEnd"/>
      <w:r w:rsidR="00BE237F" w:rsidRPr="006579A0">
        <w:rPr>
          <w:rFonts w:ascii="Times New Roman" w:hAnsi="Times New Roman" w:cs="Times New Roman"/>
          <w:sz w:val="24"/>
          <w:szCs w:val="24"/>
        </w:rPr>
        <w:t>, 2001</w:t>
      </w:r>
      <w:del w:id="170" w:author="Author">
        <w:r w:rsidR="00BE237F" w:rsidRPr="006579A0" w:rsidDel="00BE0350">
          <w:rPr>
            <w:rFonts w:ascii="Times New Roman" w:hAnsi="Times New Roman" w:cs="Times New Roman"/>
            <w:sz w:val="24"/>
            <w:szCs w:val="24"/>
          </w:rPr>
          <w:delText>; Paulhus &amp; Williams, 2002; Wiggins &amp; Pincus, 1994</w:delText>
        </w:r>
      </w:del>
      <w:r w:rsidR="00BE237F" w:rsidRPr="006579A0">
        <w:rPr>
          <w:rFonts w:ascii="Times New Roman" w:hAnsi="Times New Roman" w:cs="Times New Roman"/>
          <w:sz w:val="24"/>
          <w:szCs w:val="24"/>
        </w:rPr>
        <w:t>)</w:t>
      </w:r>
      <w:r w:rsidR="008712F9" w:rsidRPr="00C37453">
        <w:rPr>
          <w:rFonts w:ascii="Times New Roman" w:hAnsi="Times New Roman" w:cs="Times New Roman"/>
          <w:sz w:val="24"/>
          <w:szCs w:val="24"/>
        </w:rPr>
        <w:t xml:space="preserve">. </w:t>
      </w:r>
      <w:del w:id="171" w:author="Author">
        <w:r w:rsidR="008712F9" w:rsidRPr="00C37453" w:rsidDel="00B10B92">
          <w:rPr>
            <w:rFonts w:ascii="Times New Roman" w:hAnsi="Times New Roman" w:cs="Times New Roman"/>
            <w:sz w:val="24"/>
            <w:szCs w:val="24"/>
          </w:rPr>
          <w:delText>In effect, n</w:delText>
        </w:r>
        <w:r w:rsidR="001967D6" w:rsidRPr="00C37453" w:rsidDel="00B10B92">
          <w:rPr>
            <w:rFonts w:ascii="Times New Roman" w:hAnsi="Times New Roman" w:cs="Times New Roman"/>
            <w:sz w:val="24"/>
            <w:szCs w:val="24"/>
          </w:rPr>
          <w:delText>arcissism has a strong positive correlation with the agency axis of the interpersonal circumplex (</w:delText>
        </w:r>
        <w:r w:rsidR="001967D6" w:rsidRPr="00C37453" w:rsidDel="00B10B92">
          <w:rPr>
            <w:rFonts w:ascii="Times New Roman" w:hAnsi="Times New Roman" w:cs="Times New Roman"/>
            <w:i/>
            <w:sz w:val="24"/>
            <w:szCs w:val="24"/>
          </w:rPr>
          <w:delText>r</w:delText>
        </w:r>
        <w:r w:rsidR="001967D6" w:rsidRPr="00C37453" w:rsidDel="00B10B92">
          <w:rPr>
            <w:rFonts w:ascii="Times New Roman" w:hAnsi="Times New Roman" w:cs="Times New Roman"/>
            <w:sz w:val="24"/>
            <w:szCs w:val="24"/>
          </w:rPr>
          <w:delText xml:space="preserve"> = .84; Bradlee &amp; Emmons, 1992), but does not have a strong correlation with the communion axis of the interpersonal circumplex (</w:delText>
        </w:r>
        <w:r w:rsidR="001967D6" w:rsidRPr="00C37453" w:rsidDel="00B10B92">
          <w:rPr>
            <w:rFonts w:ascii="Times New Roman" w:hAnsi="Times New Roman" w:cs="Times New Roman"/>
            <w:i/>
            <w:sz w:val="24"/>
            <w:szCs w:val="24"/>
          </w:rPr>
          <w:delText>r</w:delText>
        </w:r>
        <w:r w:rsidR="001967D6" w:rsidRPr="00C37453" w:rsidDel="00B10B92">
          <w:rPr>
            <w:rFonts w:ascii="Times New Roman" w:hAnsi="Times New Roman" w:cs="Times New Roman"/>
            <w:sz w:val="24"/>
            <w:szCs w:val="24"/>
          </w:rPr>
          <w:delText xml:space="preserve"> = .08; Bradlee &amp; Emmons, 1992). </w:delText>
        </w:r>
      </w:del>
      <w:r w:rsidR="001967D6" w:rsidRPr="00C37453">
        <w:rPr>
          <w:rFonts w:ascii="Times New Roman" w:hAnsi="Times New Roman" w:cs="Times New Roman"/>
          <w:sz w:val="24"/>
          <w:szCs w:val="24"/>
        </w:rPr>
        <w:t xml:space="preserve">Thus, narcissism </w:t>
      </w:r>
      <w:r w:rsidR="00BE237F" w:rsidRPr="00C37453">
        <w:rPr>
          <w:rFonts w:ascii="Times New Roman" w:hAnsi="Times New Roman" w:cs="Times New Roman"/>
          <w:sz w:val="24"/>
          <w:szCs w:val="24"/>
        </w:rPr>
        <w:t xml:space="preserve">falls within the interpersonal </w:t>
      </w:r>
      <w:proofErr w:type="spellStart"/>
      <w:r w:rsidR="00BE237F" w:rsidRPr="00C37453">
        <w:rPr>
          <w:rFonts w:ascii="Times New Roman" w:hAnsi="Times New Roman" w:cs="Times New Roman"/>
          <w:sz w:val="24"/>
          <w:szCs w:val="24"/>
        </w:rPr>
        <w:t>circumplex</w:t>
      </w:r>
      <w:proofErr w:type="spellEnd"/>
      <w:r w:rsidR="00BE237F" w:rsidRPr="00C37453">
        <w:rPr>
          <w:rFonts w:ascii="Times New Roman" w:hAnsi="Times New Roman" w:cs="Times New Roman"/>
          <w:sz w:val="24"/>
          <w:szCs w:val="24"/>
        </w:rPr>
        <w:t xml:space="preserve"> quadrant labeled unmitigat</w:t>
      </w:r>
      <w:bookmarkStart w:id="172" w:name="_GoBack"/>
      <w:bookmarkEnd w:id="172"/>
      <w:r w:rsidR="00BE237F" w:rsidRPr="00C37453">
        <w:rPr>
          <w:rFonts w:ascii="Times New Roman" w:hAnsi="Times New Roman" w:cs="Times New Roman"/>
          <w:sz w:val="24"/>
          <w:szCs w:val="24"/>
        </w:rPr>
        <w:t>ed agency</w:t>
      </w:r>
      <w:r w:rsidR="00BE237F" w:rsidRPr="00DC637E">
        <w:rPr>
          <w:rFonts w:ascii="Times New Roman" w:hAnsi="Times New Roman" w:cs="Times New Roman"/>
          <w:sz w:val="24"/>
          <w:szCs w:val="24"/>
        </w:rPr>
        <w:t xml:space="preserve"> (Buss, 1990; </w:t>
      </w:r>
      <w:proofErr w:type="spellStart"/>
      <w:r w:rsidR="00BE237F" w:rsidRPr="00DC637E">
        <w:rPr>
          <w:rFonts w:ascii="Times New Roman" w:hAnsi="Times New Roman" w:cs="Times New Roman"/>
          <w:sz w:val="24"/>
          <w:szCs w:val="24"/>
        </w:rPr>
        <w:t>Helgeson</w:t>
      </w:r>
      <w:proofErr w:type="spellEnd"/>
      <w:r w:rsidR="00BE237F" w:rsidRPr="00DC637E">
        <w:rPr>
          <w:rFonts w:ascii="Times New Roman" w:hAnsi="Times New Roman" w:cs="Times New Roman"/>
          <w:sz w:val="24"/>
          <w:szCs w:val="24"/>
        </w:rPr>
        <w:t xml:space="preserve">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w:t>
      </w:r>
      <w:proofErr w:type="gramStart"/>
      <w:r w:rsidR="00BE237F" w:rsidRPr="00DC637E">
        <w:rPr>
          <w:rFonts w:ascii="Times New Roman" w:hAnsi="Times New Roman" w:cs="Times New Roman"/>
          <w:sz w:val="24"/>
          <w:szCs w:val="24"/>
        </w:rPr>
        <w:t>] .</w:t>
      </w:r>
      <w:proofErr w:type="gramEnd"/>
      <w:r w:rsidR="00BE237F" w:rsidRPr="00DC637E">
        <w:rPr>
          <w:rFonts w:ascii="Times New Roman" w:hAnsi="Times New Roman" w:cs="Times New Roman"/>
          <w:sz w:val="24"/>
          <w:szCs w:val="24"/>
        </w:rPr>
        <w:t xml:space="preserve"> </w:t>
      </w:r>
      <w:del w:id="173" w:author="Author">
        <w:r w:rsidR="00BE237F" w:rsidRPr="00DC637E" w:rsidDel="00BE0350">
          <w:rPr>
            <w:rFonts w:ascii="Times New Roman" w:hAnsi="Times New Roman" w:cs="Times New Roman"/>
            <w:sz w:val="24"/>
            <w:szCs w:val="24"/>
          </w:rPr>
          <w:delText xml:space="preserve">. </w:delText>
        </w:r>
      </w:del>
      <w:r w:rsidR="00BE237F" w:rsidRPr="00DC637E">
        <w:rPr>
          <w:rFonts w:ascii="Times New Roman" w:hAnsi="Times New Roman" w:cs="Times New Roman"/>
          <w:sz w:val="24"/>
          <w:szCs w:val="24"/>
        </w:rPr>
        <w:t xml:space="preserve">. </w:t>
      </w:r>
      <w:ins w:id="174" w:author="Author">
        <w:r w:rsidR="003D642F">
          <w:rPr>
            <w:rFonts w:ascii="Times New Roman" w:hAnsi="Times New Roman" w:cs="Times New Roman"/>
            <w:sz w:val="24"/>
            <w:szCs w:val="24"/>
          </w:rPr>
          <w:t>.</w:t>
        </w:r>
      </w:ins>
      <w:r w:rsidR="00BE237F" w:rsidRPr="00DC637E">
        <w:rPr>
          <w:rFonts w:ascii="Times New Roman" w:hAnsi="Times New Roman" w:cs="Times New Roman"/>
          <w:sz w:val="24"/>
          <w:szCs w:val="24"/>
        </w:rPr>
        <w:t>includes being hostile, cynical, greedy, and arrogant’’ (</w:t>
      </w:r>
      <w:proofErr w:type="spellStart"/>
      <w:r w:rsidR="00BE237F" w:rsidRPr="00DC637E">
        <w:rPr>
          <w:rFonts w:ascii="Times New Roman" w:hAnsi="Times New Roman" w:cs="Times New Roman"/>
          <w:sz w:val="24"/>
          <w:szCs w:val="24"/>
        </w:rPr>
        <w:t>Helgeson</w:t>
      </w:r>
      <w:proofErr w:type="spellEnd"/>
      <w:r w:rsidR="00BE237F" w:rsidRPr="00DC637E">
        <w:rPr>
          <w:rFonts w:ascii="Times New Roman" w:hAnsi="Times New Roman" w:cs="Times New Roman"/>
          <w:sz w:val="24"/>
          <w:szCs w:val="24"/>
        </w:rPr>
        <w:t xml:space="preserve"> &amp; Fritz, 1999, p. 132; see also </w:t>
      </w:r>
      <w:proofErr w:type="spellStart"/>
      <w:r w:rsidR="00BE237F" w:rsidRPr="00DC637E">
        <w:rPr>
          <w:rFonts w:ascii="Times New Roman" w:hAnsi="Times New Roman" w:cs="Times New Roman"/>
          <w:sz w:val="24"/>
          <w:szCs w:val="24"/>
        </w:rPr>
        <w:t>Rauthmann</w:t>
      </w:r>
      <w:proofErr w:type="spellEnd"/>
      <w:r w:rsidR="00BE237F" w:rsidRPr="00DC637E">
        <w:rPr>
          <w:rFonts w:ascii="Times New Roman" w:hAnsi="Times New Roman" w:cs="Times New Roman"/>
          <w:sz w:val="24"/>
          <w:szCs w:val="24"/>
        </w:rPr>
        <w:t xml:space="preserve">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5EF6754E" w:rsidR="00E23B92" w:rsidRPr="00DC637E" w:rsidDel="00C9016A" w:rsidRDefault="006A0530">
      <w:pPr>
        <w:spacing w:after="0" w:line="480" w:lineRule="auto"/>
        <w:ind w:firstLine="720"/>
        <w:rPr>
          <w:del w:id="175" w:author="Autho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 xml:space="preserve">scholars have </w:t>
      </w:r>
      <w:r w:rsidR="007F3D21" w:rsidRPr="00A76EA9">
        <w:rPr>
          <w:rFonts w:ascii="Times New Roman" w:hAnsi="Times New Roman" w:cs="Times New Roman"/>
          <w:sz w:val="24"/>
          <w:szCs w:val="24"/>
        </w:rPr>
        <w:t>established that a</w:t>
      </w:r>
      <w:r w:rsidRPr="00A76EA9">
        <w:rPr>
          <w:rFonts w:ascii="Times New Roman" w:hAnsi="Times New Roman" w:cs="Times New Roman"/>
          <w:sz w:val="24"/>
          <w:szCs w:val="24"/>
        </w:rPr>
        <w:t xml:space="preserve"> person predominantly self-</w:t>
      </w:r>
      <w:r w:rsidR="00C16A50" w:rsidRPr="00A76EA9">
        <w:rPr>
          <w:rFonts w:ascii="Times New Roman" w:hAnsi="Times New Roman" w:cs="Times New Roman"/>
          <w:sz w:val="24"/>
          <w:szCs w:val="24"/>
        </w:rPr>
        <w:t xml:space="preserve">enhances </w:t>
      </w:r>
      <w:r w:rsidR="00E11003" w:rsidRPr="00A76EA9">
        <w:rPr>
          <w:rFonts w:ascii="Times New Roman" w:hAnsi="Times New Roman" w:cs="Times New Roman"/>
          <w:sz w:val="24"/>
          <w:szCs w:val="24"/>
        </w:rPr>
        <w:t xml:space="preserve">attributes </w:t>
      </w:r>
      <w:r w:rsidR="00C16A50" w:rsidRPr="00A76EA9">
        <w:rPr>
          <w:rFonts w:ascii="Times New Roman" w:hAnsi="Times New Roman" w:cs="Times New Roman"/>
          <w:sz w:val="24"/>
          <w:szCs w:val="24"/>
        </w:rPr>
        <w:t xml:space="preserve">that are </w:t>
      </w:r>
      <w:r w:rsidRPr="00A76EA9">
        <w:rPr>
          <w:rFonts w:ascii="Times New Roman" w:hAnsi="Times New Roman" w:cs="Times New Roman"/>
          <w:sz w:val="24"/>
          <w:szCs w:val="24"/>
        </w:rPr>
        <w:t>most central to his or her self-</w:t>
      </w:r>
      <w:r w:rsidR="00F24FB5"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w:t>
      </w:r>
      <w:del w:id="176" w:author="Author">
        <w:r w:rsidRPr="00A76EA9" w:rsidDel="002B2E44">
          <w:rPr>
            <w:rFonts w:ascii="Times New Roman" w:hAnsi="Times New Roman" w:cs="Times New Roman"/>
            <w:sz w:val="24"/>
            <w:szCs w:val="24"/>
          </w:rPr>
          <w:delText>Gaertner</w:delText>
        </w:r>
        <w:r w:rsidR="007F3D21" w:rsidRPr="00A76EA9" w:rsidDel="002B2E44">
          <w:rPr>
            <w:rFonts w:ascii="Times New Roman" w:hAnsi="Times New Roman" w:cs="Times New Roman"/>
            <w:sz w:val="24"/>
            <w:szCs w:val="24"/>
          </w:rPr>
          <w:delText xml:space="preserve"> et al.,</w:delText>
        </w:r>
        <w:r w:rsidRPr="00A76EA9" w:rsidDel="002B2E44">
          <w:rPr>
            <w:rFonts w:ascii="Times New Roman" w:hAnsi="Times New Roman" w:cs="Times New Roman"/>
            <w:sz w:val="24"/>
            <w:szCs w:val="24"/>
          </w:rPr>
          <w:delText xml:space="preserve"> 2008; Gebauer</w:delText>
        </w:r>
        <w:r w:rsidR="007F3D21" w:rsidRPr="00A76EA9" w:rsidDel="002B2E44">
          <w:rPr>
            <w:rFonts w:ascii="Times New Roman" w:hAnsi="Times New Roman" w:cs="Times New Roman"/>
            <w:sz w:val="24"/>
            <w:szCs w:val="24"/>
          </w:rPr>
          <w:delText xml:space="preserve"> et al.</w:delText>
        </w:r>
        <w:r w:rsidRPr="00A76EA9" w:rsidDel="002B2E44">
          <w:rPr>
            <w:rFonts w:ascii="Times New Roman" w:hAnsi="Times New Roman" w:cs="Times New Roman"/>
            <w:sz w:val="24"/>
            <w:szCs w:val="24"/>
          </w:rPr>
          <w:delText xml:space="preserve">, 2012; </w:delText>
        </w:r>
      </w:del>
      <w:r w:rsidRPr="00A76EA9">
        <w:rPr>
          <w:rFonts w:ascii="Times New Roman" w:hAnsi="Times New Roman" w:cs="Times New Roman"/>
          <w:sz w:val="24"/>
          <w:szCs w:val="24"/>
        </w:rPr>
        <w:t>Sedikides</w:t>
      </w:r>
      <w:r w:rsidR="007F3D21" w:rsidRPr="00A76EA9">
        <w:rPr>
          <w:rFonts w:ascii="Times New Roman" w:hAnsi="Times New Roman" w:cs="Times New Roman"/>
          <w:sz w:val="24"/>
          <w:szCs w:val="24"/>
        </w:rPr>
        <w:t xml:space="preserve"> et al.,</w:t>
      </w:r>
      <w:r w:rsidRPr="00A76EA9">
        <w:rPr>
          <w:rFonts w:ascii="Times New Roman" w:hAnsi="Times New Roman" w:cs="Times New Roman"/>
          <w:sz w:val="24"/>
          <w:szCs w:val="24"/>
        </w:rPr>
        <w:t xml:space="preserve"> 2003)</w:t>
      </w:r>
      <w:r w:rsidR="007F3D21" w:rsidRPr="00A76EA9">
        <w:rPr>
          <w:rFonts w:ascii="Times New Roman" w:hAnsi="Times New Roman" w:cs="Times New Roman"/>
          <w:sz w:val="24"/>
          <w:szCs w:val="24"/>
        </w:rPr>
        <w:t xml:space="preserve">, </w:t>
      </w:r>
      <w:r w:rsidR="00F24FB5" w:rsidRPr="00A76EA9">
        <w:rPr>
          <w:rFonts w:ascii="Times New Roman" w:hAnsi="Times New Roman" w:cs="Times New Roman"/>
          <w:sz w:val="24"/>
          <w:szCs w:val="24"/>
        </w:rPr>
        <w:t xml:space="preserve">therefore </w:t>
      </w:r>
      <w:r w:rsidR="007F3D21" w:rsidRPr="00A76EA9">
        <w:rPr>
          <w:rFonts w:ascii="Times New Roman" w:hAnsi="Times New Roman" w:cs="Times New Roman"/>
          <w:sz w:val="24"/>
          <w:szCs w:val="24"/>
        </w:rPr>
        <w:t>i</w:t>
      </w:r>
      <w:r w:rsidRPr="00A76EA9">
        <w:rPr>
          <w:rFonts w:ascii="Times New Roman" w:hAnsi="Times New Roman" w:cs="Times New Roman"/>
          <w:sz w:val="24"/>
          <w:szCs w:val="24"/>
        </w:rPr>
        <w:t>t</w:t>
      </w:r>
      <w:r w:rsidRPr="00DC637E">
        <w:rPr>
          <w:rFonts w:ascii="Times New Roman" w:hAnsi="Times New Roman" w:cs="Times New Roman"/>
          <w:sz w:val="24"/>
          <w:szCs w:val="24"/>
        </w:rPr>
        <w:t xml:space="preserve">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del w:id="177" w:author="Author">
        <w:r w:rsidR="006F32E2" w:rsidRPr="00DC637E" w:rsidDel="00C9016A">
          <w:rPr>
            <w:rFonts w:ascii="Times New Roman" w:hAnsi="Times New Roman" w:cs="Times New Roman"/>
            <w:sz w:val="24"/>
            <w:szCs w:val="24"/>
          </w:rPr>
          <w:delText xml:space="preserve">In support of this theoretical rationale, </w:delText>
        </w:r>
        <w:r w:rsidR="00893055" w:rsidRPr="00DC637E" w:rsidDel="00C9016A">
          <w:rPr>
            <w:rFonts w:ascii="Times New Roman" w:hAnsi="Times New Roman" w:cs="Times New Roman"/>
            <w:sz w:val="24"/>
            <w:szCs w:val="24"/>
          </w:rPr>
          <w:delText xml:space="preserve">scholars have </w:delText>
        </w:r>
        <w:r w:rsidR="00755BA5" w:rsidRPr="00DC637E" w:rsidDel="00C9016A">
          <w:rPr>
            <w:rFonts w:ascii="Times New Roman" w:hAnsi="Times New Roman" w:cs="Times New Roman"/>
            <w:sz w:val="24"/>
            <w:szCs w:val="24"/>
          </w:rPr>
          <w:delText xml:space="preserve">recently </w:delText>
        </w:r>
        <w:r w:rsidR="004A0F9D" w:rsidRPr="00DC637E" w:rsidDel="00C9016A">
          <w:rPr>
            <w:rFonts w:ascii="Times New Roman" w:hAnsi="Times New Roman" w:cs="Times New Roman"/>
            <w:sz w:val="24"/>
            <w:szCs w:val="24"/>
          </w:rPr>
          <w:delText>compiled</w:delText>
        </w:r>
        <w:r w:rsidR="00893055" w:rsidRPr="00DC637E" w:rsidDel="00C9016A">
          <w:rPr>
            <w:rFonts w:ascii="Times New Roman" w:hAnsi="Times New Roman" w:cs="Times New Roman"/>
            <w:sz w:val="24"/>
            <w:szCs w:val="24"/>
          </w:rPr>
          <w:delText xml:space="preserve"> a </w:delText>
        </w:r>
        <w:r w:rsidR="00BB2FC2" w:rsidRPr="00DC637E" w:rsidDel="00C9016A">
          <w:rPr>
            <w:rFonts w:ascii="Times New Roman" w:hAnsi="Times New Roman" w:cs="Times New Roman"/>
            <w:sz w:val="24"/>
            <w:szCs w:val="24"/>
          </w:rPr>
          <w:delText>variety</w:delText>
        </w:r>
        <w:r w:rsidR="00893055" w:rsidRPr="00DC637E" w:rsidDel="00C9016A">
          <w:rPr>
            <w:rFonts w:ascii="Times New Roman" w:hAnsi="Times New Roman" w:cs="Times New Roman"/>
            <w:sz w:val="24"/>
            <w:szCs w:val="24"/>
          </w:rPr>
          <w:delText xml:space="preserve"> of diverse evidence</w:delText>
        </w:r>
        <w:r w:rsidR="002C3837" w:rsidRPr="00DC637E" w:rsidDel="00C9016A">
          <w:rPr>
            <w:rFonts w:ascii="Times New Roman" w:hAnsi="Times New Roman" w:cs="Times New Roman"/>
            <w:sz w:val="24"/>
            <w:szCs w:val="24"/>
          </w:rPr>
          <w:delText xml:space="preserve"> </w:delText>
        </w:r>
        <w:r w:rsidR="00BB2FC2" w:rsidRPr="00DC637E" w:rsidDel="00C9016A">
          <w:rPr>
            <w:rFonts w:ascii="Times New Roman" w:hAnsi="Times New Roman" w:cs="Times New Roman"/>
            <w:sz w:val="24"/>
            <w:szCs w:val="24"/>
          </w:rPr>
          <w:delText>demonstrating</w:delText>
        </w:r>
        <w:r w:rsidR="00DF355E" w:rsidRPr="00DC637E" w:rsidDel="00C9016A">
          <w:rPr>
            <w:rFonts w:ascii="Times New Roman" w:hAnsi="Times New Roman" w:cs="Times New Roman"/>
            <w:sz w:val="24"/>
            <w:szCs w:val="24"/>
          </w:rPr>
          <w:delText xml:space="preserve"> </w:delText>
        </w:r>
        <w:r w:rsidR="00893055" w:rsidRPr="00DC637E" w:rsidDel="00C9016A">
          <w:rPr>
            <w:rFonts w:ascii="Times New Roman" w:hAnsi="Times New Roman" w:cs="Times New Roman"/>
            <w:sz w:val="24"/>
            <w:szCs w:val="24"/>
          </w:rPr>
          <w:delText>that narcissists value agentic outcomes and attributes more than communal outcomes and attributes</w:delText>
        </w:r>
        <w:r w:rsidR="00010E74" w:rsidRPr="00DC637E" w:rsidDel="00C9016A">
          <w:rPr>
            <w:rFonts w:ascii="Times New Roman" w:hAnsi="Times New Roman" w:cs="Times New Roman"/>
            <w:sz w:val="24"/>
            <w:szCs w:val="24"/>
          </w:rPr>
          <w:delText xml:space="preserve">. </w:delText>
        </w:r>
      </w:del>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 xml:space="preserve">affiliation and closeness; Findley &amp; </w:t>
      </w:r>
      <w:proofErr w:type="spellStart"/>
      <w:r w:rsidR="00062051" w:rsidRPr="00DC637E">
        <w:rPr>
          <w:rFonts w:ascii="Times New Roman" w:hAnsi="Times New Roman" w:cs="Times New Roman"/>
          <w:sz w:val="24"/>
          <w:szCs w:val="24"/>
        </w:rPr>
        <w:t>Ojanen</w:t>
      </w:r>
      <w:proofErr w:type="spellEnd"/>
      <w:r w:rsidR="00062051" w:rsidRPr="00DC637E">
        <w:rPr>
          <w:rFonts w:ascii="Times New Roman" w:hAnsi="Times New Roman" w:cs="Times New Roman"/>
          <w:sz w:val="24"/>
          <w:szCs w:val="24"/>
        </w:rPr>
        <w:t>, 2013)</w:t>
      </w:r>
      <w:ins w:id="178" w:author="Author">
        <w:r w:rsidR="00C9016A">
          <w:rPr>
            <w:rFonts w:ascii="Times New Roman" w:hAnsi="Times New Roman" w:cs="Times New Roman"/>
            <w:sz w:val="24"/>
            <w:szCs w:val="24"/>
          </w:rPr>
          <w:t>.</w:t>
        </w:r>
      </w:ins>
      <w:del w:id="179" w:author="Author">
        <w:r w:rsidR="00CB7ED5" w:rsidDel="00C9016A">
          <w:rPr>
            <w:rFonts w:ascii="Times New Roman" w:hAnsi="Times New Roman" w:cs="Times New Roman"/>
            <w:sz w:val="24"/>
            <w:szCs w:val="24"/>
          </w:rPr>
          <w:delText xml:space="preserve">, and </w:delText>
        </w:r>
        <w:r w:rsidR="00DB75A8" w:rsidDel="00C9016A">
          <w:rPr>
            <w:rFonts w:ascii="Times New Roman" w:hAnsi="Times New Roman" w:cs="Times New Roman"/>
            <w:sz w:val="24"/>
            <w:szCs w:val="24"/>
          </w:rPr>
          <w:delText>i</w:delText>
        </w:r>
        <w:r w:rsidR="00AA68F6" w:rsidDel="00C9016A">
          <w:rPr>
            <w:rFonts w:ascii="Times New Roman" w:hAnsi="Times New Roman" w:cs="Times New Roman"/>
            <w:sz w:val="24"/>
            <w:szCs w:val="24"/>
          </w:rPr>
          <w:delText>n a</w:delText>
        </w:r>
        <w:r w:rsidR="006311E7" w:rsidRPr="00DC637E" w:rsidDel="00C9016A">
          <w:rPr>
            <w:rFonts w:ascii="Times New Roman" w:hAnsi="Times New Roman" w:cs="Times New Roman"/>
            <w:sz w:val="24"/>
            <w:szCs w:val="24"/>
          </w:rPr>
          <w:delText xml:space="preserve"> lab study, Besser and Priel (2010) found that </w:delText>
        </w:r>
      </w:del>
      <w:ins w:id="180" w:author="Author">
        <w:r w:rsidR="00C9016A">
          <w:rPr>
            <w:rFonts w:ascii="Times New Roman" w:hAnsi="Times New Roman" w:cs="Times New Roman"/>
            <w:sz w:val="24"/>
            <w:szCs w:val="24"/>
          </w:rPr>
          <w:t xml:space="preserve"> Also, </w:t>
        </w:r>
      </w:ins>
      <w:del w:id="181" w:author="Author">
        <w:r w:rsidR="006311E7" w:rsidRPr="00DC637E" w:rsidDel="00C9016A">
          <w:rPr>
            <w:rFonts w:ascii="Times New Roman" w:hAnsi="Times New Roman" w:cs="Times New Roman"/>
            <w:sz w:val="24"/>
            <w:szCs w:val="24"/>
          </w:rPr>
          <w:delText>narcissistic participants reported being angry after reading a hypothetical vignette about an achievement threat, but did not report being angry after reading a hypothetical vignette about a romantic</w:delText>
        </w:r>
        <w:r w:rsidR="00CB7ED5" w:rsidDel="00C9016A">
          <w:rPr>
            <w:rFonts w:ascii="Times New Roman" w:hAnsi="Times New Roman" w:cs="Times New Roman"/>
            <w:sz w:val="24"/>
            <w:szCs w:val="24"/>
          </w:rPr>
          <w:delText xml:space="preserve"> rejection threat. Finally, </w:delText>
        </w:r>
      </w:del>
      <w:r w:rsidR="00CB7ED5">
        <w:rPr>
          <w:rFonts w:ascii="Times New Roman" w:hAnsi="Times New Roman" w:cs="Times New Roman"/>
          <w:sz w:val="24"/>
          <w:szCs w:val="24"/>
        </w:rPr>
        <w:t xml:space="preserve">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del w:id="182" w:author="Author">
        <w:r w:rsidR="002E4D46" w:rsidRPr="00DC637E" w:rsidDel="00C9016A">
          <w:rPr>
            <w:rFonts w:ascii="Times New Roman" w:hAnsi="Times New Roman" w:cs="Times New Roman"/>
            <w:sz w:val="24"/>
            <w:szCs w:val="24"/>
          </w:rPr>
          <w:delText xml:space="preserve"> </w:delText>
        </w:r>
      </w:del>
    </w:p>
    <w:p w14:paraId="1B4FE121" w14:textId="121385FC" w:rsidR="004A7F8F" w:rsidRPr="00DC637E" w:rsidRDefault="00E06A66">
      <w:pPr>
        <w:spacing w:after="0" w:line="480" w:lineRule="auto"/>
        <w:ind w:firstLine="720"/>
        <w:rPr>
          <w:rFonts w:ascii="Times New Roman" w:hAnsi="Times New Roman" w:cs="Times New Roman"/>
          <w:sz w:val="24"/>
          <w:szCs w:val="24"/>
        </w:rPr>
      </w:pPr>
      <w:del w:id="183" w:author="Author">
        <w:r w:rsidRPr="00DC637E" w:rsidDel="0067580D">
          <w:rPr>
            <w:rFonts w:ascii="Times New Roman" w:hAnsi="Times New Roman" w:cs="Times New Roman"/>
            <w:sz w:val="24"/>
            <w:szCs w:val="24"/>
          </w:rPr>
          <w:delText xml:space="preserve">Additional research even points to the fact that </w:delText>
        </w:r>
      </w:del>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w:t>
      </w:r>
      <w:ins w:id="184" w:author="Author">
        <w:r w:rsidR="0067580D">
          <w:rPr>
            <w:rFonts w:ascii="Times New Roman" w:hAnsi="Times New Roman" w:cs="Times New Roman"/>
            <w:sz w:val="24"/>
            <w:szCs w:val="24"/>
          </w:rPr>
          <w:t xml:space="preserve">even </w:t>
        </w:r>
      </w:ins>
      <w:r w:rsidR="00AC1398" w:rsidRPr="00DC637E">
        <w:rPr>
          <w:rFonts w:ascii="Times New Roman" w:hAnsi="Times New Roman" w:cs="Times New Roman"/>
          <w:sz w:val="24"/>
          <w:szCs w:val="24"/>
        </w:rPr>
        <w:t xml:space="preserve">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spellStart"/>
      <w:proofErr w:type="gramStart"/>
      <w:r w:rsidR="00893055" w:rsidRPr="00DC637E">
        <w:rPr>
          <w:rFonts w:ascii="Times New Roman" w:hAnsi="Times New Roman" w:cs="Times New Roman"/>
          <w:sz w:val="24"/>
          <w:szCs w:val="24"/>
        </w:rPr>
        <w:t>Gu</w:t>
      </w:r>
      <w:proofErr w:type="spellEnd"/>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lastRenderedPageBreak/>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“they were highly vigilant to failure words and had difficulty disengaging from success words</w:t>
      </w:r>
      <w:r w:rsidR="00737006">
        <w:rPr>
          <w:rFonts w:ascii="Times New Roman" w:hAnsi="Times New Roman" w:cs="Times New Roman"/>
          <w:sz w:val="24"/>
          <w:szCs w:val="24"/>
        </w:rPr>
        <w:t>,</w:t>
      </w:r>
      <w:r w:rsidR="00893055" w:rsidRPr="00DC637E">
        <w:rPr>
          <w:rFonts w:ascii="Times New Roman" w:hAnsi="Times New Roman" w:cs="Times New Roman"/>
          <w:sz w:val="24"/>
          <w:szCs w:val="24"/>
        </w:rPr>
        <w:t>”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r w:rsidR="00AC1398" w:rsidRPr="0056771D">
        <w:rPr>
          <w:rFonts w:ascii="Times New Roman" w:hAnsi="Times New Roman" w:cs="Times New Roman"/>
          <w:sz w:val="24"/>
          <w:szCs w:val="24"/>
        </w:rPr>
        <w:t xml:space="preserve">Jones &amp; </w:t>
      </w:r>
      <w:proofErr w:type="spellStart"/>
      <w:r w:rsidR="00AC1398" w:rsidRPr="0056771D">
        <w:rPr>
          <w:rFonts w:ascii="Times New Roman" w:hAnsi="Times New Roman" w:cs="Times New Roman"/>
          <w:sz w:val="24"/>
          <w:szCs w:val="24"/>
        </w:rPr>
        <w:t>Brunell</w:t>
      </w:r>
      <w:proofErr w:type="spellEnd"/>
      <w:r w:rsidR="00AC1398" w:rsidRPr="0056771D">
        <w:rPr>
          <w:rFonts w:ascii="Times New Roman" w:hAnsi="Times New Roman" w:cs="Times New Roman"/>
          <w:sz w:val="24"/>
          <w:szCs w:val="24"/>
        </w:rPr>
        <w:t>, 201</w:t>
      </w:r>
      <w:r w:rsidR="001548FB">
        <w:rPr>
          <w:rFonts w:ascii="Times New Roman" w:hAnsi="Times New Roman" w:cs="Times New Roman" w:hint="eastAsia"/>
          <w:sz w:val="24"/>
          <w:szCs w:val="24"/>
          <w:lang w:eastAsia="zh-CN"/>
        </w:rPr>
        <w:t>4</w:t>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 xml:space="preserve">Results like these led </w:t>
      </w:r>
      <w:proofErr w:type="spellStart"/>
      <w:r w:rsidR="004A7F8F" w:rsidRPr="00021A83">
        <w:rPr>
          <w:rFonts w:ascii="Times New Roman" w:hAnsi="Times New Roman" w:cs="Times New Roman"/>
          <w:sz w:val="24"/>
          <w:szCs w:val="24"/>
        </w:rPr>
        <w:t>Paulhus</w:t>
      </w:r>
      <w:proofErr w:type="spellEnd"/>
      <w:r w:rsidR="004A7F8F" w:rsidRPr="00021A83">
        <w:rPr>
          <w:rFonts w:ascii="Times New Roman" w:hAnsi="Times New Roman" w:cs="Times New Roman"/>
          <w:sz w:val="24"/>
          <w:szCs w:val="24"/>
        </w:rPr>
        <w:t xml:space="preserve">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w:t>
      </w:r>
      <w:proofErr w:type="spellStart"/>
      <w:r w:rsidR="004A7F8F" w:rsidRPr="00DC637E">
        <w:rPr>
          <w:rFonts w:ascii="Times New Roman" w:hAnsi="Times New Roman" w:cs="Times New Roman"/>
          <w:sz w:val="24"/>
          <w:szCs w:val="24"/>
        </w:rPr>
        <w:t>Brunell</w:t>
      </w:r>
      <w:proofErr w:type="spellEnd"/>
      <w:r w:rsidR="004A7F8F" w:rsidRPr="00DC637E">
        <w:rPr>
          <w:rFonts w:ascii="Times New Roman" w:hAnsi="Times New Roman" w:cs="Times New Roman"/>
          <w:sz w:val="24"/>
          <w:szCs w:val="24"/>
        </w:rPr>
        <w:t xml:space="preserve">,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xml:space="preserve">, 2006; Campbell &amp; Foster, 2007). It appears that agency, but not communion, is consistent with narcissists’ grandiose </w:t>
      </w:r>
      <w:r w:rsidR="00E75744">
        <w:rPr>
          <w:rFonts w:ascii="Times New Roman" w:hAnsi="Times New Roman" w:cs="Times New Roman"/>
          <w:sz w:val="24"/>
          <w:szCs w:val="24"/>
        </w:rPr>
        <w:t>self-</w:t>
      </w:r>
      <w:r w:rsidR="004A7F8F" w:rsidRPr="00DC637E">
        <w:rPr>
          <w:rFonts w:ascii="Times New Roman" w:hAnsi="Times New Roman" w:cs="Times New Roman"/>
          <w:sz w:val="24"/>
          <w:szCs w:val="24"/>
        </w:rPr>
        <w:t>conception of success.</w:t>
      </w:r>
    </w:p>
    <w:p w14:paraId="137AF603" w14:textId="2CEA8994"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ins w:id="185" w:author="Author">
        <w:r w:rsidR="00AC306A">
          <w:rPr>
            <w:rFonts w:ascii="Times New Roman" w:hAnsi="Times New Roman" w:cs="Times New Roman"/>
            <w:sz w:val="24"/>
            <w:szCs w:val="24"/>
          </w:rPr>
          <w:t>,</w:t>
        </w:r>
      </w:ins>
      <w:r w:rsidR="00C01281" w:rsidRPr="00DC637E">
        <w:rPr>
          <w:rFonts w:ascii="Times New Roman" w:hAnsi="Times New Roman" w:cs="Times New Roman"/>
          <w:sz w:val="24"/>
          <w:szCs w:val="24"/>
        </w:rPr>
        <w:t xml:space="preserve"> </w:t>
      </w:r>
      <w:ins w:id="186" w:author="Author">
        <w:r w:rsidR="00E55F78">
          <w:rPr>
            <w:rFonts w:ascii="Times New Roman" w:hAnsi="Times New Roman" w:cs="Times New Roman"/>
            <w:sz w:val="24"/>
            <w:szCs w:val="24"/>
          </w:rPr>
          <w:t xml:space="preserve">as </w:t>
        </w:r>
      </w:ins>
      <w:r w:rsidR="00C01281" w:rsidRPr="00DC637E">
        <w:rPr>
          <w:rFonts w:ascii="Times New Roman" w:hAnsi="Times New Roman" w:cs="Times New Roman"/>
          <w:sz w:val="24"/>
          <w:szCs w:val="24"/>
        </w:rPr>
        <w:t>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w:t>
      </w:r>
      <w:proofErr w:type="spellStart"/>
      <w:r w:rsidR="002423FC" w:rsidRPr="00DC637E">
        <w:rPr>
          <w:rFonts w:ascii="Times New Roman" w:hAnsi="Times New Roman" w:cs="Times New Roman"/>
          <w:sz w:val="24"/>
          <w:szCs w:val="24"/>
        </w:rPr>
        <w:t>Naumann</w:t>
      </w:r>
      <w:proofErr w:type="spellEnd"/>
      <w:r w:rsidR="002423FC" w:rsidRPr="00DC637E">
        <w:rPr>
          <w:rFonts w:ascii="Times New Roman" w:hAnsi="Times New Roman" w:cs="Times New Roman"/>
          <w:sz w:val="24"/>
          <w:szCs w:val="24"/>
        </w:rPr>
        <w:t xml:space="preserve">, &amp; </w:t>
      </w:r>
      <w:proofErr w:type="spellStart"/>
      <w:r w:rsidR="002423FC" w:rsidRPr="00DC637E">
        <w:rPr>
          <w:rFonts w:ascii="Times New Roman" w:hAnsi="Times New Roman" w:cs="Times New Roman"/>
          <w:sz w:val="24"/>
          <w:szCs w:val="24"/>
        </w:rPr>
        <w:t>Vazire</w:t>
      </w:r>
      <w:proofErr w:type="spellEnd"/>
      <w:r w:rsidR="002423FC" w:rsidRPr="00DC637E">
        <w:rPr>
          <w:rFonts w:ascii="Times New Roman" w:hAnsi="Times New Roman" w:cs="Times New Roman"/>
          <w:sz w:val="24"/>
          <w:szCs w:val="24"/>
        </w:rPr>
        <w:t xml:space="preserv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w:t>
      </w:r>
      <w:proofErr w:type="spellStart"/>
      <w:r w:rsidR="00B3520E" w:rsidRPr="00DC637E">
        <w:rPr>
          <w:rFonts w:ascii="Times New Roman" w:hAnsi="Times New Roman" w:cs="Times New Roman"/>
          <w:sz w:val="24"/>
          <w:szCs w:val="24"/>
        </w:rPr>
        <w:t>Morf</w:t>
      </w:r>
      <w:proofErr w:type="spellEnd"/>
      <w:r w:rsidR="00B3520E" w:rsidRPr="00DC637E">
        <w:rPr>
          <w:rFonts w:ascii="Times New Roman" w:hAnsi="Times New Roman" w:cs="Times New Roman"/>
          <w:sz w:val="24"/>
          <w:szCs w:val="24"/>
        </w:rPr>
        <w:t xml:space="preserve"> &amp; </w:t>
      </w:r>
      <w:proofErr w:type="spellStart"/>
      <w:r w:rsidR="00B3520E" w:rsidRPr="00DC637E">
        <w:rPr>
          <w:rFonts w:ascii="Times New Roman" w:hAnsi="Times New Roman" w:cs="Times New Roman"/>
          <w:sz w:val="24"/>
          <w:szCs w:val="24"/>
        </w:rPr>
        <w:t>Rhodewalt</w:t>
      </w:r>
      <w:proofErr w:type="spellEnd"/>
      <w:r w:rsidR="00B3520E" w:rsidRPr="00DC637E">
        <w:rPr>
          <w:rFonts w:ascii="Times New Roman" w:hAnsi="Times New Roman" w:cs="Times New Roman"/>
          <w:sz w:val="24"/>
          <w:szCs w:val="24"/>
        </w:rPr>
        <w: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ins w:id="187" w:author="Author">
        <w:r w:rsidR="00E835E4">
          <w:rPr>
            <w:rFonts w:ascii="Times New Roman" w:hAnsi="Times New Roman" w:cs="Times New Roman"/>
            <w:sz w:val="24"/>
            <w:szCs w:val="24"/>
          </w:rPr>
          <w:t>e</w:t>
        </w:r>
      </w:ins>
      <w:del w:id="188" w:author="Author">
        <w:r w:rsidR="00364B8E" w:rsidRPr="00DC637E" w:rsidDel="00E835E4">
          <w:rPr>
            <w:rFonts w:ascii="Times New Roman" w:hAnsi="Times New Roman" w:cs="Times New Roman"/>
            <w:sz w:val="24"/>
            <w:szCs w:val="24"/>
          </w:rPr>
          <w:delText>is</w:delText>
        </w:r>
      </w:del>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w:t>
      </w:r>
      <w:del w:id="189" w:author="Author">
        <w:r w:rsidR="005C2531" w:rsidRPr="00DC637E" w:rsidDel="00977FC9">
          <w:rPr>
            <w:rFonts w:ascii="Times New Roman" w:hAnsi="Times New Roman" w:cs="Times New Roman"/>
            <w:sz w:val="24"/>
            <w:szCs w:val="24"/>
          </w:rPr>
          <w:delText>research is accumulating</w:delText>
        </w:r>
      </w:del>
      <w:ins w:id="190" w:author="Author">
        <w:r w:rsidR="00977FC9">
          <w:rPr>
            <w:rFonts w:ascii="Times New Roman" w:hAnsi="Times New Roman" w:cs="Times New Roman"/>
            <w:sz w:val="24"/>
            <w:szCs w:val="24"/>
          </w:rPr>
          <w:t>results show</w:t>
        </w:r>
      </w:ins>
      <w:r w:rsidR="005C2531" w:rsidRPr="00DC637E">
        <w:rPr>
          <w:rFonts w:ascii="Times New Roman" w:hAnsi="Times New Roman" w:cs="Times New Roman"/>
          <w:sz w:val="24"/>
          <w:szCs w:val="24"/>
        </w:rPr>
        <w:t xml:space="preserve">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E75744">
        <w:rPr>
          <w:rFonts w:ascii="Times New Roman" w:hAnsi="Times New Roman" w:cs="Times New Roman"/>
          <w:sz w:val="24"/>
          <w:szCs w:val="24"/>
        </w:rPr>
        <w:t xml:space="preserve"> (</w:t>
      </w:r>
      <w:proofErr w:type="spellStart"/>
      <w:del w:id="191" w:author="Author">
        <w:r w:rsidR="00E75744" w:rsidDel="00573C94">
          <w:rPr>
            <w:rFonts w:ascii="Times New Roman" w:hAnsi="Times New Roman" w:cs="Times New Roman"/>
            <w:sz w:val="24"/>
            <w:szCs w:val="24"/>
          </w:rPr>
          <w:delText xml:space="preserve">Carlson, 2013; </w:delText>
        </w:r>
      </w:del>
      <w:r w:rsidR="00E75744" w:rsidRPr="00DC637E">
        <w:rPr>
          <w:rFonts w:ascii="Times New Roman" w:hAnsi="Times New Roman" w:cs="Times New Roman"/>
          <w:sz w:val="24"/>
          <w:szCs w:val="24"/>
        </w:rPr>
        <w:t>Jonason</w:t>
      </w:r>
      <w:proofErr w:type="spellEnd"/>
      <w:r w:rsidR="00E75744" w:rsidRPr="00DC637E">
        <w:rPr>
          <w:rFonts w:ascii="Times New Roman" w:hAnsi="Times New Roman" w:cs="Times New Roman"/>
          <w:sz w:val="24"/>
          <w:szCs w:val="24"/>
        </w:rPr>
        <w:t xml:space="preserve">, Li, &amp; </w:t>
      </w:r>
      <w:proofErr w:type="spellStart"/>
      <w:r w:rsidR="00E75744" w:rsidRPr="00DC637E">
        <w:rPr>
          <w:rFonts w:ascii="Times New Roman" w:hAnsi="Times New Roman" w:cs="Times New Roman"/>
          <w:sz w:val="24"/>
          <w:szCs w:val="24"/>
        </w:rPr>
        <w:t>Teicher</w:t>
      </w:r>
      <w:proofErr w:type="spellEnd"/>
      <w:r w:rsidR="00E75744" w:rsidRPr="00DC637E">
        <w:rPr>
          <w:rFonts w:ascii="Times New Roman" w:hAnsi="Times New Roman" w:cs="Times New Roman"/>
          <w:sz w:val="24"/>
          <w:szCs w:val="24"/>
        </w:rPr>
        <w:t>, 2010</w:t>
      </w:r>
      <w:r w:rsidR="00E75744">
        <w:rPr>
          <w:rFonts w:ascii="Times New Roman" w:hAnsi="Times New Roman" w:cs="Times New Roman"/>
          <w:sz w:val="24"/>
          <w:szCs w:val="24"/>
        </w:rPr>
        <w:t>)</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w:t>
      </w:r>
      <w:proofErr w:type="spellStart"/>
      <w:r w:rsidR="00382622" w:rsidRPr="00DC637E">
        <w:rPr>
          <w:rFonts w:ascii="Times New Roman" w:hAnsi="Times New Roman" w:cs="Times New Roman"/>
          <w:sz w:val="24"/>
          <w:szCs w:val="24"/>
        </w:rPr>
        <w:t>Jonason</w:t>
      </w:r>
      <w:proofErr w:type="spellEnd"/>
      <w:r w:rsidR="00E75744">
        <w:rPr>
          <w:rFonts w:ascii="Times New Roman" w:hAnsi="Times New Roman" w:cs="Times New Roman"/>
          <w:sz w:val="24"/>
          <w:szCs w:val="24"/>
        </w:rPr>
        <w:t xml:space="preserve"> et al.,</w:t>
      </w:r>
      <w:r w:rsidR="00382622" w:rsidRPr="00DC637E">
        <w:rPr>
          <w:rFonts w:ascii="Times New Roman" w:hAnsi="Times New Roman" w:cs="Times New Roman"/>
          <w:sz w:val="24"/>
          <w:szCs w:val="24"/>
        </w:rPr>
        <w:t xml:space="preserve">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w:t>
      </w:r>
      <w:r w:rsidR="00125489" w:rsidRPr="00DC637E">
        <w:rPr>
          <w:rFonts w:ascii="Times New Roman" w:hAnsi="Times New Roman" w:cs="Times New Roman"/>
          <w:sz w:val="24"/>
          <w:szCs w:val="24"/>
        </w:rPr>
        <w:lastRenderedPageBreak/>
        <w:t xml:space="preserve">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Jones and </w:t>
      </w:r>
      <w:proofErr w:type="spellStart"/>
      <w:r w:rsidR="00AD6169" w:rsidRPr="00DC637E">
        <w:rPr>
          <w:rFonts w:ascii="Times New Roman" w:hAnsi="Times New Roman" w:cs="Times New Roman"/>
          <w:sz w:val="24"/>
          <w:szCs w:val="24"/>
        </w:rPr>
        <w:t>Brunell</w:t>
      </w:r>
      <w:proofErr w:type="spellEnd"/>
      <w:r w:rsidR="00AD6169" w:rsidRPr="00DC637E">
        <w:rPr>
          <w:rFonts w:ascii="Times New Roman" w:hAnsi="Times New Roman" w:cs="Times New Roman"/>
          <w:sz w:val="24"/>
          <w:szCs w:val="24"/>
        </w:rPr>
        <w:t xml:space="preserve"> (201</w:t>
      </w:r>
      <w:r w:rsidR="00A16B96">
        <w:rPr>
          <w:rFonts w:ascii="Times New Roman" w:hAnsi="Times New Roman" w:cs="Times New Roman"/>
          <w:sz w:val="24"/>
          <w:szCs w:val="24"/>
        </w:rPr>
        <w:t>4</w:t>
      </w:r>
      <w:r w:rsidR="00AD6169" w:rsidRPr="00DC637E">
        <w:rPr>
          <w:rFonts w:ascii="Times New Roman" w:hAnsi="Times New Roman" w:cs="Times New Roman"/>
          <w:sz w:val="24"/>
          <w:szCs w:val="24"/>
        </w:rPr>
        <w:t>)</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del w:id="192" w:author="Author">
        <w:r w:rsidR="00BD23F1" w:rsidRPr="00DC637E" w:rsidDel="00B17D95">
          <w:rPr>
            <w:rFonts w:ascii="Times New Roman" w:hAnsi="Times New Roman" w:cs="Times New Roman"/>
            <w:sz w:val="24"/>
            <w:szCs w:val="24"/>
          </w:rPr>
          <w:delText xml:space="preserve">although </w:delText>
        </w:r>
      </w:del>
      <w:ins w:id="193" w:author="Author">
        <w:r w:rsidR="00B17D95">
          <w:rPr>
            <w:rFonts w:ascii="Times New Roman" w:hAnsi="Times New Roman" w:cs="Times New Roman"/>
            <w:sz w:val="24"/>
            <w:szCs w:val="24"/>
          </w:rPr>
          <w:t>but</w:t>
        </w:r>
        <w:r w:rsidR="00B17D95" w:rsidRPr="00DC637E">
          <w:rPr>
            <w:rFonts w:ascii="Times New Roman" w:hAnsi="Times New Roman" w:cs="Times New Roman"/>
            <w:sz w:val="24"/>
            <w:szCs w:val="24"/>
          </w:rPr>
          <w:t xml:space="preserve"> </w:t>
        </w:r>
        <w:r w:rsidR="00B17D95">
          <w:rPr>
            <w:rFonts w:ascii="Times New Roman" w:hAnsi="Times New Roman" w:cs="Times New Roman"/>
            <w:sz w:val="24"/>
            <w:szCs w:val="24"/>
          </w:rPr>
          <w:t>had trouble remembering these self-reported communal attributes</w:t>
        </w:r>
        <w:r w:rsidR="00E55F78">
          <w:rPr>
            <w:rFonts w:ascii="Times New Roman" w:hAnsi="Times New Roman" w:cs="Times New Roman"/>
            <w:sz w:val="24"/>
            <w:szCs w:val="24"/>
          </w:rPr>
          <w:t xml:space="preserve"> to a greater degree than self-reported agentic attributes</w:t>
        </w:r>
        <w:r w:rsidR="00B17D95">
          <w:rPr>
            <w:rFonts w:ascii="Times New Roman" w:hAnsi="Times New Roman" w:cs="Times New Roman"/>
            <w:sz w:val="24"/>
            <w:szCs w:val="24"/>
          </w:rPr>
          <w:t xml:space="preserve"> in a </w:t>
        </w:r>
        <w:r w:rsidR="00994BFC">
          <w:rPr>
            <w:rFonts w:ascii="Times New Roman" w:hAnsi="Times New Roman" w:cs="Times New Roman"/>
            <w:sz w:val="24"/>
            <w:szCs w:val="24"/>
          </w:rPr>
          <w:t xml:space="preserve">later </w:t>
        </w:r>
        <w:r w:rsidR="00B17D95">
          <w:rPr>
            <w:rFonts w:ascii="Times New Roman" w:hAnsi="Times New Roman" w:cs="Times New Roman"/>
            <w:sz w:val="24"/>
            <w:szCs w:val="24"/>
          </w:rPr>
          <w:t>surprise recall task</w:t>
        </w:r>
      </w:ins>
      <w:del w:id="194" w:author="Author">
        <w:r w:rsidR="003A5825" w:rsidRPr="00DC637E" w:rsidDel="00573C94">
          <w:rPr>
            <w:rFonts w:ascii="Times New Roman" w:hAnsi="Times New Roman" w:cs="Times New Roman"/>
            <w:sz w:val="24"/>
            <w:szCs w:val="24"/>
          </w:rPr>
          <w:delText xml:space="preserve">(as mentioned above) </w:delText>
        </w:r>
        <w:r w:rsidR="00AD6169" w:rsidRPr="00DC637E" w:rsidDel="00B17D95">
          <w:rPr>
            <w:rFonts w:ascii="Times New Roman" w:hAnsi="Times New Roman" w:cs="Times New Roman"/>
            <w:sz w:val="24"/>
            <w:szCs w:val="24"/>
          </w:rPr>
          <w:delText xml:space="preserve">they </w:delText>
        </w:r>
        <w:r w:rsidR="003A5825" w:rsidRPr="00DC637E" w:rsidDel="00B17D95">
          <w:rPr>
            <w:rFonts w:ascii="Times New Roman" w:hAnsi="Times New Roman" w:cs="Times New Roman"/>
            <w:sz w:val="24"/>
            <w:szCs w:val="24"/>
          </w:rPr>
          <w:delText>only tended to</w:delText>
        </w:r>
        <w:r w:rsidR="00AD6169" w:rsidRPr="00DC637E" w:rsidDel="00B17D95">
          <w:rPr>
            <w:rFonts w:ascii="Times New Roman" w:hAnsi="Times New Roman" w:cs="Times New Roman"/>
            <w:sz w:val="24"/>
            <w:szCs w:val="24"/>
          </w:rPr>
          <w:delText xml:space="preserve"> recall</w:delText>
        </w:r>
        <w:r w:rsidR="003A5825" w:rsidRPr="00DC637E" w:rsidDel="00B17D95">
          <w:rPr>
            <w:rFonts w:ascii="Times New Roman" w:hAnsi="Times New Roman" w:cs="Times New Roman"/>
            <w:sz w:val="24"/>
            <w:szCs w:val="24"/>
          </w:rPr>
          <w:delText xml:space="preserve"> </w:delText>
        </w:r>
        <w:r w:rsidR="00AD6169" w:rsidRPr="00DC637E" w:rsidDel="00B17D95">
          <w:rPr>
            <w:rFonts w:ascii="Times New Roman" w:hAnsi="Times New Roman" w:cs="Times New Roman"/>
            <w:sz w:val="24"/>
            <w:szCs w:val="24"/>
          </w:rPr>
          <w:delText xml:space="preserve">agentic </w:delText>
        </w:r>
        <w:r w:rsidR="001445DC" w:rsidRPr="00DC637E" w:rsidDel="00B17D95">
          <w:rPr>
            <w:rFonts w:ascii="Times New Roman" w:hAnsi="Times New Roman" w:cs="Times New Roman"/>
            <w:sz w:val="24"/>
            <w:szCs w:val="24"/>
          </w:rPr>
          <w:delText>attributes</w:delText>
        </w:r>
        <w:r w:rsidR="008712F9" w:rsidRPr="00DC637E" w:rsidDel="00B17D95">
          <w:rPr>
            <w:rFonts w:ascii="Times New Roman" w:hAnsi="Times New Roman" w:cs="Times New Roman"/>
            <w:sz w:val="24"/>
            <w:szCs w:val="24"/>
          </w:rPr>
          <w:delText xml:space="preserve"> in a surprise memory test</w:delText>
        </w:r>
        <w:r w:rsidR="00A16B96" w:rsidDel="00B17D95">
          <w:rPr>
            <w:rFonts w:ascii="Times New Roman" w:hAnsi="Times New Roman" w:cs="Times New Roman"/>
            <w:sz w:val="24"/>
            <w:szCs w:val="24"/>
          </w:rPr>
          <w:delText>. In</w:delText>
        </w:r>
        <w:r w:rsidR="00E961F7" w:rsidRPr="00DC637E" w:rsidDel="00B17D95">
          <w:rPr>
            <w:rFonts w:ascii="Times New Roman" w:hAnsi="Times New Roman" w:cs="Times New Roman"/>
            <w:sz w:val="24"/>
            <w:szCs w:val="24"/>
          </w:rPr>
          <w:delText xml:space="preserve"> other words, </w:delText>
        </w:r>
        <w:r w:rsidR="003D1DF8" w:rsidRPr="00DC637E" w:rsidDel="00B17D95">
          <w:rPr>
            <w:rFonts w:ascii="Times New Roman" w:hAnsi="Times New Roman" w:cs="Times New Roman"/>
            <w:sz w:val="24"/>
            <w:szCs w:val="24"/>
          </w:rPr>
          <w:delText xml:space="preserve">narcissists did not </w:delText>
        </w:r>
      </w:del>
      <w:ins w:id="195" w:author="Author">
        <w:del w:id="196" w:author="Author">
          <w:r w:rsidR="009B10B3" w:rsidDel="00B17D95">
            <w:rPr>
              <w:rFonts w:ascii="Times New Roman" w:hAnsi="Times New Roman" w:cs="Times New Roman"/>
              <w:sz w:val="24"/>
              <w:szCs w:val="24"/>
            </w:rPr>
            <w:delText xml:space="preserve">later </w:delText>
          </w:r>
        </w:del>
      </w:ins>
      <w:del w:id="197" w:author="Author">
        <w:r w:rsidR="003D1DF8" w:rsidRPr="00DC637E" w:rsidDel="00B17D95">
          <w:rPr>
            <w:rFonts w:ascii="Times New Roman" w:hAnsi="Times New Roman" w:cs="Times New Roman"/>
            <w:sz w:val="24"/>
            <w:szCs w:val="24"/>
          </w:rPr>
          <w:delText xml:space="preserve">recall </w:delText>
        </w:r>
      </w:del>
      <w:ins w:id="198" w:author="Author">
        <w:del w:id="199" w:author="Author">
          <w:r w:rsidR="009B10B3" w:rsidDel="00B17D95">
            <w:rPr>
              <w:rFonts w:ascii="Times New Roman" w:hAnsi="Times New Roman" w:cs="Times New Roman"/>
              <w:sz w:val="24"/>
              <w:szCs w:val="24"/>
            </w:rPr>
            <w:delText xml:space="preserve">these </w:delText>
          </w:r>
        </w:del>
      </w:ins>
      <w:del w:id="200" w:author="Author">
        <w:r w:rsidR="003D1DF8" w:rsidRPr="00DC637E" w:rsidDel="00B17D95">
          <w:rPr>
            <w:rFonts w:ascii="Times New Roman" w:hAnsi="Times New Roman" w:cs="Times New Roman"/>
            <w:sz w:val="24"/>
            <w:szCs w:val="24"/>
          </w:rPr>
          <w:delText>negative communal words</w:delText>
        </w:r>
      </w:del>
      <w:ins w:id="201" w:author="Author">
        <w:del w:id="202" w:author="Author">
          <w:r w:rsidR="009B10B3" w:rsidDel="00B17D95">
            <w:rPr>
              <w:rFonts w:ascii="Times New Roman" w:hAnsi="Times New Roman" w:cs="Times New Roman"/>
              <w:sz w:val="24"/>
              <w:szCs w:val="24"/>
            </w:rPr>
            <w:delText>attributes</w:delText>
          </w:r>
        </w:del>
      </w:ins>
      <w:del w:id="203" w:author="Author">
        <w:r w:rsidR="003D1DF8" w:rsidRPr="00DC637E" w:rsidDel="00B17D95">
          <w:rPr>
            <w:rFonts w:ascii="Times New Roman" w:hAnsi="Times New Roman" w:cs="Times New Roman"/>
            <w:sz w:val="24"/>
            <w:szCs w:val="24"/>
          </w:rPr>
          <w:delText xml:space="preserve"> </w:delText>
        </w:r>
        <w:r w:rsidR="003D1DF8" w:rsidRPr="00DC637E" w:rsidDel="009B10B3">
          <w:rPr>
            <w:rFonts w:ascii="Times New Roman" w:hAnsi="Times New Roman" w:cs="Times New Roman"/>
            <w:sz w:val="24"/>
            <w:szCs w:val="24"/>
          </w:rPr>
          <w:delText>even though they self-reported these attributes</w:delText>
        </w:r>
      </w:del>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w:t>
      </w:r>
      <w:proofErr w:type="spellStart"/>
      <w:r w:rsidR="001445DC" w:rsidRPr="00DC637E">
        <w:rPr>
          <w:rFonts w:ascii="Times New Roman" w:hAnsi="Times New Roman" w:cs="Times New Roman"/>
          <w:sz w:val="24"/>
          <w:szCs w:val="24"/>
        </w:rPr>
        <w:t>Brunell</w:t>
      </w:r>
      <w:proofErr w:type="spellEnd"/>
      <w:r w:rsidR="001445DC" w:rsidRPr="00DC637E">
        <w:rPr>
          <w:rFonts w:ascii="Times New Roman" w:hAnsi="Times New Roman" w:cs="Times New Roman"/>
          <w:sz w:val="24"/>
          <w:szCs w:val="24"/>
        </w:rPr>
        <w:t>, 201</w:t>
      </w:r>
      <w:r w:rsidR="00A16B96">
        <w:rPr>
          <w:rFonts w:ascii="Times New Roman" w:hAnsi="Times New Roman" w:cs="Times New Roman"/>
          <w:sz w:val="24"/>
          <w:szCs w:val="24"/>
        </w:rPr>
        <w:t>4</w:t>
      </w:r>
      <w:r w:rsidR="001445DC" w:rsidRPr="00DC637E">
        <w:rPr>
          <w:rFonts w:ascii="Times New Roman" w:hAnsi="Times New Roman" w:cs="Times New Roman"/>
          <w:sz w:val="24"/>
          <w:szCs w:val="24"/>
        </w:rPr>
        <w:t>,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5DECC97E" w14:textId="0E639390" w:rsidR="00522565" w:rsidDel="00573C94" w:rsidRDefault="00522565" w:rsidP="00DF29E0">
      <w:pPr>
        <w:spacing w:after="0" w:line="480" w:lineRule="auto"/>
        <w:jc w:val="center"/>
        <w:rPr>
          <w:del w:id="204" w:author="Author"/>
          <w:rFonts w:ascii="Times New Roman" w:hAnsi="Times New Roman" w:cs="Times New Roman"/>
          <w:b/>
          <w:sz w:val="24"/>
          <w:szCs w:val="24"/>
        </w:rPr>
      </w:pPr>
    </w:p>
    <w:p w14:paraId="5FFAC21C" w14:textId="1D20C2F2" w:rsidR="00522565" w:rsidDel="00573C94" w:rsidRDefault="00522565" w:rsidP="00DF29E0">
      <w:pPr>
        <w:spacing w:after="0" w:line="480" w:lineRule="auto"/>
        <w:jc w:val="center"/>
        <w:rPr>
          <w:del w:id="205" w:author="Author"/>
          <w:rFonts w:ascii="Times New Roman" w:hAnsi="Times New Roman" w:cs="Times New Roman"/>
          <w:b/>
          <w:sz w:val="24"/>
          <w:szCs w:val="24"/>
        </w:rPr>
      </w:pP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245CD066" w14:textId="2FFF0DB9" w:rsidR="00E01A61" w:rsidDel="004C723D" w:rsidRDefault="0015318F" w:rsidP="001A6996">
      <w:pPr>
        <w:spacing w:after="0" w:line="480" w:lineRule="auto"/>
        <w:rPr>
          <w:del w:id="206" w:author="Autho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sidR="008868E0">
        <w:rPr>
          <w:rFonts w:ascii="Times New Roman" w:hAnsi="Times New Roman" w:cs="Times New Roman"/>
          <w:sz w:val="24"/>
          <w:szCs w:val="24"/>
        </w:rPr>
        <w:t xml:space="preserve"> we are interested in whether length of acquaintance</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w:t>
      </w:r>
      <w:r w:rsidR="00E01A61">
        <w:rPr>
          <w:rFonts w:ascii="Times New Roman" w:hAnsi="Times New Roman" w:cs="Times New Roman"/>
          <w:sz w:val="24"/>
          <w:szCs w:val="24"/>
        </w:rPr>
        <w:t xml:space="preserve">(i.e., </w:t>
      </w:r>
      <w:r w:rsidR="00F51576" w:rsidRPr="00DC637E">
        <w:rPr>
          <w:rFonts w:ascii="Times New Roman" w:hAnsi="Times New Roman" w:cs="Times New Roman"/>
          <w:sz w:val="24"/>
          <w:szCs w:val="24"/>
        </w:rPr>
        <w:t xml:space="preserve">narcissists make positive first impressions that deteriorate </w:t>
      </w:r>
      <w:r w:rsidR="00BB7798" w:rsidRPr="00DC637E">
        <w:rPr>
          <w:rFonts w:ascii="Times New Roman" w:hAnsi="Times New Roman" w:cs="Times New Roman"/>
          <w:sz w:val="24"/>
          <w:szCs w:val="24"/>
        </w:rPr>
        <w:t>as people get to know them better</w:t>
      </w:r>
      <w:r w:rsidR="00E01A61">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w:t>
      </w:r>
      <w:proofErr w:type="spellStart"/>
      <w:r w:rsidR="00FC3CD1" w:rsidRPr="00DC637E">
        <w:rPr>
          <w:rFonts w:ascii="Times New Roman" w:hAnsi="Times New Roman" w:cs="Times New Roman"/>
          <w:sz w:val="24"/>
          <w:szCs w:val="24"/>
        </w:rPr>
        <w:t>Schmukle</w:t>
      </w:r>
      <w:proofErr w:type="spellEnd"/>
      <w:r w:rsidR="00FC3CD1" w:rsidRPr="00DC637E">
        <w:rPr>
          <w:rFonts w:ascii="Times New Roman" w:hAnsi="Times New Roman" w:cs="Times New Roman"/>
          <w:sz w:val="24"/>
          <w:szCs w:val="24"/>
        </w:rPr>
        <w:t xml:space="preserve">, &amp; </w:t>
      </w:r>
      <w:proofErr w:type="spellStart"/>
      <w:r w:rsidR="00FC3CD1" w:rsidRPr="00DC637E">
        <w:rPr>
          <w:rFonts w:ascii="Times New Roman" w:hAnsi="Times New Roman" w:cs="Times New Roman"/>
          <w:sz w:val="24"/>
          <w:szCs w:val="24"/>
        </w:rPr>
        <w:t>Egloff</w:t>
      </w:r>
      <w:proofErr w:type="spellEnd"/>
      <w:r w:rsidR="00FC3CD1" w:rsidRPr="00DC637E">
        <w:rPr>
          <w:rFonts w:ascii="Times New Roman" w:hAnsi="Times New Roman" w:cs="Times New Roman"/>
          <w:sz w:val="24"/>
          <w:szCs w:val="24"/>
        </w:rPr>
        <w:t xml:space="preserve">,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del w:id="207" w:author="Author">
        <w:r w:rsidR="00F51576" w:rsidRPr="00DC637E" w:rsidDel="002B2E44">
          <w:rPr>
            <w:rFonts w:ascii="Times New Roman" w:hAnsi="Times New Roman" w:cs="Times New Roman"/>
            <w:sz w:val="24"/>
            <w:szCs w:val="24"/>
          </w:rPr>
          <w:delText>; Paulhus, 1998</w:delText>
        </w:r>
      </w:del>
      <w:r w:rsidR="00F51576" w:rsidRPr="00DC637E">
        <w:rPr>
          <w:rFonts w:ascii="Times New Roman" w:hAnsi="Times New Roman" w:cs="Times New Roman"/>
          <w:sz w:val="24"/>
          <w:szCs w:val="24"/>
        </w:rPr>
        <w:t xml:space="preserve">). </w:t>
      </w:r>
    </w:p>
    <w:p w14:paraId="5A1F8193" w14:textId="311EB90E" w:rsidR="002B4F2B" w:rsidRPr="00DC637E" w:rsidRDefault="00DA59F8">
      <w:pPr>
        <w:spacing w:after="0" w:line="480" w:lineRule="auto"/>
        <w:rPr>
          <w:rFonts w:ascii="Times New Roman" w:hAnsi="Times New Roman" w:cs="Times New Roman"/>
          <w:sz w:val="24"/>
          <w:szCs w:val="24"/>
        </w:rPr>
        <w:pPrChange w:id="208" w:author="Author">
          <w:pPr>
            <w:spacing w:after="0" w:line="480" w:lineRule="auto"/>
            <w:ind w:firstLine="720"/>
          </w:pPr>
        </w:pPrChange>
      </w:pPr>
      <w:del w:id="209" w:author="Author">
        <w:r w:rsidRPr="00DC637E" w:rsidDel="004C723D">
          <w:rPr>
            <w:rFonts w:ascii="Times New Roman" w:hAnsi="Times New Roman" w:cs="Times New Roman"/>
            <w:sz w:val="24"/>
            <w:szCs w:val="24"/>
          </w:rPr>
          <w:delText xml:space="preserve">It appears that individuals are able to make snap judgments about whether or not someone is high in narcissism based on a variety of visual cues. </w:delText>
        </w:r>
        <w:r w:rsidRPr="00DC0901" w:rsidDel="004C723D">
          <w:rPr>
            <w:rFonts w:ascii="Times New Roman" w:hAnsi="Times New Roman" w:cs="Times New Roman"/>
            <w:sz w:val="24"/>
            <w:szCs w:val="24"/>
            <w:highlight w:val="yellow"/>
            <w:rPrChange w:id="210" w:author="Author">
              <w:rPr>
                <w:rFonts w:ascii="Times New Roman" w:hAnsi="Times New Roman" w:cs="Times New Roman"/>
                <w:sz w:val="24"/>
                <w:szCs w:val="24"/>
              </w:rPr>
            </w:rPrChange>
          </w:rPr>
          <w:delText xml:space="preserve">For example, </w:delText>
        </w:r>
        <w:r w:rsidR="0098573E" w:rsidRPr="00DC0901" w:rsidDel="004C723D">
          <w:rPr>
            <w:rFonts w:ascii="Times New Roman" w:hAnsi="Times New Roman" w:cs="Times New Roman"/>
            <w:sz w:val="24"/>
            <w:szCs w:val="24"/>
            <w:highlight w:val="yellow"/>
            <w:rPrChange w:id="211" w:author="Author">
              <w:rPr>
                <w:rFonts w:ascii="Times New Roman" w:hAnsi="Times New Roman" w:cs="Times New Roman"/>
                <w:sz w:val="24"/>
                <w:szCs w:val="24"/>
              </w:rPr>
            </w:rPrChange>
          </w:rPr>
          <w:delText xml:space="preserve">observers associate </w:delText>
        </w:r>
        <w:r w:rsidRPr="00DC0901" w:rsidDel="004C723D">
          <w:rPr>
            <w:rFonts w:ascii="Times New Roman" w:hAnsi="Times New Roman" w:cs="Times New Roman"/>
            <w:sz w:val="24"/>
            <w:szCs w:val="24"/>
            <w:highlight w:val="yellow"/>
            <w:rPrChange w:id="212" w:author="Author">
              <w:rPr>
                <w:rFonts w:ascii="Times New Roman" w:hAnsi="Times New Roman" w:cs="Times New Roman"/>
                <w:sz w:val="24"/>
                <w:szCs w:val="24"/>
              </w:rPr>
            </w:rPrChange>
          </w:rPr>
          <w:delText>narcissism with wearing stylish and expensive clothing, having a neat and organized appearance</w:delText>
        </w:r>
        <w:r w:rsidR="00AA2928" w:rsidRPr="00DC0901" w:rsidDel="004C723D">
          <w:rPr>
            <w:rFonts w:ascii="Times New Roman" w:hAnsi="Times New Roman" w:cs="Times New Roman"/>
            <w:sz w:val="24"/>
            <w:szCs w:val="24"/>
            <w:highlight w:val="yellow"/>
            <w:rPrChange w:id="213" w:author="Author">
              <w:rPr>
                <w:rFonts w:ascii="Times New Roman" w:hAnsi="Times New Roman" w:cs="Times New Roman"/>
                <w:sz w:val="24"/>
                <w:szCs w:val="24"/>
              </w:rPr>
            </w:rPrChange>
          </w:rPr>
          <w:delText xml:space="preserve"> that presumably took a long time to put together</w:delText>
        </w:r>
        <w:r w:rsidRPr="00DC0901" w:rsidDel="004C723D">
          <w:rPr>
            <w:rFonts w:ascii="Times New Roman" w:hAnsi="Times New Roman" w:cs="Times New Roman"/>
            <w:sz w:val="24"/>
            <w:szCs w:val="24"/>
            <w:highlight w:val="yellow"/>
            <w:rPrChange w:id="214" w:author="Author">
              <w:rPr>
                <w:rFonts w:ascii="Times New Roman" w:hAnsi="Times New Roman" w:cs="Times New Roman"/>
                <w:sz w:val="24"/>
                <w:szCs w:val="24"/>
              </w:rPr>
            </w:rPrChange>
          </w:rPr>
          <w:delText xml:space="preserve">, being </w:delText>
        </w:r>
        <w:r w:rsidR="008A37E1" w:rsidRPr="00DC0901" w:rsidDel="004C723D">
          <w:rPr>
            <w:rFonts w:ascii="Times New Roman" w:hAnsi="Times New Roman" w:cs="Times New Roman"/>
            <w:sz w:val="24"/>
            <w:szCs w:val="24"/>
            <w:highlight w:val="yellow"/>
            <w:rPrChange w:id="215" w:author="Author">
              <w:rPr>
                <w:rFonts w:ascii="Times New Roman" w:hAnsi="Times New Roman" w:cs="Times New Roman"/>
                <w:sz w:val="24"/>
                <w:szCs w:val="24"/>
              </w:rPr>
            </w:rPrChange>
          </w:rPr>
          <w:delText xml:space="preserve">physically </w:delText>
        </w:r>
        <w:r w:rsidRPr="00DC0901" w:rsidDel="004C723D">
          <w:rPr>
            <w:rFonts w:ascii="Times New Roman" w:hAnsi="Times New Roman" w:cs="Times New Roman"/>
            <w:sz w:val="24"/>
            <w:szCs w:val="24"/>
            <w:highlight w:val="yellow"/>
            <w:rPrChange w:id="216" w:author="Author">
              <w:rPr>
                <w:rFonts w:ascii="Times New Roman" w:hAnsi="Times New Roman" w:cs="Times New Roman"/>
                <w:sz w:val="24"/>
                <w:szCs w:val="24"/>
              </w:rPr>
            </w:rPrChange>
          </w:rPr>
          <w:delText>attractive, and for women, wearing makeup and having visible cleavage</w:delText>
        </w:r>
        <w:r w:rsidRPr="00DC637E" w:rsidDel="004C723D">
          <w:rPr>
            <w:rFonts w:ascii="Times New Roman" w:hAnsi="Times New Roman" w:cs="Times New Roman"/>
            <w:sz w:val="24"/>
            <w:szCs w:val="24"/>
          </w:rPr>
          <w:delText xml:space="preserve"> (Vazire, Naumann, Rentfrow, &amp; Gosling, 2008). </w:delText>
        </w:r>
        <w:r w:rsidR="001F3E42" w:rsidRPr="00DC637E" w:rsidDel="004C723D">
          <w:rPr>
            <w:rFonts w:ascii="Times New Roman" w:hAnsi="Times New Roman" w:cs="Times New Roman"/>
            <w:sz w:val="24"/>
            <w:szCs w:val="24"/>
          </w:rPr>
          <w:delText xml:space="preserve">However, </w:delText>
        </w:r>
        <w:r w:rsidR="00E232E0" w:rsidRPr="00DC637E" w:rsidDel="004C723D">
          <w:rPr>
            <w:rFonts w:ascii="Times New Roman" w:hAnsi="Times New Roman" w:cs="Times New Roman"/>
            <w:sz w:val="24"/>
            <w:szCs w:val="24"/>
          </w:rPr>
          <w:delText xml:space="preserve">even though people might have an inkling that someone is narcissistic relatively early in a relationship, perceptions of narcissists </w:delText>
        </w:r>
        <w:r w:rsidR="003D1DF8" w:rsidRPr="00DC637E" w:rsidDel="004C723D">
          <w:rPr>
            <w:rFonts w:ascii="Times New Roman" w:hAnsi="Times New Roman" w:cs="Times New Roman"/>
            <w:sz w:val="24"/>
            <w:szCs w:val="24"/>
          </w:rPr>
          <w:delText xml:space="preserve">still </w:delText>
        </w:r>
        <w:r w:rsidR="00E232E0" w:rsidRPr="00DC637E" w:rsidDel="004C723D">
          <w:rPr>
            <w:rFonts w:ascii="Times New Roman" w:hAnsi="Times New Roman" w:cs="Times New Roman"/>
            <w:sz w:val="24"/>
            <w:szCs w:val="24"/>
          </w:rPr>
          <w:delText xml:space="preserve">tend to become </w:delText>
        </w:r>
        <w:r w:rsidR="00BB1BCD" w:rsidRPr="00DC637E" w:rsidDel="004C723D">
          <w:rPr>
            <w:rFonts w:ascii="Times New Roman" w:hAnsi="Times New Roman" w:cs="Times New Roman"/>
            <w:sz w:val="24"/>
            <w:szCs w:val="24"/>
          </w:rPr>
          <w:delText>more</w:delText>
        </w:r>
        <w:r w:rsidR="00E232E0" w:rsidRPr="00DC637E" w:rsidDel="004C723D">
          <w:rPr>
            <w:rFonts w:ascii="Times New Roman" w:hAnsi="Times New Roman" w:cs="Times New Roman"/>
            <w:sz w:val="24"/>
            <w:szCs w:val="24"/>
          </w:rPr>
          <w:delText xml:space="preserve"> negative over time. </w:delText>
        </w:r>
      </w:del>
      <w:r w:rsidR="00E232E0" w:rsidRPr="00DC637E">
        <w:rPr>
          <w:rFonts w:ascii="Times New Roman" w:hAnsi="Times New Roman" w:cs="Times New Roman"/>
          <w:sz w:val="24"/>
          <w:szCs w:val="24"/>
        </w:rPr>
        <w:t xml:space="preserve">For example, </w:t>
      </w:r>
      <w:proofErr w:type="spellStart"/>
      <w:r w:rsidR="00B04C8E" w:rsidRPr="00DC637E">
        <w:rPr>
          <w:rFonts w:ascii="Times New Roman" w:hAnsi="Times New Roman" w:cs="Times New Roman"/>
          <w:sz w:val="24"/>
          <w:szCs w:val="24"/>
        </w:rPr>
        <w:t>Paulhus</w:t>
      </w:r>
      <w:proofErr w:type="spellEnd"/>
      <w:r w:rsidR="00B04C8E" w:rsidRPr="00DC637E">
        <w:rPr>
          <w:rFonts w:ascii="Times New Roman" w:hAnsi="Times New Roman" w:cs="Times New Roman"/>
          <w:sz w:val="24"/>
          <w:szCs w:val="24"/>
        </w:rPr>
        <w:t xml:space="preserve">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0B48D41F"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w:t>
      </w:r>
      <w:r w:rsidR="0061218C" w:rsidRPr="00DC637E">
        <w:rPr>
          <w:rFonts w:ascii="Times New Roman" w:hAnsi="Times New Roman" w:cs="Times New Roman"/>
          <w:sz w:val="24"/>
          <w:szCs w:val="24"/>
        </w:rPr>
        <w:lastRenderedPageBreak/>
        <w:t xml:space="preserve">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 xml:space="preserve">the self-criterion residual method (John &amp; Robins, 1994; </w:t>
      </w:r>
      <w:proofErr w:type="spellStart"/>
      <w:r w:rsidR="00A37F57" w:rsidRPr="00DC637E">
        <w:rPr>
          <w:rFonts w:ascii="Times New Roman" w:hAnsi="Times New Roman" w:cs="Times New Roman"/>
          <w:sz w:val="24"/>
          <w:szCs w:val="24"/>
        </w:rPr>
        <w:t>Paulhus</w:t>
      </w:r>
      <w:proofErr w:type="spellEnd"/>
      <w:r w:rsidR="00A37F57" w:rsidRPr="00DC637E">
        <w:rPr>
          <w:rFonts w:ascii="Times New Roman" w:hAnsi="Times New Roman" w:cs="Times New Roman"/>
          <w:sz w:val="24"/>
          <w:szCs w:val="24"/>
        </w:rPr>
        <w:t xml:space="preserve">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w:t>
      </w:r>
      <w:del w:id="217" w:author="Author">
        <w:r w:rsidR="006C5D06" w:rsidRPr="00DC637E" w:rsidDel="004C723D">
          <w:rPr>
            <w:rFonts w:ascii="Times New Roman" w:hAnsi="Times New Roman" w:cs="Times New Roman"/>
            <w:sz w:val="24"/>
            <w:szCs w:val="24"/>
          </w:rPr>
          <w:delText xml:space="preserve"> (</w:delText>
        </w:r>
        <w:r w:rsidR="00A37F57" w:rsidRPr="00DC637E" w:rsidDel="004C723D">
          <w:rPr>
            <w:rFonts w:ascii="Times New Roman" w:hAnsi="Times New Roman" w:cs="Times New Roman"/>
            <w:sz w:val="24"/>
            <w:szCs w:val="24"/>
          </w:rPr>
          <w:delText>also known as</w:delText>
        </w:r>
        <w:r w:rsidR="006C5D06" w:rsidRPr="00DC637E" w:rsidDel="004C723D">
          <w:rPr>
            <w:rFonts w:ascii="Times New Roman" w:hAnsi="Times New Roman" w:cs="Times New Roman"/>
            <w:sz w:val="24"/>
            <w:szCs w:val="24"/>
          </w:rPr>
          <w:delText xml:space="preserve"> bias scores)</w:delText>
        </w:r>
      </w:del>
      <w:r w:rsidR="006C5D06" w:rsidRPr="00DC637E">
        <w:rPr>
          <w:rFonts w:ascii="Times New Roman" w:hAnsi="Times New Roman" w:cs="Times New Roman"/>
          <w:sz w:val="24"/>
          <w:szCs w:val="24"/>
        </w:rPr>
        <w:t xml:space="preserve">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2126AF9F"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(Cronbach, 1958</w:t>
      </w:r>
      <w:del w:id="218" w:author="Author">
        <w:r w:rsidR="00064536" w:rsidRPr="00DC637E" w:rsidDel="009E07C9">
          <w:rPr>
            <w:rFonts w:ascii="Times New Roman" w:hAnsi="Times New Roman" w:cs="Times New Roman"/>
            <w:sz w:val="24"/>
            <w:szCs w:val="24"/>
          </w:rPr>
          <w:delText>, 1992; Cronbach &amp; Furby, 1970</w:delText>
        </w:r>
      </w:del>
      <w:r w:rsidR="00064536" w:rsidRPr="00DC637E">
        <w:rPr>
          <w:rFonts w:ascii="Times New Roman" w:hAnsi="Times New Roman" w:cs="Times New Roman"/>
          <w:sz w:val="24"/>
          <w:szCs w:val="24"/>
        </w:rPr>
        <w:t xml:space="preserve">; </w:t>
      </w:r>
      <w:del w:id="219" w:author="Author">
        <w:r w:rsidR="00064536" w:rsidRPr="00DC637E" w:rsidDel="002B2E44">
          <w:rPr>
            <w:rFonts w:ascii="Times New Roman" w:hAnsi="Times New Roman" w:cs="Times New Roman"/>
            <w:sz w:val="24"/>
            <w:szCs w:val="24"/>
          </w:rPr>
          <w:delText xml:space="preserve">Edwards, 1994; </w:delText>
        </w:r>
      </w:del>
      <w:r w:rsidR="00032537" w:rsidRPr="00DC637E">
        <w:rPr>
          <w:rFonts w:ascii="Times New Roman" w:hAnsi="Times New Roman" w:cs="Times New Roman"/>
          <w:sz w:val="24"/>
          <w:szCs w:val="24"/>
        </w:rPr>
        <w:t>Edwards, 1995</w:t>
      </w:r>
      <w:del w:id="220" w:author="Author">
        <w:r w:rsidR="00032537" w:rsidRPr="00DC637E" w:rsidDel="009E07C9">
          <w:rPr>
            <w:rFonts w:ascii="Times New Roman" w:hAnsi="Times New Roman" w:cs="Times New Roman"/>
            <w:sz w:val="24"/>
            <w:szCs w:val="24"/>
          </w:rPr>
          <w:delText xml:space="preserve">; </w:delText>
        </w:r>
        <w:r w:rsidR="0075370E" w:rsidRPr="00DC637E" w:rsidDel="009E07C9">
          <w:rPr>
            <w:rFonts w:ascii="Times New Roman" w:hAnsi="Times New Roman" w:cs="Times New Roman"/>
            <w:sz w:val="24"/>
            <w:szCs w:val="24"/>
          </w:rPr>
          <w:delText>Furr &amp; Bacharach</w:delText>
        </w:r>
        <w:r w:rsidR="00543DFE" w:rsidRPr="00DC637E" w:rsidDel="009E07C9">
          <w:rPr>
            <w:rFonts w:ascii="Times New Roman" w:hAnsi="Times New Roman" w:cs="Times New Roman"/>
            <w:sz w:val="24"/>
            <w:szCs w:val="24"/>
          </w:rPr>
          <w:delText>, 201</w:delText>
        </w:r>
        <w:r w:rsidR="005A65A7" w:rsidDel="002B2E44">
          <w:rPr>
            <w:rFonts w:ascii="Times New Roman" w:hAnsi="Times New Roman" w:cs="Times New Roman"/>
            <w:sz w:val="24"/>
            <w:szCs w:val="24"/>
          </w:rPr>
          <w:delText>3</w:delText>
        </w:r>
        <w:r w:rsidR="00B95EAB" w:rsidDel="002B2E44">
          <w:rPr>
            <w:rFonts w:ascii="Times New Roman" w:hAnsi="Times New Roman" w:cs="Times New Roman" w:hint="eastAsia"/>
            <w:sz w:val="24"/>
            <w:szCs w:val="24"/>
            <w:lang w:eastAsia="zh-CN"/>
          </w:rPr>
          <w:delText>;</w:delText>
        </w:r>
        <w:r w:rsidR="00543DFE" w:rsidRPr="00DC637E" w:rsidDel="002B2E44">
          <w:rPr>
            <w:rFonts w:ascii="Times New Roman" w:hAnsi="Times New Roman" w:cs="Times New Roman"/>
            <w:sz w:val="24"/>
            <w:szCs w:val="24"/>
          </w:rPr>
          <w:delText xml:space="preserve"> </w:delText>
        </w:r>
        <w:r w:rsidR="00064536" w:rsidRPr="00DC637E" w:rsidDel="002B2E44">
          <w:rPr>
            <w:rFonts w:ascii="Times New Roman" w:hAnsi="Times New Roman" w:cs="Times New Roman"/>
            <w:sz w:val="24"/>
            <w:szCs w:val="24"/>
          </w:rPr>
          <w:delText xml:space="preserve">Johns, 1981; </w:delText>
        </w:r>
        <w:r w:rsidR="00EB604B" w:rsidRPr="00DC637E" w:rsidDel="002B2E44">
          <w:rPr>
            <w:rFonts w:ascii="Times New Roman" w:hAnsi="Times New Roman" w:cs="Times New Roman"/>
            <w:sz w:val="24"/>
            <w:szCs w:val="24"/>
          </w:rPr>
          <w:delText>Zuckerman &amp; Knee, 1996</w:delText>
        </w:r>
      </w:del>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w:t>
      </w:r>
      <w:del w:id="221" w:author="Author">
        <w:r w:rsidR="00032537" w:rsidRPr="00DC637E" w:rsidDel="004C723D">
          <w:rPr>
            <w:rFonts w:ascii="Times New Roman" w:hAnsi="Times New Roman" w:cs="Times New Roman"/>
            <w:sz w:val="24"/>
            <w:szCs w:val="24"/>
          </w:rPr>
          <w:delText xml:space="preserve"> </w:delText>
        </w:r>
        <w:r w:rsidR="00B519D0" w:rsidRPr="00DC637E" w:rsidDel="004C723D">
          <w:rPr>
            <w:rFonts w:ascii="Times New Roman" w:hAnsi="Times New Roman" w:cs="Times New Roman"/>
            <w:sz w:val="24"/>
            <w:szCs w:val="24"/>
          </w:rPr>
          <w:delText>(among others)</w:delText>
        </w:r>
      </w:del>
      <w:r w:rsidR="00B519D0" w:rsidRPr="00DC637E">
        <w:rPr>
          <w:rFonts w:ascii="Times New Roman" w:hAnsi="Times New Roman" w:cs="Times New Roman"/>
          <w:sz w:val="24"/>
          <w:szCs w:val="24"/>
        </w:rPr>
        <w:t xml:space="preserve">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 xml:space="preserve">Given the criticisms of difference scores, the self-criterion residual method </w:t>
      </w:r>
      <w:del w:id="222" w:author="Author">
        <w:r w:rsidR="00472614" w:rsidRPr="00DC637E" w:rsidDel="009E07C9">
          <w:rPr>
            <w:rFonts w:ascii="Times New Roman" w:hAnsi="Times New Roman" w:cs="Times New Roman"/>
            <w:sz w:val="24"/>
            <w:szCs w:val="24"/>
          </w:rPr>
          <w:delText xml:space="preserve">(John &amp; Robins, 1994; Paulhus &amp; John, 1998) </w:delText>
        </w:r>
      </w:del>
      <w:r w:rsidR="00472614" w:rsidRPr="00DC637E">
        <w:rPr>
          <w:rFonts w:ascii="Times New Roman" w:hAnsi="Times New Roman" w:cs="Times New Roman"/>
          <w:sz w:val="24"/>
          <w:szCs w:val="24"/>
        </w:rPr>
        <w:t>has become the preferred approach to calculating self-enhancement bias</w:t>
      </w:r>
      <w:r w:rsidR="00F24B28" w:rsidRPr="00DC637E">
        <w:rPr>
          <w:rFonts w:ascii="Times New Roman" w:hAnsi="Times New Roman" w:cs="Times New Roman"/>
          <w:sz w:val="24"/>
          <w:szCs w:val="24"/>
        </w:rPr>
        <w:t>.</w:t>
      </w:r>
      <w:del w:id="223" w:author="Author">
        <w:r w:rsidR="00F24B28" w:rsidRPr="00DC637E" w:rsidDel="00573C94">
          <w:rPr>
            <w:rStyle w:val="FootnoteReference"/>
            <w:rFonts w:ascii="Times New Roman" w:hAnsi="Times New Roman" w:cs="Times New Roman"/>
            <w:sz w:val="24"/>
            <w:szCs w:val="24"/>
          </w:rPr>
          <w:footnoteReference w:id="1"/>
        </w:r>
      </w:del>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del w:id="225" w:author="Author">
        <w:r w:rsidR="00193CB3" w:rsidRPr="00DC637E" w:rsidDel="004C723D">
          <w:rPr>
            <w:rFonts w:ascii="Times New Roman" w:hAnsi="Times New Roman" w:cs="Times New Roman"/>
            <w:sz w:val="24"/>
            <w:szCs w:val="24"/>
          </w:rPr>
          <w:delText>We will be a</w:delText>
        </w:r>
        <w:r w:rsidR="002569C3" w:rsidRPr="00DC637E" w:rsidDel="004C723D">
          <w:rPr>
            <w:rFonts w:ascii="Times New Roman" w:hAnsi="Times New Roman" w:cs="Times New Roman"/>
            <w:sz w:val="24"/>
            <w:szCs w:val="24"/>
          </w:rPr>
          <w:delText xml:space="preserve">ttempting to address the question, </w:delText>
        </w:r>
        <w:r w:rsidR="005A6710" w:rsidRPr="00DC637E" w:rsidDel="004C723D">
          <w:rPr>
            <w:rFonts w:ascii="Times New Roman" w:hAnsi="Times New Roman" w:cs="Times New Roman"/>
            <w:sz w:val="24"/>
            <w:szCs w:val="24"/>
          </w:rPr>
          <w:delText>how similar</w:delText>
        </w:r>
        <w:r w:rsidR="001E6D00" w:rsidRPr="00DC637E" w:rsidDel="004C723D">
          <w:rPr>
            <w:rFonts w:ascii="Times New Roman" w:hAnsi="Times New Roman" w:cs="Times New Roman"/>
            <w:sz w:val="24"/>
            <w:szCs w:val="24"/>
          </w:rPr>
          <w:delText xml:space="preserve"> (or different)</w:delText>
        </w:r>
        <w:r w:rsidR="005A6710" w:rsidRPr="00DC637E" w:rsidDel="004C723D">
          <w:rPr>
            <w:rFonts w:ascii="Times New Roman" w:hAnsi="Times New Roman" w:cs="Times New Roman"/>
            <w:sz w:val="24"/>
            <w:szCs w:val="24"/>
          </w:rPr>
          <w:delText xml:space="preserve"> </w:delText>
        </w:r>
        <w:r w:rsidR="002569C3" w:rsidRPr="00DC637E" w:rsidDel="004C723D">
          <w:rPr>
            <w:rFonts w:ascii="Times New Roman" w:hAnsi="Times New Roman" w:cs="Times New Roman"/>
            <w:sz w:val="24"/>
            <w:szCs w:val="24"/>
          </w:rPr>
          <w:delText>a</w:delText>
        </w:r>
        <w:r w:rsidR="00757620" w:rsidRPr="00DC637E" w:rsidDel="004C723D">
          <w:rPr>
            <w:rFonts w:ascii="Times New Roman" w:hAnsi="Times New Roman" w:cs="Times New Roman"/>
            <w:sz w:val="24"/>
            <w:szCs w:val="24"/>
          </w:rPr>
          <w:delText xml:space="preserve">re effect sizes produced using </w:delText>
        </w:r>
        <w:r w:rsidR="005A6710" w:rsidRPr="00DC637E" w:rsidDel="004C723D">
          <w:rPr>
            <w:rFonts w:ascii="Times New Roman" w:hAnsi="Times New Roman" w:cs="Times New Roman"/>
            <w:sz w:val="24"/>
            <w:szCs w:val="24"/>
          </w:rPr>
          <w:delText xml:space="preserve">the </w:delText>
        </w:r>
        <w:r w:rsidR="00837164" w:rsidRPr="00DC637E" w:rsidDel="004C723D">
          <w:rPr>
            <w:rFonts w:ascii="Times New Roman" w:hAnsi="Times New Roman" w:cs="Times New Roman"/>
            <w:sz w:val="24"/>
            <w:szCs w:val="24"/>
          </w:rPr>
          <w:delText>self-criterion residual method</w:delText>
        </w:r>
        <w:r w:rsidR="001E6D00" w:rsidRPr="00DC637E" w:rsidDel="004C723D">
          <w:rPr>
            <w:rFonts w:ascii="Times New Roman" w:hAnsi="Times New Roman" w:cs="Times New Roman"/>
            <w:sz w:val="24"/>
            <w:szCs w:val="24"/>
          </w:rPr>
          <w:delText>, as compared</w:delText>
        </w:r>
        <w:r w:rsidR="009C14D8" w:rsidRPr="00DC637E" w:rsidDel="004C723D">
          <w:rPr>
            <w:rFonts w:ascii="Times New Roman" w:hAnsi="Times New Roman" w:cs="Times New Roman"/>
            <w:sz w:val="24"/>
            <w:szCs w:val="24"/>
          </w:rPr>
          <w:delText xml:space="preserve"> </w:delText>
        </w:r>
        <w:r w:rsidR="005A6710" w:rsidRPr="00DC637E" w:rsidDel="004C723D">
          <w:rPr>
            <w:rFonts w:ascii="Times New Roman" w:hAnsi="Times New Roman" w:cs="Times New Roman"/>
            <w:sz w:val="24"/>
            <w:szCs w:val="24"/>
          </w:rPr>
          <w:delText>to</w:delText>
        </w:r>
        <w:r w:rsidR="00757620" w:rsidRPr="00DC637E" w:rsidDel="004C723D">
          <w:rPr>
            <w:rFonts w:ascii="Times New Roman" w:hAnsi="Times New Roman" w:cs="Times New Roman"/>
            <w:sz w:val="24"/>
            <w:szCs w:val="24"/>
          </w:rPr>
          <w:delText xml:space="preserve"> those produced using difference scores?</w:delText>
        </w:r>
        <w:r w:rsidR="00790FD9" w:rsidRPr="00DC637E" w:rsidDel="004C723D">
          <w:rPr>
            <w:rFonts w:ascii="Times New Roman" w:hAnsi="Times New Roman" w:cs="Times New Roman"/>
            <w:sz w:val="24"/>
            <w:szCs w:val="24"/>
          </w:rPr>
          <w:delText xml:space="preserve"> Thus,</w:delText>
        </w:r>
      </w:del>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lastRenderedPageBreak/>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059AA6B6"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D5068F">
        <w:rPr>
          <w:rFonts w:ascii="Times New Roman" w:hAnsi="Times New Roman"/>
          <w:sz w:val="24"/>
          <w:szCs w:val="24"/>
        </w:rPr>
        <w:t xml:space="preserve"> and research question</w:t>
      </w:r>
      <w:r>
        <w:rPr>
          <w:rFonts w:ascii="Times New Roman" w:hAnsi="Times New Roman"/>
          <w:sz w:val="24"/>
          <w:szCs w:val="24"/>
        </w:rPr>
        <w:t xml:space="preserve">, we will also </w:t>
      </w:r>
      <w:del w:id="226" w:author="Author">
        <w:r w:rsidR="00793F03" w:rsidDel="00A620D7">
          <w:rPr>
            <w:rFonts w:ascii="Times New Roman" w:hAnsi="Times New Roman"/>
            <w:sz w:val="24"/>
            <w:szCs w:val="24"/>
          </w:rPr>
          <w:delText>investigate</w:delText>
        </w:r>
        <w:r w:rsidDel="00A620D7">
          <w:rPr>
            <w:rFonts w:ascii="Times New Roman" w:hAnsi="Times New Roman"/>
            <w:sz w:val="24"/>
            <w:szCs w:val="24"/>
          </w:rPr>
          <w:delText xml:space="preserve"> </w:delText>
        </w:r>
      </w:del>
      <w:ins w:id="227" w:author="Author">
        <w:r w:rsidR="00A620D7">
          <w:rPr>
            <w:rFonts w:ascii="Times New Roman" w:hAnsi="Times New Roman"/>
            <w:sz w:val="24"/>
            <w:szCs w:val="24"/>
          </w:rPr>
          <w:t xml:space="preserve">examine </w:t>
        </w:r>
      </w:ins>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w:t>
      </w:r>
      <w:del w:id="228" w:author="Author">
        <w:r w:rsidDel="006D5FC1">
          <w:rPr>
            <w:rFonts w:ascii="Times New Roman" w:hAnsi="Times New Roman"/>
            <w:sz w:val="24"/>
            <w:szCs w:val="24"/>
          </w:rPr>
          <w:delText xml:space="preserve"> is</w:delText>
        </w:r>
      </w:del>
      <w:r>
        <w:rPr>
          <w:rFonts w:ascii="Times New Roman" w:hAnsi="Times New Roman"/>
          <w:sz w:val="24"/>
          <w:szCs w:val="24"/>
        </w:rPr>
        <w:t xml:space="preserve">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1EAC0AD8" w14:textId="35E57F7D" w:rsidR="001C7C26" w:rsidDel="004C723D" w:rsidRDefault="001C7C26" w:rsidP="00DF29E0">
      <w:pPr>
        <w:spacing w:after="0" w:line="480" w:lineRule="auto"/>
        <w:jc w:val="center"/>
        <w:rPr>
          <w:del w:id="229" w:author="Author"/>
          <w:rFonts w:ascii="Times New Roman" w:hAnsi="Times New Roman" w:cs="Times New Roman"/>
          <w:b/>
          <w:sz w:val="24"/>
          <w:szCs w:val="24"/>
        </w:rPr>
      </w:pPr>
    </w:p>
    <w:p w14:paraId="4928D36A" w14:textId="4058BE9E" w:rsidR="001C7C26" w:rsidDel="004C723D" w:rsidRDefault="001C7C26" w:rsidP="00DF29E0">
      <w:pPr>
        <w:spacing w:after="0" w:line="480" w:lineRule="auto"/>
        <w:jc w:val="center"/>
        <w:rPr>
          <w:del w:id="230" w:author="Author"/>
          <w:rFonts w:ascii="Times New Roman" w:hAnsi="Times New Roman" w:cs="Times New Roman"/>
          <w:b/>
          <w:sz w:val="24"/>
          <w:szCs w:val="24"/>
        </w:rPr>
      </w:pP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59246542" w:rsidR="00D33F94" w:rsidRPr="002F3A4A" w:rsidRDefault="001F599B"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w:t>
      </w:r>
      <w:r w:rsidR="00DA6983">
        <w:rPr>
          <w:rFonts w:ascii="Times New Roman" w:hAnsi="Times New Roman" w:cs="Times New Roman"/>
          <w:sz w:val="24"/>
          <w:szCs w:val="24"/>
        </w:rPr>
        <w:t>to identify samples</w:t>
      </w:r>
      <w:r w:rsidR="00DA6983"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 xml:space="preserve">eyword searches in </w:t>
      </w:r>
      <w:proofErr w:type="spellStart"/>
      <w:r w:rsidR="003C2FE9" w:rsidRPr="002F3A4A">
        <w:rPr>
          <w:rFonts w:ascii="Times New Roman" w:hAnsi="Times New Roman" w:cs="Times New Roman"/>
          <w:sz w:val="24"/>
          <w:szCs w:val="24"/>
        </w:rPr>
        <w:t>PsycINFO</w:t>
      </w:r>
      <w:proofErr w:type="spellEnd"/>
      <w:r w:rsidR="003C2FE9" w:rsidRPr="002F3A4A">
        <w:rPr>
          <w:rFonts w:ascii="Times New Roman" w:hAnsi="Times New Roman" w:cs="Times New Roman"/>
          <w:sz w:val="24"/>
          <w:szCs w:val="24"/>
        </w:rPr>
        <w:t>,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unpublished data w</w:t>
      </w:r>
      <w:r w:rsidR="0050438E">
        <w:rPr>
          <w:rFonts w:ascii="Times New Roman" w:hAnsi="Times New Roman" w:cs="Times New Roman"/>
          <w:sz w:val="24"/>
          <w:szCs w:val="24"/>
        </w:rPr>
        <w:t>ere</w:t>
      </w:r>
      <w:r w:rsidR="00EE1E66">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requested from key scholars in the field; researchers were specifically contacted if their </w:t>
      </w:r>
      <w:r w:rsidR="002F6440" w:rsidRPr="002F3A4A">
        <w:rPr>
          <w:rFonts w:ascii="Times New Roman" w:hAnsi="Times New Roman" w:cs="Times New Roman"/>
          <w:sz w:val="24"/>
          <w:szCs w:val="24"/>
        </w:rPr>
        <w:lastRenderedPageBreak/>
        <w:t xml:space="preserve">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proofErr w:type="spellStart"/>
      <w:r w:rsidR="00BA2B72">
        <w:rPr>
          <w:rFonts w:ascii="Times New Roman" w:hAnsi="Times New Roman"/>
          <w:sz w:val="24"/>
          <w:szCs w:val="24"/>
        </w:rPr>
        <w:t>Tamborski</w:t>
      </w:r>
      <w:proofErr w:type="spellEnd"/>
      <w:r w:rsidR="00BA2B72">
        <w:rPr>
          <w:rFonts w:ascii="Times New Roman" w:hAnsi="Times New Roman"/>
          <w:sz w:val="24"/>
          <w:szCs w:val="24"/>
        </w:rPr>
        <w:t xml:space="preserve"> &amp; Brown, 2011; </w:t>
      </w:r>
      <w:r w:rsidR="00BA2B72" w:rsidRPr="0032339C">
        <w:rPr>
          <w:rFonts w:ascii="Times New Roman" w:hAnsi="Times New Roman"/>
          <w:sz w:val="24"/>
          <w:szCs w:val="24"/>
        </w:rPr>
        <w:t xml:space="preserve">Watson &amp; </w:t>
      </w:r>
      <w:proofErr w:type="spellStart"/>
      <w:r w:rsidR="00BA2B72" w:rsidRPr="0032339C">
        <w:rPr>
          <w:rFonts w:ascii="Times New Roman" w:hAnsi="Times New Roman"/>
          <w:sz w:val="24"/>
          <w:szCs w:val="24"/>
        </w:rPr>
        <w:t>Bagby</w:t>
      </w:r>
      <w:proofErr w:type="spellEnd"/>
      <w:r w:rsidR="00BA2B72" w:rsidRPr="0032339C">
        <w:rPr>
          <w:rFonts w:ascii="Times New Roman" w:hAnsi="Times New Roman"/>
          <w:sz w:val="24"/>
          <w:szCs w:val="24"/>
        </w:rPr>
        <w:t>, 2011</w:t>
      </w:r>
      <w:r w:rsidR="00BA2B72">
        <w:rPr>
          <w:rFonts w:ascii="Times New Roman" w:hAnsi="Times New Roman"/>
          <w:sz w:val="24"/>
          <w:szCs w:val="24"/>
        </w:rPr>
        <w:t xml:space="preserve">). </w:t>
      </w:r>
      <w:del w:id="231" w:author="Author">
        <w:r w:rsidR="00BA2B72" w:rsidDel="00300CFF">
          <w:rPr>
            <w:rFonts w:ascii="Times New Roman" w:hAnsi="Times New Roman"/>
            <w:sz w:val="24"/>
            <w:szCs w:val="24"/>
          </w:rPr>
          <w:delText xml:space="preserve">These measures </w:delText>
        </w:r>
        <w:r w:rsidR="00BA2B72" w:rsidDel="00300CFF">
          <w:rPr>
            <w:rFonts w:ascii="Times New Roman" w:hAnsi="Times New Roman" w:cs="Times New Roman"/>
            <w:sz w:val="24"/>
            <w:szCs w:val="24"/>
          </w:rPr>
          <w:delText>included</w:delText>
        </w:r>
        <w:r w:rsidR="0098506F" w:rsidDel="00300CFF">
          <w:rPr>
            <w:rFonts w:ascii="Times New Roman" w:hAnsi="Times New Roman" w:cs="Times New Roman"/>
            <w:sz w:val="24"/>
            <w:szCs w:val="24"/>
          </w:rPr>
          <w:delText xml:space="preserve"> the: </w:delText>
        </w:r>
        <w:r w:rsidR="0098506F" w:rsidRPr="009F32D5" w:rsidDel="00300CFF">
          <w:rPr>
            <w:rFonts w:ascii="Times New Roman" w:hAnsi="Times New Roman" w:cs="Times New Roman"/>
            <w:sz w:val="24"/>
            <w:szCs w:val="24"/>
          </w:rPr>
          <w:delText>Narcissistic Personality Inventory (NPI;</w:delText>
        </w:r>
        <w:r w:rsidR="007F0497" w:rsidRPr="009F32D5" w:rsidDel="00300CFF">
          <w:rPr>
            <w:rFonts w:ascii="Times New Roman" w:hAnsi="Times New Roman" w:cs="Times New Roman"/>
            <w:sz w:val="24"/>
            <w:szCs w:val="24"/>
          </w:rPr>
          <w:delText xml:space="preserve"> </w:delText>
        </w:r>
        <w:r w:rsidR="00AD1128" w:rsidRPr="009F32D5" w:rsidDel="00300CFF">
          <w:rPr>
            <w:rFonts w:ascii="Times New Roman" w:hAnsi="Times New Roman" w:cs="Times New Roman"/>
            <w:sz w:val="24"/>
            <w:szCs w:val="24"/>
          </w:rPr>
          <w:delText>Raskin &amp; Terry, 1988</w:delText>
        </w:r>
        <w:r w:rsidR="0098506F" w:rsidRPr="009F32D5" w:rsidDel="00300CFF">
          <w:rPr>
            <w:rFonts w:ascii="Times New Roman" w:hAnsi="Times New Roman" w:cs="Times New Roman"/>
            <w:sz w:val="24"/>
            <w:szCs w:val="24"/>
          </w:rPr>
          <w:delText>), OMNI Personality Inventory (</w:delText>
        </w:r>
        <w:r w:rsidR="00E76455" w:rsidRPr="009F32D5" w:rsidDel="00300CFF">
          <w:rPr>
            <w:rFonts w:ascii="Times New Roman" w:hAnsi="Times New Roman" w:cs="Times New Roman" w:hint="eastAsia"/>
            <w:sz w:val="24"/>
            <w:szCs w:val="24"/>
          </w:rPr>
          <w:delText>O</w:delText>
        </w:r>
        <w:r w:rsidR="00E76455" w:rsidRPr="009F32D5" w:rsidDel="00300CFF">
          <w:rPr>
            <w:rFonts w:ascii="Times New Roman" w:hAnsi="Times New Roman" w:cs="Times New Roman"/>
            <w:sz w:val="24"/>
            <w:szCs w:val="24"/>
          </w:rPr>
          <w:delText>’</w:delText>
        </w:r>
        <w:r w:rsidR="00E76455" w:rsidRPr="009F32D5" w:rsidDel="00300CFF">
          <w:rPr>
            <w:rFonts w:ascii="Times New Roman" w:hAnsi="Times New Roman" w:cs="Times New Roman" w:hint="eastAsia"/>
            <w:sz w:val="24"/>
            <w:szCs w:val="24"/>
          </w:rPr>
          <w:delText>Brien</w:delText>
        </w:r>
        <w:r w:rsidR="00327158" w:rsidRPr="009F32D5" w:rsidDel="00300CFF">
          <w:rPr>
            <w:rFonts w:ascii="Times New Roman" w:hAnsi="Times New Roman" w:cs="Times New Roman" w:hint="eastAsia"/>
            <w:sz w:val="24"/>
            <w:szCs w:val="24"/>
          </w:rPr>
          <w:delText xml:space="preserve">; </w:delText>
        </w:r>
        <w:r w:rsidR="00E76455" w:rsidRPr="009F32D5" w:rsidDel="00300CFF">
          <w:rPr>
            <w:rFonts w:ascii="Times New Roman" w:hAnsi="Times New Roman" w:cs="Times New Roman" w:hint="eastAsia"/>
            <w:sz w:val="24"/>
            <w:szCs w:val="24"/>
          </w:rPr>
          <w:delText>1987</w:delText>
        </w:r>
        <w:r w:rsidR="0098506F" w:rsidRPr="009F32D5" w:rsidDel="00300CFF">
          <w:rPr>
            <w:rFonts w:ascii="Times New Roman" w:hAnsi="Times New Roman" w:cs="Times New Roman"/>
            <w:sz w:val="24"/>
            <w:szCs w:val="24"/>
          </w:rPr>
          <w:delText xml:space="preserve">), Structured Clinical Interview for </w:delText>
        </w:r>
        <w:r w:rsidR="0098506F" w:rsidRPr="006E2B7D" w:rsidDel="00300CFF">
          <w:rPr>
            <w:rFonts w:ascii="Times New Roman" w:hAnsi="Times New Roman" w:cs="Times New Roman"/>
            <w:i/>
            <w:sz w:val="24"/>
            <w:szCs w:val="24"/>
          </w:rPr>
          <w:delText>DSM</w:delText>
        </w:r>
        <w:r w:rsidR="0098506F" w:rsidRPr="009F32D5" w:rsidDel="00300CFF">
          <w:rPr>
            <w:rFonts w:ascii="Times New Roman" w:hAnsi="Times New Roman" w:cs="Times New Roman"/>
            <w:sz w:val="24"/>
            <w:szCs w:val="24"/>
          </w:rPr>
          <w:delText xml:space="preserve"> Disorders (SCID</w:delText>
        </w:r>
        <w:r w:rsidR="00327158" w:rsidRPr="009F32D5" w:rsidDel="00300CFF">
          <w:rPr>
            <w:rFonts w:ascii="Times New Roman" w:hAnsi="Times New Roman" w:cs="Times New Roman" w:hint="eastAsia"/>
            <w:sz w:val="24"/>
            <w:szCs w:val="24"/>
          </w:rPr>
          <w:delText xml:space="preserve">; </w:delText>
        </w:r>
        <w:r w:rsidR="00E76455" w:rsidRPr="009F32D5" w:rsidDel="00300CFF">
          <w:rPr>
            <w:rFonts w:ascii="Times New Roman" w:hAnsi="Times New Roman" w:cs="Times New Roman" w:hint="eastAsia"/>
            <w:sz w:val="24"/>
            <w:szCs w:val="24"/>
          </w:rPr>
          <w:delText>Fir</w:delText>
        </w:r>
        <w:r w:rsidR="00087614" w:rsidRPr="009F32D5" w:rsidDel="00300CFF">
          <w:rPr>
            <w:rFonts w:ascii="Times New Roman" w:hAnsi="Times New Roman" w:cs="Times New Roman"/>
            <w:sz w:val="24"/>
            <w:szCs w:val="24"/>
          </w:rPr>
          <w:delText>st</w:delText>
        </w:r>
        <w:r w:rsidR="004B47D2" w:rsidRPr="009F32D5" w:rsidDel="00300CFF">
          <w:rPr>
            <w:rFonts w:ascii="Times New Roman" w:hAnsi="Times New Roman" w:cs="Times New Roman" w:hint="eastAsia"/>
            <w:sz w:val="24"/>
            <w:szCs w:val="24"/>
          </w:rPr>
          <w:delText>, Gibbon,</w:delText>
        </w:r>
        <w:r w:rsidR="00E80F95" w:rsidRPr="009F32D5" w:rsidDel="00300CFF">
          <w:rPr>
            <w:rFonts w:ascii="Times New Roman" w:hAnsi="Times New Roman" w:cs="Times New Roman" w:hint="eastAsia"/>
            <w:sz w:val="24"/>
            <w:szCs w:val="24"/>
          </w:rPr>
          <w:delText xml:space="preserve"> </w:delText>
        </w:r>
        <w:r w:rsidR="004B47D2" w:rsidRPr="009F32D5" w:rsidDel="00300CFF">
          <w:rPr>
            <w:rFonts w:ascii="Times New Roman" w:hAnsi="Times New Roman" w:cs="Times New Roman" w:hint="eastAsia"/>
            <w:sz w:val="24"/>
            <w:szCs w:val="24"/>
          </w:rPr>
          <w:delText>Spitzer, Williams, &amp; Benjamin, 1997</w:delText>
        </w:r>
        <w:r w:rsidR="0098506F" w:rsidRPr="009F32D5" w:rsidDel="00300CFF">
          <w:rPr>
            <w:rFonts w:ascii="Times New Roman" w:hAnsi="Times New Roman" w:cs="Times New Roman"/>
            <w:sz w:val="24"/>
            <w:szCs w:val="24"/>
          </w:rPr>
          <w:delText>), Personality Diagnostic Questionnaire-4 (PDQ-4</w:delText>
        </w:r>
        <w:r w:rsidR="00327158" w:rsidRPr="009F32D5" w:rsidDel="00300CFF">
          <w:rPr>
            <w:rFonts w:ascii="Times New Roman" w:hAnsi="Times New Roman" w:cs="Times New Roman" w:hint="eastAsia"/>
            <w:sz w:val="24"/>
            <w:szCs w:val="24"/>
          </w:rPr>
          <w:delText>;</w:delText>
        </w:r>
        <w:r w:rsidR="0098506F" w:rsidRPr="009F32D5" w:rsidDel="00300CFF">
          <w:rPr>
            <w:rFonts w:ascii="Times New Roman" w:hAnsi="Times New Roman" w:cs="Times New Roman"/>
            <w:sz w:val="24"/>
            <w:szCs w:val="24"/>
          </w:rPr>
          <w:delText xml:space="preserve"> </w:delText>
        </w:r>
        <w:r w:rsidR="004D0FBB" w:rsidRPr="009F32D5" w:rsidDel="00300CFF">
          <w:rPr>
            <w:rFonts w:ascii="Times New Roman" w:hAnsi="Times New Roman" w:cs="Times New Roman" w:hint="eastAsia"/>
            <w:sz w:val="24"/>
            <w:szCs w:val="24"/>
          </w:rPr>
          <w:delText>Hyler, 1994</w:delText>
        </w:r>
        <w:r w:rsidR="0098506F" w:rsidRPr="009F32D5" w:rsidDel="00300CFF">
          <w:rPr>
            <w:rFonts w:ascii="Times New Roman" w:hAnsi="Times New Roman" w:cs="Times New Roman"/>
            <w:sz w:val="24"/>
            <w:szCs w:val="24"/>
          </w:rPr>
          <w:delText xml:space="preserve">), Diagnostic Interview for </w:delText>
        </w:r>
        <w:r w:rsidR="0098506F" w:rsidRPr="006E2B7D" w:rsidDel="00300CFF">
          <w:rPr>
            <w:rFonts w:ascii="Times New Roman" w:hAnsi="Times New Roman" w:cs="Times New Roman"/>
            <w:i/>
            <w:sz w:val="24"/>
            <w:szCs w:val="24"/>
          </w:rPr>
          <w:delText>DSM</w:delText>
        </w:r>
        <w:r w:rsidR="0098506F" w:rsidRPr="009F32D5" w:rsidDel="00300CFF">
          <w:rPr>
            <w:rFonts w:ascii="Times New Roman" w:hAnsi="Times New Roman" w:cs="Times New Roman"/>
            <w:sz w:val="24"/>
            <w:szCs w:val="24"/>
          </w:rPr>
          <w:delText>- IV Personality Disorders (DIPD</w:delText>
        </w:r>
        <w:r w:rsidR="00372239" w:rsidRPr="009F32D5" w:rsidDel="00300CFF">
          <w:rPr>
            <w:rFonts w:ascii="Times New Roman" w:hAnsi="Times New Roman" w:cs="Times New Roman" w:hint="eastAsia"/>
            <w:sz w:val="24"/>
            <w:szCs w:val="24"/>
          </w:rPr>
          <w:delText>-IV</w:delText>
        </w:r>
        <w:r w:rsidR="00A116C6" w:rsidRPr="009F32D5" w:rsidDel="00300CFF">
          <w:rPr>
            <w:rFonts w:ascii="Times New Roman" w:hAnsi="Times New Roman" w:cs="Times New Roman" w:hint="eastAsia"/>
            <w:sz w:val="24"/>
            <w:szCs w:val="24"/>
          </w:rPr>
          <w:delText xml:space="preserve">; </w:delText>
        </w:r>
        <w:r w:rsidR="00372239" w:rsidRPr="009F32D5" w:rsidDel="00300CFF">
          <w:rPr>
            <w:rFonts w:ascii="Times New Roman" w:hAnsi="Times New Roman" w:cs="Times New Roman"/>
            <w:sz w:val="24"/>
            <w:szCs w:val="24"/>
          </w:rPr>
          <w:delText>Zanarini, Frankenburg, Sickel, &amp; Yong, 1996</w:delText>
        </w:r>
        <w:r w:rsidR="0098506F" w:rsidRPr="009F32D5" w:rsidDel="00300CFF">
          <w:rPr>
            <w:rFonts w:ascii="Times New Roman" w:hAnsi="Times New Roman" w:cs="Times New Roman"/>
            <w:sz w:val="24"/>
            <w:szCs w:val="24"/>
          </w:rPr>
          <w:delText>), International Personality Disorders Examination (IPDE</w:delText>
        </w:r>
        <w:r w:rsidR="00327158" w:rsidRPr="009F32D5" w:rsidDel="00300CFF">
          <w:rPr>
            <w:rFonts w:ascii="Times New Roman" w:hAnsi="Times New Roman" w:cs="Times New Roman" w:hint="eastAsia"/>
            <w:sz w:val="24"/>
            <w:szCs w:val="24"/>
          </w:rPr>
          <w:delText>;</w:delText>
        </w:r>
        <w:r w:rsidR="0098506F" w:rsidRPr="009F32D5" w:rsidDel="00300CFF">
          <w:rPr>
            <w:rFonts w:ascii="Times New Roman" w:hAnsi="Times New Roman" w:cs="Times New Roman"/>
            <w:sz w:val="24"/>
            <w:szCs w:val="24"/>
          </w:rPr>
          <w:delText xml:space="preserve"> </w:delText>
        </w:r>
        <w:r w:rsidR="00327158" w:rsidRPr="009F32D5" w:rsidDel="00300CFF">
          <w:rPr>
            <w:rFonts w:ascii="Times New Roman" w:hAnsi="Times New Roman" w:cs="Times New Roman" w:hint="eastAsia"/>
            <w:sz w:val="24"/>
            <w:szCs w:val="24"/>
          </w:rPr>
          <w:delText>Loranger, 1999</w:delText>
        </w:r>
        <w:r w:rsidR="0098506F" w:rsidRPr="009F32D5" w:rsidDel="00300CFF">
          <w:rPr>
            <w:rFonts w:ascii="Times New Roman" w:hAnsi="Times New Roman" w:cs="Times New Roman"/>
            <w:sz w:val="24"/>
            <w:szCs w:val="24"/>
          </w:rPr>
          <w:delText>), Personality Disorder Interview–IV (</w:delText>
        </w:r>
        <w:r w:rsidR="0098506F" w:rsidRPr="00DA79D6" w:rsidDel="00300CFF">
          <w:rPr>
            <w:rFonts w:ascii="Times New Roman" w:hAnsi="Times New Roman" w:cs="Times New Roman"/>
            <w:sz w:val="24"/>
            <w:szCs w:val="24"/>
          </w:rPr>
          <w:delText>PDI</w:delText>
        </w:r>
        <w:r w:rsidR="00DA79D6" w:rsidRPr="00DA79D6" w:rsidDel="00300CFF">
          <w:rPr>
            <w:rFonts w:ascii="Times New Roman" w:hAnsi="Times New Roman" w:cs="Times New Roman"/>
            <w:sz w:val="24"/>
            <w:szCs w:val="24"/>
          </w:rPr>
          <w:delText>-IV; Widiger, Mangine, Corbitt, Ellis, &amp; Thomas, 1995</w:delText>
        </w:r>
        <w:r w:rsidR="0098506F" w:rsidRPr="00DA79D6" w:rsidDel="00300CFF">
          <w:rPr>
            <w:rFonts w:ascii="Times New Roman" w:hAnsi="Times New Roman" w:cs="Times New Roman"/>
            <w:sz w:val="24"/>
            <w:szCs w:val="24"/>
          </w:rPr>
          <w:delText xml:space="preserve">), Structured Interview for </w:delText>
        </w:r>
        <w:r w:rsidR="0098506F" w:rsidRPr="006E2B7D" w:rsidDel="00300CFF">
          <w:rPr>
            <w:rFonts w:ascii="Times New Roman" w:hAnsi="Times New Roman" w:cs="Times New Roman"/>
            <w:i/>
            <w:sz w:val="24"/>
            <w:szCs w:val="24"/>
          </w:rPr>
          <w:delText>DSM</w:delText>
        </w:r>
        <w:r w:rsidR="0098506F" w:rsidRPr="00DA79D6" w:rsidDel="00300CFF">
          <w:rPr>
            <w:rFonts w:ascii="Times New Roman" w:hAnsi="Times New Roman" w:cs="Times New Roman"/>
            <w:sz w:val="24"/>
            <w:szCs w:val="24"/>
          </w:rPr>
          <w:delText>–IV</w:delText>
        </w:r>
        <w:r w:rsidR="0098506F" w:rsidRPr="009F32D5" w:rsidDel="00300CFF">
          <w:rPr>
            <w:rFonts w:ascii="Times New Roman" w:hAnsi="Times New Roman" w:cs="Times New Roman"/>
            <w:sz w:val="24"/>
            <w:szCs w:val="24"/>
          </w:rPr>
          <w:delText xml:space="preserve"> Personality Disorders (SIDP-IV</w:delText>
        </w:r>
        <w:r w:rsidR="00C56F99" w:rsidRPr="009F32D5" w:rsidDel="00300CFF">
          <w:rPr>
            <w:rFonts w:ascii="Times New Roman" w:hAnsi="Times New Roman" w:cs="Times New Roman" w:hint="eastAsia"/>
            <w:sz w:val="24"/>
            <w:szCs w:val="24"/>
          </w:rPr>
          <w:delText xml:space="preserve">; </w:delText>
        </w:r>
        <w:r w:rsidR="00C56F99" w:rsidRPr="009F32D5" w:rsidDel="00300CFF">
          <w:rPr>
            <w:rFonts w:ascii="Times New Roman" w:hAnsi="Times New Roman" w:cs="Times New Roman"/>
            <w:sz w:val="24"/>
            <w:szCs w:val="24"/>
          </w:rPr>
          <w:delText>Pfohl, Blum, &amp; Zimmerman, 1997</w:delText>
        </w:r>
        <w:r w:rsidR="0098506F" w:rsidRPr="009F32D5" w:rsidDel="00300CFF">
          <w:rPr>
            <w:rFonts w:ascii="Times New Roman" w:hAnsi="Times New Roman" w:cs="Times New Roman"/>
            <w:sz w:val="24"/>
            <w:szCs w:val="24"/>
          </w:rPr>
          <w:delText xml:space="preserve">), Diagnostic Interview for </w:delText>
        </w:r>
        <w:r w:rsidR="0098506F" w:rsidRPr="00AE5F6E" w:rsidDel="00300CFF">
          <w:rPr>
            <w:rFonts w:ascii="Times New Roman" w:hAnsi="Times New Roman" w:cs="Times New Roman"/>
            <w:sz w:val="24"/>
            <w:szCs w:val="24"/>
          </w:rPr>
          <w:delText>Narcissism (DIN</w:delText>
        </w:r>
        <w:r w:rsidR="00AE5F6E" w:rsidRPr="00AE5F6E" w:rsidDel="00300CFF">
          <w:rPr>
            <w:rFonts w:ascii="Times New Roman" w:hAnsi="Times New Roman" w:cs="Times New Roman"/>
            <w:sz w:val="24"/>
            <w:szCs w:val="24"/>
          </w:rPr>
          <w:delText>; Gunderson, Ronningstam, &amp; Bodkin, 1990</w:delText>
        </w:r>
        <w:r w:rsidR="0098506F" w:rsidRPr="009F32D5" w:rsidDel="00300CFF">
          <w:rPr>
            <w:rFonts w:ascii="Times New Roman" w:hAnsi="Times New Roman" w:cs="Times New Roman"/>
            <w:sz w:val="24"/>
            <w:szCs w:val="24"/>
          </w:rPr>
          <w:delText>), Schedule for Nonadaptive and Adaptive Personality (SNAP-2</w:delText>
        </w:r>
        <w:r w:rsidR="00815C8C" w:rsidRPr="009F32D5" w:rsidDel="00300CFF">
          <w:rPr>
            <w:rFonts w:ascii="Times New Roman" w:hAnsi="Times New Roman" w:cs="Times New Roman" w:hint="eastAsia"/>
            <w:sz w:val="24"/>
            <w:szCs w:val="24"/>
          </w:rPr>
          <w:delText>; Clark, 1993</w:delText>
        </w:r>
        <w:r w:rsidR="0098506F" w:rsidRPr="009F32D5" w:rsidDel="00300CFF">
          <w:rPr>
            <w:rFonts w:ascii="Times New Roman" w:hAnsi="Times New Roman" w:cs="Times New Roman"/>
            <w:sz w:val="24"/>
            <w:szCs w:val="24"/>
          </w:rPr>
          <w:delText>), Millon Clinical Multiaxial Inventory (MCMI-III</w:delText>
        </w:r>
        <w:r w:rsidR="007C7815" w:rsidRPr="00DA79D6" w:rsidDel="00300CFF">
          <w:rPr>
            <w:rFonts w:ascii="Times New Roman" w:hAnsi="Times New Roman" w:cs="Times New Roman" w:hint="eastAsia"/>
            <w:sz w:val="24"/>
            <w:szCs w:val="24"/>
          </w:rPr>
          <w:delText xml:space="preserve">; </w:delText>
        </w:r>
        <w:r w:rsidR="007C7815" w:rsidRPr="00DA79D6" w:rsidDel="00300CFF">
          <w:rPr>
            <w:rFonts w:ascii="Times New Roman" w:hAnsi="Times New Roman" w:cs="Times New Roman"/>
            <w:sz w:val="24"/>
            <w:szCs w:val="24"/>
          </w:rPr>
          <w:delText>Millon, Millon, Davis, &amp; Grossman, 2006</w:delText>
        </w:r>
        <w:r w:rsidR="0098506F" w:rsidRPr="00DA79D6" w:rsidDel="00300CFF">
          <w:rPr>
            <w:rFonts w:ascii="Times New Roman" w:hAnsi="Times New Roman" w:cs="Times New Roman"/>
            <w:sz w:val="24"/>
            <w:szCs w:val="24"/>
          </w:rPr>
          <w:delText>), Minnesota Multiphasic Personality Inventory (MMPI-2</w:delText>
        </w:r>
        <w:r w:rsidR="00AE5F6E" w:rsidRPr="00DA79D6" w:rsidDel="00300CFF">
          <w:rPr>
            <w:rFonts w:ascii="Times New Roman" w:hAnsi="Times New Roman" w:cs="Times New Roman"/>
            <w:sz w:val="24"/>
            <w:szCs w:val="24"/>
          </w:rPr>
          <w:delText>; Butcher</w:delText>
        </w:r>
        <w:r w:rsidR="00AE5F6E" w:rsidRPr="00AE5F6E" w:rsidDel="00300CFF">
          <w:rPr>
            <w:rFonts w:ascii="Times New Roman" w:hAnsi="Times New Roman" w:cs="Times New Roman"/>
            <w:sz w:val="24"/>
            <w:szCs w:val="24"/>
          </w:rPr>
          <w:delText>, Dahlstrom, Graham, Tellegen, &amp; Kaemmer, 1989</w:delText>
        </w:r>
        <w:r w:rsidR="0098506F" w:rsidRPr="009F32D5" w:rsidDel="00300CFF">
          <w:rPr>
            <w:rFonts w:ascii="Times New Roman" w:hAnsi="Times New Roman" w:cs="Times New Roman"/>
            <w:sz w:val="24"/>
            <w:szCs w:val="24"/>
          </w:rPr>
          <w:delText>), Dirty Dozen</w:delText>
        </w:r>
        <w:r w:rsidR="00B33918"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Jonason</w:delText>
        </w:r>
        <w:r w:rsidR="00612C7E"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&amp;</w:delText>
        </w:r>
        <w:r w:rsidR="00612C7E"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Webster</w:delText>
        </w:r>
        <w:r w:rsidR="00B33918" w:rsidRPr="009F32D5" w:rsidDel="00300CFF">
          <w:rPr>
            <w:rFonts w:ascii="Times New Roman" w:hAnsi="Times New Roman" w:cs="Times New Roman" w:hint="eastAsia"/>
            <w:sz w:val="24"/>
            <w:szCs w:val="24"/>
          </w:rPr>
          <w:delText>, 2010)</w:delText>
        </w:r>
        <w:r w:rsidR="0098506F" w:rsidRPr="009F32D5" w:rsidDel="00300CFF">
          <w:rPr>
            <w:rFonts w:ascii="Times New Roman" w:hAnsi="Times New Roman" w:cs="Times New Roman"/>
            <w:sz w:val="24"/>
            <w:szCs w:val="24"/>
          </w:rPr>
          <w:delText>, Narcissistic Grandiosity Scale (NGS</w:delText>
        </w:r>
        <w:r w:rsidR="00BA0FB2" w:rsidRPr="009F32D5" w:rsidDel="00300CFF">
          <w:rPr>
            <w:rFonts w:ascii="Times New Roman" w:hAnsi="Times New Roman" w:cs="Times New Roman" w:hint="eastAsia"/>
            <w:sz w:val="24"/>
            <w:szCs w:val="24"/>
          </w:rPr>
          <w:delText xml:space="preserve">; </w:delText>
        </w:r>
        <w:r w:rsidR="00BA0FB2" w:rsidRPr="009F32D5" w:rsidDel="00300CFF">
          <w:rPr>
            <w:rFonts w:ascii="Times New Roman" w:hAnsi="Times New Roman" w:cs="Times New Roman"/>
            <w:sz w:val="24"/>
            <w:szCs w:val="24"/>
          </w:rPr>
          <w:delText>Rosenthal, Hooley, &amp; Steshenko, 2007</w:delText>
        </w:r>
        <w:r w:rsidR="0098506F" w:rsidRPr="009F32D5" w:rsidDel="00300CFF">
          <w:rPr>
            <w:rFonts w:ascii="Times New Roman" w:hAnsi="Times New Roman" w:cs="Times New Roman"/>
            <w:sz w:val="24"/>
            <w:szCs w:val="24"/>
          </w:rPr>
          <w:delText>), Hogan Developmental Survey Bold Scale (HDS-Bold</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Hogan</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&amp;</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Hogan, 1997; 2009</w:delText>
        </w:r>
        <w:r w:rsidR="0098506F" w:rsidRPr="009F32D5" w:rsidDel="00300CFF">
          <w:rPr>
            <w:rFonts w:ascii="Times New Roman" w:hAnsi="Times New Roman" w:cs="Times New Roman"/>
            <w:sz w:val="24"/>
            <w:szCs w:val="24"/>
          </w:rPr>
          <w:delText>), and California Personality Inventory (CPI</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Gough</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&amp;</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Bradley, 1996</w:delText>
        </w:r>
        <w:r w:rsidR="0098506F" w:rsidRPr="009F32D5" w:rsidDel="00300CFF">
          <w:rPr>
            <w:rFonts w:ascii="Times New Roman" w:hAnsi="Times New Roman" w:cs="Times New Roman"/>
            <w:sz w:val="24"/>
            <w:szCs w:val="24"/>
          </w:rPr>
          <w:delText>)</w:delText>
        </w:r>
        <w:r w:rsidR="00D60123" w:rsidRPr="00DC637E" w:rsidDel="00300CFF">
          <w:rPr>
            <w:rFonts w:ascii="Times New Roman" w:hAnsi="Times New Roman" w:cs="Times New Roman"/>
            <w:sz w:val="24"/>
            <w:szCs w:val="24"/>
          </w:rPr>
          <w:delText xml:space="preserve">. </w:delText>
        </w:r>
      </w:del>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3765B0E6"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t>
      </w:r>
      <w:del w:id="232" w:author="Author">
        <w:r w:rsidDel="00573C94">
          <w:rPr>
            <w:rFonts w:ascii="Times New Roman" w:hAnsi="Times New Roman" w:cs="Times New Roman"/>
            <w:sz w:val="24"/>
            <w:szCs w:val="24"/>
          </w:rPr>
          <w:delText xml:space="preserve">We were specifically interested in </w:delText>
        </w:r>
        <w:r w:rsidR="00B13BED" w:rsidDel="00573C94">
          <w:rPr>
            <w:rFonts w:ascii="Times New Roman" w:hAnsi="Times New Roman" w:cs="Times New Roman"/>
            <w:sz w:val="24"/>
            <w:szCs w:val="24"/>
          </w:rPr>
          <w:delText>self-insight</w:delText>
        </w:r>
        <w:r w:rsidDel="00573C94">
          <w:rPr>
            <w:rFonts w:ascii="Times New Roman" w:hAnsi="Times New Roman" w:cs="Times New Roman"/>
            <w:sz w:val="24"/>
            <w:szCs w:val="24"/>
          </w:rPr>
          <w:delText xml:space="preserve"> measures</w:delText>
        </w:r>
        <w:r w:rsidR="00B13BED" w:rsidDel="00573C94">
          <w:rPr>
            <w:rFonts w:ascii="Times New Roman" w:hAnsi="Times New Roman" w:cs="Times New Roman"/>
            <w:sz w:val="24"/>
            <w:szCs w:val="24"/>
          </w:rPr>
          <w:delText xml:space="preserve"> of self-enhancement</w:delText>
        </w:r>
        <w:r w:rsidDel="00573C94">
          <w:rPr>
            <w:rFonts w:ascii="Times New Roman" w:hAnsi="Times New Roman" w:cs="Times New Roman"/>
            <w:sz w:val="24"/>
            <w:szCs w:val="24"/>
          </w:rPr>
          <w:delText>; thus w</w:delText>
        </w:r>
      </w:del>
      <w:ins w:id="233" w:author="Author">
        <w:r w:rsidR="00573C94">
          <w:rPr>
            <w:rFonts w:ascii="Times New Roman" w:hAnsi="Times New Roman" w:cs="Times New Roman"/>
            <w:sz w:val="24"/>
            <w:szCs w:val="24"/>
          </w:rPr>
          <w:t>W</w:t>
        </w:r>
      </w:ins>
      <w:r>
        <w:rPr>
          <w:rFonts w:ascii="Times New Roman" w:hAnsi="Times New Roman" w:cs="Times New Roman"/>
          <w:sz w:val="24"/>
          <w:szCs w:val="24"/>
        </w:rPr>
        <w:t xml:space="preserve">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w:t>
      </w:r>
      <w:del w:id="234" w:author="Author">
        <w:r w:rsidR="00531EBA" w:rsidDel="00573C94">
          <w:rPr>
            <w:rFonts w:ascii="Times New Roman" w:hAnsi="Times New Roman" w:cs="Times New Roman"/>
            <w:sz w:val="24"/>
            <w:szCs w:val="24"/>
          </w:rPr>
          <w:delText>, and has</w:delText>
        </w:r>
      </w:del>
      <w:ins w:id="235" w:author="Author">
        <w:r w:rsidR="00573C94">
          <w:rPr>
            <w:rFonts w:ascii="Times New Roman" w:hAnsi="Times New Roman" w:cs="Times New Roman"/>
            <w:sz w:val="24"/>
            <w:szCs w:val="24"/>
          </w:rPr>
          <w:t xml:space="preserve"> with</w:t>
        </w:r>
      </w:ins>
      <w:r w:rsidR="00531EBA">
        <w:rPr>
          <w:rFonts w:ascii="Times New Roman" w:hAnsi="Times New Roman" w:cs="Times New Roman"/>
          <w:sz w:val="24"/>
          <w:szCs w:val="24"/>
        </w:rPr>
        <w:t xml:space="preserve"> different correlates</w:t>
      </w:r>
      <w:del w:id="236" w:author="Author">
        <w:r w:rsidR="00D31A42" w:rsidDel="00573C94">
          <w:rPr>
            <w:rFonts w:ascii="Times New Roman" w:hAnsi="Times New Roman" w:cs="Times New Roman"/>
            <w:sz w:val="24"/>
            <w:szCs w:val="24"/>
          </w:rPr>
          <w:delText>,</w:delText>
        </w:r>
      </w:del>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del w:id="237" w:author="Author">
        <w:r w:rsidR="00BD3C83" w:rsidDel="005A54EE">
          <w:rPr>
            <w:rFonts w:ascii="Times New Roman" w:hAnsi="Times New Roman" w:cs="Times New Roman"/>
            <w:sz w:val="24"/>
            <w:szCs w:val="24"/>
          </w:rPr>
          <w:delText>en</w:delText>
        </w:r>
      </w:del>
      <w:r w:rsidR="00BD3C83">
        <w:rPr>
          <w:rFonts w:ascii="Times New Roman" w:hAnsi="Times New Roman" w:cs="Times New Roman"/>
          <w:sz w:val="24"/>
          <w:szCs w:val="24"/>
        </w:rPr>
        <w:t>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w:t>
      </w:r>
      <w:proofErr w:type="spellStart"/>
      <w:r w:rsidR="00531EBA">
        <w:rPr>
          <w:rFonts w:ascii="Times New Roman" w:hAnsi="Times New Roman" w:cs="Times New Roman"/>
          <w:sz w:val="24"/>
          <w:szCs w:val="24"/>
        </w:rPr>
        <w:t>Pincus</w:t>
      </w:r>
      <w:proofErr w:type="spellEnd"/>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del w:id="238" w:author="Author">
        <w:r w:rsidR="00316860" w:rsidDel="00573C94">
          <w:rPr>
            <w:rFonts w:ascii="Times New Roman" w:hAnsi="Times New Roman" w:cs="Times New Roman"/>
            <w:sz w:val="24"/>
            <w:szCs w:val="24"/>
          </w:rPr>
          <w:delText xml:space="preserve">Emmons, 1984; </w:delText>
        </w:r>
      </w:del>
      <w:proofErr w:type="spellStart"/>
      <w:r w:rsidR="00603696" w:rsidRPr="002F3A4A">
        <w:rPr>
          <w:rFonts w:ascii="Times New Roman" w:hAnsi="Times New Roman" w:cs="Times New Roman"/>
          <w:sz w:val="24"/>
          <w:szCs w:val="24"/>
        </w:rPr>
        <w:t>Raskin</w:t>
      </w:r>
      <w:proofErr w:type="spellEnd"/>
      <w:r w:rsidR="00603696" w:rsidRPr="002F3A4A">
        <w:rPr>
          <w:rFonts w:ascii="Times New Roman" w:hAnsi="Times New Roman" w:cs="Times New Roman"/>
          <w:sz w:val="24"/>
          <w:szCs w:val="24"/>
        </w:rPr>
        <w:t xml:space="preserve">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w:t>
      </w:r>
      <w:r w:rsidR="003E34A1" w:rsidRPr="00A76EA9">
        <w:rPr>
          <w:rFonts w:ascii="Times New Roman" w:hAnsi="Times New Roman"/>
          <w:sz w:val="24"/>
          <w:szCs w:val="24"/>
        </w:rPr>
        <w:t xml:space="preserve">Inventory (CPI; Gough &amp; Bradley, </w:t>
      </w:r>
      <w:ins w:id="239" w:author="Author">
        <w:r w:rsidR="00FA448F" w:rsidRPr="00A76EA9">
          <w:rPr>
            <w:rFonts w:ascii="Times New Roman" w:hAnsi="Times New Roman"/>
            <w:sz w:val="24"/>
            <w:szCs w:val="24"/>
            <w:rPrChange w:id="240" w:author="Author">
              <w:rPr>
                <w:rFonts w:ascii="Times New Roman" w:hAnsi="Times New Roman"/>
                <w:sz w:val="24"/>
                <w:szCs w:val="24"/>
                <w:highlight w:val="yellow"/>
              </w:rPr>
            </w:rPrChange>
          </w:rPr>
          <w:t xml:space="preserve">1996, </w:t>
        </w:r>
      </w:ins>
      <w:del w:id="241" w:author="Author">
        <w:r w:rsidR="003E34A1" w:rsidRPr="00A76EA9" w:rsidDel="009E07C9">
          <w:rPr>
            <w:rFonts w:ascii="Times New Roman" w:hAnsi="Times New Roman"/>
            <w:sz w:val="24"/>
            <w:szCs w:val="24"/>
          </w:rPr>
          <w:delText xml:space="preserve">1992, </w:delText>
        </w:r>
      </w:del>
      <w:r w:rsidR="003E34A1" w:rsidRPr="00A76EA9">
        <w:rPr>
          <w:rFonts w:ascii="Times New Roman" w:hAnsi="Times New Roman"/>
          <w:sz w:val="24"/>
          <w:szCs w:val="24"/>
        </w:rPr>
        <w:t>2002</w:t>
      </w:r>
      <w:del w:id="242" w:author="Author">
        <w:r w:rsidR="003E34A1" w:rsidRPr="00A76EA9" w:rsidDel="009E07C9">
          <w:rPr>
            <w:rFonts w:ascii="Times New Roman" w:hAnsi="Times New Roman"/>
            <w:sz w:val="24"/>
            <w:szCs w:val="24"/>
          </w:rPr>
          <w:delText>; Wink &amp; Gough, 1990</w:delText>
        </w:r>
      </w:del>
      <w:r w:rsidR="003E34A1" w:rsidRPr="00A76EA9">
        <w:rPr>
          <w:rFonts w:ascii="Times New Roman" w:hAnsi="Times New Roman"/>
          <w:sz w:val="24"/>
          <w:szCs w:val="24"/>
        </w:rPr>
        <w:t xml:space="preserve">), the Bold scale of the Hogan Development Survey (HDS-Bold; Hogan &amp; Hogan, 2009), </w:t>
      </w:r>
      <w:r w:rsidR="008A7E44" w:rsidRPr="00A76EA9">
        <w:rPr>
          <w:rFonts w:ascii="Times New Roman" w:hAnsi="Times New Roman"/>
          <w:sz w:val="24"/>
          <w:szCs w:val="24"/>
        </w:rPr>
        <w:t xml:space="preserve">a </w:t>
      </w:r>
      <w:r w:rsidR="0009269E" w:rsidRPr="00A76EA9">
        <w:rPr>
          <w:rFonts w:ascii="Times New Roman" w:hAnsi="Times New Roman"/>
          <w:sz w:val="24"/>
          <w:szCs w:val="24"/>
        </w:rPr>
        <w:t>narcissism</w:t>
      </w:r>
      <w:r w:rsidR="008A7E44" w:rsidRPr="00A76EA9">
        <w:rPr>
          <w:rFonts w:ascii="Times New Roman" w:hAnsi="Times New Roman"/>
          <w:sz w:val="24"/>
          <w:szCs w:val="24"/>
        </w:rPr>
        <w:t xml:space="preserve"> measure derived from </w:t>
      </w:r>
      <w:r w:rsidR="003E34A1" w:rsidRPr="00A76EA9">
        <w:rPr>
          <w:rFonts w:ascii="Times New Roman" w:hAnsi="Times New Roman"/>
          <w:sz w:val="24"/>
          <w:szCs w:val="24"/>
        </w:rPr>
        <w:t xml:space="preserve">the </w:t>
      </w:r>
      <w:r w:rsidR="0067121E" w:rsidRPr="00A76EA9">
        <w:rPr>
          <w:rFonts w:ascii="Times New Roman" w:hAnsi="Times New Roman"/>
          <w:sz w:val="24"/>
          <w:szCs w:val="24"/>
        </w:rPr>
        <w:t>California Adult Q-set (CAQ; Block, 1961/1978), an observational</w:t>
      </w:r>
      <w:r w:rsidR="0067121E">
        <w:rPr>
          <w:rFonts w:ascii="Times New Roman" w:hAnsi="Times New Roman"/>
          <w:sz w:val="24"/>
          <w:szCs w:val="24"/>
        </w:rPr>
        <w:t xml:space="preserve">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w:t>
      </w:r>
      <w:r w:rsidR="0067121E">
        <w:rPr>
          <w:rFonts w:ascii="Times New Roman" w:hAnsi="Times New Roman"/>
          <w:sz w:val="24"/>
          <w:szCs w:val="24"/>
        </w:rPr>
        <w:lastRenderedPageBreak/>
        <w:t>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proofErr w:type="spellStart"/>
      <w:r w:rsidR="00BB508D" w:rsidRPr="0056771D">
        <w:rPr>
          <w:rFonts w:ascii="Times New Roman" w:hAnsi="Times New Roman"/>
          <w:sz w:val="24"/>
          <w:szCs w:val="24"/>
        </w:rPr>
        <w:t>Thomaes</w:t>
      </w:r>
      <w:proofErr w:type="spellEnd"/>
      <w:r w:rsidR="00BB508D" w:rsidRPr="0056771D">
        <w:rPr>
          <w:rFonts w:ascii="Times New Roman" w:hAnsi="Times New Roman"/>
          <w:sz w:val="24"/>
          <w:szCs w:val="24"/>
        </w:rPr>
        <w:t xml:space="preserve">, </w:t>
      </w:r>
      <w:proofErr w:type="spellStart"/>
      <w:r w:rsidR="00BB508D" w:rsidRPr="0056771D">
        <w:rPr>
          <w:rFonts w:ascii="Times New Roman" w:hAnsi="Times New Roman"/>
          <w:sz w:val="24"/>
          <w:szCs w:val="24"/>
        </w:rPr>
        <w:t>Stegge</w:t>
      </w:r>
      <w:proofErr w:type="spellEnd"/>
      <w:r w:rsidR="00BB508D" w:rsidRPr="0056771D">
        <w:rPr>
          <w:rFonts w:ascii="Times New Roman" w:hAnsi="Times New Roman"/>
          <w:sz w:val="24"/>
          <w:szCs w:val="24"/>
        </w:rPr>
        <w:t xml:space="preserve">, Bushman, Olthof, &amp; </w:t>
      </w:r>
      <w:proofErr w:type="spellStart"/>
      <w:r w:rsidR="00BB508D" w:rsidRPr="0056771D">
        <w:rPr>
          <w:rFonts w:ascii="Times New Roman" w:hAnsi="Times New Roman"/>
          <w:sz w:val="24"/>
          <w:szCs w:val="24"/>
        </w:rPr>
        <w:t>Denissen</w:t>
      </w:r>
      <w:proofErr w:type="spellEnd"/>
      <w:r w:rsidR="00BB508D" w:rsidRPr="0056771D">
        <w:rPr>
          <w:rFonts w:ascii="Times New Roman" w:hAnsi="Times New Roman"/>
          <w:sz w:val="24"/>
          <w:szCs w:val="24"/>
        </w:rPr>
        <w:t>,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proofErr w:type="spellStart"/>
      <w:r w:rsidR="006B7950" w:rsidRPr="0056771D">
        <w:rPr>
          <w:rFonts w:ascii="Times New Roman" w:hAnsi="Times New Roman"/>
          <w:sz w:val="24"/>
          <w:szCs w:val="24"/>
        </w:rPr>
        <w:t>Paulhus</w:t>
      </w:r>
      <w:proofErr w:type="spellEnd"/>
      <w:r w:rsidR="006B7950" w:rsidRPr="0056771D">
        <w:rPr>
          <w:rFonts w:ascii="Times New Roman" w:hAnsi="Times New Roman"/>
          <w:sz w:val="24"/>
          <w:szCs w:val="24"/>
        </w:rPr>
        <w:t xml:space="preserve">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w:t>
      </w:r>
      <w:ins w:id="243" w:author="Author">
        <w:r w:rsidR="00573C94">
          <w:rPr>
            <w:rFonts w:ascii="Times New Roman" w:hAnsi="Times New Roman" w:cs="Times New Roman"/>
            <w:sz w:val="24"/>
            <w:szCs w:val="24"/>
          </w:rPr>
          <w:t>7</w:t>
        </w:r>
      </w:ins>
      <w:del w:id="244" w:author="Author">
        <w:r w:rsidR="003E44BD" w:rsidRPr="00E91826" w:rsidDel="00573C94">
          <w:rPr>
            <w:rFonts w:ascii="Times New Roman" w:hAnsi="Times New Roman" w:cs="Times New Roman"/>
            <w:sz w:val="24"/>
            <w:szCs w:val="24"/>
          </w:rPr>
          <w:delText>6</w:delText>
        </w:r>
        <w:r w:rsidR="0011287E" w:rsidRPr="00E91826" w:rsidDel="00573C94">
          <w:rPr>
            <w:rFonts w:ascii="Times New Roman" w:hAnsi="Times New Roman" w:cs="Times New Roman"/>
            <w:sz w:val="24"/>
            <w:szCs w:val="24"/>
          </w:rPr>
          <w:delText>5</w:delText>
        </w:r>
      </w:del>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 xml:space="preserve">Cohen, </w:t>
      </w:r>
      <w:proofErr w:type="spellStart"/>
      <w:r w:rsidR="00BC1DF4" w:rsidRPr="0056771D">
        <w:rPr>
          <w:rFonts w:ascii="Times New Roman" w:hAnsi="Times New Roman" w:cs="Times New Roman"/>
          <w:sz w:val="24"/>
          <w:szCs w:val="24"/>
        </w:rPr>
        <w:t>Panter</w:t>
      </w:r>
      <w:proofErr w:type="spellEnd"/>
      <w:r w:rsidR="00BC1DF4" w:rsidRPr="0056771D">
        <w:rPr>
          <w:rFonts w:ascii="Times New Roman" w:hAnsi="Times New Roman" w:cs="Times New Roman"/>
          <w:sz w:val="24"/>
          <w:szCs w:val="24"/>
        </w:rPr>
        <w:t xml:space="preserve">, </w:t>
      </w:r>
      <w:proofErr w:type="spellStart"/>
      <w:r w:rsidR="00BC1DF4" w:rsidRPr="0056771D">
        <w:rPr>
          <w:rFonts w:ascii="Times New Roman" w:hAnsi="Times New Roman" w:cs="Times New Roman"/>
          <w:sz w:val="24"/>
          <w:szCs w:val="24"/>
        </w:rPr>
        <w:t>Turan</w:t>
      </w:r>
      <w:proofErr w:type="spellEnd"/>
      <w:r w:rsidR="00BC1DF4" w:rsidRPr="0056771D">
        <w:rPr>
          <w:rFonts w:ascii="Times New Roman" w:hAnsi="Times New Roman" w:cs="Times New Roman"/>
          <w:sz w:val="24"/>
          <w:szCs w:val="24"/>
        </w:rPr>
        <w:t>,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1B5774C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7E1F96">
        <w:rPr>
          <w:rFonts w:ascii="Times New Roman" w:hAnsi="Times New Roman" w:cs="Times New Roman"/>
          <w:sz w:val="24"/>
          <w:szCs w:val="24"/>
        </w:rPr>
        <w:t>the source</w:t>
      </w:r>
      <w:r w:rsidR="00FD7CEF">
        <w:rPr>
          <w:rFonts w:ascii="Times New Roman" w:hAnsi="Times New Roman" w:cs="Times New Roman"/>
          <w:sz w:val="24"/>
          <w:szCs w:val="24"/>
        </w:rPr>
        <w:t xml:space="preserv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7E1F96">
        <w:rPr>
          <w:rFonts w:ascii="Times New Roman" w:hAnsi="Times New Roman" w:cs="Times New Roman"/>
          <w:i/>
          <w:sz w:val="24"/>
          <w:szCs w:val="24"/>
        </w:rPr>
        <w:t>zero acquaintance</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w:t>
      </w:r>
      <w:r w:rsidR="0078234C" w:rsidRPr="002B6276">
        <w:rPr>
          <w:rFonts w:ascii="Times New Roman" w:hAnsi="Times New Roman" w:cs="Times New Roman"/>
          <w:sz w:val="24"/>
          <w:szCs w:val="24"/>
        </w:rPr>
        <w:lastRenderedPageBreak/>
        <w:t>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22E7B">
        <w:rPr>
          <w:rFonts w:ascii="Times New Roman" w:hAnsi="Times New Roman" w:cs="Times New Roman"/>
          <w:sz w:val="24"/>
          <w:szCs w:val="24"/>
        </w:rPr>
        <w:t>acquaintance</w:t>
      </w:r>
      <w:r w:rsidR="0078234C">
        <w:rPr>
          <w:rFonts w:ascii="Times New Roman" w:hAnsi="Times New Roman" w:cs="Times New Roman"/>
          <w:sz w:val="24"/>
          <w:szCs w:val="24"/>
        </w:rPr>
        <w:t xml:space="preserve">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del w:id="245" w:author="Author">
        <w:r w:rsidR="000E3AEA" w:rsidDel="00E113CC">
          <w:rPr>
            <w:rStyle w:val="FootnoteReference"/>
            <w:rFonts w:ascii="Times New Roman" w:hAnsi="Times New Roman" w:cs="Times New Roman"/>
            <w:sz w:val="24"/>
            <w:szCs w:val="24"/>
          </w:rPr>
          <w:footnoteReference w:id="2"/>
        </w:r>
      </w:del>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F13810">
        <w:rPr>
          <w:rFonts w:ascii="Times New Roman" w:hAnsi="Times New Roman" w:cs="Times New Roman"/>
          <w:sz w:val="24"/>
          <w:szCs w:val="24"/>
        </w:rPr>
        <w:t xml:space="preserve">were </w:t>
      </w:r>
      <w:r w:rsidR="00B40549">
        <w:rPr>
          <w:rFonts w:ascii="Times New Roman" w:hAnsi="Times New Roman" w:cs="Times New Roman"/>
          <w:sz w:val="24"/>
          <w:szCs w:val="24"/>
        </w:rPr>
        <w:t xml:space="preserve">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w:t>
      </w:r>
      <w:r w:rsidR="003151E7">
        <w:rPr>
          <w:rFonts w:ascii="Times New Roman" w:hAnsi="Times New Roman" w:cs="Times New Roman" w:hint="eastAsia"/>
          <w:sz w:val="24"/>
          <w:szCs w:val="24"/>
          <w:lang w:eastAsia="zh-CN"/>
        </w:rPr>
        <w:t>5</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r w:rsidR="003151E7">
        <w:rPr>
          <w:rFonts w:ascii="Times New Roman" w:hAnsi="Times New Roman" w:cs="Times New Roman" w:hint="eastAsia"/>
          <w:sz w:val="24"/>
          <w:szCs w:val="24"/>
          <w:lang w:eastAsia="zh-CN"/>
        </w:rPr>
        <w:t>3</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23011FFD"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del w:id="250" w:author="Author">
        <w:r w:rsidR="002D3454" w:rsidDel="00A76584">
          <w:rPr>
            <w:rFonts w:ascii="Times New Roman" w:hAnsi="Times New Roman" w:cs="Times New Roman"/>
            <w:sz w:val="24"/>
            <w:szCs w:val="24"/>
          </w:rPr>
          <w:delText xml:space="preserve">. Composites/averages are </w:delText>
        </w:r>
        <w:r w:rsidR="00B72800" w:rsidDel="00A76584">
          <w:rPr>
            <w:rFonts w:ascii="Times New Roman" w:hAnsi="Times New Roman" w:cs="Times New Roman"/>
            <w:sz w:val="24"/>
            <w:szCs w:val="24"/>
          </w:rPr>
          <w:delText>used in order</w:delText>
        </w:r>
      </w:del>
      <w:r w:rsidR="002D3454">
        <w:rPr>
          <w:rFonts w:ascii="Times New Roman" w:hAnsi="Times New Roman" w:cs="Times New Roman"/>
          <w:sz w:val="24"/>
          <w:szCs w:val="24"/>
        </w:rPr>
        <w:t xml:space="preserve"> t</w:t>
      </w:r>
      <w:r w:rsidR="003F5FDE">
        <w:rPr>
          <w:rFonts w:ascii="Times New Roman" w:hAnsi="Times New Roman" w:cs="Times New Roman"/>
          <w:sz w:val="24"/>
          <w:szCs w:val="24"/>
        </w:rPr>
        <w:t xml:space="preserve">o adhere to the standard statistical assumption of independent </w:t>
      </w:r>
      <w:r w:rsidR="003F5FDE">
        <w:rPr>
          <w:rFonts w:ascii="Times New Roman" w:hAnsi="Times New Roman" w:cs="Times New Roman"/>
          <w:sz w:val="24"/>
          <w:szCs w:val="24"/>
        </w:rPr>
        <w:lastRenderedPageBreak/>
        <w:t>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515418">
        <w:rPr>
          <w:rFonts w:ascii="Times New Roman" w:hAnsi="Times New Roman" w:cs="Times New Roman"/>
          <w:sz w:val="24"/>
          <w:szCs w:val="24"/>
        </w:rPr>
        <w:t xml:space="preserve">Nye, Su, Rounds, &amp; </w:t>
      </w:r>
      <w:proofErr w:type="spellStart"/>
      <w:r w:rsidR="00515418">
        <w:rPr>
          <w:rFonts w:ascii="Times New Roman" w:hAnsi="Times New Roman" w:cs="Times New Roman"/>
          <w:sz w:val="24"/>
          <w:szCs w:val="24"/>
        </w:rPr>
        <w:t>Drasgow</w:t>
      </w:r>
      <w:proofErr w:type="spellEnd"/>
      <w:r w:rsidR="00515418">
        <w:rPr>
          <w:rFonts w:ascii="Times New Roman" w:hAnsi="Times New Roman" w:cs="Times New Roman"/>
          <w:sz w:val="24"/>
          <w:szCs w:val="24"/>
        </w:rPr>
        <w:t xml:space="preserve">, 2012; </w:t>
      </w:r>
      <w:proofErr w:type="spellStart"/>
      <w:r w:rsidR="003F5FDE" w:rsidRPr="003F5FDE">
        <w:rPr>
          <w:rFonts w:ascii="Times New Roman" w:hAnsi="Times New Roman" w:cs="Times New Roman"/>
          <w:sz w:val="24"/>
          <w:szCs w:val="24"/>
        </w:rPr>
        <w:t>Podsakoff</w:t>
      </w:r>
      <w:proofErr w:type="spellEnd"/>
      <w:r w:rsidR="003F5FDE" w:rsidRPr="003F5FDE">
        <w:rPr>
          <w:rFonts w:ascii="Times New Roman" w:hAnsi="Times New Roman" w:cs="Times New Roman"/>
          <w:sz w:val="24"/>
          <w:szCs w:val="24"/>
        </w:rPr>
        <w:t>, Whiting, Welsh, &amp; Mai, 2013).</w:t>
      </w:r>
    </w:p>
    <w:p w14:paraId="292FB26B" w14:textId="50BFFF29"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ins w:id="251" w:author="Author">
        <w:r w:rsidR="00480908">
          <w:rPr>
            <w:rFonts w:ascii="Times New Roman" w:hAnsi="Times New Roman" w:cs="Times New Roman"/>
            <w:sz w:val="24"/>
            <w:szCs w:val="24"/>
          </w:rPr>
          <w:t>71</w:t>
        </w:r>
      </w:ins>
      <w:del w:id="252" w:author="Author">
        <w:r w:rsidR="00DA477B" w:rsidDel="00480908">
          <w:rPr>
            <w:rFonts w:ascii="Times New Roman" w:hAnsi="Times New Roman" w:cs="Times New Roman"/>
            <w:sz w:val="24"/>
            <w:szCs w:val="24"/>
          </w:rPr>
          <w:delText>6</w:delText>
        </w:r>
        <w:r w:rsidR="000E083D" w:rsidDel="00480908">
          <w:rPr>
            <w:rFonts w:ascii="Times New Roman" w:hAnsi="Times New Roman" w:cs="Times New Roman"/>
            <w:sz w:val="24"/>
            <w:szCs w:val="24"/>
          </w:rPr>
          <w:delText>8</w:delText>
        </w:r>
      </w:del>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proofErr w:type="spellStart"/>
      <w:r w:rsidRPr="00733171">
        <w:rPr>
          <w:rFonts w:ascii="Times New Roman" w:hAnsi="Times New Roman" w:cs="Times New Roman"/>
          <w:sz w:val="24"/>
          <w:szCs w:val="24"/>
        </w:rPr>
        <w:t>Podsakoff</w:t>
      </w:r>
      <w:proofErr w:type="spellEnd"/>
      <w:r w:rsidRPr="00733171">
        <w:rPr>
          <w:rFonts w:ascii="Times New Roman" w:hAnsi="Times New Roman" w:cs="Times New Roman"/>
          <w:sz w:val="24"/>
          <w:szCs w:val="24"/>
        </w:rPr>
        <w:t xml:space="preserve">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w:t>
      </w:r>
      <w:proofErr w:type="spellStart"/>
      <w:r w:rsidR="0046370A">
        <w:rPr>
          <w:rFonts w:ascii="Times New Roman" w:hAnsi="Times New Roman" w:cs="Times New Roman"/>
          <w:sz w:val="24"/>
          <w:szCs w:val="24"/>
        </w:rPr>
        <w:t>Kammeyer</w:t>
      </w:r>
      <w:proofErr w:type="spellEnd"/>
      <w:r w:rsidR="0046370A">
        <w:rPr>
          <w:rFonts w:ascii="Times New Roman" w:hAnsi="Times New Roman" w:cs="Times New Roman"/>
          <w:sz w:val="24"/>
          <w:szCs w:val="24"/>
        </w:rPr>
        <w:t>-</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ins w:id="253" w:author="Author">
        <w:r w:rsidR="0000546C">
          <w:rPr>
            <w:rFonts w:ascii="Times New Roman" w:hAnsi="Times New Roman" w:cs="Times New Roman"/>
            <w:sz w:val="24"/>
            <w:szCs w:val="24"/>
          </w:rPr>
          <w:t xml:space="preserve"> For studies missing reliability information, we used </w:t>
        </w:r>
        <w:r w:rsidR="009010E6">
          <w:rPr>
            <w:rFonts w:ascii="Times New Roman" w:hAnsi="Times New Roman" w:cs="Times New Roman"/>
            <w:sz w:val="24"/>
            <w:szCs w:val="24"/>
          </w:rPr>
          <w:t xml:space="preserve">the following: </w:t>
        </w:r>
        <w:r w:rsidR="0000546C">
          <w:rPr>
            <w:rFonts w:ascii="Times New Roman" w:hAnsi="Times New Roman" w:cs="Times New Roman"/>
            <w:sz w:val="24"/>
            <w:szCs w:val="24"/>
          </w:rPr>
          <w:t xml:space="preserve">the average of available </w:t>
        </w:r>
        <w:r w:rsidR="009010E6">
          <w:rPr>
            <w:rFonts w:ascii="Times New Roman" w:hAnsi="Times New Roman" w:cs="Times New Roman"/>
            <w:sz w:val="24"/>
            <w:szCs w:val="24"/>
          </w:rPr>
          <w:t xml:space="preserve">NPI </w:t>
        </w:r>
        <w:r w:rsidR="0000546C">
          <w:rPr>
            <w:rFonts w:ascii="Times New Roman" w:hAnsi="Times New Roman" w:cs="Times New Roman"/>
            <w:sz w:val="24"/>
            <w:szCs w:val="24"/>
          </w:rPr>
          <w:t xml:space="preserve">reliabilities </w:t>
        </w:r>
        <w:del w:id="254" w:author="Author">
          <w:r w:rsidR="0000546C" w:rsidDel="009010E6">
            <w:rPr>
              <w:rFonts w:ascii="Times New Roman" w:hAnsi="Times New Roman" w:cs="Times New Roman"/>
              <w:sz w:val="24"/>
              <w:szCs w:val="24"/>
            </w:rPr>
            <w:delText xml:space="preserve">for the NPI </w:delText>
          </w:r>
        </w:del>
        <w:r w:rsidR="0000546C">
          <w:rPr>
            <w:rFonts w:ascii="Times New Roman" w:hAnsi="Times New Roman" w:cs="Times New Roman"/>
            <w:sz w:val="24"/>
            <w:szCs w:val="24"/>
          </w:rPr>
          <w:t>(reliability for NPI = .82), the reliability for the HDS-Bold came from its technical manual (reliability for HDS-Bold = .67), and the reliability for the CAQ was obtained from Wink (1992) (reliability for CAQ = .91).</w:t>
        </w:r>
      </w:ins>
    </w:p>
    <w:p w14:paraId="1153BE4C" w14:textId="36242A36"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del w:id="255" w:author="Author">
        <w:r w:rsidDel="00C37453">
          <w:rPr>
            <w:rFonts w:ascii="Times New Roman" w:hAnsi="Times New Roman" w:cs="Times New Roman"/>
            <w:sz w:val="24"/>
            <w:szCs w:val="24"/>
          </w:rPr>
          <w:delText xml:space="preserve">We also performed publication bias analyses designed to </w:delText>
        </w:r>
        <w:r w:rsidR="006A46EA" w:rsidDel="00C37453">
          <w:rPr>
            <w:rFonts w:ascii="Times New Roman" w:hAnsi="Times New Roman" w:cs="Times New Roman"/>
            <w:sz w:val="24"/>
            <w:szCs w:val="24"/>
          </w:rPr>
          <w:delText xml:space="preserve">detect </w:delText>
        </w:r>
        <w:r w:rsidR="00ED6FEA" w:rsidDel="00C37453">
          <w:rPr>
            <w:rFonts w:ascii="Times New Roman" w:hAnsi="Times New Roman" w:cs="Times New Roman"/>
            <w:sz w:val="24"/>
            <w:szCs w:val="24"/>
          </w:rPr>
          <w:delText xml:space="preserve">the file drawer effect where </w:delText>
        </w:r>
        <w:r w:rsidR="006A46EA" w:rsidDel="00C37453">
          <w:rPr>
            <w:rFonts w:ascii="Times New Roman" w:hAnsi="Times New Roman" w:cs="Times New Roman"/>
            <w:sz w:val="24"/>
            <w:szCs w:val="24"/>
          </w:rPr>
          <w:delText xml:space="preserve">statistically significant results </w:delText>
        </w:r>
        <w:r w:rsidR="00ED6FEA" w:rsidDel="00C37453">
          <w:rPr>
            <w:rFonts w:ascii="Times New Roman" w:hAnsi="Times New Roman" w:cs="Times New Roman"/>
            <w:sz w:val="24"/>
            <w:szCs w:val="24"/>
          </w:rPr>
          <w:delText>are</w:delText>
        </w:r>
        <w:r w:rsidR="006A46EA" w:rsidDel="00C37453">
          <w:rPr>
            <w:rFonts w:ascii="Times New Roman" w:hAnsi="Times New Roman" w:cs="Times New Roman"/>
            <w:sz w:val="24"/>
            <w:szCs w:val="24"/>
          </w:rPr>
          <w:delText xml:space="preserve"> more likely to get published </w:delText>
        </w:r>
        <w:r w:rsidR="00C074CE" w:rsidDel="00C37453">
          <w:rPr>
            <w:rFonts w:ascii="Times New Roman" w:hAnsi="Times New Roman" w:cs="Times New Roman"/>
            <w:sz w:val="24"/>
            <w:szCs w:val="24"/>
          </w:rPr>
          <w:delText>than</w:delText>
        </w:r>
        <w:r w:rsidR="002D648B" w:rsidDel="00C37453">
          <w:rPr>
            <w:rFonts w:ascii="Times New Roman" w:hAnsi="Times New Roman" w:cs="Times New Roman"/>
            <w:sz w:val="24"/>
            <w:szCs w:val="24"/>
          </w:rPr>
          <w:delText xml:space="preserve"> </w:delText>
        </w:r>
        <w:r w:rsidR="00C074CE" w:rsidDel="00C37453">
          <w:rPr>
            <w:rFonts w:ascii="Times New Roman" w:hAnsi="Times New Roman" w:cs="Times New Roman"/>
            <w:sz w:val="24"/>
            <w:szCs w:val="24"/>
          </w:rPr>
          <w:delText>null results</w:delText>
        </w:r>
        <w:r w:rsidR="006A46EA" w:rsidDel="00C37453">
          <w:rPr>
            <w:rFonts w:ascii="Times New Roman" w:hAnsi="Times New Roman" w:cs="Times New Roman"/>
            <w:sz w:val="24"/>
            <w:szCs w:val="24"/>
          </w:rPr>
          <w:delText xml:space="preserve">. </w:delText>
        </w:r>
      </w:del>
      <w:r w:rsidR="006A46EA">
        <w:rPr>
          <w:rFonts w:ascii="Times New Roman" w:hAnsi="Times New Roman" w:cs="Times New Roman"/>
          <w:sz w:val="24"/>
          <w:szCs w:val="24"/>
        </w:rPr>
        <w:t xml:space="preserve">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del w:id="256" w:author="Author">
        <w:r w:rsidR="00997A26" w:rsidDel="00170364">
          <w:rPr>
            <w:rFonts w:ascii="Times New Roman" w:hAnsi="Times New Roman" w:cs="Times New Roman"/>
            <w:sz w:val="24"/>
            <w:szCs w:val="24"/>
          </w:rPr>
          <w:delText xml:space="preserve"> [</w:delText>
        </w:r>
        <w:r w:rsidR="008A1F24" w:rsidDel="00170364">
          <w:rPr>
            <w:rFonts w:ascii="Times New Roman" w:hAnsi="Times New Roman" w:cs="Times New Roman"/>
            <w:sz w:val="24"/>
            <w:szCs w:val="24"/>
          </w:rPr>
          <w:delText xml:space="preserve">this software </w:delText>
        </w:r>
        <w:r w:rsidR="008A1F24" w:rsidRPr="0082407C" w:rsidDel="00170364">
          <w:rPr>
            <w:rFonts w:ascii="Times New Roman" w:hAnsi="Times New Roman" w:cs="Times New Roman"/>
            <w:sz w:val="24"/>
            <w:szCs w:val="24"/>
          </w:rPr>
          <w:delText xml:space="preserve">utilizes Hedges and Olkin’s </w:delText>
        </w:r>
        <w:r w:rsidR="00180652" w:rsidRPr="0082407C" w:rsidDel="00170364">
          <w:rPr>
            <w:rFonts w:ascii="Times New Roman" w:hAnsi="Times New Roman" w:cs="Times New Roman"/>
            <w:sz w:val="24"/>
            <w:szCs w:val="24"/>
          </w:rPr>
          <w:delText>(</w:delText>
        </w:r>
        <w:r w:rsidR="00997A26" w:rsidRPr="0082407C" w:rsidDel="00170364">
          <w:rPr>
            <w:rFonts w:ascii="Times New Roman" w:hAnsi="Times New Roman" w:cs="Times New Roman"/>
            <w:sz w:val="24"/>
            <w:szCs w:val="24"/>
          </w:rPr>
          <w:delText>1985)</w:delText>
        </w:r>
        <w:r w:rsidR="00997A26" w:rsidDel="00170364">
          <w:rPr>
            <w:rFonts w:ascii="Times New Roman" w:hAnsi="Times New Roman" w:cs="Times New Roman"/>
            <w:sz w:val="24"/>
            <w:szCs w:val="24"/>
          </w:rPr>
          <w:delText xml:space="preserve"> approach to meta-analysis]</w:delText>
        </w:r>
      </w:del>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w:t>
      </w:r>
      <w:proofErr w:type="spellStart"/>
      <w:r w:rsidR="006A46EA" w:rsidRPr="0056771D">
        <w:rPr>
          <w:rFonts w:ascii="Times New Roman" w:hAnsi="Times New Roman" w:cs="Times New Roman"/>
          <w:sz w:val="24"/>
          <w:szCs w:val="24"/>
        </w:rPr>
        <w:t>Simonsohn</w:t>
      </w:r>
      <w:proofErr w:type="spellEnd"/>
      <w:r w:rsidR="006A46EA" w:rsidRPr="0056771D">
        <w:rPr>
          <w:rFonts w:ascii="Times New Roman" w:hAnsi="Times New Roman" w:cs="Times New Roman"/>
          <w:sz w:val="24"/>
          <w:szCs w:val="24"/>
        </w:rPr>
        <w:t xml:space="preserve">, Nelson, and Simmons (2014). </w:t>
      </w:r>
      <w:del w:id="257" w:author="Author">
        <w:r w:rsidR="002B0DCF" w:rsidRPr="0056771D" w:rsidDel="00EB73AF">
          <w:rPr>
            <w:rFonts w:ascii="Times New Roman" w:hAnsi="Times New Roman" w:cs="Times New Roman"/>
            <w:sz w:val="24"/>
            <w:szCs w:val="24"/>
          </w:rPr>
          <w:delText>A</w:delText>
        </w:r>
        <w:r w:rsidR="006A46EA" w:rsidRPr="0056771D" w:rsidDel="00EB73AF">
          <w:rPr>
            <w:rFonts w:ascii="Times New Roman" w:hAnsi="Times New Roman" w:cs="Times New Roman"/>
            <w:sz w:val="24"/>
            <w:szCs w:val="24"/>
          </w:rPr>
          <w:delText xml:space="preserve"> </w:delText>
        </w:r>
        <w:r w:rsidR="006A46EA" w:rsidRPr="0056771D" w:rsidDel="00EB73AF">
          <w:rPr>
            <w:rFonts w:ascii="Times New Roman" w:hAnsi="Times New Roman" w:cs="Times New Roman"/>
            <w:i/>
            <w:sz w:val="24"/>
            <w:szCs w:val="24"/>
          </w:rPr>
          <w:delText>p-curve</w:delText>
        </w:r>
        <w:r w:rsidR="006A46EA" w:rsidRPr="0056771D" w:rsidDel="00EB73AF">
          <w:rPr>
            <w:rFonts w:ascii="Times New Roman" w:hAnsi="Times New Roman" w:cs="Times New Roman"/>
            <w:sz w:val="24"/>
            <w:szCs w:val="24"/>
          </w:rPr>
          <w:delText xml:space="preserve"> visually displays </w:delText>
        </w:r>
        <w:r w:rsidR="002B0DCF" w:rsidRPr="0056771D" w:rsidDel="00EB73AF">
          <w:rPr>
            <w:rFonts w:ascii="Times New Roman" w:hAnsi="Times New Roman" w:cs="Times New Roman"/>
            <w:sz w:val="24"/>
            <w:szCs w:val="24"/>
          </w:rPr>
          <w:delText>the dis</w:delText>
        </w:r>
        <w:r w:rsidR="002B0DCF" w:rsidDel="00EB73AF">
          <w:rPr>
            <w:rFonts w:ascii="Times New Roman" w:hAnsi="Times New Roman" w:cs="Times New Roman"/>
            <w:sz w:val="24"/>
            <w:szCs w:val="24"/>
          </w:rPr>
          <w:delText>tribution of</w:delText>
        </w:r>
        <w:r w:rsidR="00E6375C" w:rsidDel="00EB73AF">
          <w:rPr>
            <w:rFonts w:ascii="Times New Roman" w:hAnsi="Times New Roman" w:cs="Times New Roman"/>
            <w:sz w:val="24"/>
            <w:szCs w:val="24"/>
          </w:rPr>
          <w:delText xml:space="preserve"> independent,</w:delText>
        </w:r>
        <w:r w:rsidR="002B0DCF" w:rsidDel="00EB73AF">
          <w:rPr>
            <w:rFonts w:ascii="Times New Roman" w:hAnsi="Times New Roman" w:cs="Times New Roman"/>
            <w:sz w:val="24"/>
            <w:szCs w:val="24"/>
          </w:rPr>
          <w:delText xml:space="preserve"> statistically significant </w:delText>
        </w:r>
        <w:r w:rsidR="008A1F24" w:rsidRPr="002D648B" w:rsidDel="00EB73AF">
          <w:rPr>
            <w:rFonts w:ascii="Times New Roman" w:hAnsi="Times New Roman" w:cs="Times New Roman"/>
            <w:i/>
            <w:sz w:val="24"/>
            <w:szCs w:val="24"/>
          </w:rPr>
          <w:delText>p</w:delText>
        </w:r>
        <w:r w:rsidR="008A1F24" w:rsidDel="00EB73AF">
          <w:rPr>
            <w:rFonts w:ascii="Times New Roman" w:hAnsi="Times New Roman" w:cs="Times New Roman"/>
            <w:sz w:val="24"/>
            <w:szCs w:val="24"/>
          </w:rPr>
          <w:delText xml:space="preserve"> </w:delText>
        </w:r>
        <w:r w:rsidR="006A46EA" w:rsidRPr="008A1F24" w:rsidDel="00EB73AF">
          <w:rPr>
            <w:rFonts w:ascii="Times New Roman" w:hAnsi="Times New Roman" w:cs="Times New Roman"/>
            <w:sz w:val="24"/>
            <w:szCs w:val="24"/>
          </w:rPr>
          <w:delText>values</w:delText>
        </w:r>
        <w:r w:rsidR="002B0DCF" w:rsidDel="00EB73AF">
          <w:rPr>
            <w:rFonts w:ascii="Times New Roman" w:hAnsi="Times New Roman" w:cs="Times New Roman"/>
            <w:sz w:val="24"/>
            <w:szCs w:val="24"/>
          </w:rPr>
          <w:delText xml:space="preserve"> </w:delText>
        </w:r>
        <w:r w:rsidR="006A46EA" w:rsidRPr="006A46EA" w:rsidDel="00EB73AF">
          <w:rPr>
            <w:rFonts w:ascii="Times New Roman" w:hAnsi="Times New Roman" w:cs="Times New Roman"/>
            <w:sz w:val="24"/>
            <w:szCs w:val="24"/>
          </w:rPr>
          <w:delText>f</w:delText>
        </w:r>
        <w:r w:rsidR="002B0DCF" w:rsidDel="00EB73AF">
          <w:rPr>
            <w:rFonts w:ascii="Times New Roman" w:hAnsi="Times New Roman" w:cs="Times New Roman"/>
            <w:sz w:val="24"/>
            <w:szCs w:val="24"/>
          </w:rPr>
          <w:delText xml:space="preserve">or a set of studies. </w:delText>
        </w:r>
      </w:del>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xml:space="preserve">) developed by </w:t>
      </w:r>
      <w:proofErr w:type="spellStart"/>
      <w:r w:rsidR="005529AB">
        <w:rPr>
          <w:rFonts w:ascii="Times New Roman" w:hAnsi="Times New Roman" w:cs="Times New Roman"/>
          <w:sz w:val="24"/>
          <w:szCs w:val="24"/>
        </w:rPr>
        <w:t>Simonsohn</w:t>
      </w:r>
      <w:proofErr w:type="spellEnd"/>
      <w:r w:rsidR="005529AB">
        <w:rPr>
          <w:rFonts w:ascii="Times New Roman" w:hAnsi="Times New Roman" w:cs="Times New Roman"/>
          <w:sz w:val="24"/>
          <w:szCs w:val="24"/>
        </w:rPr>
        <w:t xml:space="preserve">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5641E6E1"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w:t>
      </w:r>
      <w:proofErr w:type="spellStart"/>
      <w:r w:rsidR="004C6F73" w:rsidRPr="00C5220B">
        <w:rPr>
          <w:rFonts w:ascii="Times New Roman" w:hAnsi="Times New Roman" w:cs="Times New Roman"/>
          <w:sz w:val="24"/>
          <w:szCs w:val="24"/>
        </w:rPr>
        <w:t>Bliese</w:t>
      </w:r>
      <w:proofErr w:type="spellEnd"/>
      <w:r w:rsidR="004C6F73" w:rsidRPr="00C5220B">
        <w:rPr>
          <w:rFonts w:ascii="Times New Roman" w:hAnsi="Times New Roman" w:cs="Times New Roman"/>
          <w:sz w:val="24"/>
          <w:szCs w:val="24"/>
        </w:rPr>
        <w:t xml:space="preserv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ins w:id="258" w:author="Author">
        <w:r w:rsidR="00480908">
          <w:rPr>
            <w:rFonts w:ascii="Times New Roman" w:hAnsi="Times New Roman" w:cs="Times New Roman"/>
            <w:sz w:val="24"/>
            <w:szCs w:val="24"/>
          </w:rPr>
          <w:t>2</w:t>
        </w:r>
      </w:ins>
      <w:del w:id="259" w:author="Author">
        <w:r w:rsidR="00F4301D" w:rsidRPr="00ED6FEA" w:rsidDel="00480908">
          <w:rPr>
            <w:rFonts w:ascii="Times New Roman" w:hAnsi="Times New Roman" w:cs="Times New Roman"/>
            <w:sz w:val="24"/>
            <w:szCs w:val="24"/>
          </w:rPr>
          <w:delText>3</w:delText>
        </w:r>
      </w:del>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41EB9D76"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del w:id="260" w:author="Author">
        <w:r w:rsidR="006117AF" w:rsidDel="00452A68">
          <w:rPr>
            <w:rFonts w:ascii="Times New Roman" w:hAnsi="Times New Roman" w:cs="Times New Roman"/>
            <w:sz w:val="24"/>
            <w:szCs w:val="24"/>
          </w:rPr>
          <w:delText>(</w:delText>
        </w:r>
        <w:r w:rsidDel="00452A68">
          <w:rPr>
            <w:rFonts w:ascii="Times New Roman" w:hAnsi="Times New Roman" w:cs="Times New Roman"/>
            <w:sz w:val="24"/>
            <w:szCs w:val="24"/>
          </w:rPr>
          <w:delText>WLS</w:delText>
        </w:r>
        <w:r w:rsidR="00BB3688" w:rsidDel="00452A68">
          <w:rPr>
            <w:rFonts w:ascii="Times New Roman" w:hAnsi="Times New Roman" w:cs="Times New Roman"/>
            <w:sz w:val="24"/>
            <w:szCs w:val="24"/>
          </w:rPr>
          <w:delText xml:space="preserve">; Steel &amp; </w:delText>
        </w:r>
        <w:r w:rsidR="00BB3688" w:rsidRPr="001C6982" w:rsidDel="00452A68">
          <w:rPr>
            <w:rFonts w:ascii="Times New Roman" w:hAnsi="Times New Roman" w:cs="Times New Roman"/>
            <w:sz w:val="24"/>
            <w:szCs w:val="24"/>
          </w:rPr>
          <w:delText>Kammeyer-Mueller, 2008</w:delText>
        </w:r>
        <w:r w:rsidR="006117AF" w:rsidDel="00452A68">
          <w:rPr>
            <w:rFonts w:ascii="Times New Roman" w:hAnsi="Times New Roman" w:cs="Times New Roman"/>
            <w:sz w:val="24"/>
            <w:szCs w:val="24"/>
          </w:rPr>
          <w:delText>)</w:delText>
        </w:r>
        <w:r w:rsidR="00DE3EA9" w:rsidDel="00452A68">
          <w:rPr>
            <w:rFonts w:ascii="Times New Roman" w:hAnsi="Times New Roman" w:cs="Times New Roman"/>
            <w:sz w:val="24"/>
            <w:szCs w:val="24"/>
          </w:rPr>
          <w:delText xml:space="preserve"> </w:delText>
        </w:r>
      </w:del>
      <w:r w:rsidR="00DE3EA9">
        <w:rPr>
          <w:rFonts w:ascii="Times New Roman" w:hAnsi="Times New Roman" w:cs="Times New Roman"/>
          <w:sz w:val="24"/>
          <w:szCs w:val="24"/>
        </w:rPr>
        <w:t xml:space="preserve">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ins w:id="261" w:author="Author">
        <w:r w:rsidR="00CE79C0">
          <w:rPr>
            <w:rFonts w:ascii="Times New Roman" w:hAnsi="Times New Roman" w:cs="Times New Roman"/>
            <w:sz w:val="24"/>
            <w:szCs w:val="24"/>
          </w:rPr>
          <w:t>71</w:t>
        </w:r>
      </w:ins>
      <w:del w:id="262" w:author="Author">
        <w:r w:rsidR="00DA477B" w:rsidDel="00CE79C0">
          <w:rPr>
            <w:rFonts w:ascii="Times New Roman" w:hAnsi="Times New Roman" w:cs="Times New Roman"/>
            <w:sz w:val="24"/>
            <w:szCs w:val="24"/>
          </w:rPr>
          <w:delText>6</w:delText>
        </w:r>
        <w:r w:rsidR="000E083D" w:rsidDel="00CE79C0">
          <w:rPr>
            <w:rFonts w:ascii="Times New Roman" w:hAnsi="Times New Roman" w:cs="Times New Roman"/>
            <w:sz w:val="24"/>
            <w:szCs w:val="24"/>
          </w:rPr>
          <w:delText>8</w:delText>
        </w:r>
      </w:del>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ins w:id="263" w:author="Author">
        <w:r w:rsidR="00CE79C0">
          <w:rPr>
            <w:rFonts w:ascii="Times New Roman" w:hAnsi="Times New Roman" w:cs="Times New Roman"/>
            <w:sz w:val="24"/>
            <w:szCs w:val="24"/>
          </w:rPr>
          <w:t>5</w:t>
        </w:r>
      </w:ins>
      <w:del w:id="264" w:author="Author">
        <w:r w:rsidR="009E700D" w:rsidDel="00CE79C0">
          <w:rPr>
            <w:rFonts w:ascii="Times New Roman" w:hAnsi="Times New Roman" w:cs="Times New Roman"/>
            <w:sz w:val="24"/>
            <w:szCs w:val="24"/>
          </w:rPr>
          <w:delText>4</w:delText>
        </w:r>
      </w:del>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ins w:id="265" w:author="Author">
        <w:r w:rsidR="00CE79C0">
          <w:rPr>
            <w:rFonts w:ascii="Times New Roman" w:hAnsi="Times New Roman" w:cs="Times New Roman"/>
            <w:sz w:val="24"/>
            <w:szCs w:val="24"/>
          </w:rPr>
          <w:t>71</w:t>
        </w:r>
      </w:ins>
      <w:del w:id="266" w:author="Author">
        <w:r w:rsidR="00DA477B" w:rsidDel="00CE79C0">
          <w:rPr>
            <w:rFonts w:ascii="Times New Roman" w:hAnsi="Times New Roman" w:cs="Times New Roman"/>
            <w:sz w:val="24"/>
            <w:szCs w:val="24"/>
          </w:rPr>
          <w:delText>6</w:delText>
        </w:r>
        <w:r w:rsidR="000E083D" w:rsidDel="00CE79C0">
          <w:rPr>
            <w:rFonts w:ascii="Times New Roman" w:hAnsi="Times New Roman" w:cs="Times New Roman"/>
            <w:sz w:val="24"/>
            <w:szCs w:val="24"/>
          </w:rPr>
          <w:delText>8</w:delText>
        </w:r>
      </w:del>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ins w:id="267" w:author="Author">
        <w:r w:rsidR="00CE79C0">
          <w:rPr>
            <w:rFonts w:ascii="Times New Roman" w:hAnsi="Times New Roman" w:cs="Times New Roman"/>
            <w:sz w:val="24"/>
            <w:szCs w:val="24"/>
          </w:rPr>
          <w:t>5</w:t>
        </w:r>
      </w:ins>
      <w:del w:id="268" w:author="Author">
        <w:r w:rsidR="00DE3817" w:rsidDel="00CE79C0">
          <w:rPr>
            <w:rFonts w:ascii="Times New Roman" w:hAnsi="Times New Roman" w:cs="Times New Roman"/>
            <w:sz w:val="24"/>
            <w:szCs w:val="24"/>
          </w:rPr>
          <w:delText>6</w:delText>
        </w:r>
      </w:del>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del w:id="269" w:author="Author">
        <w:r w:rsidR="00EF3752" w:rsidRPr="00ED2D3B" w:rsidDel="00737CAB">
          <w:rPr>
            <w:rStyle w:val="FootnoteReference"/>
            <w:rFonts w:ascii="Times New Roman" w:hAnsi="Times New Roman" w:cs="Times New Roman"/>
            <w:sz w:val="24"/>
            <w:szCs w:val="24"/>
          </w:rPr>
          <w:footnoteReference w:id="3"/>
        </w:r>
      </w:del>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del w:id="272" w:author="Author">
        <w:r w:rsidR="00711CA4" w:rsidDel="00CE79C0">
          <w:rPr>
            <w:rFonts w:ascii="Times New Roman" w:hAnsi="Times New Roman" w:cs="Times New Roman" w:hint="eastAsia"/>
            <w:sz w:val="24"/>
            <w:szCs w:val="24"/>
            <w:lang w:eastAsia="zh-CN"/>
          </w:rPr>
          <w:delText>-</w:delText>
        </w:r>
        <w:r w:rsidR="009E700D" w:rsidDel="00CE79C0">
          <w:rPr>
            <w:rFonts w:ascii="Times New Roman" w:hAnsi="Times New Roman" w:cs="Times New Roman"/>
            <w:sz w:val="24"/>
            <w:szCs w:val="24"/>
          </w:rPr>
          <w:delText>.0002</w:delText>
        </w:r>
      </w:del>
      <w:ins w:id="273" w:author="Author">
        <w:r w:rsidR="00CE79C0">
          <w:rPr>
            <w:rFonts w:ascii="Times New Roman" w:hAnsi="Times New Roman" w:cs="Times New Roman"/>
            <w:sz w:val="24"/>
            <w:szCs w:val="24"/>
            <w:lang w:eastAsia="zh-CN"/>
          </w:rPr>
          <w:t>.02</w:t>
        </w:r>
      </w:ins>
      <w:r w:rsidR="009E700D">
        <w:rPr>
          <w:rFonts w:ascii="Times New Roman" w:hAnsi="Times New Roman" w:cs="Times New Roman"/>
          <w:sz w:val="24"/>
          <w:szCs w:val="24"/>
        </w:rPr>
        <w:t>, 95% CI = [-.</w:t>
      </w:r>
      <w:ins w:id="274" w:author="Author">
        <w:r w:rsidR="00CE79C0">
          <w:rPr>
            <w:rFonts w:ascii="Times New Roman" w:hAnsi="Times New Roman" w:cs="Times New Roman"/>
            <w:sz w:val="24"/>
            <w:szCs w:val="24"/>
          </w:rPr>
          <w:t>07</w:t>
        </w:r>
      </w:ins>
      <w:del w:id="275" w:author="Author">
        <w:r w:rsidR="009E700D" w:rsidDel="00CE79C0">
          <w:rPr>
            <w:rFonts w:ascii="Times New Roman" w:hAnsi="Times New Roman" w:cs="Times New Roman"/>
            <w:sz w:val="24"/>
            <w:szCs w:val="24"/>
          </w:rPr>
          <w:delText>10</w:delText>
        </w:r>
      </w:del>
      <w:r w:rsidR="009E700D">
        <w:rPr>
          <w:rFonts w:ascii="Times New Roman" w:hAnsi="Times New Roman" w:cs="Times New Roman"/>
          <w:sz w:val="24"/>
          <w:szCs w:val="24"/>
        </w:rPr>
        <w:t>, .1</w:t>
      </w:r>
      <w:ins w:id="276" w:author="Author">
        <w:r w:rsidR="00CE79C0">
          <w:rPr>
            <w:rFonts w:ascii="Times New Roman" w:hAnsi="Times New Roman" w:cs="Times New Roman"/>
            <w:sz w:val="24"/>
            <w:szCs w:val="24"/>
          </w:rPr>
          <w:t>1</w:t>
        </w:r>
      </w:ins>
      <w:del w:id="277" w:author="Author">
        <w:r w:rsidR="009E700D" w:rsidDel="00CE79C0">
          <w:rPr>
            <w:rFonts w:ascii="Times New Roman" w:hAnsi="Times New Roman" w:cs="Times New Roman"/>
            <w:sz w:val="24"/>
            <w:szCs w:val="24"/>
          </w:rPr>
          <w:delText>0</w:delText>
        </w:r>
      </w:del>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ins w:id="278" w:author="Author">
        <w:r w:rsidR="00CE79C0">
          <w:rPr>
            <w:rFonts w:ascii="Times New Roman" w:hAnsi="Times New Roman" w:cs="Times New Roman"/>
            <w:sz w:val="24"/>
            <w:szCs w:val="24"/>
          </w:rPr>
          <w:t>1</w:t>
        </w:r>
      </w:ins>
      <w:del w:id="279" w:author="Author">
        <w:r w:rsidR="009E700D" w:rsidDel="00CE79C0">
          <w:rPr>
            <w:rFonts w:ascii="Times New Roman" w:hAnsi="Times New Roman" w:cs="Times New Roman"/>
            <w:sz w:val="24"/>
            <w:szCs w:val="24"/>
          </w:rPr>
          <w:delText>05</w:delText>
        </w:r>
      </w:del>
      <w:r w:rsidR="009E700D">
        <w:rPr>
          <w:rFonts w:ascii="Times New Roman" w:hAnsi="Times New Roman" w:cs="Times New Roman"/>
          <w:sz w:val="24"/>
          <w:szCs w:val="24"/>
        </w:rPr>
        <w:t>, 95% CI = [-.10, .0</w:t>
      </w:r>
      <w:ins w:id="280" w:author="Author">
        <w:r w:rsidR="00CE79C0">
          <w:rPr>
            <w:rFonts w:ascii="Times New Roman" w:hAnsi="Times New Roman" w:cs="Times New Roman"/>
            <w:sz w:val="24"/>
            <w:szCs w:val="24"/>
          </w:rPr>
          <w:t>8</w:t>
        </w:r>
      </w:ins>
      <w:del w:id="281" w:author="Author">
        <w:r w:rsidR="003F2F9E" w:rsidRPr="00ED2D3B" w:rsidDel="00CE79C0">
          <w:rPr>
            <w:rFonts w:ascii="Times New Roman" w:hAnsi="Times New Roman" w:cs="Times New Roman"/>
            <w:sz w:val="24"/>
            <w:szCs w:val="24"/>
          </w:rPr>
          <w:delText>9</w:delText>
        </w:r>
      </w:del>
      <w:r w:rsidR="003F2F9E" w:rsidRPr="00ED2D3B">
        <w:rPr>
          <w:rFonts w:ascii="Times New Roman" w:hAnsi="Times New Roman" w:cs="Times New Roman"/>
          <w:sz w:val="24"/>
          <w:szCs w:val="24"/>
        </w:rPr>
        <w:t xml:space="preserve">]),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w:t>
      </w:r>
      <w:r w:rsidR="009E700D" w:rsidRPr="00ED2D3B">
        <w:rPr>
          <w:rFonts w:ascii="Times New Roman" w:hAnsi="Times New Roman" w:cs="Times New Roman"/>
          <w:sz w:val="24"/>
          <w:szCs w:val="24"/>
        </w:rPr>
        <w:lastRenderedPageBreak/>
        <w:t xml:space="preserve">(i.e.,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ins w:id="282" w:author="Author">
        <w:r w:rsidR="00CE79C0">
          <w:rPr>
            <w:rFonts w:ascii="Times New Roman" w:hAnsi="Times New Roman" w:cs="Times New Roman"/>
            <w:sz w:val="24"/>
            <w:szCs w:val="24"/>
          </w:rPr>
          <w:t>5</w:t>
        </w:r>
      </w:ins>
      <w:del w:id="283" w:author="Author">
        <w:r w:rsidR="009E700D" w:rsidDel="00CE79C0">
          <w:rPr>
            <w:rFonts w:ascii="Times New Roman" w:hAnsi="Times New Roman" w:cs="Times New Roman"/>
            <w:sz w:val="24"/>
            <w:szCs w:val="24"/>
          </w:rPr>
          <w:delText>8</w:delText>
        </w:r>
      </w:del>
      <w:r w:rsidR="009E700D">
        <w:rPr>
          <w:rFonts w:ascii="Times New Roman" w:hAnsi="Times New Roman" w:cs="Times New Roman"/>
          <w:sz w:val="24"/>
          <w:szCs w:val="24"/>
        </w:rPr>
        <w:t>, 95% CI = [-.1</w:t>
      </w:r>
      <w:ins w:id="284" w:author="Author">
        <w:r w:rsidR="00CE79C0">
          <w:rPr>
            <w:rFonts w:ascii="Times New Roman" w:hAnsi="Times New Roman" w:cs="Times New Roman"/>
            <w:sz w:val="24"/>
            <w:szCs w:val="24"/>
          </w:rPr>
          <w:t>5</w:t>
        </w:r>
      </w:ins>
      <w:del w:id="285" w:author="Author">
        <w:r w:rsidR="009E700D" w:rsidDel="00CE79C0">
          <w:rPr>
            <w:rFonts w:ascii="Times New Roman" w:hAnsi="Times New Roman" w:cs="Times New Roman"/>
            <w:sz w:val="24"/>
            <w:szCs w:val="24"/>
          </w:rPr>
          <w:delText>9</w:delText>
        </w:r>
      </w:del>
      <w:r w:rsidR="009E700D">
        <w:rPr>
          <w:rFonts w:ascii="Times New Roman" w:hAnsi="Times New Roman" w:cs="Times New Roman"/>
          <w:sz w:val="24"/>
          <w:szCs w:val="24"/>
        </w:rPr>
        <w:t>, .0</w:t>
      </w:r>
      <w:ins w:id="286" w:author="Author">
        <w:r w:rsidR="00CE79C0">
          <w:rPr>
            <w:rFonts w:ascii="Times New Roman" w:hAnsi="Times New Roman" w:cs="Times New Roman"/>
            <w:sz w:val="24"/>
            <w:szCs w:val="24"/>
          </w:rPr>
          <w:t>6</w:t>
        </w:r>
      </w:ins>
      <w:del w:id="287" w:author="Author">
        <w:r w:rsidR="009E700D" w:rsidDel="00CE79C0">
          <w:rPr>
            <w:rFonts w:ascii="Times New Roman" w:hAnsi="Times New Roman" w:cs="Times New Roman"/>
            <w:sz w:val="24"/>
            <w:szCs w:val="24"/>
          </w:rPr>
          <w:delText>3</w:delText>
        </w:r>
      </w:del>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w:t>
      </w:r>
      <w:ins w:id="288" w:author="Author">
        <w:r w:rsidR="00C11730">
          <w:rPr>
            <w:rFonts w:ascii="Times New Roman" w:hAnsi="Times New Roman" w:cs="Times New Roman"/>
            <w:sz w:val="24"/>
            <w:szCs w:val="24"/>
          </w:rPr>
          <w:t>09</w:t>
        </w:r>
      </w:ins>
      <w:del w:id="289" w:author="Author">
        <w:r w:rsidR="003679C5" w:rsidDel="00C11730">
          <w:rPr>
            <w:rFonts w:ascii="Times New Roman" w:hAnsi="Times New Roman" w:cs="Times New Roman"/>
            <w:sz w:val="24"/>
            <w:szCs w:val="24"/>
          </w:rPr>
          <w:delText>10</w:delText>
        </w:r>
      </w:del>
      <w:r w:rsidR="003679C5">
        <w:rPr>
          <w:rFonts w:ascii="Times New Roman" w:hAnsi="Times New Roman" w:cs="Times New Roman"/>
          <w:sz w:val="24"/>
          <w:szCs w:val="24"/>
        </w:rPr>
        <w:t>, 95% CI = [-.</w:t>
      </w:r>
      <w:ins w:id="290" w:author="Author">
        <w:r w:rsidR="00C11730">
          <w:rPr>
            <w:rFonts w:ascii="Times New Roman" w:hAnsi="Times New Roman" w:cs="Times New Roman"/>
            <w:sz w:val="24"/>
            <w:szCs w:val="24"/>
          </w:rPr>
          <w:t>19</w:t>
        </w:r>
      </w:ins>
      <w:del w:id="291" w:author="Author">
        <w:r w:rsidR="003679C5" w:rsidDel="00C11730">
          <w:rPr>
            <w:rFonts w:ascii="Times New Roman" w:hAnsi="Times New Roman" w:cs="Times New Roman"/>
            <w:sz w:val="24"/>
            <w:szCs w:val="24"/>
          </w:rPr>
          <w:delText>20</w:delText>
        </w:r>
      </w:del>
      <w:r w:rsidR="003679C5">
        <w:rPr>
          <w:rFonts w:ascii="Times New Roman" w:hAnsi="Times New Roman" w:cs="Times New Roman"/>
          <w:sz w:val="24"/>
          <w:szCs w:val="24"/>
        </w:rPr>
        <w:t>, -.0</w:t>
      </w:r>
      <w:ins w:id="292" w:author="Author">
        <w:r w:rsidR="00C11730">
          <w:rPr>
            <w:rFonts w:ascii="Times New Roman" w:hAnsi="Times New Roman" w:cs="Times New Roman"/>
            <w:sz w:val="24"/>
            <w:szCs w:val="24"/>
          </w:rPr>
          <w:t>03</w:t>
        </w:r>
      </w:ins>
      <w:del w:id="293" w:author="Author">
        <w:r w:rsidR="003679C5" w:rsidDel="00C11730">
          <w:rPr>
            <w:rFonts w:ascii="Times New Roman" w:hAnsi="Times New Roman" w:cs="Times New Roman"/>
            <w:sz w:val="24"/>
            <w:szCs w:val="24"/>
          </w:rPr>
          <w:delText>1</w:delText>
        </w:r>
      </w:del>
      <w:r w:rsidR="003679C5">
        <w:rPr>
          <w:rFonts w:ascii="Times New Roman" w:hAnsi="Times New Roman" w:cs="Times New Roman"/>
          <w:sz w:val="24"/>
          <w:szCs w:val="24"/>
        </w:rPr>
        <w:t>]</w:t>
      </w:r>
      <w:r w:rsidR="0056695A">
        <w:rPr>
          <w:rFonts w:ascii="Times New Roman" w:hAnsi="Times New Roman" w:cs="Times New Roman"/>
          <w:sz w:val="24"/>
          <w:szCs w:val="24"/>
        </w:rPr>
        <w:t xml:space="preserve">) was significant such that studies using the NPI produced slightly smaller effect sizes than studies 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 xml:space="preserve">the regression coefficient was </w:t>
      </w:r>
      <w:del w:id="303" w:author="Author">
        <w:r w:rsidR="003F2F9E" w:rsidRPr="00446DC2" w:rsidDel="00C11730">
          <w:rPr>
            <w:rFonts w:ascii="Times New Roman" w:hAnsi="Times New Roman" w:cs="Times New Roman"/>
            <w:sz w:val="24"/>
            <w:szCs w:val="24"/>
          </w:rPr>
          <w:delText xml:space="preserve">also not </w:delText>
        </w:r>
      </w:del>
      <w:r w:rsidR="003F2F9E" w:rsidRPr="00446DC2">
        <w:rPr>
          <w:rFonts w:ascii="Times New Roman" w:hAnsi="Times New Roman" w:cs="Times New Roman"/>
          <w:sz w:val="24"/>
          <w:szCs w:val="24"/>
        </w:rPr>
        <w:t>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w:t>
      </w:r>
      <w:ins w:id="304" w:author="Author">
        <w:r w:rsidR="00C11730">
          <w:rPr>
            <w:rFonts w:ascii="Times New Roman" w:hAnsi="Times New Roman" w:cs="Times New Roman"/>
            <w:sz w:val="24"/>
            <w:szCs w:val="24"/>
          </w:rPr>
          <w:t>10</w:t>
        </w:r>
      </w:ins>
      <w:del w:id="305" w:author="Author">
        <w:r w:rsidR="003F2F9E" w:rsidRPr="00446DC2" w:rsidDel="00C11730">
          <w:rPr>
            <w:rFonts w:ascii="Times New Roman" w:hAnsi="Times New Roman" w:cs="Times New Roman"/>
            <w:sz w:val="24"/>
            <w:szCs w:val="24"/>
          </w:rPr>
          <w:delText>09</w:delText>
        </w:r>
      </w:del>
      <w:r w:rsidR="003F2F9E" w:rsidRPr="00446DC2">
        <w:rPr>
          <w:rFonts w:ascii="Times New Roman" w:hAnsi="Times New Roman" w:cs="Times New Roman"/>
          <w:sz w:val="24"/>
          <w:szCs w:val="24"/>
        </w:rPr>
        <w:t xml:space="preserve">, 95% CI = [-.01, .19]). </w:t>
      </w:r>
      <w:r w:rsidR="00FC59EE" w:rsidRPr="00446DC2">
        <w:rPr>
          <w:rFonts w:ascii="Times New Roman" w:hAnsi="Times New Roman" w:cs="Times New Roman"/>
          <w:sz w:val="24"/>
          <w:szCs w:val="24"/>
        </w:rPr>
        <w:t xml:space="preserve"> </w:t>
      </w:r>
    </w:p>
    <w:p w14:paraId="7CE74A69" w14:textId="35F5FDED" w:rsidR="003F2F9E" w:rsidRDefault="00446DC2" w:rsidP="00F55DC9">
      <w:pPr>
        <w:spacing w:after="0" w:line="480" w:lineRule="auto"/>
        <w:ind w:firstLine="720"/>
        <w:rPr>
          <w:rFonts w:ascii="Times New Roman" w:hAnsi="Times New Roman" w:cs="Times New Roman"/>
          <w:sz w:val="24"/>
          <w:szCs w:val="24"/>
        </w:rPr>
      </w:pPr>
      <w:del w:id="306" w:author="Author">
        <w:r w:rsidDel="00D545D3">
          <w:rPr>
            <w:rFonts w:ascii="Times New Roman" w:hAnsi="Times New Roman" w:cs="Times New Roman"/>
            <w:sz w:val="24"/>
            <w:szCs w:val="24"/>
          </w:rPr>
          <w:delText>D</w:delText>
        </w:r>
        <w:r w:rsidR="00830217" w:rsidRPr="00446DC2" w:rsidDel="00D545D3">
          <w:rPr>
            <w:rFonts w:ascii="Times New Roman" w:hAnsi="Times New Roman" w:cs="Times New Roman"/>
            <w:sz w:val="24"/>
            <w:szCs w:val="24"/>
          </w:rPr>
          <w:delText>espite the fact that effect sizes produced using difference scores</w:delText>
        </w:r>
        <w:r w:rsidR="00830217" w:rsidDel="00D545D3">
          <w:rPr>
            <w:rFonts w:ascii="Times New Roman" w:hAnsi="Times New Roman" w:cs="Times New Roman"/>
            <w:sz w:val="24"/>
            <w:szCs w:val="24"/>
          </w:rPr>
          <w:delText xml:space="preserve"> and regression residuals did not significantly differ</w:delText>
        </w:r>
      </w:del>
      <w:ins w:id="307" w:author="Author">
        <w:r w:rsidR="00D545D3">
          <w:rPr>
            <w:rFonts w:ascii="Times New Roman" w:hAnsi="Times New Roman" w:cs="Times New Roman"/>
            <w:sz w:val="24"/>
            <w:szCs w:val="24"/>
          </w:rPr>
          <w:t>Therefore</w:t>
        </w:r>
      </w:ins>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w:t>
      </w:r>
      <w:ins w:id="308" w:author="Author">
        <w:r w:rsidR="000C49E1">
          <w:rPr>
            <w:rFonts w:ascii="Times New Roman" w:hAnsi="Times New Roman" w:cs="Times New Roman"/>
            <w:sz w:val="24"/>
            <w:szCs w:val="24"/>
          </w:rPr>
          <w:t>30</w:t>
        </w:r>
      </w:ins>
      <w:del w:id="309" w:author="Author">
        <w:r w:rsidR="003F2F9E" w:rsidRPr="003F2F9E" w:rsidDel="000C49E1">
          <w:rPr>
            <w:rFonts w:ascii="Times New Roman" w:hAnsi="Times New Roman" w:cs="Times New Roman"/>
            <w:sz w:val="24"/>
            <w:szCs w:val="24"/>
          </w:rPr>
          <w:delText>2</w:delText>
        </w:r>
        <w:r w:rsidR="003F2F9E" w:rsidDel="000C49E1">
          <w:rPr>
            <w:rFonts w:ascii="Times New Roman" w:hAnsi="Times New Roman" w:cs="Times New Roman"/>
            <w:sz w:val="24"/>
            <w:szCs w:val="24"/>
          </w:rPr>
          <w:delText>8</w:delText>
        </w:r>
      </w:del>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and 2</w:t>
      </w:r>
      <w:r w:rsidR="00D6181D">
        <w:rPr>
          <w:rFonts w:ascii="Times New Roman" w:hAnsi="Times New Roman" w:cs="Times New Roman"/>
          <w:sz w:val="24"/>
          <w:szCs w:val="24"/>
        </w:rPr>
        <w:t xml:space="preserve">5 </w:t>
      </w:r>
      <w:r w:rsidR="00696CE7">
        <w:rPr>
          <w:rFonts w:ascii="Times New Roman" w:hAnsi="Times New Roman" w:cs="Times New Roman"/>
          <w:sz w:val="24"/>
          <w:szCs w:val="24"/>
        </w:rPr>
        <w:t xml:space="preserve">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3E5EFC">
        <w:rPr>
          <w:rFonts w:ascii="Times New Roman" w:hAnsi="Times New Roman" w:cs="Times New Roman"/>
          <w:sz w:val="24"/>
          <w:szCs w:val="24"/>
        </w:rPr>
        <w:t>76</w:t>
      </w:r>
      <w:r w:rsidR="00EF5EB7" w:rsidRPr="003F2F9E">
        <w:rPr>
          <w:rFonts w:ascii="Times New Roman" w:hAnsi="Times New Roman" w:cs="Times New Roman"/>
          <w:sz w:val="24"/>
          <w:szCs w:val="24"/>
        </w:rPr>
        <w:t>%</w:t>
      </w:r>
      <w:r w:rsidR="003E5EFC">
        <w:rPr>
          <w:rFonts w:ascii="Times New Roman" w:hAnsi="Times New Roman" w:cs="Times New Roman"/>
          <w:sz w:val="24"/>
          <w:szCs w:val="24"/>
        </w:rPr>
        <w:t xml:space="preserve"> of the effect sizes</w:t>
      </w:r>
      <w:r w:rsidR="00EF5EB7">
        <w:rPr>
          <w:rFonts w:ascii="Times New Roman" w:hAnsi="Times New Roman" w:cs="Times New Roman"/>
          <w:sz w:val="24"/>
          <w:szCs w:val="24"/>
        </w:rPr>
        <w:t>)</w:t>
      </w:r>
      <w:r w:rsidR="009B3C85">
        <w:rPr>
          <w:rFonts w:ascii="Times New Roman" w:hAnsi="Times New Roman" w:cs="Times New Roman"/>
          <w:sz w:val="24"/>
          <w:szCs w:val="24"/>
        </w:rPr>
        <w:t>. C</w:t>
      </w:r>
      <w:r w:rsidR="00696CE7">
        <w:rPr>
          <w:rFonts w:ascii="Times New Roman" w:hAnsi="Times New Roman" w:cs="Times New Roman"/>
          <w:sz w:val="24"/>
          <w:szCs w:val="24"/>
        </w:rPr>
        <w:t xml:space="preserve">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w:t>
      </w:r>
      <w:ins w:id="310" w:author="Author">
        <w:r w:rsidR="00D545D3">
          <w:rPr>
            <w:rFonts w:ascii="Times New Roman" w:hAnsi="Times New Roman" w:cs="Times New Roman"/>
            <w:sz w:val="24"/>
            <w:szCs w:val="24"/>
          </w:rPr>
          <w:t>21</w:t>
        </w:r>
      </w:ins>
      <w:del w:id="311" w:author="Author">
        <w:r w:rsidR="00696CE7" w:rsidDel="00D545D3">
          <w:rPr>
            <w:rFonts w:ascii="Times New Roman" w:hAnsi="Times New Roman" w:cs="Times New Roman"/>
            <w:sz w:val="24"/>
            <w:szCs w:val="24"/>
          </w:rPr>
          <w:delText>19</w:delText>
        </w:r>
      </w:del>
      <w:r w:rsidR="003F2F9E" w:rsidRPr="003F2F9E">
        <w:rPr>
          <w:rFonts w:ascii="Times New Roman" w:hAnsi="Times New Roman" w:cs="Times New Roman"/>
          <w:sz w:val="24"/>
          <w:szCs w:val="24"/>
        </w:rPr>
        <w:t>, .2</w:t>
      </w:r>
      <w:ins w:id="312" w:author="Author">
        <w:r w:rsidR="00D545D3">
          <w:rPr>
            <w:rFonts w:ascii="Times New Roman" w:hAnsi="Times New Roman" w:cs="Times New Roman"/>
            <w:sz w:val="24"/>
            <w:szCs w:val="24"/>
          </w:rPr>
          <w:t>8</w:t>
        </w:r>
      </w:ins>
      <w:del w:id="313" w:author="Author">
        <w:r w:rsidR="003F2F9E" w:rsidRPr="003F2F9E" w:rsidDel="00D545D3">
          <w:rPr>
            <w:rFonts w:ascii="Times New Roman" w:hAnsi="Times New Roman" w:cs="Times New Roman"/>
            <w:sz w:val="24"/>
            <w:szCs w:val="24"/>
          </w:rPr>
          <w:delText>9</w:delText>
        </w:r>
      </w:del>
      <w:r w:rsidR="003F2F9E" w:rsidRPr="003F2F9E">
        <w:rPr>
          <w:rFonts w:ascii="Times New Roman" w:hAnsi="Times New Roman" w:cs="Times New Roman"/>
          <w:sz w:val="24"/>
          <w:szCs w:val="24"/>
        </w:rPr>
        <w:t>]</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w:t>
      </w:r>
      <w:ins w:id="314" w:author="Author">
        <w:r w:rsidR="00D545D3">
          <w:rPr>
            <w:rFonts w:ascii="Times New Roman" w:hAnsi="Times New Roman" w:cs="Times New Roman"/>
            <w:sz w:val="24"/>
            <w:szCs w:val="24"/>
          </w:rPr>
          <w:t>5</w:t>
        </w:r>
      </w:ins>
      <w:del w:id="315" w:author="Author">
        <w:r w:rsidR="00696CE7" w:rsidDel="00D545D3">
          <w:rPr>
            <w:rFonts w:ascii="Times New Roman" w:hAnsi="Times New Roman" w:cs="Times New Roman"/>
            <w:sz w:val="24"/>
            <w:szCs w:val="24"/>
          </w:rPr>
          <w:delText>6</w:delText>
        </w:r>
      </w:del>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lastRenderedPageBreak/>
        <w:t>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w:t>
      </w:r>
      <w:r w:rsidR="003F2F9E" w:rsidRPr="00385FFE">
        <w:rPr>
          <w:rFonts w:ascii="Times New Roman" w:hAnsi="Times New Roman" w:cs="Times New Roman"/>
          <w:sz w:val="24"/>
          <w:szCs w:val="24"/>
        </w:rPr>
        <w:t>ression residuals</w:t>
      </w:r>
      <w:del w:id="316" w:author="Author">
        <w:r w:rsidR="003F2F9E" w:rsidRPr="00385FFE" w:rsidDel="009A2D1F">
          <w:rPr>
            <w:rFonts w:ascii="Times New Roman" w:hAnsi="Times New Roman" w:cs="Times New Roman"/>
            <w:sz w:val="24"/>
            <w:szCs w:val="24"/>
          </w:rPr>
          <w:delText>)</w:delText>
        </w:r>
      </w:del>
      <w:r w:rsidR="003F2F9E" w:rsidRPr="00385FFE">
        <w:rPr>
          <w:rFonts w:ascii="Times New Roman" w:hAnsi="Times New Roman" w:cs="Times New Roman"/>
          <w:sz w:val="24"/>
          <w:szCs w:val="24"/>
        </w:rPr>
        <w:t xml:space="preserve">. The overall pattern of results remained </w:t>
      </w:r>
      <w:r w:rsidR="00385FFE" w:rsidRPr="00385FFE">
        <w:rPr>
          <w:rFonts w:ascii="Times New Roman" w:hAnsi="Times New Roman" w:cs="Times New Roman"/>
          <w:sz w:val="24"/>
          <w:szCs w:val="24"/>
        </w:rPr>
        <w:t xml:space="preserve">largely </w:t>
      </w:r>
      <w:r w:rsidR="003F2F9E" w:rsidRPr="00385FFE">
        <w:rPr>
          <w:rFonts w:ascii="Times New Roman" w:hAnsi="Times New Roman" w:cs="Times New Roman"/>
          <w:sz w:val="24"/>
          <w:szCs w:val="24"/>
        </w:rPr>
        <w:t>the same with and without difference scores—</w:t>
      </w:r>
      <w:r w:rsidR="00385FFE" w:rsidRPr="00385FFE">
        <w:rPr>
          <w:rFonts w:ascii="Times New Roman" w:hAnsi="Times New Roman" w:cs="Times New Roman"/>
          <w:sz w:val="24"/>
          <w:szCs w:val="24"/>
        </w:rPr>
        <w:t xml:space="preserve">the only </w:t>
      </w:r>
      <w:del w:id="317" w:author="Author">
        <w:r w:rsidR="00385FFE" w:rsidRPr="00385FFE" w:rsidDel="00D545D3">
          <w:rPr>
            <w:rFonts w:ascii="Times New Roman" w:hAnsi="Times New Roman" w:cs="Times New Roman"/>
            <w:sz w:val="24"/>
            <w:szCs w:val="24"/>
          </w:rPr>
          <w:delText xml:space="preserve">distinction </w:delText>
        </w:r>
      </w:del>
      <w:ins w:id="318" w:author="Author">
        <w:r w:rsidR="00D545D3" w:rsidRPr="00385FFE">
          <w:rPr>
            <w:rFonts w:ascii="Times New Roman" w:hAnsi="Times New Roman" w:cs="Times New Roman"/>
            <w:sz w:val="24"/>
            <w:szCs w:val="24"/>
          </w:rPr>
          <w:t>di</w:t>
        </w:r>
        <w:r w:rsidR="00D545D3">
          <w:rPr>
            <w:rFonts w:ascii="Times New Roman" w:hAnsi="Times New Roman" w:cs="Times New Roman"/>
            <w:sz w:val="24"/>
            <w:szCs w:val="24"/>
          </w:rPr>
          <w:t>fferences</w:t>
        </w:r>
        <w:r w:rsidR="00D545D3" w:rsidRPr="00385FFE">
          <w:rPr>
            <w:rFonts w:ascii="Times New Roman" w:hAnsi="Times New Roman" w:cs="Times New Roman"/>
            <w:sz w:val="24"/>
            <w:szCs w:val="24"/>
          </w:rPr>
          <w:t xml:space="preserve"> </w:t>
        </w:r>
      </w:ins>
      <w:r w:rsidR="00385FFE" w:rsidRPr="00385FFE">
        <w:rPr>
          <w:rFonts w:ascii="Times New Roman" w:hAnsi="Times New Roman" w:cs="Times New Roman"/>
          <w:sz w:val="24"/>
          <w:szCs w:val="24"/>
        </w:rPr>
        <w:t>w</w:t>
      </w:r>
      <w:ins w:id="319" w:author="Author">
        <w:r w:rsidR="00D545D3">
          <w:rPr>
            <w:rFonts w:ascii="Times New Roman" w:hAnsi="Times New Roman" w:cs="Times New Roman"/>
            <w:sz w:val="24"/>
            <w:szCs w:val="24"/>
          </w:rPr>
          <w:t>ere</w:t>
        </w:r>
      </w:ins>
      <w:del w:id="320" w:author="Author">
        <w:r w:rsidR="00385FFE" w:rsidRPr="00385FFE" w:rsidDel="00D545D3">
          <w:rPr>
            <w:rFonts w:ascii="Times New Roman" w:hAnsi="Times New Roman" w:cs="Times New Roman"/>
            <w:sz w:val="24"/>
            <w:szCs w:val="24"/>
          </w:rPr>
          <w:delText>as</w:delText>
        </w:r>
      </w:del>
      <w:r w:rsidR="00385FFE" w:rsidRPr="00385FFE">
        <w:rPr>
          <w:rFonts w:ascii="Times New Roman" w:hAnsi="Times New Roman" w:cs="Times New Roman"/>
          <w:sz w:val="24"/>
          <w:szCs w:val="24"/>
        </w:rPr>
        <w:t xml:space="preserve"> that </w:t>
      </w:r>
      <w:ins w:id="321" w:author="Author">
        <w:r w:rsidR="00D545D3">
          <w:rPr>
            <w:rFonts w:ascii="Times New Roman" w:hAnsi="Times New Roman" w:cs="Times New Roman"/>
            <w:sz w:val="24"/>
            <w:szCs w:val="24"/>
          </w:rPr>
          <w:t xml:space="preserve">(a) </w:t>
        </w:r>
      </w:ins>
      <w:r w:rsidR="00385FFE" w:rsidRPr="00385FFE">
        <w:rPr>
          <w:rFonts w:ascii="Times New Roman" w:hAnsi="Times New Roman" w:cs="Times New Roman"/>
          <w:sz w:val="24"/>
          <w:szCs w:val="24"/>
        </w:rPr>
        <w:t>when difference scores were removed the type of narcissism measure was no longer</w:t>
      </w:r>
      <w:r w:rsidR="009A60D3">
        <w:rPr>
          <w:rFonts w:ascii="Times New Roman" w:hAnsi="Times New Roman" w:cs="Times New Roman"/>
          <w:sz w:val="24"/>
          <w:szCs w:val="24"/>
        </w:rPr>
        <w:t xml:space="preserve"> a</w:t>
      </w:r>
      <w:r w:rsidR="00385FFE" w:rsidRPr="00385FFE">
        <w:rPr>
          <w:rFonts w:ascii="Times New Roman" w:hAnsi="Times New Roman" w:cs="Times New Roman"/>
          <w:sz w:val="24"/>
          <w:szCs w:val="24"/>
        </w:rPr>
        <w:t xml:space="preserve"> statistically significant</w:t>
      </w:r>
      <w:r w:rsidR="009A60D3">
        <w:rPr>
          <w:rFonts w:ascii="Times New Roman" w:hAnsi="Times New Roman" w:cs="Times New Roman"/>
          <w:sz w:val="24"/>
          <w:szCs w:val="24"/>
        </w:rPr>
        <w:t xml:space="preserve"> moderator</w:t>
      </w:r>
      <w:ins w:id="322" w:author="Author">
        <w:r w:rsidR="00D545D3">
          <w:rPr>
            <w:rFonts w:ascii="Times New Roman" w:hAnsi="Times New Roman" w:cs="Times New Roman"/>
            <w:sz w:val="24"/>
            <w:szCs w:val="24"/>
          </w:rPr>
          <w:t xml:space="preserve"> and (b) the type of self-enhancement rating became significant (</w:t>
        </w:r>
        <w:r w:rsidR="00D545D3" w:rsidRPr="003F2F9E">
          <w:rPr>
            <w:rFonts w:ascii="Times New Roman" w:hAnsi="Times New Roman" w:cs="Times New Roman"/>
            <w:i/>
            <w:sz w:val="24"/>
            <w:szCs w:val="24"/>
          </w:rPr>
          <w:t>B</w:t>
        </w:r>
        <w:r w:rsidR="00D545D3" w:rsidRPr="003F2F9E">
          <w:rPr>
            <w:rFonts w:ascii="Times New Roman" w:hAnsi="Times New Roman" w:cs="Times New Roman"/>
            <w:sz w:val="24"/>
            <w:szCs w:val="24"/>
          </w:rPr>
          <w:t xml:space="preserve"> = </w:t>
        </w:r>
        <w:r w:rsidR="00D545D3">
          <w:rPr>
            <w:rFonts w:ascii="Times New Roman" w:hAnsi="Times New Roman" w:cs="Times New Roman"/>
            <w:sz w:val="24"/>
            <w:szCs w:val="24"/>
          </w:rPr>
          <w:t>-.11; 95% CI = [-.22</w:t>
        </w:r>
        <w:r w:rsidR="00A775BB">
          <w:rPr>
            <w:rFonts w:ascii="Times New Roman" w:hAnsi="Times New Roman" w:cs="Times New Roman"/>
            <w:sz w:val="24"/>
            <w:szCs w:val="24"/>
          </w:rPr>
          <w:t xml:space="preserve">, </w:t>
        </w:r>
        <w:r w:rsidR="00D545D3">
          <w:rPr>
            <w:rFonts w:ascii="Times New Roman" w:hAnsi="Times New Roman" w:cs="Times New Roman"/>
            <w:sz w:val="24"/>
            <w:szCs w:val="24"/>
          </w:rPr>
          <w:t>-.002</w:t>
        </w:r>
        <w:r w:rsidR="00D545D3" w:rsidRPr="003F2F9E">
          <w:rPr>
            <w:rFonts w:ascii="Times New Roman" w:hAnsi="Times New Roman" w:cs="Times New Roman"/>
            <w:sz w:val="24"/>
            <w:szCs w:val="24"/>
          </w:rPr>
          <w:t>]</w:t>
        </w:r>
        <w:r w:rsidR="00D545D3">
          <w:rPr>
            <w:rFonts w:ascii="Times New Roman" w:hAnsi="Times New Roman" w:cs="Times New Roman"/>
            <w:sz w:val="24"/>
            <w:szCs w:val="24"/>
          </w:rPr>
          <w:t>) such that objective measures produced slightly larger effect sizes than observer reports</w:t>
        </w:r>
      </w:ins>
      <w:r w:rsidR="003F2F9E" w:rsidRPr="00385FFE">
        <w:rPr>
          <w:rFonts w:ascii="Times New Roman" w:hAnsi="Times New Roman" w:cs="Times New Roman"/>
          <w:sz w:val="24"/>
          <w:szCs w:val="24"/>
        </w:rPr>
        <w:t xml:space="preserve">. </w:t>
      </w:r>
      <w:r w:rsidR="00EE4E90">
        <w:rPr>
          <w:rFonts w:ascii="Times New Roman" w:hAnsi="Times New Roman" w:cs="Times New Roman"/>
          <w:sz w:val="24"/>
          <w:szCs w:val="24"/>
        </w:rPr>
        <w:t>In sum, t</w:t>
      </w:r>
      <w:r w:rsidR="003F2F9E" w:rsidRPr="00385FFE">
        <w:rPr>
          <w:rFonts w:ascii="Times New Roman" w:hAnsi="Times New Roman" w:cs="Times New Roman"/>
          <w:sz w:val="24"/>
          <w:szCs w:val="24"/>
        </w:rPr>
        <w:t>he</w:t>
      </w:r>
      <w:r w:rsidR="003F2F9E" w:rsidRPr="00ED2D3B">
        <w:rPr>
          <w:rFonts w:ascii="Times New Roman" w:hAnsi="Times New Roman" w:cs="Times New Roman"/>
          <w:sz w:val="24"/>
          <w:szCs w:val="24"/>
        </w:rPr>
        <w:t xml:space="preserve"> narcissism-self-enhancement relationship remained relatively consistent regardless of methodological differences across studies. </w:t>
      </w:r>
      <w:del w:id="323" w:author="Author">
        <w:r w:rsidR="003F2F9E" w:rsidRPr="00ED2D3B" w:rsidDel="00496106">
          <w:rPr>
            <w:rFonts w:ascii="Times New Roman" w:hAnsi="Times New Roman" w:cs="Times New Roman"/>
            <w:sz w:val="24"/>
            <w:szCs w:val="24"/>
          </w:rPr>
          <w:delText>These findings provide evidence for the robustness of narcissism’s association with self-enhancement.</w:delText>
        </w:r>
      </w:del>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6F4AB4B0"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w:t>
      </w:r>
      <w:r w:rsidR="003C6E39" w:rsidRPr="00536DC7">
        <w:rPr>
          <w:rFonts w:ascii="Times New Roman" w:hAnsi="Times New Roman" w:cs="Times New Roman"/>
          <w:sz w:val="24"/>
          <w:szCs w:val="24"/>
        </w:rPr>
        <w:t>s and research questions concerning agency and communion</w:t>
      </w:r>
      <w:r w:rsidRPr="00536DC7">
        <w:rPr>
          <w:rFonts w:ascii="Times New Roman" w:hAnsi="Times New Roman" w:cs="Times New Roman"/>
          <w:sz w:val="24"/>
          <w:szCs w:val="24"/>
        </w:rPr>
        <w:t xml:space="preserve">. </w:t>
      </w:r>
      <w:r w:rsidR="00A87BA8" w:rsidRPr="00536DC7">
        <w:rPr>
          <w:rFonts w:ascii="Times New Roman" w:hAnsi="Times New Roman" w:cs="Times New Roman"/>
          <w:sz w:val="24"/>
          <w:szCs w:val="24"/>
        </w:rPr>
        <w:t>Out of a total of 1</w:t>
      </w:r>
      <w:ins w:id="324" w:author="Author">
        <w:r w:rsidR="007637E2" w:rsidRPr="00536DC7">
          <w:rPr>
            <w:rFonts w:ascii="Times New Roman" w:hAnsi="Times New Roman" w:cs="Times New Roman"/>
            <w:sz w:val="24"/>
            <w:szCs w:val="24"/>
          </w:rPr>
          <w:t>71</w:t>
        </w:r>
      </w:ins>
      <w:del w:id="325" w:author="Author">
        <w:r w:rsidR="00DA477B" w:rsidRPr="00536DC7" w:rsidDel="007637E2">
          <w:rPr>
            <w:rFonts w:ascii="Times New Roman" w:hAnsi="Times New Roman" w:cs="Times New Roman"/>
            <w:sz w:val="24"/>
            <w:szCs w:val="24"/>
          </w:rPr>
          <w:delText>6</w:delText>
        </w:r>
        <w:r w:rsidR="000E083D" w:rsidRPr="00536DC7" w:rsidDel="007637E2">
          <w:rPr>
            <w:rFonts w:ascii="Times New Roman" w:hAnsi="Times New Roman" w:cs="Times New Roman"/>
            <w:sz w:val="24"/>
            <w:szCs w:val="24"/>
          </w:rPr>
          <w:delText>8</w:delText>
        </w:r>
      </w:del>
      <w:r w:rsidR="00A87BA8" w:rsidRPr="00536DC7">
        <w:rPr>
          <w:rFonts w:ascii="Times New Roman" w:hAnsi="Times New Roman" w:cs="Times New Roman"/>
          <w:sz w:val="24"/>
          <w:szCs w:val="24"/>
        </w:rPr>
        <w:t xml:space="preserve"> effect sizes</w:t>
      </w:r>
      <w:r w:rsidR="00BB3688" w:rsidRPr="00536DC7">
        <w:rPr>
          <w:rFonts w:ascii="Times New Roman" w:hAnsi="Times New Roman" w:cs="Times New Roman"/>
          <w:sz w:val="24"/>
          <w:szCs w:val="24"/>
        </w:rPr>
        <w:t>,</w:t>
      </w:r>
      <w:r w:rsidR="00A87BA8" w:rsidRPr="00536DC7">
        <w:rPr>
          <w:rFonts w:ascii="Times New Roman" w:hAnsi="Times New Roman" w:cs="Times New Roman"/>
          <w:sz w:val="24"/>
          <w:szCs w:val="24"/>
        </w:rPr>
        <w:t xml:space="preserve"> </w:t>
      </w:r>
      <w:r w:rsidR="000E083D" w:rsidRPr="00536DC7">
        <w:rPr>
          <w:rFonts w:ascii="Times New Roman" w:hAnsi="Times New Roman" w:cs="Times New Roman"/>
          <w:sz w:val="24"/>
          <w:szCs w:val="24"/>
        </w:rPr>
        <w:t>9</w:t>
      </w:r>
      <w:ins w:id="326" w:author="Author">
        <w:r w:rsidR="00A775BB" w:rsidRPr="00536DC7">
          <w:rPr>
            <w:rFonts w:ascii="Times New Roman" w:hAnsi="Times New Roman" w:cs="Times New Roman"/>
            <w:sz w:val="24"/>
            <w:szCs w:val="24"/>
            <w:rPrChange w:id="327" w:author="Author">
              <w:rPr>
                <w:rFonts w:ascii="Times New Roman" w:hAnsi="Times New Roman" w:cs="Times New Roman"/>
                <w:sz w:val="24"/>
                <w:szCs w:val="24"/>
                <w:highlight w:val="yellow"/>
              </w:rPr>
            </w:rPrChange>
          </w:rPr>
          <w:t>2</w:t>
        </w:r>
      </w:ins>
      <w:del w:id="328" w:author="Author">
        <w:r w:rsidR="000E083D" w:rsidRPr="00536DC7" w:rsidDel="00A775BB">
          <w:rPr>
            <w:rFonts w:ascii="Times New Roman" w:hAnsi="Times New Roman" w:cs="Times New Roman"/>
            <w:sz w:val="24"/>
            <w:szCs w:val="24"/>
          </w:rPr>
          <w:delText>0</w:delText>
        </w:r>
      </w:del>
      <w:r w:rsidR="00A87BA8" w:rsidRPr="00536DC7">
        <w:rPr>
          <w:rFonts w:ascii="Times New Roman" w:hAnsi="Times New Roman" w:cs="Times New Roman"/>
          <w:sz w:val="24"/>
          <w:szCs w:val="24"/>
        </w:rPr>
        <w:t xml:space="preserve"> were coded as age</w:t>
      </w:r>
      <w:r w:rsidR="004C3A85" w:rsidRPr="00536DC7">
        <w:rPr>
          <w:rFonts w:ascii="Times New Roman" w:hAnsi="Times New Roman" w:cs="Times New Roman"/>
          <w:sz w:val="24"/>
          <w:szCs w:val="24"/>
        </w:rPr>
        <w:t>ntic (5</w:t>
      </w:r>
      <w:r w:rsidR="000E083D" w:rsidRPr="00536DC7">
        <w:rPr>
          <w:rFonts w:ascii="Times New Roman" w:hAnsi="Times New Roman" w:cs="Times New Roman"/>
          <w:sz w:val="24"/>
          <w:szCs w:val="24"/>
        </w:rPr>
        <w:t>4</w:t>
      </w:r>
      <w:r w:rsidR="004C3A85" w:rsidRPr="00536DC7">
        <w:rPr>
          <w:rFonts w:ascii="Times New Roman" w:hAnsi="Times New Roman" w:cs="Times New Roman"/>
          <w:sz w:val="24"/>
          <w:szCs w:val="24"/>
        </w:rPr>
        <w:t xml:space="preserve">%) and </w:t>
      </w:r>
      <w:r w:rsidR="00DE3817" w:rsidRPr="00536DC7">
        <w:rPr>
          <w:rFonts w:ascii="Times New Roman" w:hAnsi="Times New Roman" w:cs="Times New Roman"/>
          <w:sz w:val="24"/>
          <w:szCs w:val="24"/>
        </w:rPr>
        <w:t>5</w:t>
      </w:r>
      <w:r w:rsidR="0071377A" w:rsidRPr="00536DC7">
        <w:rPr>
          <w:rFonts w:ascii="Times New Roman" w:hAnsi="Times New Roman" w:cs="Times New Roman"/>
          <w:sz w:val="24"/>
          <w:szCs w:val="24"/>
        </w:rPr>
        <w:t>3</w:t>
      </w:r>
      <w:r w:rsidR="004C3A85" w:rsidRPr="00536DC7">
        <w:rPr>
          <w:rFonts w:ascii="Times New Roman" w:hAnsi="Times New Roman" w:cs="Times New Roman"/>
          <w:sz w:val="24"/>
          <w:szCs w:val="24"/>
        </w:rPr>
        <w:t xml:space="preserve"> (</w:t>
      </w:r>
      <w:proofErr w:type="gramStart"/>
      <w:r w:rsidR="004C3A85" w:rsidRPr="00536DC7">
        <w:rPr>
          <w:rFonts w:ascii="Times New Roman" w:hAnsi="Times New Roman" w:cs="Times New Roman"/>
          <w:sz w:val="24"/>
          <w:szCs w:val="24"/>
        </w:rPr>
        <w:t>3</w:t>
      </w:r>
      <w:ins w:id="329" w:author="Author">
        <w:r w:rsidR="00A775BB" w:rsidRPr="00536DC7">
          <w:rPr>
            <w:rFonts w:ascii="Times New Roman" w:hAnsi="Times New Roman" w:cs="Times New Roman"/>
            <w:sz w:val="24"/>
            <w:szCs w:val="24"/>
            <w:rPrChange w:id="330" w:author="Author">
              <w:rPr>
                <w:rFonts w:ascii="Times New Roman" w:hAnsi="Times New Roman" w:cs="Times New Roman"/>
                <w:sz w:val="24"/>
                <w:szCs w:val="24"/>
                <w:highlight w:val="yellow"/>
              </w:rPr>
            </w:rPrChange>
          </w:rPr>
          <w:t>1</w:t>
        </w:r>
      </w:ins>
      <w:proofErr w:type="gramEnd"/>
      <w:del w:id="331" w:author="Author">
        <w:r w:rsidR="00534939" w:rsidRPr="00536DC7" w:rsidDel="00A775BB">
          <w:rPr>
            <w:rFonts w:ascii="Times New Roman" w:hAnsi="Times New Roman" w:cs="Times New Roman"/>
            <w:sz w:val="24"/>
            <w:szCs w:val="24"/>
          </w:rPr>
          <w:delText>2</w:delText>
        </w:r>
      </w:del>
      <w:r w:rsidR="004C3A85" w:rsidRPr="00536DC7">
        <w:rPr>
          <w:rFonts w:ascii="Times New Roman" w:hAnsi="Times New Roman" w:cs="Times New Roman"/>
          <w:sz w:val="24"/>
          <w:szCs w:val="24"/>
        </w:rPr>
        <w:t>%) were coded as communal; 2</w:t>
      </w:r>
      <w:ins w:id="332" w:author="Author">
        <w:r w:rsidR="00536DC7" w:rsidRPr="00536DC7">
          <w:rPr>
            <w:rFonts w:ascii="Times New Roman" w:hAnsi="Times New Roman" w:cs="Times New Roman"/>
            <w:sz w:val="24"/>
            <w:szCs w:val="24"/>
            <w:rPrChange w:id="333" w:author="Author">
              <w:rPr>
                <w:rFonts w:ascii="Times New Roman" w:hAnsi="Times New Roman" w:cs="Times New Roman"/>
                <w:sz w:val="24"/>
                <w:szCs w:val="24"/>
                <w:highlight w:val="yellow"/>
              </w:rPr>
            </w:rPrChange>
          </w:rPr>
          <w:t>6</w:t>
        </w:r>
      </w:ins>
      <w:del w:id="334" w:author="Author">
        <w:r w:rsidR="0071377A" w:rsidRPr="00536DC7" w:rsidDel="00536DC7">
          <w:rPr>
            <w:rFonts w:ascii="Times New Roman" w:hAnsi="Times New Roman" w:cs="Times New Roman"/>
            <w:sz w:val="24"/>
            <w:szCs w:val="24"/>
          </w:rPr>
          <w:delText>5</w:delText>
        </w:r>
      </w:del>
      <w:r w:rsidR="004C3A85" w:rsidRPr="00536DC7">
        <w:rPr>
          <w:rFonts w:ascii="Times New Roman" w:hAnsi="Times New Roman" w:cs="Times New Roman"/>
          <w:sz w:val="24"/>
          <w:szCs w:val="24"/>
        </w:rPr>
        <w:t xml:space="preserve"> effect sizes</w:t>
      </w:r>
      <w:r w:rsidR="004C3A85">
        <w:rPr>
          <w:rFonts w:ascii="Times New Roman" w:hAnsi="Times New Roman" w:cs="Times New Roman"/>
          <w:sz w:val="24"/>
          <w:szCs w:val="24"/>
        </w:rPr>
        <w:t xml:space="preserve">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w:t>
      </w:r>
      <w:ins w:id="335" w:author="Author">
        <w:r w:rsidR="00536DC7">
          <w:rPr>
            <w:rFonts w:ascii="Times New Roman" w:hAnsi="Times New Roman" w:cs="Times New Roman"/>
            <w:sz w:val="24"/>
            <w:szCs w:val="24"/>
          </w:rPr>
          <w:t>2</w:t>
        </w:r>
      </w:ins>
      <w:del w:id="336" w:author="Author">
        <w:r w:rsidR="000E083D" w:rsidDel="00536DC7">
          <w:rPr>
            <w:rFonts w:ascii="Times New Roman" w:hAnsi="Times New Roman" w:cs="Times New Roman"/>
            <w:sz w:val="24"/>
            <w:szCs w:val="24"/>
          </w:rPr>
          <w:delText>0</w:delText>
        </w:r>
      </w:del>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del w:id="337" w:author="Author">
        <w:r w:rsidR="00534939" w:rsidDel="00536DC7">
          <w:rPr>
            <w:rFonts w:ascii="Times New Roman" w:hAnsi="Times New Roman" w:cs="Times New Roman"/>
            <w:sz w:val="24"/>
            <w:szCs w:val="24"/>
          </w:rPr>
          <w:delText>4</w:delText>
        </w:r>
      </w:del>
      <w:ins w:id="338" w:author="Author">
        <w:r w:rsidR="00536DC7">
          <w:rPr>
            <w:rFonts w:ascii="Times New Roman" w:hAnsi="Times New Roman" w:cs="Times New Roman"/>
            <w:sz w:val="24"/>
            <w:szCs w:val="24"/>
          </w:rPr>
          <w:t>5</w:t>
        </w:r>
      </w:ins>
      <w:r w:rsidR="0008260D">
        <w:rPr>
          <w:rFonts w:ascii="Times New Roman" w:hAnsi="Times New Roman" w:cs="Times New Roman"/>
          <w:sz w:val="24"/>
          <w:szCs w:val="24"/>
        </w:rPr>
        <w:t>, .3</w:t>
      </w:r>
      <w:ins w:id="339" w:author="Author">
        <w:r w:rsidR="00536DC7">
          <w:rPr>
            <w:rFonts w:ascii="Times New Roman" w:hAnsi="Times New Roman" w:cs="Times New Roman"/>
            <w:sz w:val="24"/>
            <w:szCs w:val="24"/>
          </w:rPr>
          <w:t>3</w:t>
        </w:r>
      </w:ins>
      <w:del w:id="340" w:author="Author">
        <w:r w:rsidR="0008260D" w:rsidDel="00536DC7">
          <w:rPr>
            <w:rFonts w:ascii="Times New Roman" w:hAnsi="Times New Roman" w:cs="Times New Roman"/>
            <w:sz w:val="24"/>
            <w:szCs w:val="24"/>
          </w:rPr>
          <w:delText>4</w:delText>
        </w:r>
      </w:del>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w:t>
      </w:r>
      <w:del w:id="341" w:author="Author">
        <w:r w:rsidR="00C70F15" w:rsidRPr="00D72307" w:rsidDel="00536DC7">
          <w:rPr>
            <w:rFonts w:ascii="Times New Roman" w:hAnsi="Times New Roman" w:cs="Times New Roman"/>
            <w:sz w:val="24"/>
            <w:szCs w:val="24"/>
          </w:rPr>
          <w:delText>0</w:delText>
        </w:r>
        <w:r w:rsidR="0071377A" w:rsidRPr="00D72307" w:rsidDel="00536DC7">
          <w:rPr>
            <w:rFonts w:ascii="Times New Roman" w:hAnsi="Times New Roman" w:cs="Times New Roman"/>
            <w:sz w:val="24"/>
            <w:szCs w:val="24"/>
          </w:rPr>
          <w:delText>0</w:delText>
        </w:r>
        <w:r w:rsidR="00C70F15" w:rsidRPr="00D72307" w:rsidDel="00536DC7">
          <w:rPr>
            <w:rFonts w:ascii="Times New Roman" w:hAnsi="Times New Roman" w:cs="Times New Roman"/>
            <w:sz w:val="24"/>
            <w:szCs w:val="24"/>
          </w:rPr>
          <w:delText>4</w:delText>
        </w:r>
      </w:del>
      <w:ins w:id="342" w:author="Author">
        <w:r w:rsidR="00536DC7" w:rsidRPr="00D72307">
          <w:rPr>
            <w:rFonts w:ascii="Times New Roman" w:hAnsi="Times New Roman" w:cs="Times New Roman"/>
            <w:sz w:val="24"/>
            <w:szCs w:val="24"/>
          </w:rPr>
          <w:t>0</w:t>
        </w:r>
        <w:r w:rsidR="00536DC7">
          <w:rPr>
            <w:rFonts w:ascii="Times New Roman" w:hAnsi="Times New Roman" w:cs="Times New Roman"/>
            <w:sz w:val="24"/>
            <w:szCs w:val="24"/>
          </w:rPr>
          <w:t>1</w:t>
        </w:r>
      </w:ins>
      <w:r w:rsidR="00C70F15" w:rsidRPr="00D72307">
        <w:rPr>
          <w:rFonts w:ascii="Times New Roman" w:hAnsi="Times New Roman" w:cs="Times New Roman"/>
          <w:sz w:val="24"/>
          <w:szCs w:val="24"/>
        </w:rPr>
        <w:t>, .1</w:t>
      </w:r>
      <w:ins w:id="343" w:author="Author">
        <w:r w:rsidR="00536DC7">
          <w:rPr>
            <w:rFonts w:ascii="Times New Roman" w:hAnsi="Times New Roman" w:cs="Times New Roman"/>
            <w:sz w:val="24"/>
            <w:szCs w:val="24"/>
          </w:rPr>
          <w:t>0</w:t>
        </w:r>
      </w:ins>
      <w:del w:id="344" w:author="Author">
        <w:r w:rsidR="0071377A" w:rsidRPr="00D72307" w:rsidDel="00536DC7">
          <w:rPr>
            <w:rFonts w:ascii="Times New Roman" w:hAnsi="Times New Roman" w:cs="Times New Roman"/>
            <w:sz w:val="24"/>
            <w:szCs w:val="24"/>
          </w:rPr>
          <w:delText>1</w:delText>
        </w:r>
      </w:del>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w:t>
      </w:r>
      <w:r w:rsidR="00AB0771">
        <w:rPr>
          <w:rFonts w:ascii="Times New Roman" w:hAnsi="Times New Roman" w:cs="Times New Roman"/>
          <w:sz w:val="24"/>
          <w:szCs w:val="24"/>
        </w:rPr>
        <w:lastRenderedPageBreak/>
        <w:t xml:space="preserve">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reported the methodological moderator results separately for agentic criteria (in Table 5) and communal criteria (in Table 6). </w:t>
      </w:r>
      <w:del w:id="349" w:author="Author">
        <w:r w:rsidR="00F55DC9" w:rsidDel="00536DC7">
          <w:rPr>
            <w:rFonts w:ascii="Times New Roman" w:hAnsi="Times New Roman" w:cs="Times New Roman"/>
            <w:sz w:val="24"/>
            <w:szCs w:val="24"/>
          </w:rPr>
          <w:delText>For these analyses</w:delText>
        </w:r>
        <w:r w:rsidR="0012182B" w:rsidDel="00536DC7">
          <w:rPr>
            <w:rFonts w:ascii="Times New Roman" w:hAnsi="Times New Roman" w:cs="Times New Roman"/>
            <w:sz w:val="24"/>
            <w:szCs w:val="24"/>
          </w:rPr>
          <w:delText xml:space="preserve">, </w:delText>
        </w:r>
      </w:del>
      <w:ins w:id="350" w:author="Author">
        <w:r w:rsidR="00536DC7">
          <w:rPr>
            <w:rFonts w:ascii="Times New Roman" w:hAnsi="Times New Roman" w:cs="Times New Roman"/>
            <w:sz w:val="24"/>
            <w:szCs w:val="24"/>
          </w:rPr>
          <w:t>Th</w:t>
        </w:r>
      </w:ins>
      <w:del w:id="351" w:author="Author">
        <w:r w:rsidR="0012182B" w:rsidDel="00536DC7">
          <w:rPr>
            <w:rFonts w:ascii="Times New Roman" w:hAnsi="Times New Roman" w:cs="Times New Roman"/>
            <w:sz w:val="24"/>
            <w:szCs w:val="24"/>
          </w:rPr>
          <w:delText>none of th</w:delText>
        </w:r>
      </w:del>
      <w:r w:rsidR="0012182B">
        <w:rPr>
          <w:rFonts w:ascii="Times New Roman" w:hAnsi="Times New Roman" w:cs="Times New Roman"/>
          <w:sz w:val="24"/>
          <w:szCs w:val="24"/>
        </w:rPr>
        <w:t xml:space="preserve">e </w:t>
      </w:r>
      <w:ins w:id="352" w:author="Author">
        <w:r w:rsidR="00536DC7">
          <w:rPr>
            <w:rFonts w:ascii="Times New Roman" w:hAnsi="Times New Roman" w:cs="Times New Roman"/>
            <w:sz w:val="24"/>
            <w:szCs w:val="24"/>
          </w:rPr>
          <w:t xml:space="preserve">only </w:t>
        </w:r>
      </w:ins>
      <w:r w:rsidR="0012182B">
        <w:rPr>
          <w:rFonts w:ascii="Times New Roman" w:hAnsi="Times New Roman" w:cs="Times New Roman"/>
          <w:sz w:val="24"/>
          <w:szCs w:val="24"/>
        </w:rPr>
        <w:t>methodological moderator</w:t>
      </w:r>
      <w:ins w:id="353" w:author="Author">
        <w:r w:rsidR="00536DC7">
          <w:rPr>
            <w:rFonts w:ascii="Times New Roman" w:hAnsi="Times New Roman" w:cs="Times New Roman"/>
            <w:sz w:val="24"/>
            <w:szCs w:val="24"/>
          </w:rPr>
          <w:t xml:space="preserve"> that was</w:t>
        </w:r>
      </w:ins>
      <w:del w:id="354" w:author="Author">
        <w:r w:rsidR="0012182B" w:rsidDel="00536DC7">
          <w:rPr>
            <w:rFonts w:ascii="Times New Roman" w:hAnsi="Times New Roman" w:cs="Times New Roman"/>
            <w:sz w:val="24"/>
            <w:szCs w:val="24"/>
          </w:rPr>
          <w:delText>s w</w:delText>
        </w:r>
        <w:r w:rsidR="009E4FD7" w:rsidDel="00536DC7">
          <w:rPr>
            <w:rFonts w:ascii="Times New Roman" w:hAnsi="Times New Roman" w:cs="Times New Roman"/>
            <w:sz w:val="24"/>
            <w:szCs w:val="24"/>
          </w:rPr>
          <w:delText>ere</w:delText>
        </w:r>
      </w:del>
      <w:r w:rsidR="0012182B">
        <w:rPr>
          <w:rFonts w:ascii="Times New Roman" w:hAnsi="Times New Roman" w:cs="Times New Roman"/>
          <w:sz w:val="24"/>
          <w:szCs w:val="24"/>
        </w:rPr>
        <w:t xml:space="preserve"> statistically significant</w:t>
      </w:r>
      <w:ins w:id="355" w:author="Author">
        <w:r w:rsidR="00536DC7">
          <w:rPr>
            <w:rFonts w:ascii="Times New Roman" w:hAnsi="Times New Roman" w:cs="Times New Roman"/>
            <w:sz w:val="24"/>
            <w:szCs w:val="24"/>
          </w:rPr>
          <w:t xml:space="preserve"> was type of self-enhancement rating for communal criteria—observer-reports tended to produce larger effect sizes than objective measures.</w:t>
        </w:r>
      </w:ins>
      <w:del w:id="356" w:author="Author">
        <w:r w:rsidR="0012182B" w:rsidDel="00536DC7">
          <w:rPr>
            <w:rFonts w:ascii="Times New Roman" w:hAnsi="Times New Roman" w:cs="Times New Roman"/>
            <w:sz w:val="24"/>
            <w:szCs w:val="24"/>
          </w:rPr>
          <w:delText>.</w:delText>
        </w:r>
      </w:del>
    </w:p>
    <w:p w14:paraId="23C7652C" w14:textId="3381151D" w:rsidR="009E4FD7" w:rsidRPr="00C9347A" w:rsidRDefault="009E4FD7" w:rsidP="006F3145">
      <w:pPr>
        <w:spacing w:after="0" w:line="480" w:lineRule="auto"/>
        <w:rPr>
          <w:rFonts w:ascii="Times New Roman" w:hAnsi="Times New Roman" w:cs="Times New Roman"/>
          <w:b/>
          <w:sz w:val="24"/>
          <w:szCs w:val="24"/>
          <w:rPrChange w:id="357" w:author="Author">
            <w:rPr>
              <w:rFonts w:ascii="Times New Roman" w:hAnsi="Times New Roman" w:cs="Times New Roman"/>
              <w:b/>
              <w:sz w:val="24"/>
              <w:szCs w:val="24"/>
            </w:rPr>
          </w:rPrChange>
        </w:rPr>
      </w:pPr>
      <w:r w:rsidRPr="00C9347A">
        <w:rPr>
          <w:rFonts w:ascii="Times New Roman" w:hAnsi="Times New Roman" w:cs="Times New Roman"/>
          <w:b/>
          <w:sz w:val="24"/>
          <w:szCs w:val="24"/>
          <w:rPrChange w:id="358" w:author="Author">
            <w:rPr>
              <w:rFonts w:ascii="Times New Roman" w:hAnsi="Times New Roman" w:cs="Times New Roman"/>
              <w:b/>
              <w:sz w:val="24"/>
              <w:szCs w:val="24"/>
            </w:rPr>
          </w:rPrChange>
        </w:rPr>
        <w:t>Publication Bias</w:t>
      </w:r>
    </w:p>
    <w:p w14:paraId="13431EBA" w14:textId="19BDB5EA" w:rsidR="001A7D2B" w:rsidRPr="00823A78" w:rsidRDefault="009E4FD7">
      <w:pPr>
        <w:spacing w:after="0" w:line="480" w:lineRule="auto"/>
        <w:ind w:firstLine="720"/>
        <w:rPr>
          <w:rFonts w:ascii="Times New Roman" w:hAnsi="Times New Roman" w:cs="Times New Roman"/>
          <w:sz w:val="24"/>
          <w:szCs w:val="24"/>
          <w:rPrChange w:id="359" w:author="Author">
            <w:rPr>
              <w:rFonts w:ascii="Times New Roman" w:hAnsi="Times New Roman" w:cs="Times New Roman"/>
              <w:sz w:val="24"/>
              <w:szCs w:val="24"/>
            </w:rPr>
          </w:rPrChange>
        </w:rPr>
      </w:pPr>
      <w:r w:rsidRPr="00C9347A">
        <w:rPr>
          <w:rFonts w:ascii="Times New Roman" w:hAnsi="Times New Roman" w:cs="Times New Roman"/>
          <w:sz w:val="24"/>
          <w:szCs w:val="24"/>
          <w:rPrChange w:id="360" w:author="Author">
            <w:rPr>
              <w:rFonts w:ascii="Times New Roman" w:hAnsi="Times New Roman" w:cs="Times New Roman"/>
              <w:sz w:val="24"/>
              <w:szCs w:val="24"/>
            </w:rPr>
          </w:rPrChange>
        </w:rPr>
        <w:t>P</w:t>
      </w:r>
      <w:r w:rsidR="00B03CF9" w:rsidRPr="00C9347A">
        <w:rPr>
          <w:rFonts w:ascii="Times New Roman" w:hAnsi="Times New Roman" w:cs="Times New Roman"/>
          <w:sz w:val="24"/>
          <w:szCs w:val="24"/>
          <w:rPrChange w:id="361" w:author="Author">
            <w:rPr>
              <w:rFonts w:ascii="Times New Roman" w:hAnsi="Times New Roman" w:cs="Times New Roman"/>
              <w:sz w:val="24"/>
              <w:szCs w:val="24"/>
            </w:rPr>
          </w:rPrChange>
        </w:rPr>
        <w:t>ublication bias</w:t>
      </w:r>
      <w:r w:rsidRPr="00C9347A">
        <w:rPr>
          <w:rFonts w:ascii="Times New Roman" w:hAnsi="Times New Roman" w:cs="Times New Roman"/>
          <w:sz w:val="24"/>
          <w:szCs w:val="24"/>
          <w:rPrChange w:id="362" w:author="Author">
            <w:rPr>
              <w:rFonts w:ascii="Times New Roman" w:hAnsi="Times New Roman" w:cs="Times New Roman"/>
              <w:sz w:val="24"/>
              <w:szCs w:val="24"/>
            </w:rPr>
          </w:rPrChange>
        </w:rPr>
        <w:t xml:space="preserve"> was investigated</w:t>
      </w:r>
      <w:r w:rsidR="00B03CF9" w:rsidRPr="00C9347A">
        <w:rPr>
          <w:rFonts w:ascii="Times New Roman" w:hAnsi="Times New Roman" w:cs="Times New Roman"/>
          <w:sz w:val="24"/>
          <w:szCs w:val="24"/>
          <w:rPrChange w:id="363" w:author="Author">
            <w:rPr>
              <w:rFonts w:ascii="Times New Roman" w:hAnsi="Times New Roman" w:cs="Times New Roman"/>
              <w:sz w:val="24"/>
              <w:szCs w:val="24"/>
            </w:rPr>
          </w:rPrChange>
        </w:rPr>
        <w:t xml:space="preserve"> </w:t>
      </w:r>
      <w:r w:rsidRPr="00C9347A">
        <w:rPr>
          <w:rFonts w:ascii="Times New Roman" w:hAnsi="Times New Roman" w:cs="Times New Roman"/>
          <w:sz w:val="24"/>
          <w:szCs w:val="24"/>
          <w:rPrChange w:id="364" w:author="Author">
            <w:rPr>
              <w:rFonts w:ascii="Times New Roman" w:hAnsi="Times New Roman" w:cs="Times New Roman"/>
              <w:sz w:val="24"/>
              <w:szCs w:val="24"/>
            </w:rPr>
          </w:rPrChange>
        </w:rPr>
        <w:t>for the</w:t>
      </w:r>
      <w:r w:rsidR="00B03CF9" w:rsidRPr="00C9347A">
        <w:rPr>
          <w:rFonts w:ascii="Times New Roman" w:hAnsi="Times New Roman" w:cs="Times New Roman"/>
          <w:sz w:val="24"/>
          <w:szCs w:val="24"/>
          <w:rPrChange w:id="365" w:author="Author">
            <w:rPr>
              <w:rFonts w:ascii="Times New Roman" w:hAnsi="Times New Roman" w:cs="Times New Roman"/>
              <w:sz w:val="24"/>
              <w:szCs w:val="24"/>
            </w:rPr>
          </w:rPrChange>
        </w:rPr>
        <w:t xml:space="preserve"> </w:t>
      </w:r>
      <w:r w:rsidR="004806FE" w:rsidRPr="00C9347A">
        <w:rPr>
          <w:rFonts w:ascii="Times New Roman" w:hAnsi="Times New Roman" w:cs="Times New Roman"/>
          <w:sz w:val="24"/>
          <w:szCs w:val="24"/>
          <w:rPrChange w:id="366" w:author="Author">
            <w:rPr>
              <w:rFonts w:ascii="Times New Roman" w:hAnsi="Times New Roman" w:cs="Times New Roman"/>
              <w:sz w:val="24"/>
              <w:szCs w:val="24"/>
            </w:rPr>
          </w:rPrChange>
        </w:rPr>
        <w:t>narcissism-</w:t>
      </w:r>
      <w:r w:rsidR="007222B1" w:rsidRPr="00C9347A">
        <w:rPr>
          <w:rFonts w:ascii="Times New Roman" w:hAnsi="Times New Roman" w:cs="Times New Roman"/>
          <w:sz w:val="24"/>
          <w:szCs w:val="24"/>
          <w:rPrChange w:id="367" w:author="Author">
            <w:rPr>
              <w:rFonts w:ascii="Times New Roman" w:hAnsi="Times New Roman" w:cs="Times New Roman"/>
              <w:sz w:val="24"/>
              <w:szCs w:val="24"/>
            </w:rPr>
          </w:rPrChange>
        </w:rPr>
        <w:t>overall self-enhancement</w:t>
      </w:r>
      <w:r w:rsidR="004806FE" w:rsidRPr="00C9347A">
        <w:rPr>
          <w:rFonts w:ascii="Times New Roman" w:hAnsi="Times New Roman" w:cs="Times New Roman"/>
          <w:sz w:val="24"/>
          <w:szCs w:val="24"/>
          <w:rPrChange w:id="368" w:author="Author">
            <w:rPr>
              <w:rFonts w:ascii="Times New Roman" w:hAnsi="Times New Roman" w:cs="Times New Roman"/>
              <w:sz w:val="24"/>
              <w:szCs w:val="24"/>
            </w:rPr>
          </w:rPrChange>
        </w:rPr>
        <w:t xml:space="preserve"> relationship</w:t>
      </w:r>
      <w:r w:rsidR="000D193E" w:rsidRPr="00C9347A">
        <w:rPr>
          <w:rFonts w:ascii="Times New Roman" w:hAnsi="Times New Roman" w:cs="Times New Roman"/>
          <w:sz w:val="24"/>
          <w:szCs w:val="24"/>
          <w:rPrChange w:id="369" w:author="Author">
            <w:rPr>
              <w:rFonts w:ascii="Times New Roman" w:hAnsi="Times New Roman" w:cs="Times New Roman"/>
              <w:sz w:val="24"/>
              <w:szCs w:val="24"/>
            </w:rPr>
          </w:rPrChange>
        </w:rPr>
        <w:t>,</w:t>
      </w:r>
      <w:r w:rsidR="007222B1" w:rsidRPr="00C9347A">
        <w:rPr>
          <w:rFonts w:ascii="Times New Roman" w:hAnsi="Times New Roman" w:cs="Times New Roman"/>
          <w:sz w:val="24"/>
          <w:szCs w:val="24"/>
          <w:rPrChange w:id="370" w:author="Author">
            <w:rPr>
              <w:rFonts w:ascii="Times New Roman" w:hAnsi="Times New Roman" w:cs="Times New Roman"/>
              <w:sz w:val="24"/>
              <w:szCs w:val="24"/>
            </w:rPr>
          </w:rPrChange>
        </w:rPr>
        <w:t xml:space="preserve"> </w:t>
      </w:r>
      <w:r w:rsidR="000D193E" w:rsidRPr="00C9347A">
        <w:rPr>
          <w:rFonts w:ascii="Times New Roman" w:hAnsi="Times New Roman" w:cs="Times New Roman"/>
          <w:sz w:val="24"/>
          <w:szCs w:val="24"/>
          <w:rPrChange w:id="371" w:author="Author">
            <w:rPr>
              <w:rFonts w:ascii="Times New Roman" w:hAnsi="Times New Roman" w:cs="Times New Roman"/>
              <w:sz w:val="24"/>
              <w:szCs w:val="24"/>
            </w:rPr>
          </w:rPrChange>
        </w:rPr>
        <w:t>as well as</w:t>
      </w:r>
      <w:r w:rsidR="007222B1" w:rsidRPr="00C9347A">
        <w:rPr>
          <w:rFonts w:ascii="Times New Roman" w:hAnsi="Times New Roman" w:cs="Times New Roman"/>
          <w:sz w:val="24"/>
          <w:szCs w:val="24"/>
          <w:rPrChange w:id="372" w:author="Author">
            <w:rPr>
              <w:rFonts w:ascii="Times New Roman" w:hAnsi="Times New Roman" w:cs="Times New Roman"/>
              <w:sz w:val="24"/>
              <w:szCs w:val="24"/>
            </w:rPr>
          </w:rPrChange>
        </w:rPr>
        <w:t xml:space="preserve"> </w:t>
      </w:r>
      <w:r w:rsidR="000D193E" w:rsidRPr="00C9347A">
        <w:rPr>
          <w:rFonts w:ascii="Times New Roman" w:hAnsi="Times New Roman" w:cs="Times New Roman"/>
          <w:sz w:val="24"/>
          <w:szCs w:val="24"/>
          <w:rPrChange w:id="373" w:author="Author">
            <w:rPr>
              <w:rFonts w:ascii="Times New Roman" w:hAnsi="Times New Roman" w:cs="Times New Roman"/>
              <w:sz w:val="24"/>
              <w:szCs w:val="24"/>
            </w:rPr>
          </w:rPrChange>
        </w:rPr>
        <w:t xml:space="preserve">separately for </w:t>
      </w:r>
      <w:r w:rsidR="007222B1" w:rsidRPr="00C9347A">
        <w:rPr>
          <w:rFonts w:ascii="Times New Roman" w:hAnsi="Times New Roman" w:cs="Times New Roman"/>
          <w:sz w:val="24"/>
          <w:szCs w:val="24"/>
          <w:rPrChange w:id="374" w:author="Author">
            <w:rPr>
              <w:rFonts w:ascii="Times New Roman" w:hAnsi="Times New Roman" w:cs="Times New Roman"/>
              <w:sz w:val="24"/>
              <w:szCs w:val="24"/>
            </w:rPr>
          </w:rPrChange>
        </w:rPr>
        <w:t>self-enhancement in</w:t>
      </w:r>
      <w:r w:rsidR="00B03CF9" w:rsidRPr="00C9347A">
        <w:rPr>
          <w:rFonts w:ascii="Times New Roman" w:hAnsi="Times New Roman" w:cs="Times New Roman"/>
          <w:sz w:val="24"/>
          <w:szCs w:val="24"/>
          <w:rPrChange w:id="375" w:author="Author">
            <w:rPr>
              <w:rFonts w:ascii="Times New Roman" w:hAnsi="Times New Roman" w:cs="Times New Roman"/>
              <w:sz w:val="24"/>
              <w:szCs w:val="24"/>
            </w:rPr>
          </w:rPrChange>
        </w:rPr>
        <w:t xml:space="preserve"> agentic and communal criteria</w:t>
      </w:r>
      <w:r w:rsidR="007222B1" w:rsidRPr="00C9347A">
        <w:rPr>
          <w:rFonts w:ascii="Times New Roman" w:hAnsi="Times New Roman" w:cs="Times New Roman"/>
          <w:sz w:val="24"/>
          <w:szCs w:val="24"/>
          <w:rPrChange w:id="376" w:author="Author">
            <w:rPr>
              <w:rFonts w:ascii="Times New Roman" w:hAnsi="Times New Roman" w:cs="Times New Roman"/>
              <w:sz w:val="24"/>
              <w:szCs w:val="24"/>
            </w:rPr>
          </w:rPrChange>
        </w:rPr>
        <w:t xml:space="preserve">. </w:t>
      </w:r>
      <w:r w:rsidR="004806FE" w:rsidRPr="00C9347A">
        <w:rPr>
          <w:rFonts w:ascii="Times New Roman" w:hAnsi="Times New Roman" w:cs="Times New Roman"/>
          <w:sz w:val="24"/>
          <w:szCs w:val="24"/>
          <w:rPrChange w:id="377" w:author="Author">
            <w:rPr>
              <w:rFonts w:ascii="Times New Roman" w:hAnsi="Times New Roman" w:cs="Times New Roman"/>
              <w:sz w:val="24"/>
              <w:szCs w:val="24"/>
            </w:rPr>
          </w:rPrChange>
        </w:rPr>
        <w:t xml:space="preserve">First, </w:t>
      </w:r>
      <w:r w:rsidR="003154A2" w:rsidRPr="00C9347A">
        <w:rPr>
          <w:rFonts w:ascii="Times New Roman" w:hAnsi="Times New Roman" w:cs="Times New Roman"/>
          <w:sz w:val="24"/>
          <w:szCs w:val="24"/>
          <w:rPrChange w:id="378" w:author="Author">
            <w:rPr>
              <w:rFonts w:ascii="Times New Roman" w:hAnsi="Times New Roman" w:cs="Times New Roman"/>
              <w:sz w:val="24"/>
              <w:szCs w:val="24"/>
            </w:rPr>
          </w:rPrChange>
        </w:rPr>
        <w:t xml:space="preserve">as </w:t>
      </w:r>
      <w:r w:rsidR="00E05D6B" w:rsidRPr="00C9347A">
        <w:rPr>
          <w:rFonts w:ascii="Times New Roman" w:hAnsi="Times New Roman" w:cs="Times New Roman"/>
          <w:sz w:val="24"/>
          <w:szCs w:val="24"/>
          <w:rPrChange w:id="379" w:author="Author">
            <w:rPr>
              <w:rFonts w:ascii="Times New Roman" w:hAnsi="Times New Roman" w:cs="Times New Roman"/>
              <w:sz w:val="24"/>
              <w:szCs w:val="24"/>
            </w:rPr>
          </w:rPrChange>
        </w:rPr>
        <w:t>reported</w:t>
      </w:r>
      <w:r w:rsidR="003154A2" w:rsidRPr="00C9347A">
        <w:rPr>
          <w:rFonts w:ascii="Times New Roman" w:hAnsi="Times New Roman" w:cs="Times New Roman"/>
          <w:sz w:val="24"/>
          <w:szCs w:val="24"/>
          <w:rPrChange w:id="380" w:author="Author">
            <w:rPr>
              <w:rFonts w:ascii="Times New Roman" w:hAnsi="Times New Roman" w:cs="Times New Roman"/>
              <w:sz w:val="24"/>
              <w:szCs w:val="24"/>
            </w:rPr>
          </w:rPrChange>
        </w:rPr>
        <w:t xml:space="preserve"> above, we compared published to unpublished studies—the concern being that studies with larger effect sizes </w:t>
      </w:r>
      <w:r w:rsidR="00FC1E83" w:rsidRPr="00C9347A">
        <w:rPr>
          <w:rFonts w:ascii="Times New Roman" w:hAnsi="Times New Roman" w:cs="Times New Roman"/>
          <w:sz w:val="24"/>
          <w:szCs w:val="24"/>
          <w:rPrChange w:id="381" w:author="Author">
            <w:rPr>
              <w:rFonts w:ascii="Times New Roman" w:hAnsi="Times New Roman" w:cs="Times New Roman"/>
              <w:sz w:val="24"/>
              <w:szCs w:val="24"/>
            </w:rPr>
          </w:rPrChange>
        </w:rPr>
        <w:t>might be</w:t>
      </w:r>
      <w:r w:rsidR="003154A2" w:rsidRPr="00C9347A">
        <w:rPr>
          <w:rFonts w:ascii="Times New Roman" w:hAnsi="Times New Roman" w:cs="Times New Roman"/>
          <w:sz w:val="24"/>
          <w:szCs w:val="24"/>
          <w:rPrChange w:id="382" w:author="Author">
            <w:rPr>
              <w:rFonts w:ascii="Times New Roman" w:hAnsi="Times New Roman" w:cs="Times New Roman"/>
              <w:sz w:val="24"/>
              <w:szCs w:val="24"/>
            </w:rPr>
          </w:rPrChange>
        </w:rPr>
        <w:t xml:space="preserve"> more likely to get published. </w:t>
      </w:r>
      <w:r w:rsidR="00FC1E83" w:rsidRPr="00C9347A">
        <w:rPr>
          <w:rFonts w:ascii="Times New Roman" w:hAnsi="Times New Roman" w:cs="Times New Roman"/>
          <w:sz w:val="24"/>
          <w:szCs w:val="24"/>
          <w:rPrChange w:id="383" w:author="Author">
            <w:rPr>
              <w:rFonts w:ascii="Times New Roman" w:hAnsi="Times New Roman" w:cs="Times New Roman"/>
              <w:sz w:val="24"/>
              <w:szCs w:val="24"/>
            </w:rPr>
          </w:rPrChange>
        </w:rPr>
        <w:t>This was not the case in the current paper because we</w:t>
      </w:r>
      <w:r w:rsidR="003154A2" w:rsidRPr="00C9347A">
        <w:rPr>
          <w:rFonts w:ascii="Times New Roman" w:hAnsi="Times New Roman" w:cs="Times New Roman"/>
          <w:sz w:val="24"/>
          <w:szCs w:val="24"/>
          <w:rPrChange w:id="384" w:author="Author">
            <w:rPr>
              <w:rFonts w:ascii="Times New Roman" w:hAnsi="Times New Roman" w:cs="Times New Roman"/>
              <w:sz w:val="24"/>
              <w:szCs w:val="24"/>
            </w:rPr>
          </w:rPrChange>
        </w:rPr>
        <w:t xml:space="preserve"> found that the effect sizes did not differ between published and unpublished studies</w:t>
      </w:r>
      <w:r w:rsidR="00D72307" w:rsidRPr="00C9347A">
        <w:rPr>
          <w:rFonts w:ascii="Times New Roman" w:hAnsi="Times New Roman" w:cs="Times New Roman"/>
          <w:sz w:val="24"/>
          <w:szCs w:val="24"/>
          <w:rPrChange w:id="385" w:author="Author">
            <w:rPr>
              <w:rFonts w:ascii="Times New Roman" w:hAnsi="Times New Roman" w:cs="Times New Roman"/>
              <w:sz w:val="24"/>
              <w:szCs w:val="24"/>
            </w:rPr>
          </w:rPrChange>
        </w:rPr>
        <w:t xml:space="preserve"> (see results for ‘Publication Type’ in Tables 3 through 6)</w:t>
      </w:r>
      <w:r w:rsidR="003154A2" w:rsidRPr="00C9347A">
        <w:rPr>
          <w:rFonts w:ascii="Times New Roman" w:hAnsi="Times New Roman" w:cs="Times New Roman"/>
          <w:sz w:val="24"/>
          <w:szCs w:val="24"/>
          <w:rPrChange w:id="386" w:author="Author">
            <w:rPr>
              <w:rFonts w:ascii="Times New Roman" w:hAnsi="Times New Roman" w:cs="Times New Roman"/>
              <w:sz w:val="24"/>
              <w:szCs w:val="24"/>
            </w:rPr>
          </w:rPrChange>
        </w:rPr>
        <w:t xml:space="preserve">. Second, </w:t>
      </w:r>
      <w:r w:rsidR="00B03CF9" w:rsidRPr="00C9347A">
        <w:rPr>
          <w:rFonts w:ascii="Times New Roman" w:hAnsi="Times New Roman" w:cs="Times New Roman"/>
          <w:sz w:val="24"/>
          <w:szCs w:val="24"/>
          <w:rPrChange w:id="387" w:author="Author">
            <w:rPr>
              <w:rFonts w:ascii="Times New Roman" w:hAnsi="Times New Roman" w:cs="Times New Roman"/>
              <w:sz w:val="24"/>
              <w:szCs w:val="24"/>
            </w:rPr>
          </w:rPrChange>
        </w:rPr>
        <w:t xml:space="preserve">we </w:t>
      </w:r>
      <w:r w:rsidR="004806FE" w:rsidRPr="00C9347A">
        <w:rPr>
          <w:rFonts w:ascii="Times New Roman" w:hAnsi="Times New Roman" w:cs="Times New Roman"/>
          <w:sz w:val="24"/>
          <w:szCs w:val="24"/>
          <w:rPrChange w:id="388" w:author="Author">
            <w:rPr>
              <w:rFonts w:ascii="Times New Roman" w:hAnsi="Times New Roman" w:cs="Times New Roman"/>
              <w:sz w:val="24"/>
              <w:szCs w:val="24"/>
            </w:rPr>
          </w:rPrChange>
        </w:rPr>
        <w:t xml:space="preserve">examined funnel plots </w:t>
      </w:r>
      <w:del w:id="389" w:author="Author">
        <w:r w:rsidR="004806FE" w:rsidRPr="00C9347A" w:rsidDel="00CF2245">
          <w:rPr>
            <w:rFonts w:ascii="Times New Roman" w:hAnsi="Times New Roman" w:cs="Times New Roman"/>
            <w:sz w:val="24"/>
            <w:szCs w:val="24"/>
            <w:rPrChange w:id="390" w:author="Author">
              <w:rPr>
                <w:rFonts w:ascii="Times New Roman" w:hAnsi="Times New Roman" w:cs="Times New Roman"/>
                <w:sz w:val="24"/>
                <w:szCs w:val="24"/>
              </w:rPr>
            </w:rPrChange>
          </w:rPr>
          <w:delText xml:space="preserve">with standard error on the vertical axis and the effect size on the horizontal axis. </w:delText>
        </w:r>
        <w:r w:rsidR="00A62DDF" w:rsidRPr="00C9347A" w:rsidDel="00CF2245">
          <w:rPr>
            <w:rFonts w:ascii="Times New Roman" w:hAnsi="Times New Roman" w:cs="Times New Roman"/>
            <w:sz w:val="24"/>
            <w:szCs w:val="24"/>
            <w:rPrChange w:id="391" w:author="Author">
              <w:rPr>
                <w:rFonts w:ascii="Times New Roman" w:hAnsi="Times New Roman" w:cs="Times New Roman"/>
                <w:sz w:val="24"/>
                <w:szCs w:val="24"/>
              </w:rPr>
            </w:rPrChange>
          </w:rPr>
          <w:delText xml:space="preserve">In general, studies </w:delText>
        </w:r>
        <w:r w:rsidR="00FC1E83" w:rsidRPr="00C9347A" w:rsidDel="00CF2245">
          <w:rPr>
            <w:rFonts w:ascii="Times New Roman" w:hAnsi="Times New Roman" w:cs="Times New Roman"/>
            <w:sz w:val="24"/>
            <w:szCs w:val="24"/>
            <w:rPrChange w:id="392" w:author="Author">
              <w:rPr>
                <w:rFonts w:ascii="Times New Roman" w:hAnsi="Times New Roman" w:cs="Times New Roman"/>
                <w:sz w:val="24"/>
                <w:szCs w:val="24"/>
              </w:rPr>
            </w:rPrChange>
          </w:rPr>
          <w:delText xml:space="preserve">with a larger number of participants </w:delText>
        </w:r>
        <w:r w:rsidR="00A62DDF" w:rsidRPr="00C9347A" w:rsidDel="00CF2245">
          <w:rPr>
            <w:rFonts w:ascii="Times New Roman" w:hAnsi="Times New Roman" w:cs="Times New Roman"/>
            <w:sz w:val="24"/>
            <w:szCs w:val="24"/>
            <w:rPrChange w:id="393" w:author="Author">
              <w:rPr>
                <w:rFonts w:ascii="Times New Roman" w:hAnsi="Times New Roman" w:cs="Times New Roman"/>
                <w:sz w:val="24"/>
                <w:szCs w:val="24"/>
              </w:rPr>
            </w:rPrChange>
          </w:rPr>
          <w:delText>are expected to cluster toward</w:delText>
        </w:r>
        <w:r w:rsidR="004806FE" w:rsidRPr="00C9347A" w:rsidDel="00CF2245">
          <w:rPr>
            <w:rFonts w:ascii="Times New Roman" w:hAnsi="Times New Roman" w:cs="Times New Roman"/>
            <w:sz w:val="24"/>
            <w:szCs w:val="24"/>
            <w:rPrChange w:id="394" w:author="Author">
              <w:rPr>
                <w:rFonts w:ascii="Times New Roman" w:hAnsi="Times New Roman" w:cs="Times New Roman"/>
                <w:sz w:val="24"/>
                <w:szCs w:val="24"/>
              </w:rPr>
            </w:rPrChange>
          </w:rPr>
          <w:delText xml:space="preserve"> the top of the graph </w:delText>
        </w:r>
        <w:r w:rsidR="00A62DDF" w:rsidRPr="00C9347A" w:rsidDel="00CF2245">
          <w:rPr>
            <w:rFonts w:ascii="Times New Roman" w:hAnsi="Times New Roman" w:cs="Times New Roman"/>
            <w:sz w:val="24"/>
            <w:szCs w:val="24"/>
            <w:rPrChange w:id="395" w:author="Author">
              <w:rPr>
                <w:rFonts w:ascii="Times New Roman" w:hAnsi="Times New Roman" w:cs="Times New Roman"/>
                <w:sz w:val="24"/>
                <w:szCs w:val="24"/>
              </w:rPr>
            </w:rPrChange>
          </w:rPr>
          <w:delText xml:space="preserve">and </w:delText>
        </w:r>
        <w:r w:rsidR="004806FE" w:rsidRPr="00C9347A" w:rsidDel="00CF2245">
          <w:rPr>
            <w:rFonts w:ascii="Times New Roman" w:hAnsi="Times New Roman" w:cs="Times New Roman"/>
            <w:sz w:val="24"/>
            <w:szCs w:val="24"/>
            <w:rPrChange w:id="396" w:author="Author">
              <w:rPr>
                <w:rFonts w:ascii="Times New Roman" w:hAnsi="Times New Roman" w:cs="Times New Roman"/>
                <w:sz w:val="24"/>
                <w:szCs w:val="24"/>
              </w:rPr>
            </w:rPrChange>
          </w:rPr>
          <w:delText xml:space="preserve">near the mean, whereas studies </w:delText>
        </w:r>
        <w:r w:rsidR="00FC1E83" w:rsidRPr="00C9347A" w:rsidDel="00CF2245">
          <w:rPr>
            <w:rFonts w:ascii="Times New Roman" w:hAnsi="Times New Roman" w:cs="Times New Roman"/>
            <w:sz w:val="24"/>
            <w:szCs w:val="24"/>
            <w:rPrChange w:id="397" w:author="Author">
              <w:rPr>
                <w:rFonts w:ascii="Times New Roman" w:hAnsi="Times New Roman" w:cs="Times New Roman"/>
                <w:sz w:val="24"/>
                <w:szCs w:val="24"/>
              </w:rPr>
            </w:rPrChange>
          </w:rPr>
          <w:delText xml:space="preserve">with a smaller number of participants </w:delText>
        </w:r>
        <w:r w:rsidR="003043E5" w:rsidRPr="00C9347A" w:rsidDel="00CF2245">
          <w:rPr>
            <w:rFonts w:ascii="Times New Roman" w:hAnsi="Times New Roman" w:cs="Times New Roman"/>
            <w:sz w:val="24"/>
            <w:szCs w:val="24"/>
            <w:rPrChange w:id="398" w:author="Author">
              <w:rPr>
                <w:rFonts w:ascii="Times New Roman" w:hAnsi="Times New Roman" w:cs="Times New Roman"/>
                <w:sz w:val="24"/>
                <w:szCs w:val="24"/>
              </w:rPr>
            </w:rPrChange>
          </w:rPr>
          <w:delText xml:space="preserve">are expected to </w:delText>
        </w:r>
        <w:r w:rsidR="00F55DC9" w:rsidRPr="00C9347A" w:rsidDel="00CF2245">
          <w:rPr>
            <w:rFonts w:ascii="Times New Roman" w:hAnsi="Times New Roman" w:cs="Times New Roman"/>
            <w:sz w:val="24"/>
            <w:szCs w:val="24"/>
            <w:rPrChange w:id="399" w:author="Author">
              <w:rPr>
                <w:rFonts w:ascii="Times New Roman" w:hAnsi="Times New Roman" w:cs="Times New Roman"/>
                <w:sz w:val="24"/>
                <w:szCs w:val="24"/>
              </w:rPr>
            </w:rPrChange>
          </w:rPr>
          <w:delText xml:space="preserve">be located </w:delText>
        </w:r>
        <w:r w:rsidR="00A62DDF" w:rsidRPr="00C9347A" w:rsidDel="00CF2245">
          <w:rPr>
            <w:rFonts w:ascii="Times New Roman" w:hAnsi="Times New Roman" w:cs="Times New Roman"/>
            <w:sz w:val="24"/>
            <w:szCs w:val="24"/>
            <w:rPrChange w:id="400" w:author="Author">
              <w:rPr>
                <w:rFonts w:ascii="Times New Roman" w:hAnsi="Times New Roman" w:cs="Times New Roman"/>
                <w:sz w:val="24"/>
                <w:szCs w:val="24"/>
              </w:rPr>
            </w:rPrChange>
          </w:rPr>
          <w:delText xml:space="preserve">at the bottom of the graph </w:delText>
        </w:r>
        <w:r w:rsidR="00251CC7" w:rsidRPr="00C9347A" w:rsidDel="00CF2245">
          <w:rPr>
            <w:rFonts w:ascii="Times New Roman" w:hAnsi="Times New Roman" w:cs="Times New Roman"/>
            <w:sz w:val="24"/>
            <w:szCs w:val="24"/>
            <w:rPrChange w:id="401" w:author="Author">
              <w:rPr>
                <w:rFonts w:ascii="Times New Roman" w:hAnsi="Times New Roman" w:cs="Times New Roman"/>
                <w:sz w:val="24"/>
                <w:szCs w:val="24"/>
              </w:rPr>
            </w:rPrChange>
          </w:rPr>
          <w:delText xml:space="preserve">and </w:delText>
        </w:r>
        <w:r w:rsidR="00D72307" w:rsidRPr="00C9347A" w:rsidDel="00CF2245">
          <w:rPr>
            <w:rFonts w:ascii="Times New Roman" w:hAnsi="Times New Roman" w:cs="Times New Roman"/>
            <w:sz w:val="24"/>
            <w:szCs w:val="24"/>
            <w:rPrChange w:id="402" w:author="Author">
              <w:rPr>
                <w:rFonts w:ascii="Times New Roman" w:hAnsi="Times New Roman" w:cs="Times New Roman"/>
                <w:sz w:val="24"/>
                <w:szCs w:val="24"/>
              </w:rPr>
            </w:rPrChange>
          </w:rPr>
          <w:delText>exhibit</w:delText>
        </w:r>
        <w:r w:rsidR="00A62DDF" w:rsidRPr="00C9347A" w:rsidDel="00CF2245">
          <w:rPr>
            <w:rFonts w:ascii="Times New Roman" w:hAnsi="Times New Roman" w:cs="Times New Roman"/>
            <w:sz w:val="24"/>
            <w:szCs w:val="24"/>
            <w:rPrChange w:id="403" w:author="Author">
              <w:rPr>
                <w:rFonts w:ascii="Times New Roman" w:hAnsi="Times New Roman" w:cs="Times New Roman"/>
                <w:sz w:val="24"/>
                <w:szCs w:val="24"/>
              </w:rPr>
            </w:rPrChange>
          </w:rPr>
          <w:delText xml:space="preserve"> </w:delText>
        </w:r>
        <w:r w:rsidR="00D72307" w:rsidRPr="00C9347A" w:rsidDel="00CF2245">
          <w:rPr>
            <w:rFonts w:ascii="Times New Roman" w:hAnsi="Times New Roman" w:cs="Times New Roman"/>
            <w:sz w:val="24"/>
            <w:szCs w:val="24"/>
            <w:rPrChange w:id="404" w:author="Author">
              <w:rPr>
                <w:rFonts w:ascii="Times New Roman" w:hAnsi="Times New Roman" w:cs="Times New Roman"/>
                <w:sz w:val="24"/>
                <w:szCs w:val="24"/>
              </w:rPr>
            </w:rPrChange>
          </w:rPr>
          <w:delText>greater variability</w:delText>
        </w:r>
        <w:r w:rsidR="00A62DDF" w:rsidRPr="00C9347A" w:rsidDel="00CF2245">
          <w:rPr>
            <w:rFonts w:ascii="Times New Roman" w:hAnsi="Times New Roman" w:cs="Times New Roman"/>
            <w:sz w:val="24"/>
            <w:szCs w:val="24"/>
            <w:rPrChange w:id="405" w:author="Author">
              <w:rPr>
                <w:rFonts w:ascii="Times New Roman" w:hAnsi="Times New Roman" w:cs="Times New Roman"/>
                <w:sz w:val="24"/>
                <w:szCs w:val="24"/>
              </w:rPr>
            </w:rPrChange>
          </w:rPr>
          <w:delText>. P</w:delText>
        </w:r>
      </w:del>
      <w:ins w:id="406" w:author="Author">
        <w:r w:rsidR="00CF2245" w:rsidRPr="00C9347A">
          <w:rPr>
            <w:rFonts w:ascii="Times New Roman" w:hAnsi="Times New Roman" w:cs="Times New Roman"/>
            <w:sz w:val="24"/>
            <w:szCs w:val="24"/>
            <w:rPrChange w:id="407" w:author="Author">
              <w:rPr>
                <w:rFonts w:ascii="Times New Roman" w:hAnsi="Times New Roman" w:cs="Times New Roman"/>
                <w:sz w:val="24"/>
                <w:szCs w:val="24"/>
              </w:rPr>
            </w:rPrChange>
          </w:rPr>
          <w:t>where p</w:t>
        </w:r>
      </w:ins>
      <w:r w:rsidR="00A62DDF" w:rsidRPr="00C9347A">
        <w:rPr>
          <w:rFonts w:ascii="Times New Roman" w:hAnsi="Times New Roman" w:cs="Times New Roman"/>
          <w:sz w:val="24"/>
          <w:szCs w:val="24"/>
          <w:rPrChange w:id="408" w:author="Author">
            <w:rPr>
              <w:rFonts w:ascii="Times New Roman" w:hAnsi="Times New Roman" w:cs="Times New Roman"/>
              <w:sz w:val="24"/>
              <w:szCs w:val="24"/>
            </w:rPr>
          </w:rPrChange>
        </w:rPr>
        <w:t xml:space="preserve">ublication bias is indicated by a lack of symmetry </w:t>
      </w:r>
      <w:r w:rsidR="00251CC7" w:rsidRPr="00C9347A">
        <w:rPr>
          <w:rFonts w:ascii="Times New Roman" w:hAnsi="Times New Roman" w:cs="Times New Roman"/>
          <w:sz w:val="24"/>
          <w:szCs w:val="24"/>
          <w:rPrChange w:id="409" w:author="Author">
            <w:rPr>
              <w:rFonts w:ascii="Times New Roman" w:hAnsi="Times New Roman" w:cs="Times New Roman"/>
              <w:sz w:val="24"/>
              <w:szCs w:val="24"/>
            </w:rPr>
          </w:rPrChange>
        </w:rPr>
        <w:t>about the mean with smaller studies tending to have larger than average effect sizes</w:t>
      </w:r>
      <w:ins w:id="410" w:author="Author">
        <w:r w:rsidR="00452A68" w:rsidRPr="00C9347A">
          <w:rPr>
            <w:rFonts w:ascii="Times New Roman" w:hAnsi="Times New Roman" w:cs="Times New Roman"/>
            <w:sz w:val="24"/>
            <w:szCs w:val="24"/>
            <w:rPrChange w:id="411" w:author="Author">
              <w:rPr>
                <w:rFonts w:ascii="Times New Roman" w:hAnsi="Times New Roman" w:cs="Times New Roman"/>
                <w:sz w:val="24"/>
                <w:szCs w:val="24"/>
              </w:rPr>
            </w:rPrChange>
          </w:rPr>
          <w:t xml:space="preserve"> (Borenstein et al., 2009)</w:t>
        </w:r>
      </w:ins>
      <w:del w:id="412" w:author="Author">
        <w:r w:rsidR="00373D7D" w:rsidRPr="00C9347A" w:rsidDel="00344DC9">
          <w:rPr>
            <w:rFonts w:ascii="Times New Roman" w:hAnsi="Times New Roman" w:cs="Times New Roman"/>
            <w:sz w:val="24"/>
            <w:szCs w:val="24"/>
            <w:rPrChange w:id="413" w:author="Author">
              <w:rPr>
                <w:rFonts w:ascii="Times New Roman" w:hAnsi="Times New Roman" w:cs="Times New Roman"/>
                <w:sz w:val="24"/>
                <w:szCs w:val="24"/>
              </w:rPr>
            </w:rPrChange>
          </w:rPr>
          <w:delText xml:space="preserve"> (</w:delText>
        </w:r>
        <w:r w:rsidR="00F55DC9" w:rsidRPr="00C9347A" w:rsidDel="00344DC9">
          <w:rPr>
            <w:rFonts w:ascii="Times New Roman" w:hAnsi="Times New Roman" w:cs="Times New Roman"/>
            <w:sz w:val="24"/>
            <w:szCs w:val="24"/>
            <w:rPrChange w:id="414" w:author="Author">
              <w:rPr>
                <w:rFonts w:ascii="Times New Roman" w:hAnsi="Times New Roman" w:cs="Times New Roman"/>
                <w:sz w:val="24"/>
                <w:szCs w:val="24"/>
              </w:rPr>
            </w:rPrChange>
          </w:rPr>
          <w:delText xml:space="preserve">i.e., to be located </w:delText>
        </w:r>
        <w:r w:rsidR="00373D7D" w:rsidRPr="00C9347A" w:rsidDel="00344DC9">
          <w:rPr>
            <w:rFonts w:ascii="Times New Roman" w:hAnsi="Times New Roman" w:cs="Times New Roman"/>
            <w:sz w:val="24"/>
            <w:szCs w:val="24"/>
            <w:rPrChange w:id="415" w:author="Author">
              <w:rPr>
                <w:rFonts w:ascii="Times New Roman" w:hAnsi="Times New Roman" w:cs="Times New Roman"/>
                <w:sz w:val="24"/>
                <w:szCs w:val="24"/>
              </w:rPr>
            </w:rPrChange>
          </w:rPr>
          <w:delText>on the right side of the graph)</w:delText>
        </w:r>
      </w:del>
      <w:r w:rsidR="00373D7D" w:rsidRPr="00C9347A">
        <w:rPr>
          <w:rFonts w:ascii="Times New Roman" w:hAnsi="Times New Roman" w:cs="Times New Roman"/>
          <w:sz w:val="24"/>
          <w:szCs w:val="24"/>
          <w:rPrChange w:id="416" w:author="Author">
            <w:rPr>
              <w:rFonts w:ascii="Times New Roman" w:hAnsi="Times New Roman" w:cs="Times New Roman"/>
              <w:sz w:val="24"/>
              <w:szCs w:val="24"/>
            </w:rPr>
          </w:rPrChange>
        </w:rPr>
        <w:t xml:space="preserve">. </w:t>
      </w:r>
      <w:del w:id="417" w:author="Author">
        <w:r w:rsidR="001A7D2B" w:rsidRPr="00C9347A" w:rsidDel="008D197C">
          <w:rPr>
            <w:rFonts w:ascii="Times New Roman" w:hAnsi="Times New Roman" w:cs="Times New Roman"/>
            <w:sz w:val="24"/>
            <w:szCs w:val="24"/>
            <w:rPrChange w:id="418" w:author="Author">
              <w:rPr>
                <w:rFonts w:ascii="Times New Roman" w:hAnsi="Times New Roman" w:cs="Times New Roman"/>
                <w:sz w:val="24"/>
                <w:szCs w:val="24"/>
              </w:rPr>
            </w:rPrChange>
          </w:rPr>
          <w:delText>T</w:delText>
        </w:r>
        <w:r w:rsidR="00373D7D" w:rsidRPr="00C9347A" w:rsidDel="008D197C">
          <w:rPr>
            <w:rFonts w:ascii="Times New Roman" w:hAnsi="Times New Roman" w:cs="Times New Roman"/>
            <w:sz w:val="24"/>
            <w:szCs w:val="24"/>
            <w:rPrChange w:id="419" w:author="Author">
              <w:rPr>
                <w:rFonts w:ascii="Times New Roman" w:hAnsi="Times New Roman" w:cs="Times New Roman"/>
                <w:sz w:val="24"/>
                <w:szCs w:val="24"/>
              </w:rPr>
            </w:rPrChange>
          </w:rPr>
          <w:delText xml:space="preserve">he concern is that </w:delText>
        </w:r>
        <w:r w:rsidR="00F55DC9" w:rsidRPr="00C9347A" w:rsidDel="008D197C">
          <w:rPr>
            <w:rFonts w:ascii="Times New Roman" w:hAnsi="Times New Roman" w:cs="Times New Roman"/>
            <w:sz w:val="24"/>
            <w:szCs w:val="24"/>
            <w:rPrChange w:id="420" w:author="Author">
              <w:rPr>
                <w:rFonts w:ascii="Times New Roman" w:hAnsi="Times New Roman" w:cs="Times New Roman"/>
                <w:sz w:val="24"/>
                <w:szCs w:val="24"/>
              </w:rPr>
            </w:rPrChange>
          </w:rPr>
          <w:delText xml:space="preserve">some </w:delText>
        </w:r>
        <w:r w:rsidR="00373D7D" w:rsidRPr="00C9347A" w:rsidDel="008D197C">
          <w:rPr>
            <w:rFonts w:ascii="Times New Roman" w:hAnsi="Times New Roman" w:cs="Times New Roman"/>
            <w:sz w:val="24"/>
            <w:szCs w:val="24"/>
            <w:rPrChange w:id="421" w:author="Author">
              <w:rPr>
                <w:rFonts w:ascii="Times New Roman" w:hAnsi="Times New Roman" w:cs="Times New Roman"/>
                <w:sz w:val="24"/>
                <w:szCs w:val="24"/>
              </w:rPr>
            </w:rPrChange>
          </w:rPr>
          <w:delText>studies</w:delText>
        </w:r>
        <w:r w:rsidR="00F55DC9" w:rsidRPr="00C9347A" w:rsidDel="008D197C">
          <w:rPr>
            <w:rFonts w:ascii="Times New Roman" w:hAnsi="Times New Roman" w:cs="Times New Roman"/>
            <w:sz w:val="24"/>
            <w:szCs w:val="24"/>
            <w:rPrChange w:id="422" w:author="Author">
              <w:rPr>
                <w:rFonts w:ascii="Times New Roman" w:hAnsi="Times New Roman" w:cs="Times New Roman"/>
                <w:sz w:val="24"/>
                <w:szCs w:val="24"/>
              </w:rPr>
            </w:rPrChange>
          </w:rPr>
          <w:delText xml:space="preserve"> with smaller effect sizes (i.e., studies </w:delText>
        </w:r>
        <w:r w:rsidR="00373D7D" w:rsidRPr="00C9347A" w:rsidDel="008D197C">
          <w:rPr>
            <w:rFonts w:ascii="Times New Roman" w:hAnsi="Times New Roman" w:cs="Times New Roman"/>
            <w:sz w:val="24"/>
            <w:szCs w:val="24"/>
            <w:rPrChange w:id="423" w:author="Author">
              <w:rPr>
                <w:rFonts w:ascii="Times New Roman" w:hAnsi="Times New Roman" w:cs="Times New Roman"/>
                <w:sz w:val="24"/>
                <w:szCs w:val="24"/>
              </w:rPr>
            </w:rPrChange>
          </w:rPr>
          <w:delText>on the left side of the graph</w:delText>
        </w:r>
        <w:r w:rsidR="00F55DC9" w:rsidRPr="00C9347A" w:rsidDel="008D197C">
          <w:rPr>
            <w:rFonts w:ascii="Times New Roman" w:hAnsi="Times New Roman" w:cs="Times New Roman"/>
            <w:sz w:val="24"/>
            <w:szCs w:val="24"/>
            <w:rPrChange w:id="424" w:author="Author">
              <w:rPr>
                <w:rFonts w:ascii="Times New Roman" w:hAnsi="Times New Roman" w:cs="Times New Roman"/>
                <w:sz w:val="24"/>
                <w:szCs w:val="24"/>
              </w:rPr>
            </w:rPrChange>
          </w:rPr>
          <w:delText>)</w:delText>
        </w:r>
        <w:r w:rsidR="00373D7D" w:rsidRPr="00C9347A" w:rsidDel="008D197C">
          <w:rPr>
            <w:rFonts w:ascii="Times New Roman" w:hAnsi="Times New Roman" w:cs="Times New Roman"/>
            <w:sz w:val="24"/>
            <w:szCs w:val="24"/>
            <w:rPrChange w:id="425" w:author="Author">
              <w:rPr>
                <w:rFonts w:ascii="Times New Roman" w:hAnsi="Times New Roman" w:cs="Times New Roman"/>
                <w:sz w:val="24"/>
                <w:szCs w:val="24"/>
              </w:rPr>
            </w:rPrChange>
          </w:rPr>
          <w:delText xml:space="preserve"> are missing from the meta-analysis</w:delText>
        </w:r>
        <w:r w:rsidR="00CF30CE" w:rsidRPr="00C9347A" w:rsidDel="008D197C">
          <w:rPr>
            <w:rFonts w:ascii="Times New Roman" w:hAnsi="Times New Roman" w:cs="Times New Roman"/>
            <w:sz w:val="24"/>
            <w:szCs w:val="24"/>
            <w:rPrChange w:id="426" w:author="Author">
              <w:rPr>
                <w:rFonts w:ascii="Times New Roman" w:hAnsi="Times New Roman" w:cs="Times New Roman"/>
                <w:sz w:val="24"/>
                <w:szCs w:val="24"/>
              </w:rPr>
            </w:rPrChange>
          </w:rPr>
          <w:delText xml:space="preserve">. </w:delText>
        </w:r>
        <w:r w:rsidR="00373D7D" w:rsidRPr="00C9347A" w:rsidDel="008D197C">
          <w:rPr>
            <w:rFonts w:ascii="Times New Roman" w:hAnsi="Times New Roman" w:cs="Times New Roman"/>
            <w:sz w:val="24"/>
            <w:szCs w:val="24"/>
            <w:rPrChange w:id="427" w:author="Author">
              <w:rPr>
                <w:rFonts w:ascii="Times New Roman" w:hAnsi="Times New Roman" w:cs="Times New Roman"/>
                <w:sz w:val="24"/>
                <w:szCs w:val="24"/>
              </w:rPr>
            </w:rPrChange>
          </w:rPr>
          <w:delText>However, b</w:delText>
        </w:r>
      </w:del>
      <w:ins w:id="428" w:author="Author">
        <w:r w:rsidR="008D197C" w:rsidRPr="00C9347A">
          <w:rPr>
            <w:rFonts w:ascii="Times New Roman" w:hAnsi="Times New Roman" w:cs="Times New Roman"/>
            <w:sz w:val="24"/>
            <w:szCs w:val="24"/>
            <w:rPrChange w:id="429" w:author="Author">
              <w:rPr>
                <w:rFonts w:ascii="Times New Roman" w:hAnsi="Times New Roman" w:cs="Times New Roman"/>
                <w:sz w:val="24"/>
                <w:szCs w:val="24"/>
              </w:rPr>
            </w:rPrChange>
          </w:rPr>
          <w:t>B</w:t>
        </w:r>
      </w:ins>
      <w:r w:rsidR="00373D7D" w:rsidRPr="00C9347A">
        <w:rPr>
          <w:rFonts w:ascii="Times New Roman" w:hAnsi="Times New Roman" w:cs="Times New Roman"/>
          <w:sz w:val="24"/>
          <w:szCs w:val="24"/>
          <w:rPrChange w:id="430" w:author="Author">
            <w:rPr>
              <w:rFonts w:ascii="Times New Roman" w:hAnsi="Times New Roman" w:cs="Times New Roman"/>
              <w:sz w:val="24"/>
              <w:szCs w:val="24"/>
            </w:rPr>
          </w:rPrChange>
        </w:rPr>
        <w:t>ased on the funnel plots in the current study</w:t>
      </w:r>
      <w:r w:rsidRPr="00C9347A">
        <w:rPr>
          <w:rFonts w:ascii="Times New Roman" w:hAnsi="Times New Roman" w:cs="Times New Roman"/>
          <w:sz w:val="24"/>
          <w:szCs w:val="24"/>
          <w:rPrChange w:id="431" w:author="Author">
            <w:rPr>
              <w:rFonts w:ascii="Times New Roman" w:hAnsi="Times New Roman" w:cs="Times New Roman"/>
              <w:sz w:val="24"/>
              <w:szCs w:val="24"/>
            </w:rPr>
          </w:rPrChange>
        </w:rPr>
        <w:t>,</w:t>
      </w:r>
      <w:r w:rsidR="00373D7D" w:rsidRPr="00C9347A">
        <w:rPr>
          <w:rFonts w:ascii="Times New Roman" w:hAnsi="Times New Roman" w:cs="Times New Roman"/>
          <w:sz w:val="24"/>
          <w:szCs w:val="24"/>
          <w:rPrChange w:id="432" w:author="Author">
            <w:rPr>
              <w:rFonts w:ascii="Times New Roman" w:hAnsi="Times New Roman" w:cs="Times New Roman"/>
              <w:sz w:val="24"/>
              <w:szCs w:val="24"/>
            </w:rPr>
          </w:rPrChange>
        </w:rPr>
        <w:t xml:space="preserve"> t</w:t>
      </w:r>
      <w:r w:rsidR="00CF30CE" w:rsidRPr="00C9347A">
        <w:rPr>
          <w:rFonts w:ascii="Times New Roman" w:hAnsi="Times New Roman" w:cs="Times New Roman"/>
          <w:sz w:val="24"/>
          <w:szCs w:val="24"/>
          <w:rPrChange w:id="433" w:author="Author">
            <w:rPr>
              <w:rFonts w:ascii="Times New Roman" w:hAnsi="Times New Roman" w:cs="Times New Roman"/>
              <w:sz w:val="24"/>
              <w:szCs w:val="24"/>
            </w:rPr>
          </w:rPrChange>
        </w:rPr>
        <w:t xml:space="preserve">here does not appear to be a large amount of publication bias for </w:t>
      </w:r>
      <w:r w:rsidR="003043E5" w:rsidRPr="00C9347A">
        <w:rPr>
          <w:rFonts w:ascii="Times New Roman" w:hAnsi="Times New Roman" w:cs="Times New Roman"/>
          <w:sz w:val="24"/>
          <w:szCs w:val="24"/>
          <w:rPrChange w:id="434" w:author="Author">
            <w:rPr>
              <w:rFonts w:ascii="Times New Roman" w:hAnsi="Times New Roman" w:cs="Times New Roman"/>
              <w:sz w:val="24"/>
              <w:szCs w:val="24"/>
            </w:rPr>
          </w:rPrChange>
        </w:rPr>
        <w:t xml:space="preserve">overall self-enhancement </w:t>
      </w:r>
      <w:r w:rsidR="001A1BF1" w:rsidRPr="00C9347A">
        <w:rPr>
          <w:rFonts w:ascii="Times New Roman" w:hAnsi="Times New Roman" w:cs="Times New Roman"/>
          <w:sz w:val="24"/>
          <w:szCs w:val="24"/>
          <w:rPrChange w:id="435" w:author="Author">
            <w:rPr>
              <w:rFonts w:ascii="Times New Roman" w:hAnsi="Times New Roman" w:cs="Times New Roman"/>
              <w:sz w:val="24"/>
              <w:szCs w:val="24"/>
            </w:rPr>
          </w:rPrChange>
        </w:rPr>
        <w:t xml:space="preserve">(Figure 1), </w:t>
      </w:r>
      <w:r w:rsidR="003043E5" w:rsidRPr="00C9347A">
        <w:rPr>
          <w:rFonts w:ascii="Times New Roman" w:hAnsi="Times New Roman" w:cs="Times New Roman"/>
          <w:sz w:val="24"/>
          <w:szCs w:val="24"/>
          <w:rPrChange w:id="436" w:author="Author">
            <w:rPr>
              <w:rFonts w:ascii="Times New Roman" w:hAnsi="Times New Roman" w:cs="Times New Roman"/>
              <w:sz w:val="24"/>
              <w:szCs w:val="24"/>
            </w:rPr>
          </w:rPrChange>
        </w:rPr>
        <w:t xml:space="preserve">self-enhancement in agentic criteria (Figure 2), </w:t>
      </w:r>
      <w:r w:rsidR="001A1BF1" w:rsidRPr="00C9347A">
        <w:rPr>
          <w:rFonts w:ascii="Times New Roman" w:hAnsi="Times New Roman" w:cs="Times New Roman"/>
          <w:sz w:val="24"/>
          <w:szCs w:val="24"/>
          <w:rPrChange w:id="437" w:author="Author">
            <w:rPr>
              <w:rFonts w:ascii="Times New Roman" w:hAnsi="Times New Roman" w:cs="Times New Roman"/>
              <w:sz w:val="24"/>
              <w:szCs w:val="24"/>
            </w:rPr>
          </w:rPrChange>
        </w:rPr>
        <w:t>or</w:t>
      </w:r>
      <w:r w:rsidR="003043E5" w:rsidRPr="00C9347A">
        <w:rPr>
          <w:rFonts w:ascii="Times New Roman" w:hAnsi="Times New Roman" w:cs="Times New Roman"/>
          <w:sz w:val="24"/>
          <w:szCs w:val="24"/>
          <w:rPrChange w:id="438" w:author="Author">
            <w:rPr>
              <w:rFonts w:ascii="Times New Roman" w:hAnsi="Times New Roman" w:cs="Times New Roman"/>
              <w:sz w:val="24"/>
              <w:szCs w:val="24"/>
            </w:rPr>
          </w:rPrChange>
        </w:rPr>
        <w:t xml:space="preserve"> for self-enhancement in communal criteria (Figure 3).</w:t>
      </w:r>
      <w:r w:rsidR="00373D7D" w:rsidRPr="00C9347A">
        <w:rPr>
          <w:rFonts w:ascii="Times New Roman" w:hAnsi="Times New Roman" w:cs="Times New Roman"/>
          <w:sz w:val="24"/>
          <w:szCs w:val="24"/>
          <w:rPrChange w:id="439" w:author="Author">
            <w:rPr>
              <w:rFonts w:ascii="Times New Roman" w:hAnsi="Times New Roman" w:cs="Times New Roman"/>
              <w:sz w:val="24"/>
              <w:szCs w:val="24"/>
            </w:rPr>
          </w:rPrChange>
        </w:rPr>
        <w:t xml:space="preserve"> </w:t>
      </w:r>
      <w:r w:rsidR="003154A2" w:rsidRPr="00C9347A">
        <w:rPr>
          <w:rFonts w:ascii="Times New Roman" w:hAnsi="Times New Roman" w:cs="Times New Roman"/>
          <w:sz w:val="24"/>
          <w:szCs w:val="24"/>
          <w:rPrChange w:id="440" w:author="Author">
            <w:rPr>
              <w:rFonts w:ascii="Times New Roman" w:hAnsi="Times New Roman" w:cs="Times New Roman"/>
              <w:sz w:val="24"/>
              <w:szCs w:val="24"/>
            </w:rPr>
          </w:rPrChange>
        </w:rPr>
        <w:t>Third, t</w:t>
      </w:r>
      <w:r w:rsidR="00373D7D" w:rsidRPr="00C9347A">
        <w:rPr>
          <w:rFonts w:ascii="Times New Roman" w:hAnsi="Times New Roman" w:cs="Times New Roman"/>
          <w:sz w:val="24"/>
          <w:szCs w:val="24"/>
          <w:rPrChange w:id="441" w:author="Author">
            <w:rPr>
              <w:rFonts w:ascii="Times New Roman" w:hAnsi="Times New Roman" w:cs="Times New Roman"/>
              <w:sz w:val="24"/>
              <w:szCs w:val="24"/>
            </w:rPr>
          </w:rPrChange>
        </w:rPr>
        <w:t xml:space="preserve">o quantify the magnitude of any potential publication bias we also performed </w:t>
      </w:r>
      <w:r w:rsidR="00B03CF9" w:rsidRPr="00C9347A">
        <w:rPr>
          <w:rFonts w:ascii="Times New Roman" w:hAnsi="Times New Roman" w:cs="Times New Roman"/>
          <w:sz w:val="24"/>
          <w:szCs w:val="24"/>
          <w:rPrChange w:id="442" w:author="Author">
            <w:rPr>
              <w:rFonts w:ascii="Times New Roman" w:hAnsi="Times New Roman" w:cs="Times New Roman"/>
              <w:sz w:val="24"/>
              <w:szCs w:val="24"/>
            </w:rPr>
          </w:rPrChange>
        </w:rPr>
        <w:t xml:space="preserve">Duval and Tweedie’s </w:t>
      </w:r>
      <w:r w:rsidR="00177D8F" w:rsidRPr="00C9347A">
        <w:rPr>
          <w:rFonts w:ascii="Times New Roman" w:hAnsi="Times New Roman" w:cs="Times New Roman"/>
          <w:sz w:val="24"/>
          <w:szCs w:val="24"/>
          <w:rPrChange w:id="443" w:author="Author">
            <w:rPr>
              <w:rFonts w:ascii="Times New Roman" w:hAnsi="Times New Roman" w:cs="Times New Roman"/>
              <w:sz w:val="24"/>
              <w:szCs w:val="24"/>
            </w:rPr>
          </w:rPrChange>
        </w:rPr>
        <w:t>(2000) trim and fill analysis</w:t>
      </w:r>
      <w:r w:rsidR="00373D7D" w:rsidRPr="00C9347A">
        <w:rPr>
          <w:rFonts w:ascii="Times New Roman" w:hAnsi="Times New Roman" w:cs="Times New Roman"/>
          <w:sz w:val="24"/>
          <w:szCs w:val="24"/>
          <w:rPrChange w:id="444" w:author="Author">
            <w:rPr>
              <w:rFonts w:ascii="Times New Roman" w:hAnsi="Times New Roman" w:cs="Times New Roman"/>
              <w:sz w:val="24"/>
              <w:szCs w:val="24"/>
            </w:rPr>
          </w:rPrChange>
        </w:rPr>
        <w:t xml:space="preserve"> that is designed to detect where missi</w:t>
      </w:r>
      <w:r w:rsidR="00027735" w:rsidRPr="00C9347A">
        <w:rPr>
          <w:rFonts w:ascii="Times New Roman" w:hAnsi="Times New Roman" w:cs="Times New Roman"/>
          <w:sz w:val="24"/>
          <w:szCs w:val="24"/>
          <w:rPrChange w:id="445" w:author="Author">
            <w:rPr>
              <w:rFonts w:ascii="Times New Roman" w:hAnsi="Times New Roman" w:cs="Times New Roman"/>
              <w:sz w:val="24"/>
              <w:szCs w:val="24"/>
            </w:rPr>
          </w:rPrChange>
        </w:rPr>
        <w:t>ng studies are likely to be located and then</w:t>
      </w:r>
      <w:r w:rsidR="00373D7D" w:rsidRPr="00C9347A">
        <w:rPr>
          <w:rFonts w:ascii="Times New Roman" w:hAnsi="Times New Roman" w:cs="Times New Roman"/>
          <w:sz w:val="24"/>
          <w:szCs w:val="24"/>
          <w:rPrChange w:id="446" w:author="Author">
            <w:rPr>
              <w:rFonts w:ascii="Times New Roman" w:hAnsi="Times New Roman" w:cs="Times New Roman"/>
              <w:sz w:val="24"/>
              <w:szCs w:val="24"/>
            </w:rPr>
          </w:rPrChange>
        </w:rPr>
        <w:t xml:space="preserve"> impute these</w:t>
      </w:r>
      <w:r w:rsidR="00027735" w:rsidRPr="00C9347A">
        <w:rPr>
          <w:rFonts w:ascii="Times New Roman" w:hAnsi="Times New Roman" w:cs="Times New Roman"/>
          <w:sz w:val="24"/>
          <w:szCs w:val="24"/>
          <w:rPrChange w:id="447" w:author="Author">
            <w:rPr>
              <w:rFonts w:ascii="Times New Roman" w:hAnsi="Times New Roman" w:cs="Times New Roman"/>
              <w:sz w:val="24"/>
              <w:szCs w:val="24"/>
            </w:rPr>
          </w:rPrChange>
        </w:rPr>
        <w:t xml:space="preserve"> missing studies in order to </w:t>
      </w:r>
      <w:r w:rsidR="00373D7D" w:rsidRPr="00C9347A">
        <w:rPr>
          <w:rFonts w:ascii="Times New Roman" w:hAnsi="Times New Roman" w:cs="Times New Roman"/>
          <w:sz w:val="24"/>
          <w:szCs w:val="24"/>
          <w:rPrChange w:id="448" w:author="Author">
            <w:rPr>
              <w:rFonts w:ascii="Times New Roman" w:hAnsi="Times New Roman" w:cs="Times New Roman"/>
              <w:sz w:val="24"/>
              <w:szCs w:val="24"/>
            </w:rPr>
          </w:rPrChange>
        </w:rPr>
        <w:t>compute a less biased</w:t>
      </w:r>
      <w:r w:rsidRPr="00C9347A">
        <w:rPr>
          <w:rFonts w:ascii="Times New Roman" w:hAnsi="Times New Roman" w:cs="Times New Roman"/>
          <w:sz w:val="24"/>
          <w:szCs w:val="24"/>
          <w:rPrChange w:id="449" w:author="Author">
            <w:rPr>
              <w:rFonts w:ascii="Times New Roman" w:hAnsi="Times New Roman" w:cs="Times New Roman"/>
              <w:sz w:val="24"/>
              <w:szCs w:val="24"/>
            </w:rPr>
          </w:rPrChange>
        </w:rPr>
        <w:t>, “adjusted”</w:t>
      </w:r>
      <w:r w:rsidR="00373D7D" w:rsidRPr="00C9347A">
        <w:rPr>
          <w:rFonts w:ascii="Times New Roman" w:hAnsi="Times New Roman" w:cs="Times New Roman"/>
          <w:sz w:val="24"/>
          <w:szCs w:val="24"/>
          <w:rPrChange w:id="450" w:author="Author">
            <w:rPr>
              <w:rFonts w:ascii="Times New Roman" w:hAnsi="Times New Roman" w:cs="Times New Roman"/>
              <w:sz w:val="24"/>
              <w:szCs w:val="24"/>
            </w:rPr>
          </w:rPrChange>
        </w:rPr>
        <w:t xml:space="preserve"> </w:t>
      </w:r>
      <w:r w:rsidR="00C44D7B" w:rsidRPr="00C9347A">
        <w:rPr>
          <w:rFonts w:ascii="Times New Roman" w:hAnsi="Times New Roman" w:cs="Times New Roman"/>
          <w:sz w:val="24"/>
          <w:szCs w:val="24"/>
          <w:rPrChange w:id="451" w:author="Author">
            <w:rPr>
              <w:rFonts w:ascii="Times New Roman" w:hAnsi="Times New Roman" w:cs="Times New Roman"/>
              <w:sz w:val="24"/>
              <w:szCs w:val="24"/>
            </w:rPr>
          </w:rPrChange>
        </w:rPr>
        <w:t xml:space="preserve">meta-analytic effect. </w:t>
      </w:r>
      <w:r w:rsidR="00F55DC9" w:rsidRPr="00C9347A">
        <w:rPr>
          <w:rFonts w:ascii="Times New Roman" w:hAnsi="Times New Roman" w:cs="Times New Roman"/>
          <w:sz w:val="24"/>
          <w:szCs w:val="24"/>
          <w:rPrChange w:id="452" w:author="Author">
            <w:rPr>
              <w:rFonts w:ascii="Times New Roman" w:hAnsi="Times New Roman" w:cs="Times New Roman"/>
              <w:sz w:val="24"/>
              <w:szCs w:val="24"/>
            </w:rPr>
          </w:rPrChange>
        </w:rPr>
        <w:t>T</w:t>
      </w:r>
      <w:r w:rsidR="00C44D7B" w:rsidRPr="00C9347A">
        <w:rPr>
          <w:rFonts w:ascii="Times New Roman" w:hAnsi="Times New Roman" w:cs="Times New Roman"/>
          <w:sz w:val="24"/>
          <w:szCs w:val="24"/>
          <w:rPrChange w:id="453" w:author="Author">
            <w:rPr>
              <w:rFonts w:ascii="Times New Roman" w:hAnsi="Times New Roman" w:cs="Times New Roman"/>
              <w:sz w:val="24"/>
              <w:szCs w:val="24"/>
            </w:rPr>
          </w:rPrChange>
        </w:rPr>
        <w:t>he observed point estimate for overall self-enhancement was .2</w:t>
      </w:r>
      <w:ins w:id="454" w:author="Author">
        <w:r w:rsidR="0037242B" w:rsidRPr="00C9347A">
          <w:rPr>
            <w:rFonts w:ascii="Times New Roman" w:hAnsi="Times New Roman" w:cs="Times New Roman"/>
            <w:sz w:val="24"/>
            <w:szCs w:val="24"/>
            <w:rPrChange w:id="455" w:author="Author">
              <w:rPr>
                <w:rFonts w:ascii="Times New Roman" w:hAnsi="Times New Roman" w:cs="Times New Roman"/>
                <w:sz w:val="24"/>
                <w:szCs w:val="24"/>
                <w:highlight w:val="yellow"/>
              </w:rPr>
            </w:rPrChange>
          </w:rPr>
          <w:t>1</w:t>
        </w:r>
      </w:ins>
      <w:del w:id="456" w:author="Author">
        <w:r w:rsidR="00C44D7B" w:rsidRPr="00C9347A" w:rsidDel="0037242B">
          <w:rPr>
            <w:rFonts w:ascii="Times New Roman" w:hAnsi="Times New Roman" w:cs="Times New Roman"/>
            <w:sz w:val="24"/>
            <w:szCs w:val="24"/>
            <w:rPrChange w:id="457" w:author="Author">
              <w:rPr>
                <w:rFonts w:ascii="Times New Roman" w:hAnsi="Times New Roman" w:cs="Times New Roman"/>
                <w:sz w:val="24"/>
                <w:szCs w:val="24"/>
              </w:rPr>
            </w:rPrChange>
          </w:rPr>
          <w:delText>1</w:delText>
        </w:r>
      </w:del>
      <w:r w:rsidR="00C44D7B" w:rsidRPr="00C9347A">
        <w:rPr>
          <w:rFonts w:ascii="Times New Roman" w:hAnsi="Times New Roman" w:cs="Times New Roman"/>
          <w:sz w:val="24"/>
          <w:szCs w:val="24"/>
          <w:rPrChange w:id="458" w:author="Author">
            <w:rPr>
              <w:rFonts w:ascii="Times New Roman" w:hAnsi="Times New Roman" w:cs="Times New Roman"/>
              <w:sz w:val="24"/>
              <w:szCs w:val="24"/>
            </w:rPr>
          </w:rPrChange>
        </w:rPr>
        <w:t xml:space="preserve"> (95% CI = [.16, .26]), whereas </w:t>
      </w:r>
      <w:r w:rsidR="00C44D7B" w:rsidRPr="00C9347A">
        <w:rPr>
          <w:rFonts w:ascii="Times New Roman" w:hAnsi="Times New Roman" w:cs="Times New Roman"/>
          <w:sz w:val="24"/>
          <w:szCs w:val="24"/>
          <w:rPrChange w:id="459" w:author="Author">
            <w:rPr>
              <w:rFonts w:ascii="Times New Roman" w:hAnsi="Times New Roman" w:cs="Times New Roman"/>
              <w:sz w:val="24"/>
              <w:szCs w:val="24"/>
            </w:rPr>
          </w:rPrChange>
        </w:rPr>
        <w:lastRenderedPageBreak/>
        <w:t>the adj</w:t>
      </w:r>
      <w:r w:rsidR="00C44D7B" w:rsidRPr="00823A78">
        <w:rPr>
          <w:rFonts w:ascii="Times New Roman" w:hAnsi="Times New Roman" w:cs="Times New Roman"/>
          <w:sz w:val="24"/>
          <w:szCs w:val="24"/>
          <w:rPrChange w:id="460" w:author="Author">
            <w:rPr>
              <w:rFonts w:ascii="Times New Roman" w:hAnsi="Times New Roman" w:cs="Times New Roman"/>
              <w:sz w:val="24"/>
              <w:szCs w:val="24"/>
            </w:rPr>
          </w:rPrChange>
        </w:rPr>
        <w:t xml:space="preserve">usted value </w:t>
      </w:r>
      <w:r w:rsidR="00DD01BB" w:rsidRPr="00823A78">
        <w:rPr>
          <w:rFonts w:ascii="Times New Roman" w:hAnsi="Times New Roman" w:cs="Times New Roman"/>
          <w:sz w:val="24"/>
          <w:szCs w:val="24"/>
          <w:rPrChange w:id="461" w:author="Author">
            <w:rPr>
              <w:rFonts w:ascii="Times New Roman" w:hAnsi="Times New Roman" w:cs="Times New Roman"/>
              <w:sz w:val="24"/>
              <w:szCs w:val="24"/>
            </w:rPr>
          </w:rPrChange>
        </w:rPr>
        <w:t>was .17 (95% CI = [.1</w:t>
      </w:r>
      <w:ins w:id="462" w:author="Author">
        <w:r w:rsidR="0037242B" w:rsidRPr="00823A78">
          <w:rPr>
            <w:rFonts w:ascii="Times New Roman" w:hAnsi="Times New Roman" w:cs="Times New Roman"/>
            <w:sz w:val="24"/>
            <w:szCs w:val="24"/>
            <w:rPrChange w:id="463" w:author="Author">
              <w:rPr>
                <w:rFonts w:ascii="Times New Roman" w:hAnsi="Times New Roman" w:cs="Times New Roman"/>
                <w:sz w:val="24"/>
                <w:szCs w:val="24"/>
                <w:highlight w:val="yellow"/>
              </w:rPr>
            </w:rPrChange>
          </w:rPr>
          <w:t>1</w:t>
        </w:r>
      </w:ins>
      <w:del w:id="464" w:author="Author">
        <w:r w:rsidR="00DD01BB" w:rsidRPr="00823A78" w:rsidDel="0037242B">
          <w:rPr>
            <w:rFonts w:ascii="Times New Roman" w:hAnsi="Times New Roman" w:cs="Times New Roman"/>
            <w:sz w:val="24"/>
            <w:szCs w:val="24"/>
            <w:rPrChange w:id="465" w:author="Author">
              <w:rPr>
                <w:rFonts w:ascii="Times New Roman" w:hAnsi="Times New Roman" w:cs="Times New Roman"/>
                <w:sz w:val="24"/>
                <w:szCs w:val="24"/>
              </w:rPr>
            </w:rPrChange>
          </w:rPr>
          <w:delText>2</w:delText>
        </w:r>
      </w:del>
      <w:r w:rsidR="00DD01BB" w:rsidRPr="00823A78">
        <w:rPr>
          <w:rFonts w:ascii="Times New Roman" w:hAnsi="Times New Roman" w:cs="Times New Roman"/>
          <w:sz w:val="24"/>
          <w:szCs w:val="24"/>
          <w:rPrChange w:id="466" w:author="Author">
            <w:rPr>
              <w:rFonts w:ascii="Times New Roman" w:hAnsi="Times New Roman" w:cs="Times New Roman"/>
              <w:sz w:val="24"/>
              <w:szCs w:val="24"/>
            </w:rPr>
          </w:rPrChange>
        </w:rPr>
        <w:t>, .2</w:t>
      </w:r>
      <w:ins w:id="467" w:author="Author">
        <w:r w:rsidR="0037242B" w:rsidRPr="00823A78">
          <w:rPr>
            <w:rFonts w:ascii="Times New Roman" w:hAnsi="Times New Roman" w:cs="Times New Roman"/>
            <w:sz w:val="24"/>
            <w:szCs w:val="24"/>
            <w:rPrChange w:id="468" w:author="Author">
              <w:rPr>
                <w:rFonts w:ascii="Times New Roman" w:hAnsi="Times New Roman" w:cs="Times New Roman"/>
                <w:sz w:val="24"/>
                <w:szCs w:val="24"/>
                <w:highlight w:val="yellow"/>
              </w:rPr>
            </w:rPrChange>
          </w:rPr>
          <w:t>2</w:t>
        </w:r>
      </w:ins>
      <w:del w:id="469" w:author="Author">
        <w:r w:rsidR="00DD01BB" w:rsidRPr="00823A78" w:rsidDel="0037242B">
          <w:rPr>
            <w:rFonts w:ascii="Times New Roman" w:hAnsi="Times New Roman" w:cs="Times New Roman"/>
            <w:sz w:val="24"/>
            <w:szCs w:val="24"/>
            <w:rPrChange w:id="470" w:author="Author">
              <w:rPr>
                <w:rFonts w:ascii="Times New Roman" w:hAnsi="Times New Roman" w:cs="Times New Roman"/>
                <w:sz w:val="24"/>
                <w:szCs w:val="24"/>
              </w:rPr>
            </w:rPrChange>
          </w:rPr>
          <w:delText>3</w:delText>
        </w:r>
      </w:del>
      <w:r w:rsidR="00DD01BB" w:rsidRPr="00823A78">
        <w:rPr>
          <w:rFonts w:ascii="Times New Roman" w:hAnsi="Times New Roman" w:cs="Times New Roman"/>
          <w:sz w:val="24"/>
          <w:szCs w:val="24"/>
          <w:rPrChange w:id="471" w:author="Author">
            <w:rPr>
              <w:rFonts w:ascii="Times New Roman" w:hAnsi="Times New Roman" w:cs="Times New Roman"/>
              <w:sz w:val="24"/>
              <w:szCs w:val="24"/>
            </w:rPr>
          </w:rPrChange>
        </w:rPr>
        <w:t>]). F</w:t>
      </w:r>
      <w:r w:rsidR="00C44D7B" w:rsidRPr="00823A78">
        <w:rPr>
          <w:rFonts w:ascii="Times New Roman" w:hAnsi="Times New Roman" w:cs="Times New Roman"/>
          <w:sz w:val="24"/>
          <w:szCs w:val="24"/>
          <w:rPrChange w:id="472" w:author="Author">
            <w:rPr>
              <w:rFonts w:ascii="Times New Roman" w:hAnsi="Times New Roman" w:cs="Times New Roman"/>
              <w:sz w:val="24"/>
              <w:szCs w:val="24"/>
            </w:rPr>
          </w:rPrChange>
        </w:rPr>
        <w:t>or agentic effect sizes</w:t>
      </w:r>
      <w:r w:rsidR="00DD01BB" w:rsidRPr="00823A78">
        <w:rPr>
          <w:rFonts w:ascii="Times New Roman" w:hAnsi="Times New Roman" w:cs="Times New Roman"/>
          <w:sz w:val="24"/>
          <w:szCs w:val="24"/>
          <w:rPrChange w:id="473" w:author="Author">
            <w:rPr>
              <w:rFonts w:ascii="Times New Roman" w:hAnsi="Times New Roman" w:cs="Times New Roman"/>
              <w:sz w:val="24"/>
              <w:szCs w:val="24"/>
            </w:rPr>
          </w:rPrChange>
        </w:rPr>
        <w:t>,</w:t>
      </w:r>
      <w:r w:rsidR="00C44D7B" w:rsidRPr="00823A78">
        <w:rPr>
          <w:rFonts w:ascii="Times New Roman" w:hAnsi="Times New Roman" w:cs="Times New Roman"/>
          <w:sz w:val="24"/>
          <w:szCs w:val="24"/>
          <w:rPrChange w:id="474" w:author="Author">
            <w:rPr>
              <w:rFonts w:ascii="Times New Roman" w:hAnsi="Times New Roman" w:cs="Times New Roman"/>
              <w:sz w:val="24"/>
              <w:szCs w:val="24"/>
            </w:rPr>
          </w:rPrChange>
        </w:rPr>
        <w:t xml:space="preserve"> the observed point estimate was .</w:t>
      </w:r>
      <w:ins w:id="475" w:author="Author">
        <w:r w:rsidR="00C9347A" w:rsidRPr="00823A78">
          <w:rPr>
            <w:rFonts w:ascii="Times New Roman" w:hAnsi="Times New Roman" w:cs="Times New Roman"/>
            <w:sz w:val="24"/>
            <w:szCs w:val="24"/>
            <w:rPrChange w:id="476" w:author="Author">
              <w:rPr>
                <w:rFonts w:ascii="Times New Roman" w:hAnsi="Times New Roman" w:cs="Times New Roman"/>
                <w:sz w:val="24"/>
                <w:szCs w:val="24"/>
                <w:highlight w:val="yellow"/>
              </w:rPr>
            </w:rPrChange>
          </w:rPr>
          <w:t>30</w:t>
        </w:r>
      </w:ins>
      <w:del w:id="477" w:author="Author">
        <w:r w:rsidR="00C44D7B" w:rsidRPr="00823A78" w:rsidDel="00C9347A">
          <w:rPr>
            <w:rFonts w:ascii="Times New Roman" w:hAnsi="Times New Roman" w:cs="Times New Roman"/>
            <w:sz w:val="24"/>
            <w:szCs w:val="24"/>
            <w:rPrChange w:id="478" w:author="Author">
              <w:rPr>
                <w:rFonts w:ascii="Times New Roman" w:hAnsi="Times New Roman" w:cs="Times New Roman"/>
                <w:sz w:val="24"/>
                <w:szCs w:val="24"/>
              </w:rPr>
            </w:rPrChange>
          </w:rPr>
          <w:delText>29</w:delText>
        </w:r>
      </w:del>
      <w:r w:rsidR="00C44D7B" w:rsidRPr="00823A78">
        <w:rPr>
          <w:rFonts w:ascii="Times New Roman" w:hAnsi="Times New Roman" w:cs="Times New Roman"/>
          <w:sz w:val="24"/>
          <w:szCs w:val="24"/>
          <w:rPrChange w:id="479" w:author="Author">
            <w:rPr>
              <w:rFonts w:ascii="Times New Roman" w:hAnsi="Times New Roman" w:cs="Times New Roman"/>
              <w:sz w:val="24"/>
              <w:szCs w:val="24"/>
            </w:rPr>
          </w:rPrChange>
        </w:rPr>
        <w:t xml:space="preserve"> </w:t>
      </w:r>
      <w:r w:rsidR="00E14E3D" w:rsidRPr="00823A78">
        <w:rPr>
          <w:rFonts w:ascii="Times New Roman" w:hAnsi="Times New Roman" w:cs="Times New Roman"/>
          <w:sz w:val="24"/>
          <w:szCs w:val="24"/>
          <w:rPrChange w:id="480" w:author="Author">
            <w:rPr>
              <w:rFonts w:ascii="Times New Roman" w:hAnsi="Times New Roman" w:cs="Times New Roman"/>
              <w:sz w:val="24"/>
              <w:szCs w:val="24"/>
            </w:rPr>
          </w:rPrChange>
        </w:rPr>
        <w:t>(95% CI = [.2</w:t>
      </w:r>
      <w:ins w:id="481" w:author="Author">
        <w:r w:rsidR="00C9347A" w:rsidRPr="00823A78">
          <w:rPr>
            <w:rFonts w:ascii="Times New Roman" w:hAnsi="Times New Roman" w:cs="Times New Roman"/>
            <w:sz w:val="24"/>
            <w:szCs w:val="24"/>
            <w:rPrChange w:id="482" w:author="Author">
              <w:rPr>
                <w:rFonts w:ascii="Times New Roman" w:hAnsi="Times New Roman" w:cs="Times New Roman"/>
                <w:sz w:val="24"/>
                <w:szCs w:val="24"/>
                <w:highlight w:val="yellow"/>
              </w:rPr>
            </w:rPrChange>
          </w:rPr>
          <w:t>5</w:t>
        </w:r>
      </w:ins>
      <w:del w:id="483" w:author="Author">
        <w:r w:rsidR="00E14E3D" w:rsidRPr="00823A78" w:rsidDel="00C9347A">
          <w:rPr>
            <w:rFonts w:ascii="Times New Roman" w:hAnsi="Times New Roman" w:cs="Times New Roman"/>
            <w:sz w:val="24"/>
            <w:szCs w:val="24"/>
            <w:rPrChange w:id="484" w:author="Author">
              <w:rPr>
                <w:rFonts w:ascii="Times New Roman" w:hAnsi="Times New Roman" w:cs="Times New Roman"/>
                <w:sz w:val="24"/>
                <w:szCs w:val="24"/>
              </w:rPr>
            </w:rPrChange>
          </w:rPr>
          <w:delText>4</w:delText>
        </w:r>
      </w:del>
      <w:r w:rsidR="00E14E3D" w:rsidRPr="00823A78">
        <w:rPr>
          <w:rFonts w:ascii="Times New Roman" w:hAnsi="Times New Roman" w:cs="Times New Roman"/>
          <w:sz w:val="24"/>
          <w:szCs w:val="24"/>
          <w:rPrChange w:id="485" w:author="Author">
            <w:rPr>
              <w:rFonts w:ascii="Times New Roman" w:hAnsi="Times New Roman" w:cs="Times New Roman"/>
              <w:sz w:val="24"/>
              <w:szCs w:val="24"/>
            </w:rPr>
          </w:rPrChange>
        </w:rPr>
        <w:t>, .34</w:t>
      </w:r>
      <w:r w:rsidR="00C44D7B" w:rsidRPr="00823A78">
        <w:rPr>
          <w:rFonts w:ascii="Times New Roman" w:hAnsi="Times New Roman" w:cs="Times New Roman"/>
          <w:sz w:val="24"/>
          <w:szCs w:val="24"/>
          <w:rPrChange w:id="486" w:author="Author">
            <w:rPr>
              <w:rFonts w:ascii="Times New Roman" w:hAnsi="Times New Roman" w:cs="Times New Roman"/>
              <w:sz w:val="24"/>
              <w:szCs w:val="24"/>
            </w:rPr>
          </w:rPrChange>
        </w:rPr>
        <w:t>])</w:t>
      </w:r>
      <w:r w:rsidR="00E14E3D" w:rsidRPr="00823A78">
        <w:rPr>
          <w:rFonts w:ascii="Times New Roman" w:hAnsi="Times New Roman" w:cs="Times New Roman"/>
          <w:sz w:val="24"/>
          <w:szCs w:val="24"/>
          <w:rPrChange w:id="487" w:author="Author">
            <w:rPr>
              <w:rFonts w:ascii="Times New Roman" w:hAnsi="Times New Roman" w:cs="Times New Roman"/>
              <w:sz w:val="24"/>
              <w:szCs w:val="24"/>
            </w:rPr>
          </w:rPrChange>
        </w:rPr>
        <w:t xml:space="preserve">, whereas the adjusted value </w:t>
      </w:r>
      <w:r w:rsidR="00DD01BB" w:rsidRPr="00823A78">
        <w:rPr>
          <w:rFonts w:ascii="Times New Roman" w:hAnsi="Times New Roman" w:cs="Times New Roman"/>
          <w:sz w:val="24"/>
          <w:szCs w:val="24"/>
          <w:rPrChange w:id="488" w:author="Author">
            <w:rPr>
              <w:rFonts w:ascii="Times New Roman" w:hAnsi="Times New Roman" w:cs="Times New Roman"/>
              <w:sz w:val="24"/>
              <w:szCs w:val="24"/>
            </w:rPr>
          </w:rPrChange>
        </w:rPr>
        <w:t>was .25 (95% CI = [.</w:t>
      </w:r>
      <w:ins w:id="489" w:author="Author">
        <w:r w:rsidR="00C9347A" w:rsidRPr="00823A78">
          <w:rPr>
            <w:rFonts w:ascii="Times New Roman" w:hAnsi="Times New Roman" w:cs="Times New Roman"/>
            <w:sz w:val="24"/>
            <w:szCs w:val="24"/>
            <w:rPrChange w:id="490" w:author="Author">
              <w:rPr>
                <w:rFonts w:ascii="Times New Roman" w:hAnsi="Times New Roman" w:cs="Times New Roman"/>
                <w:sz w:val="24"/>
                <w:szCs w:val="24"/>
                <w:highlight w:val="yellow"/>
              </w:rPr>
            </w:rPrChange>
          </w:rPr>
          <w:t>20</w:t>
        </w:r>
      </w:ins>
      <w:del w:id="491" w:author="Author">
        <w:r w:rsidR="00DD01BB" w:rsidRPr="00823A78" w:rsidDel="00C9347A">
          <w:rPr>
            <w:rFonts w:ascii="Times New Roman" w:hAnsi="Times New Roman" w:cs="Times New Roman"/>
            <w:sz w:val="24"/>
            <w:szCs w:val="24"/>
            <w:rPrChange w:id="492" w:author="Author">
              <w:rPr>
                <w:rFonts w:ascii="Times New Roman" w:hAnsi="Times New Roman" w:cs="Times New Roman"/>
                <w:sz w:val="24"/>
                <w:szCs w:val="24"/>
              </w:rPr>
            </w:rPrChange>
          </w:rPr>
          <w:delText>19</w:delText>
        </w:r>
      </w:del>
      <w:r w:rsidR="00DD01BB" w:rsidRPr="00823A78">
        <w:rPr>
          <w:rFonts w:ascii="Times New Roman" w:hAnsi="Times New Roman" w:cs="Times New Roman"/>
          <w:sz w:val="24"/>
          <w:szCs w:val="24"/>
          <w:rPrChange w:id="493" w:author="Author">
            <w:rPr>
              <w:rFonts w:ascii="Times New Roman" w:hAnsi="Times New Roman" w:cs="Times New Roman"/>
              <w:sz w:val="24"/>
              <w:szCs w:val="24"/>
            </w:rPr>
          </w:rPrChange>
        </w:rPr>
        <w:t>, .30]); f</w:t>
      </w:r>
      <w:r w:rsidR="00E14E3D" w:rsidRPr="00823A78">
        <w:rPr>
          <w:rFonts w:ascii="Times New Roman" w:hAnsi="Times New Roman" w:cs="Times New Roman"/>
          <w:sz w:val="24"/>
          <w:szCs w:val="24"/>
          <w:rPrChange w:id="494" w:author="Author">
            <w:rPr>
              <w:rFonts w:ascii="Times New Roman" w:hAnsi="Times New Roman" w:cs="Times New Roman"/>
              <w:sz w:val="24"/>
              <w:szCs w:val="24"/>
            </w:rPr>
          </w:rPrChange>
        </w:rPr>
        <w:t>or communal effect sizes</w:t>
      </w:r>
      <w:r w:rsidR="00DD01BB" w:rsidRPr="00823A78">
        <w:rPr>
          <w:rFonts w:ascii="Times New Roman" w:hAnsi="Times New Roman" w:cs="Times New Roman"/>
          <w:sz w:val="24"/>
          <w:szCs w:val="24"/>
          <w:rPrChange w:id="495" w:author="Author">
            <w:rPr>
              <w:rFonts w:ascii="Times New Roman" w:hAnsi="Times New Roman" w:cs="Times New Roman"/>
              <w:sz w:val="24"/>
              <w:szCs w:val="24"/>
            </w:rPr>
          </w:rPrChange>
        </w:rPr>
        <w:t>,</w:t>
      </w:r>
      <w:r w:rsidR="00E14E3D" w:rsidRPr="00823A78">
        <w:rPr>
          <w:rFonts w:ascii="Times New Roman" w:hAnsi="Times New Roman" w:cs="Times New Roman"/>
          <w:sz w:val="24"/>
          <w:szCs w:val="24"/>
          <w:rPrChange w:id="496" w:author="Author">
            <w:rPr>
              <w:rFonts w:ascii="Times New Roman" w:hAnsi="Times New Roman" w:cs="Times New Roman"/>
              <w:sz w:val="24"/>
              <w:szCs w:val="24"/>
            </w:rPr>
          </w:rPrChange>
        </w:rPr>
        <w:t xml:space="preserve"> the observed point estimate was .004 (95% CI = [-.08, .0</w:t>
      </w:r>
      <w:ins w:id="497" w:author="Author">
        <w:r w:rsidR="00823A78" w:rsidRPr="00823A78">
          <w:rPr>
            <w:rFonts w:ascii="Times New Roman" w:hAnsi="Times New Roman" w:cs="Times New Roman"/>
            <w:sz w:val="24"/>
            <w:szCs w:val="24"/>
            <w:rPrChange w:id="498" w:author="Author">
              <w:rPr>
                <w:rFonts w:ascii="Times New Roman" w:hAnsi="Times New Roman" w:cs="Times New Roman"/>
                <w:sz w:val="24"/>
                <w:szCs w:val="24"/>
                <w:highlight w:val="yellow"/>
              </w:rPr>
            </w:rPrChange>
          </w:rPr>
          <w:t>9</w:t>
        </w:r>
      </w:ins>
      <w:del w:id="499" w:author="Author">
        <w:r w:rsidR="00E14E3D" w:rsidRPr="00823A78" w:rsidDel="00823A78">
          <w:rPr>
            <w:rFonts w:ascii="Times New Roman" w:hAnsi="Times New Roman" w:cs="Times New Roman"/>
            <w:sz w:val="24"/>
            <w:szCs w:val="24"/>
            <w:rPrChange w:id="500" w:author="Author">
              <w:rPr>
                <w:rFonts w:ascii="Times New Roman" w:hAnsi="Times New Roman" w:cs="Times New Roman"/>
                <w:sz w:val="24"/>
                <w:szCs w:val="24"/>
              </w:rPr>
            </w:rPrChange>
          </w:rPr>
          <w:delText>8</w:delText>
        </w:r>
      </w:del>
      <w:r w:rsidR="00E14E3D" w:rsidRPr="00823A78">
        <w:rPr>
          <w:rFonts w:ascii="Times New Roman" w:hAnsi="Times New Roman" w:cs="Times New Roman"/>
          <w:sz w:val="24"/>
          <w:szCs w:val="24"/>
          <w:rPrChange w:id="501" w:author="Author">
            <w:rPr>
              <w:rFonts w:ascii="Times New Roman" w:hAnsi="Times New Roman" w:cs="Times New Roman"/>
              <w:sz w:val="24"/>
              <w:szCs w:val="24"/>
            </w:rPr>
          </w:rPrChange>
        </w:rPr>
        <w:t>])</w:t>
      </w:r>
      <w:r w:rsidR="00DD01BB" w:rsidRPr="00823A78">
        <w:rPr>
          <w:rFonts w:ascii="Times New Roman" w:hAnsi="Times New Roman" w:cs="Times New Roman"/>
          <w:sz w:val="24"/>
          <w:szCs w:val="24"/>
          <w:rPrChange w:id="502" w:author="Author">
            <w:rPr>
              <w:rFonts w:ascii="Times New Roman" w:hAnsi="Times New Roman" w:cs="Times New Roman"/>
              <w:sz w:val="24"/>
              <w:szCs w:val="24"/>
            </w:rPr>
          </w:rPrChange>
        </w:rPr>
        <w:t>, which</w:t>
      </w:r>
      <w:r w:rsidR="00D22A1D" w:rsidRPr="00823A78">
        <w:rPr>
          <w:rFonts w:ascii="Times New Roman" w:hAnsi="Times New Roman" w:cs="Times New Roman"/>
          <w:sz w:val="24"/>
          <w:szCs w:val="24"/>
          <w:rPrChange w:id="503" w:author="Author">
            <w:rPr>
              <w:rFonts w:ascii="Times New Roman" w:hAnsi="Times New Roman" w:cs="Times New Roman"/>
              <w:sz w:val="24"/>
              <w:szCs w:val="24"/>
            </w:rPr>
          </w:rPrChange>
        </w:rPr>
        <w:t xml:space="preserve"> was</w:t>
      </w:r>
      <w:r w:rsidR="00B3780D" w:rsidRPr="00823A78">
        <w:rPr>
          <w:rFonts w:ascii="Times New Roman" w:hAnsi="Times New Roman" w:cs="Times New Roman"/>
          <w:sz w:val="24"/>
          <w:szCs w:val="24"/>
          <w:rPrChange w:id="504" w:author="Author">
            <w:rPr>
              <w:rFonts w:ascii="Times New Roman" w:hAnsi="Times New Roman" w:cs="Times New Roman"/>
              <w:sz w:val="24"/>
              <w:szCs w:val="24"/>
            </w:rPr>
          </w:rPrChange>
        </w:rPr>
        <w:t xml:space="preserve"> the same as the </w:t>
      </w:r>
      <w:r w:rsidR="00E14E3D" w:rsidRPr="00823A78">
        <w:rPr>
          <w:rFonts w:ascii="Times New Roman" w:hAnsi="Times New Roman" w:cs="Times New Roman"/>
          <w:sz w:val="24"/>
          <w:szCs w:val="24"/>
          <w:rPrChange w:id="505" w:author="Author">
            <w:rPr>
              <w:rFonts w:ascii="Times New Roman" w:hAnsi="Times New Roman" w:cs="Times New Roman"/>
              <w:sz w:val="24"/>
              <w:szCs w:val="24"/>
            </w:rPr>
          </w:rPrChange>
        </w:rPr>
        <w:t>adjusted value (</w:t>
      </w:r>
      <w:r w:rsidR="00D22A1D" w:rsidRPr="00823A78">
        <w:rPr>
          <w:rFonts w:ascii="Times New Roman" w:hAnsi="Times New Roman" w:cs="Times New Roman"/>
          <w:sz w:val="24"/>
          <w:szCs w:val="24"/>
          <w:rPrChange w:id="506" w:author="Author">
            <w:rPr>
              <w:rFonts w:ascii="Times New Roman" w:hAnsi="Times New Roman" w:cs="Times New Roman"/>
              <w:sz w:val="24"/>
              <w:szCs w:val="24"/>
            </w:rPr>
          </w:rPrChange>
        </w:rPr>
        <w:t xml:space="preserve">i.e., adjusted </w:t>
      </w:r>
      <w:r w:rsidR="00D22A1D" w:rsidRPr="00823A78">
        <w:rPr>
          <w:rFonts w:ascii="Times New Roman" w:hAnsi="Times New Roman" w:cs="Times New Roman"/>
          <w:i/>
          <w:sz w:val="24"/>
          <w:szCs w:val="24"/>
          <w:rPrChange w:id="507" w:author="Author">
            <w:rPr>
              <w:rFonts w:ascii="Times New Roman" w:hAnsi="Times New Roman" w:cs="Times New Roman"/>
              <w:i/>
              <w:sz w:val="24"/>
              <w:szCs w:val="24"/>
            </w:rPr>
          </w:rPrChange>
        </w:rPr>
        <w:t>r</w:t>
      </w:r>
      <w:r w:rsidR="00D22A1D" w:rsidRPr="00823A78">
        <w:rPr>
          <w:rFonts w:ascii="Times New Roman" w:hAnsi="Times New Roman" w:cs="Times New Roman"/>
          <w:sz w:val="24"/>
          <w:szCs w:val="24"/>
          <w:rPrChange w:id="508" w:author="Author">
            <w:rPr>
              <w:rFonts w:ascii="Times New Roman" w:hAnsi="Times New Roman" w:cs="Times New Roman"/>
              <w:sz w:val="24"/>
              <w:szCs w:val="24"/>
            </w:rPr>
          </w:rPrChange>
        </w:rPr>
        <w:t xml:space="preserve"> = .004, </w:t>
      </w:r>
      <w:r w:rsidR="00E14E3D" w:rsidRPr="00823A78">
        <w:rPr>
          <w:rFonts w:ascii="Times New Roman" w:hAnsi="Times New Roman" w:cs="Times New Roman"/>
          <w:sz w:val="24"/>
          <w:szCs w:val="24"/>
          <w:rPrChange w:id="509" w:author="Author">
            <w:rPr>
              <w:rFonts w:ascii="Times New Roman" w:hAnsi="Times New Roman" w:cs="Times New Roman"/>
              <w:sz w:val="24"/>
              <w:szCs w:val="24"/>
            </w:rPr>
          </w:rPrChange>
        </w:rPr>
        <w:t>95% CI = [-.08, .0</w:t>
      </w:r>
      <w:ins w:id="510" w:author="Author">
        <w:r w:rsidR="00823A78" w:rsidRPr="00823A78">
          <w:rPr>
            <w:rFonts w:ascii="Times New Roman" w:hAnsi="Times New Roman" w:cs="Times New Roman"/>
            <w:sz w:val="24"/>
            <w:szCs w:val="24"/>
            <w:rPrChange w:id="511" w:author="Author">
              <w:rPr>
                <w:rFonts w:ascii="Times New Roman" w:hAnsi="Times New Roman" w:cs="Times New Roman"/>
                <w:sz w:val="24"/>
                <w:szCs w:val="24"/>
                <w:highlight w:val="yellow"/>
              </w:rPr>
            </w:rPrChange>
          </w:rPr>
          <w:t>9</w:t>
        </w:r>
      </w:ins>
      <w:del w:id="512" w:author="Author">
        <w:r w:rsidR="00E14E3D" w:rsidRPr="00823A78" w:rsidDel="00823A78">
          <w:rPr>
            <w:rFonts w:ascii="Times New Roman" w:hAnsi="Times New Roman" w:cs="Times New Roman"/>
            <w:sz w:val="24"/>
            <w:szCs w:val="24"/>
            <w:rPrChange w:id="513" w:author="Author">
              <w:rPr>
                <w:rFonts w:ascii="Times New Roman" w:hAnsi="Times New Roman" w:cs="Times New Roman"/>
                <w:sz w:val="24"/>
                <w:szCs w:val="24"/>
              </w:rPr>
            </w:rPrChange>
          </w:rPr>
          <w:delText>8</w:delText>
        </w:r>
      </w:del>
      <w:r w:rsidR="00E14E3D" w:rsidRPr="00823A78">
        <w:rPr>
          <w:rFonts w:ascii="Times New Roman" w:hAnsi="Times New Roman" w:cs="Times New Roman"/>
          <w:sz w:val="24"/>
          <w:szCs w:val="24"/>
          <w:rPrChange w:id="514" w:author="Author">
            <w:rPr>
              <w:rFonts w:ascii="Times New Roman" w:hAnsi="Times New Roman" w:cs="Times New Roman"/>
              <w:sz w:val="24"/>
              <w:szCs w:val="24"/>
            </w:rPr>
          </w:rPrChange>
        </w:rPr>
        <w:t xml:space="preserve">]). </w:t>
      </w:r>
      <w:r w:rsidR="00DD01BB" w:rsidRPr="00823A78">
        <w:rPr>
          <w:rFonts w:ascii="Times New Roman" w:hAnsi="Times New Roman" w:cs="Times New Roman"/>
          <w:sz w:val="24"/>
          <w:szCs w:val="24"/>
          <w:rPrChange w:id="515" w:author="Author">
            <w:rPr>
              <w:rFonts w:ascii="Times New Roman" w:hAnsi="Times New Roman" w:cs="Times New Roman"/>
              <w:sz w:val="24"/>
              <w:szCs w:val="24"/>
            </w:rPr>
          </w:rPrChange>
        </w:rPr>
        <w:t>In sum,</w:t>
      </w:r>
      <w:r w:rsidR="00E14E3D" w:rsidRPr="00823A78">
        <w:rPr>
          <w:rFonts w:ascii="Times New Roman" w:hAnsi="Times New Roman" w:cs="Times New Roman"/>
          <w:sz w:val="24"/>
          <w:szCs w:val="24"/>
          <w:rPrChange w:id="516" w:author="Author">
            <w:rPr>
              <w:rFonts w:ascii="Times New Roman" w:hAnsi="Times New Roman" w:cs="Times New Roman"/>
              <w:sz w:val="24"/>
              <w:szCs w:val="24"/>
            </w:rPr>
          </w:rPrChange>
        </w:rPr>
        <w:t xml:space="preserve"> the adjusted effect sizes decreased slightly</w:t>
      </w:r>
      <w:r w:rsidR="00DD01BB" w:rsidRPr="00823A78">
        <w:rPr>
          <w:rFonts w:ascii="Times New Roman" w:hAnsi="Times New Roman" w:cs="Times New Roman"/>
          <w:sz w:val="24"/>
          <w:szCs w:val="24"/>
          <w:rPrChange w:id="517" w:author="Author">
            <w:rPr>
              <w:rFonts w:ascii="Times New Roman" w:hAnsi="Times New Roman" w:cs="Times New Roman"/>
              <w:sz w:val="24"/>
              <w:szCs w:val="24"/>
            </w:rPr>
          </w:rPrChange>
        </w:rPr>
        <w:t xml:space="preserve"> for overall self-enhancement and self-enhancement in agentic criteria</w:t>
      </w:r>
      <w:r w:rsidR="00E14E3D" w:rsidRPr="00823A78">
        <w:rPr>
          <w:rFonts w:ascii="Times New Roman" w:hAnsi="Times New Roman" w:cs="Times New Roman"/>
          <w:sz w:val="24"/>
          <w:szCs w:val="24"/>
          <w:rPrChange w:id="518" w:author="Author">
            <w:rPr>
              <w:rFonts w:ascii="Times New Roman" w:hAnsi="Times New Roman" w:cs="Times New Roman"/>
              <w:sz w:val="24"/>
              <w:szCs w:val="24"/>
            </w:rPr>
          </w:rPrChange>
        </w:rPr>
        <w:t>,</w:t>
      </w:r>
      <w:r w:rsidR="00DD01BB" w:rsidRPr="00823A78">
        <w:rPr>
          <w:rFonts w:ascii="Times New Roman" w:hAnsi="Times New Roman" w:cs="Times New Roman"/>
          <w:sz w:val="24"/>
          <w:szCs w:val="24"/>
          <w:rPrChange w:id="519" w:author="Author">
            <w:rPr>
              <w:rFonts w:ascii="Times New Roman" w:hAnsi="Times New Roman" w:cs="Times New Roman"/>
              <w:sz w:val="24"/>
              <w:szCs w:val="24"/>
            </w:rPr>
          </w:rPrChange>
        </w:rPr>
        <w:t xml:space="preserve"> but</w:t>
      </w:r>
      <w:r w:rsidR="00E14E3D" w:rsidRPr="00823A78">
        <w:rPr>
          <w:rFonts w:ascii="Times New Roman" w:hAnsi="Times New Roman" w:cs="Times New Roman"/>
          <w:sz w:val="24"/>
          <w:szCs w:val="24"/>
          <w:rPrChange w:id="520" w:author="Author">
            <w:rPr>
              <w:rFonts w:ascii="Times New Roman" w:hAnsi="Times New Roman" w:cs="Times New Roman"/>
              <w:sz w:val="24"/>
              <w:szCs w:val="24"/>
            </w:rPr>
          </w:rPrChange>
        </w:rPr>
        <w:t xml:space="preserve"> none of the differences between observed</w:t>
      </w:r>
      <w:r w:rsidR="00FE7F23" w:rsidRPr="00823A78">
        <w:rPr>
          <w:rFonts w:ascii="Times New Roman" w:hAnsi="Times New Roman" w:cs="Times New Roman"/>
          <w:sz w:val="24"/>
          <w:szCs w:val="24"/>
          <w:rPrChange w:id="521" w:author="Author">
            <w:rPr>
              <w:rFonts w:ascii="Times New Roman" w:hAnsi="Times New Roman" w:cs="Times New Roman"/>
              <w:sz w:val="24"/>
              <w:szCs w:val="24"/>
            </w:rPr>
          </w:rPrChange>
        </w:rPr>
        <w:t xml:space="preserve"> and adjusted effect sizes reached statistical significance.</w:t>
      </w:r>
      <w:r w:rsidR="005529AB" w:rsidRPr="00823A78">
        <w:rPr>
          <w:rFonts w:ascii="Times New Roman" w:hAnsi="Times New Roman" w:cs="Times New Roman"/>
          <w:sz w:val="24"/>
          <w:szCs w:val="24"/>
          <w:rPrChange w:id="522" w:author="Author">
            <w:rPr>
              <w:rFonts w:ascii="Times New Roman" w:hAnsi="Times New Roman" w:cs="Times New Roman"/>
              <w:sz w:val="24"/>
              <w:szCs w:val="24"/>
            </w:rPr>
          </w:rPrChange>
        </w:rPr>
        <w:t xml:space="preserve"> </w:t>
      </w:r>
    </w:p>
    <w:p w14:paraId="6A256685" w14:textId="1F27B4B9" w:rsidR="00E47B6D" w:rsidRDefault="005529AB">
      <w:pPr>
        <w:spacing w:after="0" w:line="480" w:lineRule="auto"/>
        <w:ind w:firstLine="720"/>
        <w:rPr>
          <w:rFonts w:ascii="Times New Roman" w:hAnsi="Times New Roman" w:cs="Times New Roman"/>
          <w:sz w:val="24"/>
          <w:szCs w:val="24"/>
        </w:rPr>
      </w:pPr>
      <w:r w:rsidRPr="00BC11CE">
        <w:rPr>
          <w:rFonts w:ascii="Times New Roman" w:hAnsi="Times New Roman" w:cs="Times New Roman"/>
          <w:sz w:val="24"/>
          <w:szCs w:val="24"/>
          <w:highlight w:val="yellow"/>
          <w:rPrChange w:id="523" w:author="Author">
            <w:rPr>
              <w:rFonts w:ascii="Times New Roman" w:hAnsi="Times New Roman" w:cs="Times New Roman"/>
              <w:sz w:val="24"/>
              <w:szCs w:val="24"/>
            </w:rPr>
          </w:rPrChange>
        </w:rPr>
        <w:t xml:space="preserve">Finally, we conducted </w:t>
      </w:r>
      <w:r w:rsidRPr="00BC11CE">
        <w:rPr>
          <w:rFonts w:ascii="Times New Roman" w:hAnsi="Times New Roman" w:cs="Times New Roman"/>
          <w:i/>
          <w:sz w:val="24"/>
          <w:szCs w:val="24"/>
          <w:highlight w:val="yellow"/>
          <w:rPrChange w:id="524" w:author="Author">
            <w:rPr>
              <w:rFonts w:ascii="Times New Roman" w:hAnsi="Times New Roman" w:cs="Times New Roman"/>
              <w:i/>
              <w:sz w:val="24"/>
              <w:szCs w:val="24"/>
            </w:rPr>
          </w:rPrChange>
        </w:rPr>
        <w:t>p-curve</w:t>
      </w:r>
      <w:r w:rsidRPr="00BC11CE">
        <w:rPr>
          <w:rFonts w:ascii="Times New Roman" w:hAnsi="Times New Roman" w:cs="Times New Roman"/>
          <w:sz w:val="24"/>
          <w:szCs w:val="24"/>
          <w:highlight w:val="yellow"/>
          <w:rPrChange w:id="525" w:author="Author">
            <w:rPr>
              <w:rFonts w:ascii="Times New Roman" w:hAnsi="Times New Roman" w:cs="Times New Roman"/>
              <w:sz w:val="24"/>
              <w:szCs w:val="24"/>
            </w:rPr>
          </w:rPrChange>
        </w:rPr>
        <w:t xml:space="preserve"> analyses</w:t>
      </w:r>
      <w:r w:rsidR="00027735" w:rsidRPr="00BC11CE">
        <w:rPr>
          <w:rFonts w:ascii="Times New Roman" w:hAnsi="Times New Roman" w:cs="Times New Roman"/>
          <w:sz w:val="24"/>
          <w:szCs w:val="24"/>
          <w:highlight w:val="yellow"/>
          <w:rPrChange w:id="526" w:author="Author">
            <w:rPr>
              <w:rFonts w:ascii="Times New Roman" w:hAnsi="Times New Roman" w:cs="Times New Roman"/>
              <w:sz w:val="24"/>
              <w:szCs w:val="24"/>
            </w:rPr>
          </w:rPrChange>
        </w:rPr>
        <w:t>. A “</w:t>
      </w:r>
      <w:r w:rsidR="00027735" w:rsidRPr="00BC11CE">
        <w:rPr>
          <w:rFonts w:ascii="Times New Roman" w:hAnsi="Times New Roman" w:cs="Times New Roman"/>
          <w:i/>
          <w:sz w:val="24"/>
          <w:szCs w:val="24"/>
          <w:highlight w:val="yellow"/>
          <w:rPrChange w:id="527" w:author="Author">
            <w:rPr>
              <w:rFonts w:ascii="Times New Roman" w:hAnsi="Times New Roman" w:cs="Times New Roman"/>
              <w:i/>
              <w:sz w:val="24"/>
              <w:szCs w:val="24"/>
            </w:rPr>
          </w:rPrChange>
        </w:rPr>
        <w:t>p-curve</w:t>
      </w:r>
      <w:r w:rsidR="00027735" w:rsidRPr="00BC11CE">
        <w:rPr>
          <w:rFonts w:ascii="Times New Roman" w:hAnsi="Times New Roman" w:cs="Times New Roman"/>
          <w:sz w:val="24"/>
          <w:szCs w:val="24"/>
          <w:highlight w:val="yellow"/>
          <w:rPrChange w:id="528" w:author="Author">
            <w:rPr>
              <w:rFonts w:ascii="Times New Roman" w:hAnsi="Times New Roman" w:cs="Times New Roman"/>
              <w:sz w:val="24"/>
              <w:szCs w:val="24"/>
            </w:rPr>
          </w:rPrChange>
        </w:rPr>
        <w:t xml:space="preserve"> is the distribution of statistically significant </w:t>
      </w:r>
      <w:r w:rsidR="00027735" w:rsidRPr="00BC11CE">
        <w:rPr>
          <w:rFonts w:ascii="Times New Roman" w:hAnsi="Times New Roman" w:cs="Times New Roman"/>
          <w:i/>
          <w:sz w:val="24"/>
          <w:szCs w:val="24"/>
          <w:highlight w:val="yellow"/>
          <w:rPrChange w:id="529" w:author="Author">
            <w:rPr>
              <w:rFonts w:ascii="Times New Roman" w:hAnsi="Times New Roman" w:cs="Times New Roman"/>
              <w:i/>
              <w:sz w:val="24"/>
              <w:szCs w:val="24"/>
            </w:rPr>
          </w:rPrChange>
        </w:rPr>
        <w:t>p</w:t>
      </w:r>
      <w:r w:rsidR="00027735" w:rsidRPr="00BC11CE">
        <w:rPr>
          <w:rFonts w:ascii="Times New Roman" w:hAnsi="Times New Roman" w:cs="Times New Roman"/>
          <w:sz w:val="24"/>
          <w:szCs w:val="24"/>
          <w:highlight w:val="yellow"/>
          <w:rPrChange w:id="530" w:author="Author">
            <w:rPr>
              <w:rFonts w:ascii="Times New Roman" w:hAnsi="Times New Roman" w:cs="Times New Roman"/>
              <w:sz w:val="24"/>
              <w:szCs w:val="24"/>
            </w:rPr>
          </w:rPrChange>
        </w:rPr>
        <w:t xml:space="preserve"> values for a set of independent findings” (</w:t>
      </w:r>
      <w:proofErr w:type="spellStart"/>
      <w:r w:rsidR="00027735" w:rsidRPr="00BC11CE">
        <w:rPr>
          <w:rFonts w:ascii="Times New Roman" w:hAnsi="Times New Roman" w:cs="Times New Roman"/>
          <w:sz w:val="24"/>
          <w:szCs w:val="24"/>
          <w:highlight w:val="yellow"/>
          <w:rPrChange w:id="531" w:author="Author">
            <w:rPr>
              <w:rFonts w:ascii="Times New Roman" w:hAnsi="Times New Roman" w:cs="Times New Roman"/>
              <w:sz w:val="24"/>
              <w:szCs w:val="24"/>
            </w:rPr>
          </w:rPrChange>
        </w:rPr>
        <w:t>Simonsohn</w:t>
      </w:r>
      <w:proofErr w:type="spellEnd"/>
      <w:r w:rsidR="00027735" w:rsidRPr="00BC11CE">
        <w:rPr>
          <w:rFonts w:ascii="Times New Roman" w:hAnsi="Times New Roman" w:cs="Times New Roman"/>
          <w:sz w:val="24"/>
          <w:szCs w:val="24"/>
          <w:highlight w:val="yellow"/>
          <w:rPrChange w:id="532" w:author="Author">
            <w:rPr>
              <w:rFonts w:ascii="Times New Roman" w:hAnsi="Times New Roman" w:cs="Times New Roman"/>
              <w:sz w:val="24"/>
              <w:szCs w:val="24"/>
            </w:rPr>
          </w:rPrChange>
        </w:rPr>
        <w:t xml:space="preserve"> et al., 2014, p.535).</w:t>
      </w:r>
      <w:r w:rsidRPr="00BC11CE">
        <w:rPr>
          <w:rFonts w:ascii="Times New Roman" w:hAnsi="Times New Roman" w:cs="Times New Roman"/>
          <w:sz w:val="24"/>
          <w:szCs w:val="24"/>
          <w:highlight w:val="yellow"/>
          <w:rPrChange w:id="533" w:author="Author">
            <w:rPr>
              <w:rFonts w:ascii="Times New Roman" w:hAnsi="Times New Roman" w:cs="Times New Roman"/>
              <w:sz w:val="24"/>
              <w:szCs w:val="24"/>
            </w:rPr>
          </w:rPrChange>
        </w:rPr>
        <w:t xml:space="preserve"> If the </w:t>
      </w:r>
      <w:r w:rsidR="00027735" w:rsidRPr="00BC11CE">
        <w:rPr>
          <w:rFonts w:ascii="Times New Roman" w:hAnsi="Times New Roman" w:cs="Times New Roman"/>
          <w:i/>
          <w:sz w:val="24"/>
          <w:szCs w:val="24"/>
          <w:highlight w:val="yellow"/>
          <w:rPrChange w:id="534" w:author="Author">
            <w:rPr>
              <w:rFonts w:ascii="Times New Roman" w:hAnsi="Times New Roman" w:cs="Times New Roman"/>
              <w:i/>
              <w:sz w:val="24"/>
              <w:szCs w:val="24"/>
            </w:rPr>
          </w:rPrChange>
        </w:rPr>
        <w:t>p-curve</w:t>
      </w:r>
      <w:r w:rsidR="00027735" w:rsidRPr="00BC11CE">
        <w:rPr>
          <w:rFonts w:ascii="Times New Roman" w:hAnsi="Times New Roman" w:cs="Times New Roman"/>
          <w:sz w:val="24"/>
          <w:szCs w:val="24"/>
          <w:highlight w:val="yellow"/>
          <w:rPrChange w:id="535" w:author="Author">
            <w:rPr>
              <w:rFonts w:ascii="Times New Roman" w:hAnsi="Times New Roman" w:cs="Times New Roman"/>
              <w:sz w:val="24"/>
              <w:szCs w:val="24"/>
            </w:rPr>
          </w:rPrChange>
        </w:rPr>
        <w:t xml:space="preserve"> </w:t>
      </w:r>
      <w:r w:rsidRPr="00BC11CE">
        <w:rPr>
          <w:rFonts w:ascii="Times New Roman" w:hAnsi="Times New Roman" w:cs="Times New Roman"/>
          <w:sz w:val="24"/>
          <w:szCs w:val="24"/>
          <w:highlight w:val="yellow"/>
          <w:rPrChange w:id="536" w:author="Author">
            <w:rPr>
              <w:rFonts w:ascii="Times New Roman" w:hAnsi="Times New Roman" w:cs="Times New Roman"/>
              <w:sz w:val="24"/>
              <w:szCs w:val="24"/>
            </w:rPr>
          </w:rPrChange>
        </w:rPr>
        <w:t>distribution is right-skewed</w:t>
      </w:r>
      <w:r w:rsidR="00027735" w:rsidRPr="00BC11CE">
        <w:rPr>
          <w:rFonts w:ascii="Times New Roman" w:hAnsi="Times New Roman" w:cs="Times New Roman"/>
          <w:sz w:val="24"/>
          <w:szCs w:val="24"/>
          <w:highlight w:val="yellow"/>
          <w:rPrChange w:id="537" w:author="Author">
            <w:rPr>
              <w:rFonts w:ascii="Times New Roman" w:hAnsi="Times New Roman" w:cs="Times New Roman"/>
              <w:sz w:val="24"/>
              <w:szCs w:val="24"/>
            </w:rPr>
          </w:rPrChange>
        </w:rPr>
        <w:t>,</w:t>
      </w:r>
      <w:r w:rsidRPr="00BC11CE">
        <w:rPr>
          <w:rFonts w:ascii="Times New Roman" w:hAnsi="Times New Roman" w:cs="Times New Roman"/>
          <w:sz w:val="24"/>
          <w:szCs w:val="24"/>
          <w:highlight w:val="yellow"/>
          <w:rPrChange w:id="538" w:author="Author">
            <w:rPr>
              <w:rFonts w:ascii="Times New Roman" w:hAnsi="Times New Roman" w:cs="Times New Roman"/>
              <w:sz w:val="24"/>
              <w:szCs w:val="24"/>
            </w:rPr>
          </w:rPrChange>
        </w:rPr>
        <w:t xml:space="preserve"> this is an indication that publication bias is less likely</w:t>
      </w:r>
      <w:del w:id="539" w:author="Author">
        <w:r w:rsidRPr="00BC11CE" w:rsidDel="00344DC9">
          <w:rPr>
            <w:rFonts w:ascii="Times New Roman" w:hAnsi="Times New Roman" w:cs="Times New Roman"/>
            <w:sz w:val="24"/>
            <w:szCs w:val="24"/>
            <w:highlight w:val="yellow"/>
            <w:rPrChange w:id="540" w:author="Author">
              <w:rPr>
                <w:rFonts w:ascii="Times New Roman" w:hAnsi="Times New Roman" w:cs="Times New Roman"/>
                <w:sz w:val="24"/>
                <w:szCs w:val="24"/>
              </w:rPr>
            </w:rPrChange>
          </w:rPr>
          <w:delText xml:space="preserve"> b</w:delText>
        </w:r>
        <w:r w:rsidR="00750482" w:rsidRPr="00BC11CE" w:rsidDel="00344DC9">
          <w:rPr>
            <w:rFonts w:ascii="Times New Roman" w:hAnsi="Times New Roman" w:cs="Times New Roman"/>
            <w:sz w:val="24"/>
            <w:szCs w:val="24"/>
            <w:highlight w:val="yellow"/>
            <w:rPrChange w:id="541" w:author="Author">
              <w:rPr>
                <w:rFonts w:ascii="Times New Roman" w:hAnsi="Times New Roman" w:cs="Times New Roman"/>
                <w:sz w:val="24"/>
                <w:szCs w:val="24"/>
              </w:rPr>
            </w:rPrChange>
          </w:rPr>
          <w:delText xml:space="preserve">ecause a larger number of the </w:delText>
        </w:r>
        <w:r w:rsidR="00750482" w:rsidRPr="00BC11CE" w:rsidDel="00344DC9">
          <w:rPr>
            <w:rFonts w:ascii="Times New Roman" w:hAnsi="Times New Roman" w:cs="Times New Roman"/>
            <w:i/>
            <w:sz w:val="24"/>
            <w:szCs w:val="24"/>
            <w:highlight w:val="yellow"/>
            <w:rPrChange w:id="542" w:author="Author">
              <w:rPr>
                <w:rFonts w:ascii="Times New Roman" w:hAnsi="Times New Roman" w:cs="Times New Roman"/>
                <w:i/>
                <w:sz w:val="24"/>
                <w:szCs w:val="24"/>
              </w:rPr>
            </w:rPrChange>
          </w:rPr>
          <w:delText>p</w:delText>
        </w:r>
        <w:r w:rsidR="00750482" w:rsidRPr="00BC11CE" w:rsidDel="00344DC9">
          <w:rPr>
            <w:rFonts w:ascii="Times New Roman" w:hAnsi="Times New Roman" w:cs="Times New Roman"/>
            <w:sz w:val="24"/>
            <w:szCs w:val="24"/>
            <w:highlight w:val="yellow"/>
            <w:rPrChange w:id="543" w:author="Author">
              <w:rPr>
                <w:rFonts w:ascii="Times New Roman" w:hAnsi="Times New Roman" w:cs="Times New Roman"/>
                <w:sz w:val="24"/>
                <w:szCs w:val="24"/>
              </w:rPr>
            </w:rPrChange>
          </w:rPr>
          <w:delText xml:space="preserve"> </w:delText>
        </w:r>
        <w:r w:rsidRPr="00BC11CE" w:rsidDel="00344DC9">
          <w:rPr>
            <w:rFonts w:ascii="Times New Roman" w:hAnsi="Times New Roman" w:cs="Times New Roman"/>
            <w:sz w:val="24"/>
            <w:szCs w:val="24"/>
            <w:highlight w:val="yellow"/>
            <w:rPrChange w:id="544" w:author="Author">
              <w:rPr>
                <w:rFonts w:ascii="Times New Roman" w:hAnsi="Times New Roman" w:cs="Times New Roman"/>
                <w:sz w:val="24"/>
                <w:szCs w:val="24"/>
              </w:rPr>
            </w:rPrChange>
          </w:rPr>
          <w:delText>values are near</w:delText>
        </w:r>
        <w:r w:rsidR="00027735" w:rsidRPr="00BC11CE" w:rsidDel="00344DC9">
          <w:rPr>
            <w:rFonts w:ascii="Times New Roman" w:hAnsi="Times New Roman" w:cs="Times New Roman"/>
            <w:sz w:val="24"/>
            <w:szCs w:val="24"/>
            <w:highlight w:val="yellow"/>
            <w:rPrChange w:id="545" w:author="Author">
              <w:rPr>
                <w:rFonts w:ascii="Times New Roman" w:hAnsi="Times New Roman" w:cs="Times New Roman"/>
                <w:sz w:val="24"/>
                <w:szCs w:val="24"/>
              </w:rPr>
            </w:rPrChange>
          </w:rPr>
          <w:delText xml:space="preserve"> .01</w:delText>
        </w:r>
      </w:del>
      <w:ins w:id="546" w:author="Author">
        <w:del w:id="547" w:author="Author">
          <w:r w:rsidR="00167D57" w:rsidRPr="00BC11CE" w:rsidDel="00344DC9">
            <w:rPr>
              <w:rFonts w:ascii="Times New Roman" w:hAnsi="Times New Roman" w:cs="Times New Roman"/>
              <w:sz w:val="24"/>
              <w:szCs w:val="24"/>
              <w:highlight w:val="yellow"/>
              <w:rPrChange w:id="548" w:author="Author">
                <w:rPr>
                  <w:rFonts w:ascii="Times New Roman" w:hAnsi="Times New Roman" w:cs="Times New Roman"/>
                  <w:sz w:val="24"/>
                  <w:szCs w:val="24"/>
                </w:rPr>
              </w:rPrChange>
            </w:rPr>
            <w:delText>,</w:delText>
          </w:r>
        </w:del>
      </w:ins>
      <w:del w:id="549" w:author="Author">
        <w:r w:rsidR="00027735" w:rsidRPr="00BC11CE" w:rsidDel="00344DC9">
          <w:rPr>
            <w:rFonts w:ascii="Times New Roman" w:hAnsi="Times New Roman" w:cs="Times New Roman"/>
            <w:sz w:val="24"/>
            <w:szCs w:val="24"/>
            <w:highlight w:val="yellow"/>
            <w:rPrChange w:id="550" w:author="Author">
              <w:rPr>
                <w:rFonts w:ascii="Times New Roman" w:hAnsi="Times New Roman" w:cs="Times New Roman"/>
                <w:sz w:val="24"/>
                <w:szCs w:val="24"/>
              </w:rPr>
            </w:rPrChange>
          </w:rPr>
          <w:delText xml:space="preserve"> rather than the high .04s</w:delText>
        </w:r>
      </w:del>
      <w:r w:rsidRPr="00BC11CE">
        <w:rPr>
          <w:rFonts w:ascii="Times New Roman" w:hAnsi="Times New Roman" w:cs="Times New Roman"/>
          <w:sz w:val="24"/>
          <w:szCs w:val="24"/>
          <w:highlight w:val="yellow"/>
          <w:rPrChange w:id="551" w:author="Author">
            <w:rPr>
              <w:rFonts w:ascii="Times New Roman" w:hAnsi="Times New Roman" w:cs="Times New Roman"/>
              <w:sz w:val="24"/>
              <w:szCs w:val="24"/>
            </w:rPr>
          </w:rPrChange>
        </w:rPr>
        <w:t xml:space="preserve">. </w:t>
      </w:r>
      <w:r w:rsidR="00E47B6D" w:rsidRPr="00BC11CE">
        <w:rPr>
          <w:rFonts w:ascii="Times New Roman" w:hAnsi="Times New Roman" w:cs="Times New Roman"/>
          <w:sz w:val="24"/>
          <w:szCs w:val="24"/>
          <w:highlight w:val="yellow"/>
          <w:rPrChange w:id="552" w:author="Author">
            <w:rPr>
              <w:rFonts w:ascii="Times New Roman" w:hAnsi="Times New Roman" w:cs="Times New Roman"/>
              <w:sz w:val="24"/>
              <w:szCs w:val="24"/>
            </w:rPr>
          </w:rPrChange>
        </w:rPr>
        <w:t xml:space="preserve">For overall self-enhancement, 13 of 36 effect sizes were excluded from the </w:t>
      </w:r>
      <w:r w:rsidR="00E47B6D" w:rsidRPr="00BC11CE">
        <w:rPr>
          <w:rFonts w:ascii="Times New Roman" w:hAnsi="Times New Roman" w:cs="Times New Roman"/>
          <w:i/>
          <w:sz w:val="24"/>
          <w:szCs w:val="24"/>
          <w:highlight w:val="yellow"/>
          <w:rPrChange w:id="553" w:author="Author">
            <w:rPr>
              <w:rFonts w:ascii="Times New Roman" w:hAnsi="Times New Roman" w:cs="Times New Roman"/>
              <w:i/>
              <w:sz w:val="24"/>
              <w:szCs w:val="24"/>
            </w:rPr>
          </w:rPrChange>
        </w:rPr>
        <w:t>p-curve</w:t>
      </w:r>
      <w:r w:rsidR="00E47B6D" w:rsidRPr="00BC11CE">
        <w:rPr>
          <w:rFonts w:ascii="Times New Roman" w:hAnsi="Times New Roman" w:cs="Times New Roman"/>
          <w:sz w:val="24"/>
          <w:szCs w:val="24"/>
          <w:highlight w:val="yellow"/>
          <w:rPrChange w:id="554" w:author="Author">
            <w:rPr>
              <w:rFonts w:ascii="Times New Roman" w:hAnsi="Times New Roman" w:cs="Times New Roman"/>
              <w:sz w:val="24"/>
              <w:szCs w:val="24"/>
            </w:rPr>
          </w:rPrChange>
        </w:rPr>
        <w:t xml:space="preserve"> analysis because they were not statistically significant</w:t>
      </w:r>
      <w:r w:rsidR="00E95A3F" w:rsidRPr="00BC11CE">
        <w:rPr>
          <w:rFonts w:ascii="Times New Roman" w:hAnsi="Times New Roman" w:cs="Times New Roman"/>
          <w:sz w:val="24"/>
          <w:szCs w:val="24"/>
          <w:highlight w:val="yellow"/>
          <w:rPrChange w:id="555" w:author="Author">
            <w:rPr>
              <w:rFonts w:ascii="Times New Roman" w:hAnsi="Times New Roman" w:cs="Times New Roman"/>
              <w:sz w:val="24"/>
              <w:szCs w:val="24"/>
            </w:rPr>
          </w:rPrChange>
        </w:rPr>
        <w:t>, leaving 23 effect sizes to include in the analysis</w:t>
      </w:r>
      <w:r w:rsidR="00E47B6D" w:rsidRPr="00BC11CE">
        <w:rPr>
          <w:rFonts w:ascii="Times New Roman" w:hAnsi="Times New Roman" w:cs="Times New Roman"/>
          <w:sz w:val="24"/>
          <w:szCs w:val="24"/>
          <w:highlight w:val="yellow"/>
          <w:rPrChange w:id="556" w:author="Author">
            <w:rPr>
              <w:rFonts w:ascii="Times New Roman" w:hAnsi="Times New Roman" w:cs="Times New Roman"/>
              <w:sz w:val="24"/>
              <w:szCs w:val="24"/>
            </w:rPr>
          </w:rPrChange>
        </w:rPr>
        <w:t xml:space="preserve">. The results </w:t>
      </w:r>
      <w:r w:rsidR="00E95A3F" w:rsidRPr="00BC11CE">
        <w:rPr>
          <w:rFonts w:ascii="Times New Roman" w:hAnsi="Times New Roman" w:cs="Times New Roman"/>
          <w:sz w:val="24"/>
          <w:szCs w:val="24"/>
          <w:highlight w:val="yellow"/>
          <w:rPrChange w:id="557" w:author="Author">
            <w:rPr>
              <w:rFonts w:ascii="Times New Roman" w:hAnsi="Times New Roman" w:cs="Times New Roman"/>
              <w:sz w:val="24"/>
              <w:szCs w:val="24"/>
            </w:rPr>
          </w:rPrChange>
        </w:rPr>
        <w:t xml:space="preserve">are summarized in Figure 4 where </w:t>
      </w:r>
      <w:r w:rsidR="00E47B6D" w:rsidRPr="00BC11CE">
        <w:rPr>
          <w:rFonts w:ascii="Times New Roman" w:hAnsi="Times New Roman" w:cs="Times New Roman"/>
          <w:sz w:val="24"/>
          <w:szCs w:val="24"/>
          <w:highlight w:val="yellow"/>
          <w:rPrChange w:id="558" w:author="Author">
            <w:rPr>
              <w:rFonts w:ascii="Times New Roman" w:hAnsi="Times New Roman" w:cs="Times New Roman"/>
              <w:sz w:val="24"/>
              <w:szCs w:val="24"/>
            </w:rPr>
          </w:rPrChange>
        </w:rPr>
        <w:t xml:space="preserve">one can see that the distribution is </w:t>
      </w:r>
      <w:r w:rsidR="00E95A3F" w:rsidRPr="00BC11CE">
        <w:rPr>
          <w:rFonts w:ascii="Times New Roman" w:hAnsi="Times New Roman" w:cs="Times New Roman"/>
          <w:sz w:val="24"/>
          <w:szCs w:val="24"/>
          <w:highlight w:val="yellow"/>
          <w:rPrChange w:id="559" w:author="Author">
            <w:rPr>
              <w:rFonts w:ascii="Times New Roman" w:hAnsi="Times New Roman" w:cs="Times New Roman"/>
              <w:sz w:val="24"/>
              <w:szCs w:val="24"/>
            </w:rPr>
          </w:rPrChange>
        </w:rPr>
        <w:t xml:space="preserve">right-skewed; </w:t>
      </w:r>
      <w:r w:rsidR="00E95A3F" w:rsidRPr="00BC11CE">
        <w:rPr>
          <w:rFonts w:ascii="Times New Roman" w:hAnsi="Times New Roman" w:cs="Times New Roman"/>
          <w:color w:val="000000"/>
          <w:sz w:val="24"/>
          <w:szCs w:val="24"/>
          <w:highlight w:val="yellow"/>
          <w:rPrChange w:id="560" w:author="Author">
            <w:rPr>
              <w:rFonts w:ascii="Times New Roman" w:hAnsi="Times New Roman" w:cs="Times New Roman"/>
              <w:color w:val="000000"/>
              <w:sz w:val="24"/>
              <w:szCs w:val="24"/>
            </w:rPr>
          </w:rPrChange>
        </w:rPr>
        <w:t xml:space="preserve">74% of effect sizes had </w:t>
      </w:r>
      <w:r w:rsidR="00E95A3F" w:rsidRPr="00BC11CE">
        <w:rPr>
          <w:rFonts w:ascii="Times New Roman" w:hAnsi="Times New Roman" w:cs="Times New Roman"/>
          <w:i/>
          <w:iCs/>
          <w:color w:val="000000"/>
          <w:sz w:val="24"/>
          <w:szCs w:val="24"/>
          <w:highlight w:val="yellow"/>
          <w:rPrChange w:id="561" w:author="Author">
            <w:rPr>
              <w:rFonts w:ascii="Times New Roman" w:hAnsi="Times New Roman" w:cs="Times New Roman"/>
              <w:i/>
              <w:iCs/>
              <w:color w:val="000000"/>
              <w:sz w:val="24"/>
              <w:szCs w:val="24"/>
            </w:rPr>
          </w:rPrChange>
        </w:rPr>
        <w:t>p</w:t>
      </w:r>
      <w:r w:rsidR="00E95A3F" w:rsidRPr="00BC11CE">
        <w:rPr>
          <w:rFonts w:ascii="Times New Roman" w:hAnsi="Times New Roman" w:cs="Times New Roman"/>
          <w:color w:val="000000"/>
          <w:sz w:val="24"/>
          <w:szCs w:val="24"/>
          <w:highlight w:val="yellow"/>
          <w:rPrChange w:id="562" w:author="Author">
            <w:rPr>
              <w:rFonts w:ascii="Times New Roman" w:hAnsi="Times New Roman" w:cs="Times New Roman"/>
              <w:color w:val="000000"/>
              <w:sz w:val="24"/>
              <w:szCs w:val="24"/>
            </w:rPr>
          </w:rPrChange>
        </w:rPr>
        <w:t xml:space="preserve"> values smaller or equal to 0.01, and 91% </w:t>
      </w:r>
      <w:r w:rsidR="00BC3B64" w:rsidRPr="00BC11CE">
        <w:rPr>
          <w:rFonts w:ascii="Times New Roman" w:hAnsi="Times New Roman" w:cs="Times New Roman"/>
          <w:color w:val="000000"/>
          <w:sz w:val="24"/>
          <w:szCs w:val="24"/>
          <w:highlight w:val="yellow"/>
          <w:rPrChange w:id="563" w:author="Author">
            <w:rPr>
              <w:rFonts w:ascii="Times New Roman" w:hAnsi="Times New Roman" w:cs="Times New Roman"/>
              <w:color w:val="000000"/>
              <w:sz w:val="24"/>
              <w:szCs w:val="24"/>
            </w:rPr>
          </w:rPrChange>
        </w:rPr>
        <w:t>no larger than 0.02. The curve wa</w:t>
      </w:r>
      <w:r w:rsidR="00E95A3F" w:rsidRPr="00BC11CE">
        <w:rPr>
          <w:rFonts w:ascii="Times New Roman" w:hAnsi="Times New Roman" w:cs="Times New Roman"/>
          <w:color w:val="000000"/>
          <w:sz w:val="24"/>
          <w:szCs w:val="24"/>
          <w:highlight w:val="yellow"/>
          <w:rPrChange w:id="564" w:author="Author">
            <w:rPr>
              <w:rFonts w:ascii="Times New Roman" w:hAnsi="Times New Roman" w:cs="Times New Roman"/>
              <w:color w:val="000000"/>
              <w:sz w:val="24"/>
              <w:szCs w:val="24"/>
            </w:rPr>
          </w:rPrChange>
        </w:rPr>
        <w:t xml:space="preserve">s significantly right-skewed based on both the binomial test (which tests the share of significant results </w:t>
      </w:r>
      <w:r w:rsidR="00CC1FF5" w:rsidRPr="00BC11CE">
        <w:rPr>
          <w:rFonts w:ascii="Times New Roman" w:hAnsi="Times New Roman" w:cs="Times New Roman"/>
          <w:color w:val="000000"/>
          <w:sz w:val="24"/>
          <w:szCs w:val="24"/>
          <w:highlight w:val="yellow"/>
          <w:rPrChange w:id="565" w:author="Author">
            <w:rPr>
              <w:rFonts w:ascii="Times New Roman" w:hAnsi="Times New Roman" w:cs="Times New Roman"/>
              <w:color w:val="000000"/>
              <w:sz w:val="24"/>
              <w:szCs w:val="24"/>
            </w:rPr>
          </w:rPrChange>
        </w:rPr>
        <w:t xml:space="preserve">for </w:t>
      </w:r>
      <w:r w:rsidR="00CC1FF5" w:rsidRPr="00BC11CE">
        <w:rPr>
          <w:rFonts w:ascii="Times New Roman" w:hAnsi="Times New Roman" w:cs="Times New Roman"/>
          <w:i/>
          <w:color w:val="000000"/>
          <w:sz w:val="24"/>
          <w:szCs w:val="24"/>
          <w:highlight w:val="yellow"/>
          <w:rPrChange w:id="566" w:author="Author">
            <w:rPr>
              <w:rFonts w:ascii="Times New Roman" w:hAnsi="Times New Roman" w:cs="Times New Roman"/>
              <w:i/>
              <w:color w:val="000000"/>
              <w:sz w:val="24"/>
              <w:szCs w:val="24"/>
            </w:rPr>
          </w:rPrChange>
        </w:rPr>
        <w:t>p</w:t>
      </w:r>
      <w:r w:rsidR="00CC1FF5" w:rsidRPr="00BC11CE">
        <w:rPr>
          <w:rFonts w:ascii="Times New Roman" w:hAnsi="Times New Roman" w:cs="Times New Roman"/>
          <w:color w:val="000000"/>
          <w:sz w:val="24"/>
          <w:szCs w:val="24"/>
          <w:highlight w:val="yellow"/>
          <w:rPrChange w:id="567" w:author="Author">
            <w:rPr>
              <w:rFonts w:ascii="Times New Roman" w:hAnsi="Times New Roman" w:cs="Times New Roman"/>
              <w:color w:val="000000"/>
              <w:sz w:val="24"/>
              <w:szCs w:val="24"/>
            </w:rPr>
          </w:rPrChange>
        </w:rPr>
        <w:t xml:space="preserve"> values less than .025</w:t>
      </w:r>
      <w:r w:rsidR="00E95A3F" w:rsidRPr="00BC11CE">
        <w:rPr>
          <w:rFonts w:ascii="Times New Roman" w:hAnsi="Times New Roman" w:cs="Times New Roman"/>
          <w:color w:val="000000"/>
          <w:sz w:val="24"/>
          <w:szCs w:val="24"/>
          <w:highlight w:val="yellow"/>
          <w:rPrChange w:id="568" w:author="Author">
            <w:rPr>
              <w:rFonts w:ascii="Times New Roman" w:hAnsi="Times New Roman" w:cs="Times New Roman"/>
              <w:color w:val="000000"/>
              <w:sz w:val="24"/>
              <w:szCs w:val="24"/>
            </w:rPr>
          </w:rPrChange>
        </w:rPr>
        <w:t xml:space="preserve">; </w:t>
      </w:r>
      <w:r w:rsidR="00E95A3F" w:rsidRPr="00BC11CE">
        <w:rPr>
          <w:rFonts w:ascii="Times New Roman" w:hAnsi="Times New Roman" w:cs="Times New Roman"/>
          <w:i/>
          <w:color w:val="000000"/>
          <w:sz w:val="24"/>
          <w:szCs w:val="24"/>
          <w:highlight w:val="yellow"/>
          <w:rPrChange w:id="569" w:author="Author">
            <w:rPr>
              <w:rFonts w:ascii="Times New Roman" w:hAnsi="Times New Roman" w:cs="Times New Roman"/>
              <w:i/>
              <w:color w:val="000000"/>
              <w:sz w:val="24"/>
              <w:szCs w:val="24"/>
            </w:rPr>
          </w:rPrChange>
        </w:rPr>
        <w:t xml:space="preserve">p </w:t>
      </w:r>
      <w:r w:rsidR="00E95A3F" w:rsidRPr="00BC11CE">
        <w:rPr>
          <w:rFonts w:ascii="Times New Roman" w:hAnsi="Times New Roman" w:cs="Times New Roman"/>
          <w:color w:val="000000"/>
          <w:sz w:val="24"/>
          <w:szCs w:val="24"/>
          <w:highlight w:val="yellow"/>
          <w:rPrChange w:id="570" w:author="Author">
            <w:rPr>
              <w:rFonts w:ascii="Times New Roman" w:hAnsi="Times New Roman" w:cs="Times New Roman"/>
              <w:color w:val="000000"/>
              <w:sz w:val="24"/>
              <w:szCs w:val="24"/>
            </w:rPr>
          </w:rPrChange>
        </w:rPr>
        <w:t>&lt; 0.0001) and the continuous test (Z = -12.78,</w:t>
      </w:r>
      <w:r w:rsidR="00D17C7A" w:rsidRPr="00BC11CE">
        <w:rPr>
          <w:rFonts w:ascii="Times New Roman" w:hAnsi="Times New Roman" w:cs="Times New Roman"/>
          <w:color w:val="000000"/>
          <w:sz w:val="24"/>
          <w:szCs w:val="24"/>
          <w:highlight w:val="yellow"/>
          <w:rPrChange w:id="571" w:author="Author">
            <w:rPr>
              <w:rFonts w:ascii="Times New Roman" w:hAnsi="Times New Roman" w:cs="Times New Roman"/>
              <w:color w:val="000000"/>
              <w:sz w:val="24"/>
              <w:szCs w:val="24"/>
            </w:rPr>
          </w:rPrChange>
        </w:rPr>
        <w:t xml:space="preserve"> </w:t>
      </w:r>
      <w:r w:rsidR="00E95A3F" w:rsidRPr="00BC11CE">
        <w:rPr>
          <w:rFonts w:ascii="Times New Roman" w:hAnsi="Times New Roman" w:cs="Times New Roman"/>
          <w:i/>
          <w:iCs/>
          <w:color w:val="000000"/>
          <w:sz w:val="24"/>
          <w:szCs w:val="24"/>
          <w:highlight w:val="yellow"/>
          <w:rPrChange w:id="572" w:author="Author">
            <w:rPr>
              <w:rFonts w:ascii="Times New Roman" w:hAnsi="Times New Roman" w:cs="Times New Roman"/>
              <w:i/>
              <w:iCs/>
              <w:color w:val="000000"/>
              <w:sz w:val="24"/>
              <w:szCs w:val="24"/>
            </w:rPr>
          </w:rPrChange>
        </w:rPr>
        <w:t xml:space="preserve">p </w:t>
      </w:r>
      <w:r w:rsidR="00E95A3F" w:rsidRPr="00BC11CE">
        <w:rPr>
          <w:rFonts w:ascii="Times New Roman" w:hAnsi="Times New Roman" w:cs="Times New Roman"/>
          <w:color w:val="000000"/>
          <w:sz w:val="24"/>
          <w:szCs w:val="24"/>
          <w:highlight w:val="yellow"/>
          <w:rPrChange w:id="573" w:author="Author">
            <w:rPr>
              <w:rFonts w:ascii="Times New Roman" w:hAnsi="Times New Roman" w:cs="Times New Roman"/>
              <w:color w:val="000000"/>
              <w:sz w:val="24"/>
              <w:szCs w:val="24"/>
            </w:rPr>
          </w:rPrChange>
        </w:rPr>
        <w:t>&lt; .0001).</w:t>
      </w:r>
      <w:r w:rsidR="00FA4C30" w:rsidRPr="00BC11CE">
        <w:rPr>
          <w:rFonts w:ascii="Times New Roman" w:hAnsi="Times New Roman" w:cs="Times New Roman"/>
          <w:color w:val="000000"/>
          <w:sz w:val="24"/>
          <w:szCs w:val="24"/>
          <w:highlight w:val="yellow"/>
          <w:rPrChange w:id="574" w:author="Author">
            <w:rPr>
              <w:rFonts w:ascii="Times New Roman" w:hAnsi="Times New Roman" w:cs="Times New Roman"/>
              <w:color w:val="000000"/>
              <w:sz w:val="24"/>
              <w:szCs w:val="24"/>
            </w:rPr>
          </w:rPrChange>
        </w:rPr>
        <w:t xml:space="preserve"> Next, for self-enhancement in agentic criteria, 26 effect sizes</w:t>
      </w:r>
      <w:r w:rsidR="00886E50" w:rsidRPr="00BC11CE">
        <w:rPr>
          <w:rFonts w:ascii="Times New Roman" w:hAnsi="Times New Roman" w:cs="Times New Roman"/>
          <w:color w:val="000000"/>
          <w:sz w:val="24"/>
          <w:szCs w:val="24"/>
          <w:highlight w:val="yellow"/>
          <w:rPrChange w:id="575" w:author="Author">
            <w:rPr>
              <w:rFonts w:ascii="Times New Roman" w:hAnsi="Times New Roman" w:cs="Times New Roman"/>
              <w:color w:val="000000"/>
              <w:sz w:val="24"/>
              <w:szCs w:val="24"/>
            </w:rPr>
          </w:rPrChange>
        </w:rPr>
        <w:t xml:space="preserve"> were</w:t>
      </w:r>
      <w:r w:rsidR="00FA4C30" w:rsidRPr="00BC11CE">
        <w:rPr>
          <w:rFonts w:ascii="Times New Roman" w:hAnsi="Times New Roman" w:cs="Times New Roman"/>
          <w:color w:val="000000"/>
          <w:sz w:val="24"/>
          <w:szCs w:val="24"/>
          <w:highlight w:val="yellow"/>
          <w:rPrChange w:id="576" w:author="Author">
            <w:rPr>
              <w:rFonts w:ascii="Times New Roman" w:hAnsi="Times New Roman" w:cs="Times New Roman"/>
              <w:color w:val="000000"/>
              <w:sz w:val="24"/>
              <w:szCs w:val="24"/>
            </w:rPr>
          </w:rPrChange>
        </w:rPr>
        <w:t xml:space="preserve"> included in the analysis. </w:t>
      </w:r>
      <w:r w:rsidR="00B95438" w:rsidRPr="00BC11CE">
        <w:rPr>
          <w:rFonts w:ascii="Times New Roman" w:hAnsi="Times New Roman" w:cs="Times New Roman"/>
          <w:color w:val="000000"/>
          <w:sz w:val="24"/>
          <w:szCs w:val="24"/>
          <w:highlight w:val="yellow"/>
          <w:rPrChange w:id="577" w:author="Author">
            <w:rPr>
              <w:rFonts w:ascii="Times New Roman" w:hAnsi="Times New Roman" w:cs="Times New Roman"/>
              <w:color w:val="000000"/>
              <w:sz w:val="24"/>
              <w:szCs w:val="24"/>
            </w:rPr>
          </w:rPrChange>
        </w:rPr>
        <w:t>Figure</w:t>
      </w:r>
      <w:r w:rsidR="00FA4C30" w:rsidRPr="00BC11CE">
        <w:rPr>
          <w:rFonts w:ascii="Times New Roman" w:hAnsi="Times New Roman" w:cs="Times New Roman"/>
          <w:color w:val="000000"/>
          <w:sz w:val="24"/>
          <w:szCs w:val="24"/>
          <w:highlight w:val="yellow"/>
          <w:rPrChange w:id="578" w:author="Author">
            <w:rPr>
              <w:rFonts w:ascii="Times New Roman" w:hAnsi="Times New Roman" w:cs="Times New Roman"/>
              <w:color w:val="000000"/>
              <w:sz w:val="24"/>
              <w:szCs w:val="24"/>
            </w:rPr>
          </w:rPrChange>
        </w:rPr>
        <w:t xml:space="preserve"> 5 shows that this distribution is also right-skewed with 85% of the effect sizes having </w:t>
      </w:r>
      <w:r w:rsidR="00FA4C30" w:rsidRPr="00BC11CE">
        <w:rPr>
          <w:rFonts w:ascii="Times New Roman" w:hAnsi="Times New Roman" w:cs="Times New Roman"/>
          <w:i/>
          <w:iCs/>
          <w:color w:val="000000"/>
          <w:sz w:val="24"/>
          <w:szCs w:val="24"/>
          <w:highlight w:val="yellow"/>
          <w:rPrChange w:id="579" w:author="Author">
            <w:rPr>
              <w:rFonts w:ascii="Times New Roman" w:hAnsi="Times New Roman" w:cs="Times New Roman"/>
              <w:i/>
              <w:iCs/>
              <w:color w:val="000000"/>
              <w:sz w:val="24"/>
              <w:szCs w:val="24"/>
            </w:rPr>
          </w:rPrChange>
        </w:rPr>
        <w:t>p</w:t>
      </w:r>
      <w:r w:rsidR="00FA4C30" w:rsidRPr="00BC11CE">
        <w:rPr>
          <w:rFonts w:ascii="Times New Roman" w:hAnsi="Times New Roman" w:cs="Times New Roman"/>
          <w:color w:val="000000"/>
          <w:sz w:val="24"/>
          <w:szCs w:val="24"/>
          <w:highlight w:val="yellow"/>
          <w:rPrChange w:id="580" w:author="Author">
            <w:rPr>
              <w:rFonts w:ascii="Times New Roman" w:hAnsi="Times New Roman" w:cs="Times New Roman"/>
              <w:color w:val="000000"/>
              <w:sz w:val="24"/>
              <w:szCs w:val="24"/>
            </w:rPr>
          </w:rPrChange>
        </w:rPr>
        <w:t xml:space="preserve"> values smaller or equal to 0.01, and 97% no larger than 0.02. The curve is significantly right-skewed based on both the binomial test (</w:t>
      </w:r>
      <w:r w:rsidR="00FA4C30" w:rsidRPr="00BC11CE">
        <w:rPr>
          <w:rFonts w:ascii="Times New Roman" w:hAnsi="Times New Roman" w:cs="Times New Roman"/>
          <w:i/>
          <w:color w:val="000000"/>
          <w:sz w:val="24"/>
          <w:szCs w:val="24"/>
          <w:highlight w:val="yellow"/>
          <w:rPrChange w:id="581" w:author="Author">
            <w:rPr>
              <w:rFonts w:ascii="Times New Roman" w:hAnsi="Times New Roman" w:cs="Times New Roman"/>
              <w:i/>
              <w:color w:val="000000"/>
              <w:sz w:val="24"/>
              <w:szCs w:val="24"/>
            </w:rPr>
          </w:rPrChange>
        </w:rPr>
        <w:t xml:space="preserve">p </w:t>
      </w:r>
      <w:r w:rsidR="00FA4C30" w:rsidRPr="00BC11CE">
        <w:rPr>
          <w:rFonts w:ascii="Times New Roman" w:hAnsi="Times New Roman" w:cs="Times New Roman"/>
          <w:color w:val="000000"/>
          <w:sz w:val="24"/>
          <w:szCs w:val="24"/>
          <w:highlight w:val="yellow"/>
          <w:rPrChange w:id="582" w:author="Author">
            <w:rPr>
              <w:rFonts w:ascii="Times New Roman" w:hAnsi="Times New Roman" w:cs="Times New Roman"/>
              <w:color w:val="000000"/>
              <w:sz w:val="24"/>
              <w:szCs w:val="24"/>
            </w:rPr>
          </w:rPrChange>
        </w:rPr>
        <w:t>&lt; 0.0001) and the continuous test (Z = -14.73,</w:t>
      </w:r>
      <w:r w:rsidR="00D17C7A" w:rsidRPr="00BC11CE">
        <w:rPr>
          <w:rFonts w:ascii="Times New Roman" w:hAnsi="Times New Roman" w:cs="Times New Roman"/>
          <w:color w:val="000000"/>
          <w:sz w:val="24"/>
          <w:szCs w:val="24"/>
          <w:highlight w:val="yellow"/>
          <w:rPrChange w:id="583" w:author="Author">
            <w:rPr>
              <w:rFonts w:ascii="Times New Roman" w:hAnsi="Times New Roman" w:cs="Times New Roman"/>
              <w:color w:val="000000"/>
              <w:sz w:val="24"/>
              <w:szCs w:val="24"/>
            </w:rPr>
          </w:rPrChange>
        </w:rPr>
        <w:t xml:space="preserve"> </w:t>
      </w:r>
      <w:r w:rsidR="00FA4C30" w:rsidRPr="00BC11CE">
        <w:rPr>
          <w:rFonts w:ascii="Times New Roman" w:hAnsi="Times New Roman" w:cs="Times New Roman"/>
          <w:i/>
          <w:color w:val="000000"/>
          <w:sz w:val="24"/>
          <w:szCs w:val="24"/>
          <w:highlight w:val="yellow"/>
          <w:rPrChange w:id="584" w:author="Author">
            <w:rPr>
              <w:rFonts w:ascii="Times New Roman" w:hAnsi="Times New Roman" w:cs="Times New Roman"/>
              <w:i/>
              <w:color w:val="000000"/>
              <w:sz w:val="24"/>
              <w:szCs w:val="24"/>
            </w:rPr>
          </w:rPrChange>
        </w:rPr>
        <w:t>p</w:t>
      </w:r>
      <w:r w:rsidR="00FA4C30" w:rsidRPr="00BC11CE">
        <w:rPr>
          <w:rFonts w:ascii="Times New Roman" w:hAnsi="Times New Roman" w:cs="Times New Roman"/>
          <w:i/>
          <w:iCs/>
          <w:color w:val="000000"/>
          <w:sz w:val="24"/>
          <w:szCs w:val="24"/>
          <w:highlight w:val="yellow"/>
          <w:rPrChange w:id="585" w:author="Author">
            <w:rPr>
              <w:rFonts w:ascii="Times New Roman" w:hAnsi="Times New Roman" w:cs="Times New Roman"/>
              <w:i/>
              <w:iCs/>
              <w:color w:val="000000"/>
              <w:sz w:val="24"/>
              <w:szCs w:val="24"/>
            </w:rPr>
          </w:rPrChange>
        </w:rPr>
        <w:t xml:space="preserve"> </w:t>
      </w:r>
      <w:r w:rsidR="00FA4C30" w:rsidRPr="00BC11CE">
        <w:rPr>
          <w:rFonts w:ascii="Times New Roman" w:hAnsi="Times New Roman" w:cs="Times New Roman"/>
          <w:color w:val="000000"/>
          <w:sz w:val="24"/>
          <w:szCs w:val="24"/>
          <w:highlight w:val="yellow"/>
          <w:rPrChange w:id="586" w:author="Author">
            <w:rPr>
              <w:rFonts w:ascii="Times New Roman" w:hAnsi="Times New Roman" w:cs="Times New Roman"/>
              <w:color w:val="000000"/>
              <w:sz w:val="24"/>
              <w:szCs w:val="24"/>
            </w:rPr>
          </w:rPrChange>
        </w:rPr>
        <w:t xml:space="preserve">&lt; .0001). </w:t>
      </w:r>
      <w:r w:rsidR="008B167C" w:rsidRPr="00BC11CE">
        <w:rPr>
          <w:rFonts w:ascii="Times New Roman" w:hAnsi="Times New Roman" w:cs="Times New Roman"/>
          <w:color w:val="000000"/>
          <w:sz w:val="24"/>
          <w:szCs w:val="24"/>
          <w:highlight w:val="yellow"/>
          <w:rPrChange w:id="587" w:author="Author">
            <w:rPr>
              <w:rFonts w:ascii="Times New Roman" w:hAnsi="Times New Roman" w:cs="Times New Roman"/>
              <w:color w:val="000000"/>
              <w:sz w:val="24"/>
              <w:szCs w:val="24"/>
            </w:rPr>
          </w:rPrChange>
        </w:rPr>
        <w:t>We could not perform this analysis for communal self-enhancement because only 3 effect sizes were significant</w:t>
      </w:r>
      <w:ins w:id="588" w:author="Author">
        <w:r w:rsidR="003B1887" w:rsidRPr="00BC11CE">
          <w:rPr>
            <w:rFonts w:ascii="Times New Roman" w:hAnsi="Times New Roman" w:cs="Times New Roman"/>
            <w:color w:val="000000"/>
            <w:sz w:val="24"/>
            <w:szCs w:val="24"/>
            <w:highlight w:val="yellow"/>
            <w:rPrChange w:id="589" w:author="Author">
              <w:rPr>
                <w:rFonts w:ascii="Times New Roman" w:hAnsi="Times New Roman" w:cs="Times New Roman"/>
                <w:color w:val="000000"/>
                <w:sz w:val="24"/>
                <w:szCs w:val="24"/>
              </w:rPr>
            </w:rPrChange>
          </w:rPr>
          <w:t>.</w:t>
        </w:r>
      </w:ins>
      <w:del w:id="590" w:author="Author">
        <w:r w:rsidR="00D17C7A" w:rsidRPr="00BC11CE" w:rsidDel="003B1887">
          <w:rPr>
            <w:rFonts w:ascii="Times New Roman" w:hAnsi="Times New Roman" w:cs="Times New Roman"/>
            <w:color w:val="000000"/>
            <w:sz w:val="24"/>
            <w:szCs w:val="24"/>
            <w:highlight w:val="yellow"/>
            <w:rPrChange w:id="591" w:author="Author">
              <w:rPr>
                <w:rFonts w:ascii="Times New Roman" w:hAnsi="Times New Roman" w:cs="Times New Roman"/>
                <w:color w:val="000000"/>
                <w:sz w:val="24"/>
                <w:szCs w:val="24"/>
              </w:rPr>
            </w:rPrChange>
          </w:rPr>
          <w:delText>,</w:delText>
        </w:r>
      </w:del>
      <w:r w:rsidR="00D17C7A" w:rsidRPr="00BC11CE">
        <w:rPr>
          <w:rFonts w:ascii="Times New Roman" w:hAnsi="Times New Roman" w:cs="Times New Roman"/>
          <w:color w:val="000000"/>
          <w:sz w:val="24"/>
          <w:szCs w:val="24"/>
          <w:highlight w:val="yellow"/>
          <w:rPrChange w:id="592" w:author="Author">
            <w:rPr>
              <w:rFonts w:ascii="Times New Roman" w:hAnsi="Times New Roman" w:cs="Times New Roman"/>
              <w:color w:val="000000"/>
              <w:sz w:val="24"/>
              <w:szCs w:val="24"/>
            </w:rPr>
          </w:rPrChange>
        </w:rPr>
        <w:t xml:space="preserve"> </w:t>
      </w:r>
      <w:del w:id="593" w:author="Author">
        <w:r w:rsidR="00D17C7A" w:rsidRPr="00BC11CE" w:rsidDel="003B1887">
          <w:rPr>
            <w:rFonts w:ascii="Times New Roman" w:hAnsi="Times New Roman" w:cs="Times New Roman"/>
            <w:color w:val="000000"/>
            <w:sz w:val="24"/>
            <w:szCs w:val="24"/>
            <w:highlight w:val="yellow"/>
            <w:rPrChange w:id="594" w:author="Author">
              <w:rPr>
                <w:rFonts w:ascii="Times New Roman" w:hAnsi="Times New Roman" w:cs="Times New Roman"/>
                <w:color w:val="000000"/>
                <w:sz w:val="24"/>
                <w:szCs w:val="24"/>
              </w:rPr>
            </w:rPrChange>
          </w:rPr>
          <w:delText>but based on our previous publication bias analyses</w:delText>
        </w:r>
        <w:r w:rsidR="00E05D6B" w:rsidRPr="00BC11CE" w:rsidDel="003B1887">
          <w:rPr>
            <w:rFonts w:ascii="Times New Roman" w:hAnsi="Times New Roman" w:cs="Times New Roman"/>
            <w:color w:val="000000"/>
            <w:sz w:val="24"/>
            <w:szCs w:val="24"/>
            <w:highlight w:val="yellow"/>
            <w:rPrChange w:id="595" w:author="Author">
              <w:rPr>
                <w:rFonts w:ascii="Times New Roman" w:hAnsi="Times New Roman" w:cs="Times New Roman"/>
                <w:color w:val="000000"/>
                <w:sz w:val="24"/>
                <w:szCs w:val="24"/>
              </w:rPr>
            </w:rPrChange>
          </w:rPr>
          <w:delText>,</w:delText>
        </w:r>
        <w:r w:rsidR="00D17C7A" w:rsidRPr="00BC11CE" w:rsidDel="003B1887">
          <w:rPr>
            <w:rFonts w:ascii="Times New Roman" w:hAnsi="Times New Roman" w:cs="Times New Roman"/>
            <w:color w:val="000000"/>
            <w:sz w:val="24"/>
            <w:szCs w:val="24"/>
            <w:highlight w:val="yellow"/>
            <w:rPrChange w:id="596" w:author="Author">
              <w:rPr>
                <w:rFonts w:ascii="Times New Roman" w:hAnsi="Times New Roman" w:cs="Times New Roman"/>
                <w:color w:val="000000"/>
                <w:sz w:val="24"/>
                <w:szCs w:val="24"/>
              </w:rPr>
            </w:rPrChange>
          </w:rPr>
          <w:delText xml:space="preserve"> it seems as though the threat is very minimal for communal criteria</w:delText>
        </w:r>
      </w:del>
      <w:ins w:id="597" w:author="Author">
        <w:del w:id="598" w:author="Author">
          <w:r w:rsidR="003B1887" w:rsidRPr="00BC11CE" w:rsidDel="00344DC9">
            <w:rPr>
              <w:rFonts w:ascii="Times New Roman" w:hAnsi="Times New Roman" w:cs="Times New Roman"/>
              <w:color w:val="000000"/>
              <w:sz w:val="24"/>
              <w:szCs w:val="24"/>
              <w:highlight w:val="yellow"/>
              <w:rPrChange w:id="599" w:author="Author">
                <w:rPr>
                  <w:rFonts w:ascii="Times New Roman" w:hAnsi="Times New Roman" w:cs="Times New Roman"/>
                  <w:color w:val="000000"/>
                  <w:sz w:val="24"/>
                  <w:szCs w:val="24"/>
                </w:rPr>
              </w:rPrChange>
            </w:rPr>
            <w:delText>\</w:delText>
          </w:r>
        </w:del>
      </w:ins>
      <w:del w:id="600" w:author="Author">
        <w:r w:rsidR="008B167C" w:rsidRPr="00BC11CE" w:rsidDel="00344DC9">
          <w:rPr>
            <w:rFonts w:ascii="Times New Roman" w:hAnsi="Times New Roman" w:cs="Times New Roman"/>
            <w:color w:val="000000"/>
            <w:sz w:val="24"/>
            <w:szCs w:val="24"/>
            <w:highlight w:val="yellow"/>
            <w:rPrChange w:id="601" w:author="Author">
              <w:rPr>
                <w:rFonts w:ascii="Times New Roman" w:hAnsi="Times New Roman" w:cs="Times New Roman"/>
                <w:color w:val="000000"/>
                <w:sz w:val="24"/>
                <w:szCs w:val="24"/>
              </w:rPr>
            </w:rPrChange>
          </w:rPr>
          <w:delText>.</w:delText>
        </w:r>
      </w:del>
      <w:r w:rsidR="008B167C" w:rsidRPr="00BC11CE">
        <w:rPr>
          <w:rFonts w:ascii="Times New Roman" w:hAnsi="Times New Roman" w:cs="Times New Roman"/>
          <w:color w:val="000000"/>
          <w:sz w:val="24"/>
          <w:szCs w:val="24"/>
          <w:highlight w:val="yellow"/>
          <w:rPrChange w:id="602" w:author="Author">
            <w:rPr>
              <w:rFonts w:ascii="Times New Roman" w:hAnsi="Times New Roman" w:cs="Times New Roman"/>
              <w:color w:val="000000"/>
              <w:sz w:val="24"/>
              <w:szCs w:val="24"/>
            </w:rPr>
          </w:rPrChange>
        </w:rPr>
        <w:t xml:space="preserve"> </w:t>
      </w:r>
      <w:r w:rsidR="00D17C7A" w:rsidRPr="00BC11CE">
        <w:rPr>
          <w:rFonts w:ascii="Times New Roman" w:hAnsi="Times New Roman" w:cs="Times New Roman"/>
          <w:sz w:val="24"/>
          <w:szCs w:val="24"/>
          <w:highlight w:val="yellow"/>
          <w:rPrChange w:id="603" w:author="Author">
            <w:rPr>
              <w:rFonts w:ascii="Times New Roman" w:hAnsi="Times New Roman" w:cs="Times New Roman"/>
              <w:sz w:val="24"/>
              <w:szCs w:val="24"/>
            </w:rPr>
          </w:rPrChange>
        </w:rPr>
        <w:t>In sum</w:t>
      </w:r>
      <w:r w:rsidR="00E47B6D" w:rsidRPr="00BC11CE">
        <w:rPr>
          <w:rFonts w:ascii="Times New Roman" w:hAnsi="Times New Roman" w:cs="Times New Roman"/>
          <w:sz w:val="24"/>
          <w:szCs w:val="24"/>
          <w:highlight w:val="yellow"/>
          <w:rPrChange w:id="604" w:author="Author">
            <w:rPr>
              <w:rFonts w:ascii="Times New Roman" w:hAnsi="Times New Roman" w:cs="Times New Roman"/>
              <w:sz w:val="24"/>
              <w:szCs w:val="24"/>
            </w:rPr>
          </w:rPrChange>
        </w:rPr>
        <w:t xml:space="preserve">, we can conclude that </w:t>
      </w:r>
      <w:r w:rsidR="008B167C" w:rsidRPr="00BC11CE">
        <w:rPr>
          <w:rFonts w:ascii="Times New Roman" w:hAnsi="Times New Roman" w:cs="Times New Roman"/>
          <w:sz w:val="24"/>
          <w:szCs w:val="24"/>
          <w:highlight w:val="yellow"/>
          <w:rPrChange w:id="605" w:author="Author">
            <w:rPr>
              <w:rFonts w:ascii="Times New Roman" w:hAnsi="Times New Roman" w:cs="Times New Roman"/>
              <w:sz w:val="24"/>
              <w:szCs w:val="24"/>
            </w:rPr>
          </w:rPrChange>
        </w:rPr>
        <w:t>publication bias is likely not a great threat to the validity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Length of Acquaintance</w:t>
      </w:r>
    </w:p>
    <w:p w14:paraId="455C5F50" w14:textId="3DDFEAF0"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w:t>
      </w:r>
      <w:r w:rsidR="001D793F">
        <w:rPr>
          <w:rFonts w:ascii="Times New Roman" w:hAnsi="Times New Roman" w:cs="Times New Roman"/>
          <w:sz w:val="24"/>
          <w:szCs w:val="24"/>
        </w:rPr>
        <w:t>informants who ha</w:t>
      </w:r>
      <w:ins w:id="606" w:author="Author">
        <w:r w:rsidR="00CF2245">
          <w:rPr>
            <w:rFonts w:ascii="Times New Roman" w:hAnsi="Times New Roman" w:cs="Times New Roman"/>
            <w:sz w:val="24"/>
            <w:szCs w:val="24"/>
          </w:rPr>
          <w:t>d</w:t>
        </w:r>
      </w:ins>
      <w:del w:id="607" w:author="Author">
        <w:r w:rsidR="001D793F" w:rsidDel="00CF2245">
          <w:rPr>
            <w:rFonts w:ascii="Times New Roman" w:hAnsi="Times New Roman" w:cs="Times New Roman"/>
            <w:sz w:val="24"/>
            <w:szCs w:val="24"/>
          </w:rPr>
          <w:delText>ve</w:delText>
        </w:r>
      </w:del>
      <w:r w:rsidR="001D793F">
        <w:rPr>
          <w:rFonts w:ascii="Times New Roman" w:hAnsi="Times New Roman" w:cs="Times New Roman"/>
          <w:sz w:val="24"/>
          <w:szCs w:val="24"/>
        </w:rPr>
        <w:t xml:space="preserve"> known the participants for a longer period of time</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w:t>
      </w:r>
      <w:ins w:id="608" w:author="Author">
        <w:r w:rsidR="004468BD">
          <w:rPr>
            <w:rFonts w:ascii="Times New Roman" w:hAnsi="Times New Roman" w:cs="Times New Roman"/>
            <w:sz w:val="24"/>
            <w:szCs w:val="24"/>
          </w:rPr>
          <w:t>3</w:t>
        </w:r>
      </w:ins>
      <w:del w:id="609" w:author="Author">
        <w:r w:rsidR="00331DE2" w:rsidDel="004468BD">
          <w:rPr>
            <w:rFonts w:ascii="Times New Roman" w:hAnsi="Times New Roman" w:cs="Times New Roman"/>
            <w:sz w:val="24"/>
            <w:szCs w:val="24"/>
          </w:rPr>
          <w:delText>4</w:delText>
        </w:r>
      </w:del>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w:t>
      </w:r>
      <w:ins w:id="610" w:author="Author">
        <w:r w:rsidR="004468BD">
          <w:rPr>
            <w:rFonts w:ascii="Times New Roman" w:hAnsi="Times New Roman" w:cs="Times New Roman"/>
            <w:sz w:val="24"/>
            <w:szCs w:val="24"/>
          </w:rPr>
          <w:t>8</w:t>
        </w:r>
      </w:ins>
      <w:del w:id="611" w:author="Author">
        <w:r w:rsidR="00331DE2" w:rsidRPr="00DC637E" w:rsidDel="004468BD">
          <w:rPr>
            <w:rFonts w:ascii="Times New Roman" w:hAnsi="Times New Roman" w:cs="Times New Roman"/>
            <w:sz w:val="24"/>
            <w:szCs w:val="24"/>
          </w:rPr>
          <w:delText>3</w:delText>
        </w:r>
      </w:del>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w:t>
      </w:r>
      <w:del w:id="612" w:author="Author">
        <w:r w:rsidR="00331DE2" w:rsidDel="004468BD">
          <w:rPr>
            <w:rFonts w:ascii="Times New Roman" w:hAnsi="Times New Roman" w:cs="Times New Roman"/>
            <w:sz w:val="24"/>
            <w:szCs w:val="24"/>
          </w:rPr>
          <w:delText>3</w:delText>
        </w:r>
      </w:del>
      <w:r w:rsidR="00331DE2">
        <w:rPr>
          <w:rFonts w:ascii="Times New Roman" w:hAnsi="Times New Roman" w:cs="Times New Roman"/>
          <w:sz w:val="24"/>
          <w:szCs w:val="24"/>
        </w:rPr>
        <w:t xml:space="preserve">9, number of samples = </w:t>
      </w:r>
      <w:ins w:id="613" w:author="Author">
        <w:r w:rsidR="004468BD">
          <w:rPr>
            <w:rFonts w:ascii="Times New Roman" w:hAnsi="Times New Roman" w:cs="Times New Roman"/>
            <w:sz w:val="24"/>
            <w:szCs w:val="24"/>
          </w:rPr>
          <w:t>5</w:t>
        </w:r>
      </w:ins>
      <w:del w:id="614" w:author="Author">
        <w:r w:rsidR="00331DE2" w:rsidDel="004468BD">
          <w:rPr>
            <w:rFonts w:ascii="Times New Roman" w:hAnsi="Times New Roman" w:cs="Times New Roman"/>
            <w:sz w:val="24"/>
            <w:szCs w:val="24"/>
          </w:rPr>
          <w:delText>6</w:delText>
        </w:r>
      </w:del>
      <w:r w:rsidR="00331DE2">
        <w:rPr>
          <w:rFonts w:ascii="Times New Roman" w:hAnsi="Times New Roman" w:cs="Times New Roman"/>
          <w:sz w:val="24"/>
          <w:szCs w:val="24"/>
        </w:rPr>
        <w:t>, 95% CI = [.</w:t>
      </w:r>
      <w:ins w:id="615" w:author="Author">
        <w:r w:rsidR="004468BD">
          <w:rPr>
            <w:rFonts w:ascii="Times New Roman" w:hAnsi="Times New Roman" w:cs="Times New Roman"/>
            <w:sz w:val="24"/>
            <w:szCs w:val="24"/>
          </w:rPr>
          <w:t>005</w:t>
        </w:r>
      </w:ins>
      <w:del w:id="616" w:author="Author">
        <w:r w:rsidR="00331DE2" w:rsidDel="004468BD">
          <w:rPr>
            <w:rFonts w:ascii="Times New Roman" w:hAnsi="Times New Roman" w:cs="Times New Roman"/>
            <w:sz w:val="24"/>
            <w:szCs w:val="24"/>
          </w:rPr>
          <w:delText>18</w:delText>
        </w:r>
      </w:del>
      <w:proofErr w:type="gramStart"/>
      <w:r w:rsidR="00331DE2">
        <w:rPr>
          <w:rFonts w:ascii="Times New Roman" w:hAnsi="Times New Roman" w:cs="Times New Roman"/>
          <w:sz w:val="24"/>
          <w:szCs w:val="24"/>
        </w:rPr>
        <w:t>, .</w:t>
      </w:r>
      <w:proofErr w:type="gramEnd"/>
      <w:del w:id="617" w:author="Author">
        <w:r w:rsidR="00331DE2" w:rsidDel="004468BD">
          <w:rPr>
            <w:rFonts w:ascii="Times New Roman" w:hAnsi="Times New Roman" w:cs="Times New Roman"/>
            <w:sz w:val="24"/>
            <w:szCs w:val="24"/>
          </w:rPr>
          <w:delText>30</w:delText>
        </w:r>
      </w:del>
      <w:ins w:id="618" w:author="Author">
        <w:r w:rsidR="004468BD">
          <w:rPr>
            <w:rFonts w:ascii="Times New Roman" w:hAnsi="Times New Roman" w:cs="Times New Roman"/>
            <w:sz w:val="24"/>
            <w:szCs w:val="24"/>
          </w:rPr>
          <w:t>45</w:t>
        </w:r>
      </w:ins>
      <w:r w:rsidR="00331DE2" w:rsidRPr="00DC637E">
        <w:rPr>
          <w:rFonts w:ascii="Times New Roman" w:hAnsi="Times New Roman" w:cs="Times New Roman"/>
          <w:sz w:val="24"/>
          <w:szCs w:val="24"/>
        </w:rPr>
        <w:t>]</w:t>
      </w:r>
      <w:ins w:id="619" w:author="Author">
        <w:r w:rsidR="00D61F7B">
          <w:rPr>
            <w:rFonts w:ascii="Times New Roman" w:hAnsi="Times New Roman" w:cs="Times New Roman"/>
            <w:sz w:val="24"/>
            <w:szCs w:val="24"/>
          </w:rPr>
          <w:t>)</w:t>
        </w:r>
      </w:ins>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w:t>
      </w:r>
      <w:ins w:id="620" w:author="Author">
        <w:r w:rsidR="004468BD">
          <w:rPr>
            <w:rFonts w:ascii="Times New Roman" w:hAnsi="Times New Roman" w:cs="Times New Roman"/>
            <w:sz w:val="24"/>
            <w:szCs w:val="24"/>
          </w:rPr>
          <w:t>9</w:t>
        </w:r>
      </w:ins>
      <w:del w:id="621" w:author="Author">
        <w:r w:rsidR="006C14A2" w:rsidDel="004468BD">
          <w:rPr>
            <w:rFonts w:ascii="Times New Roman" w:hAnsi="Times New Roman" w:cs="Times New Roman"/>
            <w:sz w:val="24"/>
            <w:szCs w:val="24"/>
          </w:rPr>
          <w:delText>5</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w:t>
      </w:r>
      <w:ins w:id="622" w:author="Author">
        <w:r w:rsidR="004468BD">
          <w:rPr>
            <w:rFonts w:ascii="Times New Roman" w:hAnsi="Times New Roman" w:cs="Times New Roman"/>
            <w:sz w:val="24"/>
            <w:szCs w:val="24"/>
          </w:rPr>
          <w:t>3</w:t>
        </w:r>
      </w:ins>
      <w:del w:id="623" w:author="Author">
        <w:r w:rsidR="006C14A2" w:rsidDel="004468BD">
          <w:rPr>
            <w:rFonts w:ascii="Times New Roman" w:hAnsi="Times New Roman" w:cs="Times New Roman"/>
            <w:sz w:val="24"/>
            <w:szCs w:val="24"/>
          </w:rPr>
          <w:delText>5</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w:t>
      </w:r>
      <w:del w:id="624" w:author="Author">
        <w:r w:rsidR="00331DE2" w:rsidDel="004468BD">
          <w:rPr>
            <w:rFonts w:ascii="Times New Roman" w:hAnsi="Times New Roman" w:cs="Times New Roman"/>
            <w:sz w:val="24"/>
            <w:szCs w:val="24"/>
          </w:rPr>
          <w:delText>30</w:delText>
        </w:r>
      </w:del>
      <w:ins w:id="625" w:author="Author">
        <w:r w:rsidR="004468BD">
          <w:rPr>
            <w:rFonts w:ascii="Times New Roman" w:hAnsi="Times New Roman" w:cs="Times New Roman"/>
            <w:sz w:val="24"/>
            <w:szCs w:val="24"/>
          </w:rPr>
          <w:t>46</w:t>
        </w:r>
      </w:ins>
      <w:r w:rsidR="00331DE2">
        <w:rPr>
          <w:rFonts w:ascii="Times New Roman" w:hAnsi="Times New Roman" w:cs="Times New Roman"/>
          <w:sz w:val="24"/>
          <w:szCs w:val="24"/>
        </w:rPr>
        <w:t xml:space="preserve">, number of samples = </w:t>
      </w:r>
      <w:ins w:id="626" w:author="Author">
        <w:r w:rsidR="004468BD">
          <w:rPr>
            <w:rFonts w:ascii="Times New Roman" w:hAnsi="Times New Roman" w:cs="Times New Roman"/>
            <w:sz w:val="24"/>
            <w:szCs w:val="24"/>
          </w:rPr>
          <w:t>8</w:t>
        </w:r>
      </w:ins>
      <w:del w:id="627" w:author="Author">
        <w:r w:rsidR="00331DE2" w:rsidDel="004468BD">
          <w:rPr>
            <w:rFonts w:ascii="Times New Roman" w:hAnsi="Times New Roman" w:cs="Times New Roman"/>
            <w:sz w:val="24"/>
            <w:szCs w:val="24"/>
          </w:rPr>
          <w:delText>7</w:delText>
        </w:r>
      </w:del>
      <w:r w:rsidR="006C14A2" w:rsidRPr="00DC637E">
        <w:rPr>
          <w:rFonts w:ascii="Times New Roman" w:hAnsi="Times New Roman" w:cs="Times New Roman"/>
          <w:sz w:val="24"/>
          <w:szCs w:val="24"/>
        </w:rPr>
        <w:t>, 95% CI = [</w:t>
      </w:r>
      <w:del w:id="628" w:author="Author">
        <w:r w:rsidR="006C14A2" w:rsidRPr="00DC637E" w:rsidDel="004468BD">
          <w:rPr>
            <w:rFonts w:ascii="Times New Roman" w:hAnsi="Times New Roman" w:cs="Times New Roman"/>
            <w:sz w:val="24"/>
            <w:szCs w:val="24"/>
          </w:rPr>
          <w:delText>-.0</w:delText>
        </w:r>
        <w:r w:rsidR="006C14A2" w:rsidDel="004468BD">
          <w:rPr>
            <w:rFonts w:ascii="Times New Roman" w:hAnsi="Times New Roman" w:cs="Times New Roman"/>
            <w:sz w:val="24"/>
            <w:szCs w:val="24"/>
          </w:rPr>
          <w:delText>0</w:delText>
        </w:r>
        <w:r w:rsidR="00331DE2" w:rsidDel="004468BD">
          <w:rPr>
            <w:rFonts w:ascii="Times New Roman" w:hAnsi="Times New Roman" w:cs="Times New Roman"/>
            <w:sz w:val="24"/>
            <w:szCs w:val="24"/>
          </w:rPr>
          <w:delText>1</w:delText>
        </w:r>
      </w:del>
      <w:ins w:id="629" w:author="Author">
        <w:r w:rsidR="004468BD">
          <w:rPr>
            <w:rFonts w:ascii="Times New Roman" w:hAnsi="Times New Roman" w:cs="Times New Roman"/>
            <w:sz w:val="24"/>
            <w:szCs w:val="24"/>
          </w:rPr>
          <w:t>.06</w:t>
        </w:r>
      </w:ins>
      <w:r w:rsidR="00331DE2">
        <w:rPr>
          <w:rFonts w:ascii="Times New Roman" w:hAnsi="Times New Roman" w:cs="Times New Roman"/>
          <w:sz w:val="24"/>
          <w:szCs w:val="24"/>
        </w:rPr>
        <w:t>, .3</w:t>
      </w:r>
      <w:ins w:id="630" w:author="Author">
        <w:r w:rsidR="004468BD">
          <w:rPr>
            <w:rFonts w:ascii="Times New Roman" w:hAnsi="Times New Roman" w:cs="Times New Roman"/>
            <w:sz w:val="24"/>
            <w:szCs w:val="24"/>
          </w:rPr>
          <w:t>1</w:t>
        </w:r>
      </w:ins>
      <w:del w:id="631" w:author="Author">
        <w:r w:rsidR="00331DE2" w:rsidDel="004468BD">
          <w:rPr>
            <w:rFonts w:ascii="Times New Roman" w:hAnsi="Times New Roman" w:cs="Times New Roman"/>
            <w:sz w:val="24"/>
            <w:szCs w:val="24"/>
          </w:rPr>
          <w:delText>0</w:delText>
        </w:r>
      </w:del>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w:t>
      </w:r>
      <w:ins w:id="632" w:author="Author">
        <w:r w:rsidR="004A26DB">
          <w:rPr>
            <w:rFonts w:ascii="Times New Roman" w:hAnsi="Times New Roman" w:cs="Times New Roman"/>
            <w:sz w:val="24"/>
            <w:szCs w:val="24"/>
          </w:rPr>
          <w:t>2</w:t>
        </w:r>
      </w:ins>
      <w:del w:id="633" w:author="Author">
        <w:r w:rsidR="006C14A2" w:rsidDel="004A26DB">
          <w:rPr>
            <w:rFonts w:ascii="Times New Roman" w:hAnsi="Times New Roman" w:cs="Times New Roman"/>
            <w:sz w:val="24"/>
            <w:szCs w:val="24"/>
          </w:rPr>
          <w:delText>3</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AA28A2">
        <w:rPr>
          <w:rFonts w:ascii="Times New Roman" w:hAnsi="Times New Roman" w:cs="Times New Roman"/>
          <w:sz w:val="24"/>
          <w:szCs w:val="24"/>
        </w:rPr>
        <w:t xml:space="preserve">= </w:t>
      </w:r>
      <w:ins w:id="634" w:author="Author">
        <w:r w:rsidR="004A26DB">
          <w:rPr>
            <w:rFonts w:ascii="Times New Roman" w:hAnsi="Times New Roman" w:cs="Times New Roman"/>
            <w:sz w:val="24"/>
            <w:szCs w:val="24"/>
          </w:rPr>
          <w:t>91</w:t>
        </w:r>
      </w:ins>
      <w:del w:id="635" w:author="Author">
        <w:r w:rsidR="00AA28A2" w:rsidDel="004A26DB">
          <w:rPr>
            <w:rFonts w:ascii="Times New Roman" w:hAnsi="Times New Roman" w:cs="Times New Roman"/>
            <w:sz w:val="24"/>
            <w:szCs w:val="24"/>
          </w:rPr>
          <w:delText>76</w:delText>
        </w:r>
      </w:del>
      <w:r w:rsidR="006C14A2">
        <w:rPr>
          <w:rFonts w:ascii="Times New Roman" w:hAnsi="Times New Roman" w:cs="Times New Roman"/>
          <w:sz w:val="24"/>
          <w:szCs w:val="24"/>
        </w:rPr>
        <w:t>, number of samples = 1</w:t>
      </w:r>
      <w:ins w:id="636" w:author="Author">
        <w:r w:rsidR="004A26DB">
          <w:rPr>
            <w:rFonts w:ascii="Times New Roman" w:hAnsi="Times New Roman" w:cs="Times New Roman"/>
            <w:sz w:val="24"/>
            <w:szCs w:val="24"/>
          </w:rPr>
          <w:t>8</w:t>
        </w:r>
      </w:ins>
      <w:del w:id="637" w:author="Author">
        <w:r w:rsidR="006C14A2" w:rsidDel="004A26DB">
          <w:rPr>
            <w:rFonts w:ascii="Times New Roman" w:hAnsi="Times New Roman" w:cs="Times New Roman"/>
            <w:sz w:val="24"/>
            <w:szCs w:val="24"/>
          </w:rPr>
          <w:delText>7</w:delText>
        </w:r>
      </w:del>
      <w:r w:rsidR="006C14A2">
        <w:rPr>
          <w:rFonts w:ascii="Times New Roman" w:hAnsi="Times New Roman" w:cs="Times New Roman"/>
          <w:sz w:val="24"/>
          <w:szCs w:val="24"/>
        </w:rPr>
        <w:t>, 95% CI = [.16</w:t>
      </w:r>
      <w:proofErr w:type="gramStart"/>
      <w:r w:rsidR="006C14A2">
        <w:rPr>
          <w:rFonts w:ascii="Times New Roman" w:hAnsi="Times New Roman" w:cs="Times New Roman"/>
          <w:sz w:val="24"/>
          <w:szCs w:val="24"/>
        </w:rPr>
        <w:t>, .</w:t>
      </w:r>
      <w:proofErr w:type="gramEnd"/>
      <w:del w:id="638" w:author="Author">
        <w:r w:rsidR="006C14A2" w:rsidDel="004A26DB">
          <w:rPr>
            <w:rFonts w:ascii="Times New Roman" w:hAnsi="Times New Roman" w:cs="Times New Roman"/>
            <w:sz w:val="24"/>
            <w:szCs w:val="24"/>
          </w:rPr>
          <w:delText>31</w:delText>
        </w:r>
      </w:del>
      <w:ins w:id="639" w:author="Author">
        <w:r w:rsidR="004A26DB">
          <w:rPr>
            <w:rFonts w:ascii="Times New Roman" w:hAnsi="Times New Roman" w:cs="Times New Roman"/>
            <w:sz w:val="24"/>
            <w:szCs w:val="24"/>
          </w:rPr>
          <w:t>29</w:t>
        </w:r>
      </w:ins>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w:t>
      </w:r>
      <w:del w:id="640" w:author="Author">
        <w:r w:rsidR="006C55CF" w:rsidDel="00344DC9">
          <w:rPr>
            <w:rFonts w:ascii="Times New Roman" w:hAnsi="Times New Roman" w:cs="Times New Roman"/>
            <w:sz w:val="24"/>
            <w:szCs w:val="24"/>
          </w:rPr>
          <w:delText xml:space="preserve">The self-enhancement bias was not larger in magnitude when </w:delText>
        </w:r>
        <w:r w:rsidR="003119AA" w:rsidDel="00344DC9">
          <w:rPr>
            <w:rFonts w:ascii="Times New Roman" w:hAnsi="Times New Roman" w:cs="Times New Roman"/>
            <w:sz w:val="24"/>
            <w:szCs w:val="24"/>
          </w:rPr>
          <w:delText xml:space="preserve">the criterion measure was </w:delText>
        </w:r>
        <w:r w:rsidR="006C55CF" w:rsidDel="00344DC9">
          <w:rPr>
            <w:rFonts w:ascii="Times New Roman" w:hAnsi="Times New Roman" w:cs="Times New Roman"/>
            <w:sz w:val="24"/>
            <w:szCs w:val="24"/>
          </w:rPr>
          <w:delText>based on ratings from family/friends/coworkers w</w:delText>
        </w:r>
        <w:r w:rsidR="00EF5B60" w:rsidDel="00344DC9">
          <w:rPr>
            <w:rFonts w:ascii="Times New Roman" w:hAnsi="Times New Roman" w:cs="Times New Roman"/>
            <w:sz w:val="24"/>
            <w:szCs w:val="24"/>
          </w:rPr>
          <w:delText>ho were in the long</w:delText>
        </w:r>
        <w:r w:rsidR="006C55CF" w:rsidDel="00344DC9">
          <w:rPr>
            <w:rFonts w:ascii="Times New Roman" w:hAnsi="Times New Roman" w:cs="Times New Roman"/>
            <w:sz w:val="24"/>
            <w:szCs w:val="24"/>
          </w:rPr>
          <w:delText xml:space="preserve"> acquaintance category, as compared to newer acquaintances </w:delText>
        </w:r>
        <w:r w:rsidR="00E05D6B" w:rsidDel="00344DC9">
          <w:rPr>
            <w:rFonts w:ascii="Times New Roman" w:hAnsi="Times New Roman" w:cs="Times New Roman"/>
            <w:sz w:val="24"/>
            <w:szCs w:val="24"/>
          </w:rPr>
          <w:delText xml:space="preserve">or strangers </w:delText>
        </w:r>
        <w:r w:rsidR="006C55CF" w:rsidDel="00344DC9">
          <w:rPr>
            <w:rFonts w:ascii="Times New Roman" w:hAnsi="Times New Roman" w:cs="Times New Roman"/>
            <w:sz w:val="24"/>
            <w:szCs w:val="24"/>
          </w:rPr>
          <w:delText xml:space="preserve">(i.e., </w:delText>
        </w:r>
        <w:r w:rsidR="00BC3B64" w:rsidDel="00344DC9">
          <w:rPr>
            <w:rFonts w:ascii="Times New Roman" w:hAnsi="Times New Roman" w:cs="Times New Roman"/>
            <w:sz w:val="24"/>
            <w:szCs w:val="24"/>
          </w:rPr>
          <w:delText xml:space="preserve">individuals in the </w:delText>
        </w:r>
        <w:r w:rsidR="006B7CB1" w:rsidDel="00344DC9">
          <w:rPr>
            <w:rFonts w:ascii="Times New Roman" w:hAnsi="Times New Roman" w:cs="Times New Roman"/>
            <w:sz w:val="24"/>
            <w:szCs w:val="24"/>
          </w:rPr>
          <w:delText>short</w:delText>
        </w:r>
        <w:r w:rsidR="006C55CF" w:rsidDel="00344DC9">
          <w:rPr>
            <w:rFonts w:ascii="Times New Roman" w:hAnsi="Times New Roman" w:cs="Times New Roman"/>
            <w:sz w:val="24"/>
            <w:szCs w:val="24"/>
          </w:rPr>
          <w:delText xml:space="preserve"> acquaintance</w:delText>
        </w:r>
        <w:r w:rsidR="00D70910" w:rsidDel="00344DC9">
          <w:rPr>
            <w:rFonts w:ascii="Times New Roman" w:hAnsi="Times New Roman" w:cs="Times New Roman"/>
            <w:sz w:val="24"/>
            <w:szCs w:val="24"/>
          </w:rPr>
          <w:delText xml:space="preserve"> or zero acquaintance</w:delText>
        </w:r>
        <w:r w:rsidR="00BC3B64" w:rsidDel="00344DC9">
          <w:rPr>
            <w:rFonts w:ascii="Times New Roman" w:hAnsi="Times New Roman" w:cs="Times New Roman"/>
            <w:sz w:val="24"/>
            <w:szCs w:val="24"/>
          </w:rPr>
          <w:delText xml:space="preserve"> categories</w:delText>
        </w:r>
        <w:r w:rsidR="006C55CF" w:rsidDel="00344DC9">
          <w:rPr>
            <w:rFonts w:ascii="Times New Roman" w:hAnsi="Times New Roman" w:cs="Times New Roman"/>
            <w:sz w:val="24"/>
            <w:szCs w:val="24"/>
          </w:rPr>
          <w:delText xml:space="preserve">). </w:delText>
        </w:r>
        <w:r w:rsidR="001E540C" w:rsidDel="00344DC9">
          <w:rPr>
            <w:rFonts w:ascii="Times New Roman" w:hAnsi="Times New Roman" w:cs="Times New Roman"/>
            <w:sz w:val="24"/>
            <w:szCs w:val="24"/>
          </w:rPr>
          <w:delText>Interestingly</w:delText>
        </w:r>
        <w:r w:rsidR="00922538" w:rsidDel="00344DC9">
          <w:rPr>
            <w:rFonts w:ascii="Times New Roman" w:hAnsi="Times New Roman" w:cs="Times New Roman"/>
            <w:sz w:val="24"/>
            <w:szCs w:val="24"/>
          </w:rPr>
          <w:delText>, short acquaintance was the only category that was not sig</w:delText>
        </w:r>
        <w:r w:rsidR="00A0292A" w:rsidDel="00344DC9">
          <w:rPr>
            <w:rFonts w:ascii="Times New Roman" w:hAnsi="Times New Roman" w:cs="Times New Roman"/>
            <w:sz w:val="24"/>
            <w:szCs w:val="24"/>
          </w:rPr>
          <w:delText xml:space="preserve">nificantly different </w:delText>
        </w:r>
        <w:r w:rsidR="001E540C" w:rsidDel="00344DC9">
          <w:rPr>
            <w:rFonts w:ascii="Times New Roman" w:hAnsi="Times New Roman" w:cs="Times New Roman"/>
            <w:sz w:val="24"/>
            <w:szCs w:val="24"/>
          </w:rPr>
          <w:delText>from</w:delText>
        </w:r>
        <w:r w:rsidR="00A0292A" w:rsidDel="00344DC9">
          <w:rPr>
            <w:rFonts w:ascii="Times New Roman" w:hAnsi="Times New Roman" w:cs="Times New Roman"/>
            <w:sz w:val="24"/>
            <w:szCs w:val="24"/>
          </w:rPr>
          <w:delText xml:space="preserve"> ze</w:delText>
        </w:r>
        <w:r w:rsidR="00EF5B60" w:rsidDel="00344DC9">
          <w:rPr>
            <w:rFonts w:ascii="Times New Roman" w:hAnsi="Times New Roman" w:cs="Times New Roman"/>
            <w:sz w:val="24"/>
            <w:szCs w:val="24"/>
          </w:rPr>
          <w:delText>ro, whereas both long</w:delText>
        </w:r>
        <w:r w:rsidR="00A0292A" w:rsidDel="00344DC9">
          <w:rPr>
            <w:rFonts w:ascii="Times New Roman" w:hAnsi="Times New Roman" w:cs="Times New Roman"/>
            <w:sz w:val="24"/>
            <w:szCs w:val="24"/>
          </w:rPr>
          <w:delText xml:space="preserve"> acquaintance </w:delText>
        </w:r>
        <w:r w:rsidR="00D70910" w:rsidDel="00344DC9">
          <w:rPr>
            <w:rFonts w:ascii="Times New Roman" w:hAnsi="Times New Roman" w:cs="Times New Roman"/>
            <w:sz w:val="24"/>
            <w:szCs w:val="24"/>
          </w:rPr>
          <w:delText xml:space="preserve">and zero acquaintance </w:delText>
        </w:r>
        <w:r w:rsidR="001E540C" w:rsidDel="00344DC9">
          <w:rPr>
            <w:rFonts w:ascii="Times New Roman" w:hAnsi="Times New Roman" w:cs="Times New Roman"/>
            <w:sz w:val="24"/>
            <w:szCs w:val="24"/>
          </w:rPr>
          <w:delText>exhibited</w:delText>
        </w:r>
        <w:r w:rsidR="00A0292A" w:rsidDel="00344DC9">
          <w:rPr>
            <w:rFonts w:ascii="Times New Roman" w:hAnsi="Times New Roman" w:cs="Times New Roman"/>
            <w:sz w:val="24"/>
            <w:szCs w:val="24"/>
          </w:rPr>
          <w:delText xml:space="preserve"> positive relationship</w:delText>
        </w:r>
        <w:r w:rsidR="00D17C7A" w:rsidDel="00344DC9">
          <w:rPr>
            <w:rFonts w:ascii="Times New Roman" w:hAnsi="Times New Roman" w:cs="Times New Roman"/>
            <w:sz w:val="24"/>
            <w:szCs w:val="24"/>
          </w:rPr>
          <w:delText>s</w:delText>
        </w:r>
        <w:r w:rsidR="00A0292A" w:rsidDel="00344DC9">
          <w:rPr>
            <w:rFonts w:ascii="Times New Roman" w:hAnsi="Times New Roman" w:cs="Times New Roman"/>
            <w:sz w:val="24"/>
            <w:szCs w:val="24"/>
          </w:rPr>
          <w:delText>.</w:delText>
        </w:r>
      </w:del>
    </w:p>
    <w:p w14:paraId="67629167" w14:textId="1F7155B9" w:rsidR="00484568" w:rsidDel="00344DC9" w:rsidRDefault="00484568" w:rsidP="00DF29E0">
      <w:pPr>
        <w:spacing w:after="0" w:line="480" w:lineRule="auto"/>
        <w:rPr>
          <w:del w:id="641" w:author="Author"/>
          <w:rFonts w:ascii="Times New Roman" w:hAnsi="Times New Roman" w:cs="Times New Roman"/>
          <w:b/>
          <w:sz w:val="24"/>
          <w:szCs w:val="24"/>
        </w:rPr>
      </w:pPr>
    </w:p>
    <w:p w14:paraId="4B7103BE" w14:textId="59F26330" w:rsidR="00484568" w:rsidDel="00344DC9" w:rsidRDefault="00484568" w:rsidP="00DF29E0">
      <w:pPr>
        <w:spacing w:after="0" w:line="480" w:lineRule="auto"/>
        <w:rPr>
          <w:del w:id="642" w:author="Author"/>
          <w:rFonts w:ascii="Times New Roman" w:hAnsi="Times New Roman" w:cs="Times New Roman"/>
          <w:b/>
          <w:sz w:val="24"/>
          <w:szCs w:val="24"/>
        </w:rPr>
      </w:pP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36764C53"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w:t>
      </w:r>
      <w:proofErr w:type="gramStart"/>
      <w:r w:rsidR="00C92FA2">
        <w:rPr>
          <w:rFonts w:ascii="Times New Roman" w:hAnsi="Times New Roman" w:cs="Times New Roman"/>
          <w:sz w:val="24"/>
          <w:szCs w:val="24"/>
        </w:rPr>
        <w:t>narcissists</w:t>
      </w:r>
      <w:proofErr w:type="gramEnd"/>
      <w:r w:rsidR="00C92FA2">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del w:id="643" w:author="Author">
        <w:r w:rsidR="004C21BC" w:rsidDel="00CF2245">
          <w:rPr>
            <w:rFonts w:ascii="Times New Roman" w:hAnsi="Times New Roman" w:cs="Times New Roman"/>
            <w:sz w:val="24"/>
            <w:szCs w:val="24"/>
          </w:rPr>
          <w:delText xml:space="preserve"> (e.g., physical attractiveness)</w:delText>
        </w:r>
      </w:del>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w:t>
      </w:r>
      <w:r w:rsidR="005E358F" w:rsidRPr="00BC3B64">
        <w:rPr>
          <w:rFonts w:ascii="Times New Roman" w:hAnsi="Times New Roman" w:cs="Times New Roman"/>
          <w:sz w:val="24"/>
          <w:szCs w:val="24"/>
        </w:rPr>
        <w:t xml:space="preserve">the </w:t>
      </w:r>
      <w:r w:rsidR="008C709B" w:rsidRPr="00BC3B64">
        <w:rPr>
          <w:rFonts w:ascii="Times New Roman" w:hAnsi="Times New Roman" w:cs="Times New Roman"/>
          <w:sz w:val="24"/>
          <w:szCs w:val="24"/>
        </w:rPr>
        <w:t>2</w:t>
      </w:r>
      <w:r w:rsidR="00A2390F" w:rsidRPr="00BC3B64">
        <w:rPr>
          <w:rFonts w:ascii="Times New Roman" w:hAnsi="Times New Roman" w:cs="Times New Roman"/>
          <w:sz w:val="24"/>
          <w:szCs w:val="24"/>
        </w:rPr>
        <w:t>7</w:t>
      </w:r>
      <w:r w:rsidR="008C709B" w:rsidRPr="00BC3B64">
        <w:rPr>
          <w:rFonts w:ascii="Times New Roman" w:hAnsi="Times New Roman" w:cs="Times New Roman"/>
          <w:sz w:val="24"/>
          <w:szCs w:val="24"/>
        </w:rPr>
        <w:t xml:space="preserve"> constructs</w:t>
      </w:r>
      <w:r w:rsidR="008C709B">
        <w:rPr>
          <w:rFonts w:ascii="Times New Roman" w:hAnsi="Times New Roman" w:cs="Times New Roman"/>
          <w:sz w:val="24"/>
          <w:szCs w:val="24"/>
        </w:rPr>
        <w:t xml:space="preserve">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w:t>
      </w:r>
      <w:r w:rsidR="008C709B">
        <w:rPr>
          <w:rFonts w:ascii="Times New Roman" w:hAnsi="Times New Roman" w:cs="Times New Roman"/>
          <w:sz w:val="24"/>
          <w:szCs w:val="24"/>
        </w:rPr>
        <w:lastRenderedPageBreak/>
        <w:t xml:space="preserve">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ins w:id="644" w:author="Author">
        <w:r w:rsidR="00CF2245">
          <w:rPr>
            <w:rFonts w:ascii="Times New Roman" w:hAnsi="Times New Roman" w:cs="Times New Roman"/>
            <w:sz w:val="24"/>
            <w:szCs w:val="24"/>
          </w:rPr>
          <w:t>Many of these results should be interpreted with caution because they were based on a limited number of samples</w:t>
        </w:r>
        <w:r w:rsidR="00CF2245" w:rsidRPr="0050263A">
          <w:rPr>
            <w:rFonts w:ascii="Times New Roman" w:hAnsi="Times New Roman" w:cs="Times New Roman"/>
            <w:sz w:val="24"/>
            <w:szCs w:val="24"/>
          </w:rPr>
          <w:t>.</w:t>
        </w:r>
      </w:ins>
    </w:p>
    <w:p w14:paraId="40C7F169" w14:textId="353ED4DF"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w:t>
      </w:r>
      <w:ins w:id="645" w:author="Author">
        <w:r w:rsidR="005F5911">
          <w:rPr>
            <w:rFonts w:ascii="Times New Roman" w:hAnsi="Times New Roman" w:cs="Times New Roman"/>
            <w:sz w:val="24"/>
            <w:szCs w:val="24"/>
          </w:rPr>
          <w:t>6</w:t>
        </w:r>
      </w:ins>
      <w:del w:id="646" w:author="Author">
        <w:r w:rsidR="00971E4E" w:rsidRPr="00971E4E" w:rsidDel="005F5911">
          <w:rPr>
            <w:rFonts w:ascii="Times New Roman" w:hAnsi="Times New Roman" w:cs="Times New Roman"/>
            <w:sz w:val="24"/>
            <w:szCs w:val="24"/>
          </w:rPr>
          <w:delText>4</w:delText>
        </w:r>
      </w:del>
      <w:r w:rsidR="00971E4E" w:rsidRPr="00971E4E">
        <w:rPr>
          <w:rFonts w:ascii="Times New Roman" w:hAnsi="Times New Roman" w:cs="Times New Roman"/>
          <w:sz w:val="24"/>
          <w:szCs w:val="24"/>
        </w:rPr>
        <w:t>, number of samples = 6, 95% CI = [.0</w:t>
      </w:r>
      <w:ins w:id="647" w:author="Author">
        <w:r w:rsidR="005F5911">
          <w:rPr>
            <w:rFonts w:ascii="Times New Roman" w:hAnsi="Times New Roman" w:cs="Times New Roman"/>
            <w:sz w:val="24"/>
            <w:szCs w:val="24"/>
          </w:rPr>
          <w:t>8</w:t>
        </w:r>
      </w:ins>
      <w:del w:id="648" w:author="Author">
        <w:r w:rsidR="00971E4E" w:rsidRPr="00971E4E" w:rsidDel="005F5911">
          <w:rPr>
            <w:rFonts w:ascii="Times New Roman" w:hAnsi="Times New Roman" w:cs="Times New Roman"/>
            <w:sz w:val="24"/>
            <w:szCs w:val="24"/>
          </w:rPr>
          <w:delText>3</w:delText>
        </w:r>
      </w:del>
      <w:r w:rsidR="00971E4E" w:rsidRPr="00971E4E">
        <w:rPr>
          <w:rFonts w:ascii="Times New Roman" w:hAnsi="Times New Roman" w:cs="Times New Roman"/>
          <w:sz w:val="24"/>
          <w:szCs w:val="24"/>
        </w:rPr>
        <w:t>, .</w:t>
      </w:r>
      <w:ins w:id="649" w:author="Author">
        <w:r w:rsidR="005F5911">
          <w:rPr>
            <w:rFonts w:ascii="Times New Roman" w:hAnsi="Times New Roman" w:cs="Times New Roman"/>
            <w:sz w:val="24"/>
            <w:szCs w:val="24"/>
          </w:rPr>
          <w:t>25</w:t>
        </w:r>
      </w:ins>
      <w:del w:id="650" w:author="Author">
        <w:r w:rsidR="00971E4E" w:rsidRPr="00971E4E" w:rsidDel="005F5911">
          <w:rPr>
            <w:rFonts w:ascii="Times New Roman" w:hAnsi="Times New Roman" w:cs="Times New Roman"/>
            <w:sz w:val="24"/>
            <w:szCs w:val="24"/>
          </w:rPr>
          <w:delText>30</w:delText>
        </w:r>
      </w:del>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ins w:id="651" w:author="Author">
        <w:r w:rsidR="005F5911">
          <w:rPr>
            <w:rFonts w:ascii="Times New Roman" w:hAnsi="Times New Roman" w:cs="Times New Roman"/>
            <w:sz w:val="24"/>
            <w:szCs w:val="24"/>
          </w:rPr>
          <w:t>1</w:t>
        </w:r>
      </w:ins>
      <w:del w:id="652" w:author="Author">
        <w:r w:rsidR="00681B7A" w:rsidDel="005F5911">
          <w:rPr>
            <w:rFonts w:ascii="Times New Roman" w:hAnsi="Times New Roman" w:cs="Times New Roman"/>
            <w:sz w:val="24"/>
            <w:szCs w:val="24"/>
          </w:rPr>
          <w:delText>2</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w:t>
      </w:r>
      <w:ins w:id="653" w:author="Author">
        <w:r w:rsidR="005F5911">
          <w:rPr>
            <w:rFonts w:ascii="Times New Roman" w:hAnsi="Times New Roman" w:cs="Times New Roman"/>
            <w:sz w:val="24"/>
            <w:szCs w:val="24"/>
          </w:rPr>
          <w:t>8</w:t>
        </w:r>
      </w:ins>
      <w:del w:id="654" w:author="Author">
        <w:r w:rsidR="00613E66" w:rsidDel="005F5911">
          <w:rPr>
            <w:rFonts w:ascii="Times New Roman" w:hAnsi="Times New Roman" w:cs="Times New Roman"/>
            <w:sz w:val="24"/>
            <w:szCs w:val="24"/>
          </w:rPr>
          <w:delText>9</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C54508">
        <w:rPr>
          <w:rFonts w:ascii="Times New Roman" w:hAnsi="Times New Roman" w:cs="Times New Roman"/>
          <w:sz w:val="24"/>
          <w:szCs w:val="24"/>
        </w:rPr>
        <w:t>agentic</w:t>
      </w:r>
      <w:r w:rsidR="004C3A85" w:rsidRPr="006D7521">
        <w:rPr>
          <w:rFonts w:ascii="Times New Roman" w:hAnsi="Times New Roman" w:cs="Times New Roman"/>
          <w:sz w:val="24"/>
          <w:szCs w:val="24"/>
        </w:rPr>
        <w:t xml:space="preserve"> </w:t>
      </w:r>
      <w:r w:rsidR="004C3A85" w:rsidRPr="00A2390F">
        <w:rPr>
          <w:rFonts w:ascii="Times New Roman" w:hAnsi="Times New Roman" w:cs="Times New Roman"/>
          <w:sz w:val="24"/>
          <w:szCs w:val="24"/>
        </w:rPr>
        <w:t xml:space="preserve">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2B736FF8"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w:t>
      </w:r>
      <w:ins w:id="655" w:author="Author">
        <w:r w:rsidR="00BC11CE">
          <w:rPr>
            <w:rFonts w:ascii="Times New Roman" w:hAnsi="Times New Roman" w:cs="Times New Roman"/>
            <w:sz w:val="24"/>
            <w:szCs w:val="24"/>
          </w:rPr>
          <w:t>7</w:t>
        </w:r>
      </w:ins>
      <w:del w:id="656" w:author="Author">
        <w:r w:rsidR="007765F4" w:rsidDel="00BC11CE">
          <w:rPr>
            <w:rFonts w:ascii="Times New Roman" w:hAnsi="Times New Roman" w:cs="Times New Roman"/>
            <w:sz w:val="24"/>
            <w:szCs w:val="24"/>
          </w:rPr>
          <w:delText>4</w:delText>
        </w:r>
      </w:del>
      <w:r w:rsidR="007765F4">
        <w:rPr>
          <w:rFonts w:ascii="Times New Roman" w:hAnsi="Times New Roman" w:cs="Times New Roman"/>
          <w:sz w:val="24"/>
          <w:szCs w:val="24"/>
        </w:rPr>
        <w:t>, .</w:t>
      </w:r>
      <w:ins w:id="657" w:author="Author">
        <w:r w:rsidR="00BC11CE">
          <w:rPr>
            <w:rFonts w:ascii="Times New Roman" w:hAnsi="Times New Roman" w:cs="Times New Roman"/>
            <w:sz w:val="24"/>
            <w:szCs w:val="24"/>
          </w:rPr>
          <w:t>48</w:t>
        </w:r>
      </w:ins>
      <w:del w:id="658" w:author="Author">
        <w:r w:rsidR="007765F4" w:rsidDel="00BC11CE">
          <w:rPr>
            <w:rFonts w:ascii="Times New Roman" w:hAnsi="Times New Roman" w:cs="Times New Roman"/>
            <w:sz w:val="24"/>
            <w:szCs w:val="24"/>
          </w:rPr>
          <w:delText>51</w:delText>
        </w:r>
      </w:del>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w:t>
      </w:r>
      <w:del w:id="659" w:author="Author">
        <w:r w:rsidR="00643E9D" w:rsidDel="00CF2245">
          <w:rPr>
            <w:rFonts w:ascii="Times New Roman" w:hAnsi="Times New Roman" w:cs="Times New Roman"/>
            <w:sz w:val="24"/>
            <w:szCs w:val="24"/>
          </w:rPr>
          <w:delText xml:space="preserve">. In our discussion section, we will explore what it is about likability </w:delText>
        </w:r>
        <w:r w:rsidR="008C3905" w:rsidDel="00CF2245">
          <w:rPr>
            <w:rFonts w:ascii="Times New Roman" w:hAnsi="Times New Roman" w:cs="Times New Roman"/>
            <w:sz w:val="24"/>
            <w:szCs w:val="24"/>
          </w:rPr>
          <w:delText xml:space="preserve">and conscientiousness, </w:delText>
        </w:r>
        <w:r w:rsidR="00643E9D" w:rsidDel="00CF2245">
          <w:rPr>
            <w:rFonts w:ascii="Times New Roman" w:hAnsi="Times New Roman" w:cs="Times New Roman"/>
            <w:sz w:val="24"/>
            <w:szCs w:val="24"/>
          </w:rPr>
          <w:delText xml:space="preserve">as opposed to </w:delText>
        </w:r>
        <w:r w:rsidR="00643E9D" w:rsidRPr="0050263A" w:rsidDel="00CF2245">
          <w:rPr>
            <w:rFonts w:ascii="Times New Roman" w:hAnsi="Times New Roman" w:cs="Times New Roman"/>
            <w:sz w:val="24"/>
            <w:szCs w:val="24"/>
          </w:rPr>
          <w:delText>agreeableness</w:delText>
        </w:r>
        <w:r w:rsidR="008C3905" w:rsidDel="00CF2245">
          <w:rPr>
            <w:rFonts w:ascii="Times New Roman" w:hAnsi="Times New Roman" w:cs="Times New Roman"/>
            <w:sz w:val="24"/>
            <w:szCs w:val="24"/>
          </w:rPr>
          <w:delText>,</w:delText>
        </w:r>
        <w:r w:rsidR="00643E9D" w:rsidRPr="0050263A" w:rsidDel="00CF2245">
          <w:rPr>
            <w:rFonts w:ascii="Times New Roman" w:hAnsi="Times New Roman" w:cs="Times New Roman"/>
            <w:sz w:val="24"/>
            <w:szCs w:val="24"/>
          </w:rPr>
          <w:delText xml:space="preserve"> that may result in the differing relationships with narcissists’ tendency to self-enhance</w:delText>
        </w:r>
        <w:r w:rsidR="00D44F20" w:rsidDel="00CF2245">
          <w:rPr>
            <w:rFonts w:ascii="Times New Roman" w:hAnsi="Times New Roman" w:cs="Times New Roman"/>
            <w:sz w:val="24"/>
            <w:szCs w:val="24"/>
          </w:rPr>
          <w:delText xml:space="preserve">—although </w:delText>
        </w:r>
        <w:r w:rsidR="001E540C" w:rsidDel="00CF2245">
          <w:rPr>
            <w:rFonts w:ascii="Times New Roman" w:hAnsi="Times New Roman" w:cs="Times New Roman"/>
            <w:sz w:val="24"/>
            <w:szCs w:val="24"/>
          </w:rPr>
          <w:delText>both</w:delText>
        </w:r>
        <w:r w:rsidR="00D44F20" w:rsidDel="00CF2245">
          <w:rPr>
            <w:rFonts w:ascii="Times New Roman" w:hAnsi="Times New Roman" w:cs="Times New Roman"/>
            <w:sz w:val="24"/>
            <w:szCs w:val="24"/>
          </w:rPr>
          <w:delText xml:space="preserve"> the likeability </w:delText>
        </w:r>
        <w:r w:rsidR="008C3905" w:rsidDel="00CF2245">
          <w:rPr>
            <w:rFonts w:ascii="Times New Roman" w:hAnsi="Times New Roman" w:cs="Times New Roman"/>
            <w:sz w:val="24"/>
            <w:szCs w:val="24"/>
          </w:rPr>
          <w:delText xml:space="preserve">and conscientiousness </w:delText>
        </w:r>
        <w:r w:rsidR="00D44F20" w:rsidDel="00CF2245">
          <w:rPr>
            <w:rFonts w:ascii="Times New Roman" w:hAnsi="Times New Roman" w:cs="Times New Roman"/>
            <w:sz w:val="24"/>
            <w:szCs w:val="24"/>
          </w:rPr>
          <w:delText>result</w:delText>
        </w:r>
        <w:r w:rsidR="008C3905" w:rsidDel="00CF2245">
          <w:rPr>
            <w:rFonts w:ascii="Times New Roman" w:hAnsi="Times New Roman" w:cs="Times New Roman"/>
            <w:sz w:val="24"/>
            <w:szCs w:val="24"/>
          </w:rPr>
          <w:delText>s</w:delText>
        </w:r>
        <w:r w:rsidR="00D44F20" w:rsidDel="00CF2245">
          <w:rPr>
            <w:rFonts w:ascii="Times New Roman" w:hAnsi="Times New Roman" w:cs="Times New Roman"/>
            <w:sz w:val="24"/>
            <w:szCs w:val="24"/>
          </w:rPr>
          <w:delText xml:space="preserve"> should be interpreted with caution because </w:delText>
        </w:r>
        <w:r w:rsidR="008C3905" w:rsidDel="00CF2245">
          <w:rPr>
            <w:rFonts w:ascii="Times New Roman" w:hAnsi="Times New Roman" w:cs="Times New Roman"/>
            <w:sz w:val="24"/>
            <w:szCs w:val="24"/>
          </w:rPr>
          <w:delText xml:space="preserve">they were </w:delText>
        </w:r>
        <w:r w:rsidR="00D44F20" w:rsidDel="00CF2245">
          <w:rPr>
            <w:rFonts w:ascii="Times New Roman" w:hAnsi="Times New Roman" w:cs="Times New Roman"/>
            <w:sz w:val="24"/>
            <w:szCs w:val="24"/>
          </w:rPr>
          <w:delText xml:space="preserve">based on 3 </w:delText>
        </w:r>
        <w:r w:rsidR="008C3905" w:rsidDel="00CF2245">
          <w:rPr>
            <w:rFonts w:ascii="Times New Roman" w:hAnsi="Times New Roman" w:cs="Times New Roman"/>
            <w:sz w:val="24"/>
            <w:szCs w:val="24"/>
          </w:rPr>
          <w:delText xml:space="preserve">and 5 </w:delText>
        </w:r>
        <w:r w:rsidR="00D44F20" w:rsidDel="00CF2245">
          <w:rPr>
            <w:rFonts w:ascii="Times New Roman" w:hAnsi="Times New Roman" w:cs="Times New Roman"/>
            <w:sz w:val="24"/>
            <w:szCs w:val="24"/>
          </w:rPr>
          <w:delText>samples</w:delText>
        </w:r>
        <w:r w:rsidR="008C3905" w:rsidDel="00CF2245">
          <w:rPr>
            <w:rFonts w:ascii="Times New Roman" w:hAnsi="Times New Roman" w:cs="Times New Roman"/>
            <w:sz w:val="24"/>
            <w:szCs w:val="24"/>
          </w:rPr>
          <w:delText>, respectively</w:delText>
        </w:r>
        <w:r w:rsidR="00643E9D" w:rsidRPr="0050263A" w:rsidDel="00CF2245">
          <w:rPr>
            <w:rFonts w:ascii="Times New Roman" w:hAnsi="Times New Roman" w:cs="Times New Roman"/>
            <w:sz w:val="24"/>
            <w:szCs w:val="24"/>
          </w:rPr>
          <w:delText>.</w:delText>
        </w:r>
      </w:del>
      <w:ins w:id="660" w:author="Author">
        <w:r w:rsidR="00CF2245">
          <w:rPr>
            <w:rFonts w:ascii="Times New Roman" w:hAnsi="Times New Roman" w:cs="Times New Roman"/>
            <w:sz w:val="24"/>
            <w:szCs w:val="24"/>
          </w:rPr>
          <w:t>.</w:t>
        </w:r>
      </w:ins>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 xml:space="preserve">is not </w:t>
      </w:r>
      <w:del w:id="661" w:author="Author">
        <w:r w:rsidR="00D44F20" w:rsidDel="00684F71">
          <w:rPr>
            <w:rFonts w:ascii="Times New Roman" w:hAnsi="Times New Roman" w:cs="Times New Roman"/>
            <w:sz w:val="24"/>
            <w:szCs w:val="24"/>
          </w:rPr>
          <w:delText>traditionally</w:delText>
        </w:r>
        <w:r w:rsidR="006C00FD" w:rsidRPr="0050263A" w:rsidDel="00684F71">
          <w:rPr>
            <w:rFonts w:ascii="Times New Roman" w:hAnsi="Times New Roman" w:cs="Times New Roman"/>
            <w:sz w:val="24"/>
            <w:szCs w:val="24"/>
          </w:rPr>
          <w:delText xml:space="preserve"> </w:delText>
        </w:r>
      </w:del>
      <w:r w:rsidR="006C00FD" w:rsidRPr="0050263A">
        <w:rPr>
          <w:rFonts w:ascii="Times New Roman" w:hAnsi="Times New Roman" w:cs="Times New Roman"/>
          <w:sz w:val="24"/>
          <w:szCs w:val="24"/>
        </w:rPr>
        <w:t xml:space="preserve">categorized as </w:t>
      </w:r>
      <w:r w:rsidR="00D44F20">
        <w:rPr>
          <w:rFonts w:ascii="Times New Roman" w:hAnsi="Times New Roman" w:cs="Times New Roman"/>
          <w:sz w:val="24"/>
          <w:szCs w:val="24"/>
        </w:rPr>
        <w:t xml:space="preserve">agentic </w:t>
      </w:r>
      <w:r w:rsidR="0079555F">
        <w:rPr>
          <w:rFonts w:ascii="Times New Roman" w:hAnsi="Times New Roman" w:cs="Times New Roman"/>
          <w:sz w:val="24"/>
          <w:szCs w:val="24"/>
        </w:rPr>
        <w:t>n</w:t>
      </w:r>
      <w:r w:rsidR="00D44F20">
        <w:rPr>
          <w:rFonts w:ascii="Times New Roman" w:hAnsi="Times New Roman" w:cs="Times New Roman"/>
          <w:sz w:val="24"/>
          <w:szCs w:val="24"/>
        </w:rPr>
        <w:t>or communal</w:t>
      </w:r>
      <w:r w:rsidR="003D31C4">
        <w:rPr>
          <w:rFonts w:ascii="Times New Roman" w:hAnsi="Times New Roman" w:cs="Times New Roman"/>
          <w:sz w:val="24"/>
          <w:szCs w:val="24"/>
        </w:rPr>
        <w:t>, but it is worth noting that 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w:t>
      </w:r>
      <w:ins w:id="662" w:author="Author">
        <w:r w:rsidR="00BC11CE">
          <w:rPr>
            <w:rFonts w:ascii="Times New Roman" w:hAnsi="Times New Roman" w:cs="Times New Roman"/>
            <w:sz w:val="24"/>
            <w:szCs w:val="24"/>
          </w:rPr>
          <w:t>0</w:t>
        </w:r>
      </w:ins>
      <w:del w:id="663" w:author="Author">
        <w:r w:rsidR="00127A90" w:rsidDel="00BC11CE">
          <w:rPr>
            <w:rFonts w:ascii="Times New Roman" w:hAnsi="Times New Roman" w:cs="Times New Roman"/>
            <w:sz w:val="24"/>
            <w:szCs w:val="24"/>
          </w:rPr>
          <w:delText>1</w:delText>
        </w:r>
      </w:del>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w:t>
      </w:r>
      <w:ins w:id="664" w:author="Author">
        <w:r w:rsidR="00BC11CE">
          <w:rPr>
            <w:rFonts w:ascii="Times New Roman" w:hAnsi="Times New Roman" w:cs="Times New Roman"/>
            <w:sz w:val="24"/>
            <w:szCs w:val="24"/>
          </w:rPr>
          <w:t>2</w:t>
        </w:r>
      </w:ins>
      <w:del w:id="665" w:author="Author">
        <w:r w:rsidR="00127A90" w:rsidDel="00BC11CE">
          <w:rPr>
            <w:rFonts w:ascii="Times New Roman" w:hAnsi="Times New Roman" w:cs="Times New Roman"/>
            <w:sz w:val="24"/>
            <w:szCs w:val="24"/>
          </w:rPr>
          <w:delText>3</w:delText>
        </w:r>
      </w:del>
      <w:r w:rsidR="00127A90">
        <w:rPr>
          <w:rFonts w:ascii="Times New Roman" w:hAnsi="Times New Roman" w:cs="Times New Roman"/>
          <w:sz w:val="24"/>
          <w:szCs w:val="24"/>
        </w:rPr>
        <w:t>, .2</w:t>
      </w:r>
      <w:ins w:id="666" w:author="Author">
        <w:r w:rsidR="00BC11CE">
          <w:rPr>
            <w:rFonts w:ascii="Times New Roman" w:hAnsi="Times New Roman" w:cs="Times New Roman"/>
            <w:sz w:val="24"/>
            <w:szCs w:val="24"/>
          </w:rPr>
          <w:t>3</w:t>
        </w:r>
      </w:ins>
      <w:del w:id="667" w:author="Author">
        <w:r w:rsidR="00127A90" w:rsidDel="00BC11CE">
          <w:rPr>
            <w:rFonts w:ascii="Times New Roman" w:hAnsi="Times New Roman" w:cs="Times New Roman"/>
            <w:sz w:val="24"/>
            <w:szCs w:val="24"/>
          </w:rPr>
          <w:delText>4</w:delText>
        </w:r>
      </w:del>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lastRenderedPageBreak/>
        <w:t>Discussion</w:t>
      </w:r>
    </w:p>
    <w:p w14:paraId="34E91AEB" w14:textId="473AEA28"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We aggregate</w:t>
      </w:r>
      <w:r w:rsidR="00813303" w:rsidRPr="00D61F7B">
        <w:rPr>
          <w:rFonts w:ascii="Times New Roman" w:hAnsi="Times New Roman" w:cs="Times New Roman"/>
          <w:sz w:val="24"/>
          <w:szCs w:val="24"/>
        </w:rPr>
        <w:t xml:space="preserve">d </w:t>
      </w:r>
      <w:r w:rsidR="00DA477B" w:rsidRPr="00D61F7B">
        <w:rPr>
          <w:rFonts w:ascii="Times New Roman" w:hAnsi="Times New Roman" w:cs="Times New Roman"/>
          <w:sz w:val="24"/>
          <w:szCs w:val="24"/>
        </w:rPr>
        <w:t>1</w:t>
      </w:r>
      <w:ins w:id="668" w:author="Author">
        <w:r w:rsidR="0005048D" w:rsidRPr="00D61F7B">
          <w:rPr>
            <w:rFonts w:ascii="Times New Roman" w:hAnsi="Times New Roman" w:cs="Times New Roman"/>
            <w:sz w:val="24"/>
            <w:szCs w:val="24"/>
            <w:rPrChange w:id="669" w:author="Author">
              <w:rPr>
                <w:rFonts w:ascii="Times New Roman" w:hAnsi="Times New Roman" w:cs="Times New Roman"/>
                <w:sz w:val="24"/>
                <w:szCs w:val="24"/>
                <w:highlight w:val="yellow"/>
              </w:rPr>
            </w:rPrChange>
          </w:rPr>
          <w:t>71</w:t>
        </w:r>
      </w:ins>
      <w:del w:id="670" w:author="Author">
        <w:r w:rsidR="00DA477B" w:rsidRPr="00D61F7B" w:rsidDel="0005048D">
          <w:rPr>
            <w:rFonts w:ascii="Times New Roman" w:hAnsi="Times New Roman" w:cs="Times New Roman"/>
            <w:sz w:val="24"/>
            <w:szCs w:val="24"/>
          </w:rPr>
          <w:delText>6</w:delText>
        </w:r>
        <w:r w:rsidR="00B00FE2" w:rsidRPr="00D61F7B" w:rsidDel="0005048D">
          <w:rPr>
            <w:rFonts w:ascii="Times New Roman" w:hAnsi="Times New Roman" w:cs="Times New Roman"/>
            <w:sz w:val="24"/>
            <w:szCs w:val="24"/>
          </w:rPr>
          <w:delText>8</w:delText>
        </w:r>
      </w:del>
      <w:r w:rsidR="00813303" w:rsidRPr="00D61F7B">
        <w:rPr>
          <w:rFonts w:ascii="Times New Roman" w:hAnsi="Times New Roman" w:cs="Times New Roman"/>
          <w:sz w:val="24"/>
          <w:szCs w:val="24"/>
        </w:rPr>
        <w:t xml:space="preserve"> </w:t>
      </w:r>
      <w:r w:rsidR="003E177F" w:rsidRPr="00D61F7B">
        <w:rPr>
          <w:rFonts w:ascii="Times New Roman" w:hAnsi="Times New Roman" w:cs="Times New Roman"/>
          <w:sz w:val="24"/>
          <w:szCs w:val="24"/>
        </w:rPr>
        <w:t>correlations</w:t>
      </w:r>
      <w:r w:rsidR="00813303" w:rsidRPr="00D61F7B">
        <w:rPr>
          <w:rFonts w:ascii="Times New Roman" w:hAnsi="Times New Roman" w:cs="Times New Roman"/>
          <w:sz w:val="24"/>
          <w:szCs w:val="24"/>
        </w:rPr>
        <w:t xml:space="preserve"> from </w:t>
      </w:r>
      <w:r w:rsidR="009C76CB" w:rsidRPr="00D61F7B">
        <w:rPr>
          <w:rFonts w:ascii="Times New Roman" w:hAnsi="Times New Roman" w:cs="Times New Roman"/>
          <w:sz w:val="24"/>
          <w:szCs w:val="24"/>
        </w:rPr>
        <w:t>3</w:t>
      </w:r>
      <w:r w:rsidR="00B00FE2" w:rsidRPr="00D61F7B">
        <w:rPr>
          <w:rFonts w:ascii="Times New Roman" w:hAnsi="Times New Roman" w:cs="Times New Roman"/>
          <w:sz w:val="24"/>
          <w:szCs w:val="24"/>
        </w:rPr>
        <w:t>6</w:t>
      </w:r>
      <w:r w:rsidR="00813303" w:rsidRPr="00D61F7B">
        <w:rPr>
          <w:rFonts w:ascii="Times New Roman" w:hAnsi="Times New Roman" w:cs="Times New Roman"/>
          <w:sz w:val="24"/>
          <w:szCs w:val="24"/>
        </w:rPr>
        <w:t xml:space="preserve"> independent samples using mixed-effects (multil</w:t>
      </w:r>
      <w:r w:rsidR="005D0373" w:rsidRPr="00D61F7B">
        <w:rPr>
          <w:rFonts w:ascii="Times New Roman" w:hAnsi="Times New Roman" w:cs="Times New Roman"/>
          <w:sz w:val="24"/>
          <w:szCs w:val="24"/>
        </w:rPr>
        <w:t>evel) meta-analytic</w:t>
      </w:r>
      <w:r w:rsidR="005D0373">
        <w:rPr>
          <w:rFonts w:ascii="Times New Roman" w:hAnsi="Times New Roman" w:cs="Times New Roman"/>
          <w:sz w:val="24"/>
          <w:szCs w:val="24"/>
        </w:rPr>
        <w:t xml:space="preserve">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4387312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 xml:space="preserve">narcissists unexpectedly </w:t>
      </w:r>
      <w:ins w:id="671" w:author="Author">
        <w:r w:rsidR="00BF670C">
          <w:rPr>
            <w:rFonts w:ascii="Times New Roman" w:hAnsi="Times New Roman" w:cs="Times New Roman"/>
            <w:sz w:val="24"/>
            <w:szCs w:val="24"/>
          </w:rPr>
          <w:t>self-</w:t>
        </w:r>
      </w:ins>
      <w:r w:rsidR="001833D8">
        <w:rPr>
          <w:rFonts w:ascii="Times New Roman" w:hAnsi="Times New Roman" w:cs="Times New Roman"/>
          <w:sz w:val="24"/>
          <w:szCs w:val="24"/>
        </w:rPr>
        <w:t>enhanc</w:t>
      </w:r>
      <w:r w:rsidR="00EF677C">
        <w:rPr>
          <w:rFonts w:ascii="Times New Roman" w:hAnsi="Times New Roman" w:cs="Times New Roman"/>
          <w:sz w:val="24"/>
          <w:szCs w:val="24"/>
        </w:rPr>
        <w:t>ed</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be more cautious about 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w:t>
      </w:r>
      <w:del w:id="672" w:author="Author">
        <w:r w:rsidR="00AC0C51" w:rsidRPr="00AC0C51" w:rsidDel="003D5C59">
          <w:rPr>
            <w:rFonts w:ascii="Times New Roman" w:hAnsi="Times New Roman" w:cs="Times New Roman"/>
            <w:sz w:val="24"/>
            <w:szCs w:val="24"/>
          </w:rPr>
          <w:delText xml:space="preserve">inaccurate </w:delText>
        </w:r>
      </w:del>
      <w:ins w:id="673" w:author="Author">
        <w:r w:rsidR="003D5C59">
          <w:rPr>
            <w:rFonts w:ascii="Times New Roman" w:hAnsi="Times New Roman" w:cs="Times New Roman"/>
            <w:sz w:val="24"/>
            <w:szCs w:val="24"/>
          </w:rPr>
          <w:t>inflated</w:t>
        </w:r>
        <w:r w:rsidR="003D5C59" w:rsidRPr="00AC0C51">
          <w:rPr>
            <w:rFonts w:ascii="Times New Roman" w:hAnsi="Times New Roman" w:cs="Times New Roman"/>
            <w:sz w:val="24"/>
            <w:szCs w:val="24"/>
          </w:rPr>
          <w:t xml:space="preserve"> </w:t>
        </w:r>
      </w:ins>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65AD457"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Scholte,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w:t>
      </w:r>
      <w:r w:rsidRPr="007F3A68">
        <w:rPr>
          <w:rFonts w:ascii="Times New Roman" w:hAnsi="Times New Roman" w:cs="Times New Roman"/>
          <w:sz w:val="24"/>
          <w:szCs w:val="24"/>
        </w:rPr>
        <w:lastRenderedPageBreak/>
        <w:t xml:space="preserve">&amp;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stige</w:t>
      </w:r>
      <w:del w:id="674" w:author="Author">
        <w:r w:rsidR="00A42F82" w:rsidDel="00E113CC">
          <w:rPr>
            <w:rFonts w:ascii="Times New Roman" w:hAnsi="Times New Roman" w:cs="Times New Roman"/>
            <w:sz w:val="24"/>
            <w:szCs w:val="24"/>
          </w:rPr>
          <w:delText xml:space="preserve"> (agentic characteristics)</w:delText>
        </w:r>
      </w:del>
      <w:r w:rsidR="00A42F82">
        <w:rPr>
          <w:rFonts w:ascii="Times New Roman" w:hAnsi="Times New Roman" w:cs="Times New Roman"/>
          <w:sz w:val="24"/>
          <w:szCs w:val="24"/>
        </w:rPr>
        <w:t xml:space="preserve">,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0F20817A" w:rsidR="007F3A68" w:rsidRDefault="0089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for conscientiousness also did not conform to the expected pattern for communal constructs</w:t>
      </w:r>
      <w:r w:rsidR="00613BEA">
        <w:rPr>
          <w:rFonts w:ascii="Times New Roman" w:hAnsi="Times New Roman" w:cs="Times New Roman"/>
          <w:sz w:val="24"/>
          <w:szCs w:val="24"/>
        </w:rPr>
        <w:t xml:space="preserve">.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del w:id="675" w:author="Author">
        <w:r w:rsidR="00960C0F" w:rsidRPr="00960C0F" w:rsidDel="003D5C59">
          <w:rPr>
            <w:rFonts w:ascii="Times New Roman" w:hAnsi="Times New Roman" w:cs="Times New Roman"/>
            <w:sz w:val="24"/>
            <w:szCs w:val="24"/>
          </w:rPr>
          <w:delText xml:space="preserve"> because</w:delText>
        </w:r>
      </w:del>
      <w:ins w:id="676" w:author="Author">
        <w:r w:rsidR="003D5C59">
          <w:rPr>
            <w:rFonts w:ascii="Times New Roman" w:hAnsi="Times New Roman" w:cs="Times New Roman"/>
            <w:sz w:val="24"/>
            <w:szCs w:val="24"/>
          </w:rPr>
          <w:t>, because</w:t>
        </w:r>
      </w:ins>
      <w:r w:rsidR="00960C0F" w:rsidRPr="00960C0F">
        <w:rPr>
          <w:rFonts w:ascii="Times New Roman" w:hAnsi="Times New Roman" w:cs="Times New Roman"/>
          <w:sz w:val="24"/>
          <w:szCs w:val="24"/>
        </w:rPr>
        <w:t xml:space="preserve"> we perceived it to have both communal (e.g., dutifulness) and agentic (e.g., achievement striving) facets (Co</w:t>
      </w:r>
      <w:r w:rsidR="00960C0F" w:rsidRPr="00E50BD7">
        <w:rPr>
          <w:rFonts w:ascii="Times New Roman" w:hAnsi="Times New Roman" w:cs="Times New Roman"/>
          <w:sz w:val="24"/>
          <w:szCs w:val="24"/>
        </w:rPr>
        <w:t xml:space="preserve">sta &amp; McCrae, 1992). Thus, </w:t>
      </w:r>
      <w:del w:id="677" w:author="Author">
        <w:r w:rsidR="00960C0F" w:rsidRPr="00E50BD7" w:rsidDel="00E113CC">
          <w:rPr>
            <w:rFonts w:ascii="Times New Roman" w:hAnsi="Times New Roman" w:cs="Times New Roman"/>
            <w:sz w:val="24"/>
            <w:szCs w:val="24"/>
          </w:rPr>
          <w:delText xml:space="preserve">as described in Footnote 2, </w:delText>
        </w:r>
      </w:del>
      <w:r w:rsidR="00960C0F" w:rsidRPr="00E50BD7">
        <w:rPr>
          <w:rFonts w:ascii="Times New Roman" w:hAnsi="Times New Roman" w:cs="Times New Roman"/>
          <w:sz w:val="24"/>
          <w:szCs w:val="24"/>
        </w:rPr>
        <w:t>we also ran our communion analyses without conscientiousness</w:t>
      </w:r>
      <w:ins w:id="678" w:author="Author">
        <w:r w:rsidR="004468BD" w:rsidRPr="00E50BD7">
          <w:rPr>
            <w:rFonts w:ascii="Times New Roman" w:hAnsi="Times New Roman" w:cs="Times New Roman"/>
            <w:sz w:val="24"/>
            <w:szCs w:val="24"/>
          </w:rPr>
          <w:t xml:space="preserve"> (</w:t>
        </w:r>
        <w:r w:rsidR="00E50BD7" w:rsidRPr="00E50BD7">
          <w:rPr>
            <w:rFonts w:ascii="Times New Roman" w:hAnsi="Times New Roman" w:cs="Times New Roman"/>
            <w:sz w:val="24"/>
            <w:szCs w:val="24"/>
          </w:rPr>
          <w:t xml:space="preserve">corrected </w:t>
        </w:r>
        <w:r w:rsidR="00E50BD7" w:rsidRPr="00E50BD7">
          <w:rPr>
            <w:rFonts w:ascii="Times New Roman" w:hAnsi="Times New Roman" w:cs="Times New Roman"/>
            <w:i/>
            <w:sz w:val="24"/>
            <w:szCs w:val="24"/>
          </w:rPr>
          <w:t>B</w:t>
        </w:r>
        <w:r w:rsidR="00E50BD7" w:rsidRPr="00E50BD7">
          <w:rPr>
            <w:rFonts w:ascii="Times New Roman" w:hAnsi="Times New Roman" w:cs="Times New Roman"/>
            <w:sz w:val="24"/>
            <w:szCs w:val="24"/>
          </w:rPr>
          <w:t xml:space="preserve"> = -.02, </w:t>
        </w:r>
        <w:r w:rsidR="00E50BD7" w:rsidRPr="00E50BD7">
          <w:rPr>
            <w:rFonts w:ascii="Times New Roman" w:hAnsi="Times New Roman" w:cs="Times New Roman"/>
            <w:i/>
            <w:sz w:val="24"/>
            <w:szCs w:val="24"/>
          </w:rPr>
          <w:t>SE</w:t>
        </w:r>
        <w:r w:rsidR="00E50BD7" w:rsidRPr="00E50BD7">
          <w:rPr>
            <w:rFonts w:ascii="Times New Roman" w:hAnsi="Times New Roman" w:cs="Times New Roman"/>
            <w:sz w:val="24"/>
            <w:szCs w:val="24"/>
          </w:rPr>
          <w:t xml:space="preserve"> = .05, </w:t>
        </w:r>
        <w:r w:rsidR="00E50BD7" w:rsidRPr="00E50BD7">
          <w:rPr>
            <w:rFonts w:ascii="Times New Roman" w:hAnsi="Times New Roman" w:cs="Times New Roman"/>
            <w:i/>
            <w:sz w:val="24"/>
            <w:szCs w:val="24"/>
          </w:rPr>
          <w:t xml:space="preserve">k </w:t>
        </w:r>
        <w:r w:rsidR="00E50BD7" w:rsidRPr="00E50BD7">
          <w:rPr>
            <w:rFonts w:ascii="Times New Roman" w:hAnsi="Times New Roman" w:cs="Times New Roman"/>
            <w:sz w:val="24"/>
            <w:szCs w:val="24"/>
          </w:rPr>
          <w:t>= 44, number of samples = 10, 95% CI = [-.17, .12]</w:t>
        </w:r>
        <w:del w:id="679" w:author="Author">
          <w:r w:rsidR="00E50BD7" w:rsidRPr="00E50BD7" w:rsidDel="00031BEB">
            <w:rPr>
              <w:rFonts w:ascii="Times New Roman" w:hAnsi="Times New Roman" w:cs="Times New Roman"/>
              <w:sz w:val="24"/>
              <w:szCs w:val="24"/>
            </w:rPr>
            <w:delText>,</w:delText>
          </w:r>
          <w:r w:rsidR="004468BD" w:rsidRPr="00E50BD7" w:rsidDel="00E50BD7">
            <w:rPr>
              <w:rFonts w:ascii="Times New Roman" w:hAnsi="Times New Roman" w:cs="Times New Roman"/>
              <w:sz w:val="24"/>
              <w:szCs w:val="24"/>
            </w:rPr>
            <w:delText>xxx</w:delText>
          </w:r>
        </w:del>
        <w:r w:rsidR="004468BD" w:rsidRPr="00E50BD7">
          <w:rPr>
            <w:rFonts w:ascii="Times New Roman" w:hAnsi="Times New Roman" w:cs="Times New Roman"/>
            <w:sz w:val="24"/>
            <w:szCs w:val="24"/>
          </w:rPr>
          <w:t>)</w:t>
        </w:r>
      </w:ins>
      <w:r w:rsidR="00861E73" w:rsidRPr="00E50BD7">
        <w:rPr>
          <w:rFonts w:ascii="Times New Roman" w:hAnsi="Times New Roman" w:cs="Times New Roman"/>
          <w:sz w:val="24"/>
          <w:szCs w:val="24"/>
        </w:rPr>
        <w:t>—</w:t>
      </w:r>
      <w:del w:id="680" w:author="Author">
        <w:r w:rsidR="004A5C48" w:rsidRPr="00E50BD7" w:rsidDel="00170364">
          <w:rPr>
            <w:rFonts w:ascii="Times New Roman" w:hAnsi="Times New Roman" w:cs="Times New Roman"/>
            <w:sz w:val="24"/>
            <w:szCs w:val="24"/>
          </w:rPr>
          <w:delText>our</w:delText>
        </w:r>
        <w:r w:rsidR="00861E73" w:rsidRPr="00E50BD7" w:rsidDel="00170364">
          <w:rPr>
            <w:rFonts w:ascii="Times New Roman" w:hAnsi="Times New Roman" w:cs="Times New Roman"/>
            <w:sz w:val="24"/>
            <w:szCs w:val="24"/>
          </w:rPr>
          <w:delText xml:space="preserve"> </w:delText>
        </w:r>
      </w:del>
      <w:r w:rsidR="00861E73" w:rsidRPr="00E50BD7">
        <w:rPr>
          <w:rFonts w:ascii="Times New Roman" w:hAnsi="Times New Roman" w:cs="Times New Roman"/>
          <w:sz w:val="24"/>
          <w:szCs w:val="24"/>
        </w:rPr>
        <w:t>results did not</w:t>
      </w:r>
      <w:r w:rsidR="00861E73">
        <w:rPr>
          <w:rFonts w:ascii="Times New Roman" w:hAnsi="Times New Roman" w:cs="Times New Roman"/>
          <w:sz w:val="24"/>
          <w:szCs w:val="24"/>
        </w:rPr>
        <w:t xml:space="preserve"> statistically differ when conscientiousness was exclude</w:t>
      </w:r>
      <w:ins w:id="681" w:author="Author">
        <w:r w:rsidR="001B1B0F">
          <w:rPr>
            <w:rFonts w:ascii="Times New Roman" w:hAnsi="Times New Roman" w:cs="Times New Roman"/>
            <w:sz w:val="24"/>
            <w:szCs w:val="24"/>
          </w:rPr>
          <w:t>d. H</w:t>
        </w:r>
      </w:ins>
      <w:del w:id="682" w:author="Author">
        <w:r w:rsidR="00861E73" w:rsidDel="001B1B0F">
          <w:rPr>
            <w:rFonts w:ascii="Times New Roman" w:hAnsi="Times New Roman" w:cs="Times New Roman"/>
            <w:sz w:val="24"/>
            <w:szCs w:val="24"/>
          </w:rPr>
          <w:delText>d</w:delText>
        </w:r>
        <w:r w:rsidR="00150EC2" w:rsidDel="001B1B0F">
          <w:rPr>
            <w:rFonts w:ascii="Times New Roman" w:hAnsi="Times New Roman" w:cs="Times New Roman"/>
            <w:sz w:val="24"/>
            <w:szCs w:val="24"/>
          </w:rPr>
          <w:delText>—h</w:delText>
        </w:r>
      </w:del>
      <w:r w:rsidR="00150EC2">
        <w:rPr>
          <w:rFonts w:ascii="Times New Roman" w:hAnsi="Times New Roman" w:cs="Times New Roman"/>
          <w:sz w:val="24"/>
          <w:szCs w:val="24"/>
        </w:rPr>
        <w:t>owever</w:t>
      </w:r>
      <w:ins w:id="683" w:author="Author">
        <w:r w:rsidR="001B1B0F">
          <w:rPr>
            <w:rFonts w:ascii="Times New Roman" w:hAnsi="Times New Roman" w:cs="Times New Roman"/>
            <w:sz w:val="24"/>
            <w:szCs w:val="24"/>
          </w:rPr>
          <w:t>,</w:t>
        </w:r>
      </w:ins>
      <w:r w:rsidR="00150EC2">
        <w:rPr>
          <w:rFonts w:ascii="Times New Roman" w:hAnsi="Times New Roman" w:cs="Times New Roman"/>
          <w:sz w:val="24"/>
          <w:szCs w:val="24"/>
        </w:rPr>
        <w:t xml:space="preserve">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5871CC">
        <w:rPr>
          <w:rFonts w:ascii="Times New Roman" w:hAnsi="Times New Roman" w:cs="Times New Roman"/>
          <w:sz w:val="24"/>
          <w:szCs w:val="24"/>
        </w:rPr>
        <w:t xml:space="preserve">. For example, </w:t>
      </w:r>
      <w:r w:rsidR="00E36E40">
        <w:rPr>
          <w:rFonts w:ascii="Times New Roman" w:hAnsi="Times New Roman" w:cs="Times New Roman"/>
          <w:sz w:val="24"/>
          <w:szCs w:val="24"/>
        </w:rPr>
        <w:t>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w:t>
      </w:r>
      <w:r w:rsidR="005871CC">
        <w:rPr>
          <w:rFonts w:ascii="Times New Roman" w:hAnsi="Times New Roman" w:cs="Times New Roman"/>
          <w:sz w:val="24"/>
          <w:szCs w:val="24"/>
        </w:rPr>
        <w:t>routine (</w:t>
      </w:r>
      <w:r w:rsidR="00E36E40">
        <w:rPr>
          <w:rFonts w:ascii="Times New Roman" w:hAnsi="Times New Roman" w:cs="Times New Roman"/>
          <w:sz w:val="24"/>
          <w:szCs w:val="24"/>
        </w:rPr>
        <w:t>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w:t>
      </w:r>
      <w:proofErr w:type="spellStart"/>
      <w:r w:rsidR="00351FDD" w:rsidRPr="0056771D">
        <w:rPr>
          <w:rFonts w:ascii="Times New Roman" w:hAnsi="Times New Roman" w:cs="Times New Roman"/>
          <w:sz w:val="24"/>
          <w:szCs w:val="24"/>
        </w:rPr>
        <w:t>Vazire</w:t>
      </w:r>
      <w:proofErr w:type="spellEnd"/>
      <w:r w:rsidR="00351FDD" w:rsidRPr="0056771D">
        <w:rPr>
          <w:rFonts w:ascii="Times New Roman" w:hAnsi="Times New Roman" w:cs="Times New Roman"/>
          <w:sz w:val="24"/>
          <w:szCs w:val="24"/>
        </w:rPr>
        <w:t xml:space="preserve"> &amp; Funder, 2006)</w:t>
      </w:r>
      <w:r w:rsidR="00351FDD">
        <w:rPr>
          <w:rFonts w:ascii="Times New Roman" w:hAnsi="Times New Roman" w:cs="Times New Roman"/>
          <w:sz w:val="24"/>
          <w:szCs w:val="24"/>
        </w:rPr>
        <w:t xml:space="preserve"> </w:t>
      </w:r>
      <w:r w:rsidR="00351FDD">
        <w:rPr>
          <w:rFonts w:ascii="Times New Roman" w:hAnsi="Times New Roman" w:cs="Times New Roman"/>
          <w:sz w:val="24"/>
          <w:szCs w:val="24"/>
        </w:rPr>
        <w:lastRenderedPageBreak/>
        <w:t xml:space="preserve">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4038FA81" w:rsidR="00544B9E" w:rsidDel="00E113CC" w:rsidRDefault="007130F6" w:rsidP="00DF29E0">
      <w:pPr>
        <w:spacing w:after="0" w:line="480" w:lineRule="auto"/>
        <w:ind w:firstLine="720"/>
        <w:rPr>
          <w:del w:id="684" w:author="Author"/>
          <w:rFonts w:ascii="Times New Roman" w:hAnsi="Times New Roman" w:cs="Times New Roman"/>
          <w:sz w:val="24"/>
          <w:szCs w:val="24"/>
        </w:rPr>
      </w:pPr>
      <w:del w:id="685" w:author="Author">
        <w:r w:rsidDel="00E113CC">
          <w:rPr>
            <w:rFonts w:ascii="Times New Roman" w:hAnsi="Times New Roman" w:cs="Times New Roman"/>
            <w:sz w:val="24"/>
            <w:szCs w:val="24"/>
          </w:rPr>
          <w:delText xml:space="preserve">Although not related to </w:delText>
        </w:r>
        <w:r w:rsidR="00991C8C" w:rsidDel="00E113CC">
          <w:rPr>
            <w:rFonts w:ascii="Times New Roman" w:hAnsi="Times New Roman" w:cs="Times New Roman"/>
            <w:sz w:val="24"/>
            <w:szCs w:val="24"/>
          </w:rPr>
          <w:delText>a specific a priori hypothesis</w:delText>
        </w:r>
        <w:r w:rsidDel="00E113CC">
          <w:rPr>
            <w:rFonts w:ascii="Times New Roman" w:hAnsi="Times New Roman" w:cs="Times New Roman"/>
            <w:sz w:val="24"/>
            <w:szCs w:val="24"/>
          </w:rPr>
          <w:delText>,</w:delText>
        </w:r>
        <w:r w:rsidR="008739B2" w:rsidRPr="006F3145" w:rsidDel="00E113CC">
          <w:rPr>
            <w:rFonts w:ascii="Times New Roman" w:hAnsi="Times New Roman" w:cs="Times New Roman"/>
            <w:sz w:val="24"/>
            <w:szCs w:val="24"/>
          </w:rPr>
          <w:delText xml:space="preserve"> </w:delText>
        </w:r>
        <w:r w:rsidDel="00E113CC">
          <w:rPr>
            <w:rFonts w:ascii="Times New Roman" w:hAnsi="Times New Roman" w:cs="Times New Roman"/>
            <w:sz w:val="24"/>
            <w:szCs w:val="24"/>
          </w:rPr>
          <w:delText>the current study</w:delText>
        </w:r>
        <w:r w:rsidR="008739B2" w:rsidRPr="006F3145" w:rsidDel="00E113CC">
          <w:rPr>
            <w:rFonts w:ascii="Times New Roman" w:hAnsi="Times New Roman" w:cs="Times New Roman"/>
            <w:sz w:val="24"/>
            <w:szCs w:val="24"/>
          </w:rPr>
          <w:delText xml:space="preserve"> </w:delText>
        </w:r>
        <w:r w:rsidDel="00E113CC">
          <w:rPr>
            <w:rFonts w:ascii="Times New Roman" w:hAnsi="Times New Roman" w:cs="Times New Roman"/>
            <w:sz w:val="24"/>
            <w:szCs w:val="24"/>
          </w:rPr>
          <w:delText xml:space="preserve">also </w:delText>
        </w:r>
        <w:r w:rsidR="008739B2" w:rsidRPr="006F3145" w:rsidDel="00E113CC">
          <w:rPr>
            <w:rFonts w:ascii="Times New Roman" w:hAnsi="Times New Roman" w:cs="Times New Roman"/>
            <w:sz w:val="24"/>
            <w:szCs w:val="24"/>
          </w:rPr>
          <w:delText>indicated</w:delText>
        </w:r>
        <w:r w:rsidR="000B0486" w:rsidRPr="006F3145" w:rsidDel="00E113CC">
          <w:rPr>
            <w:rFonts w:ascii="Times New Roman" w:hAnsi="Times New Roman" w:cs="Times New Roman"/>
            <w:sz w:val="24"/>
            <w:szCs w:val="24"/>
          </w:rPr>
          <w:delText xml:space="preserve"> that narcissists self-enhance</w:delText>
        </w:r>
        <w:r w:rsidR="00C13DCF" w:rsidDel="00E113CC">
          <w:rPr>
            <w:rFonts w:ascii="Times New Roman" w:hAnsi="Times New Roman" w:cs="Times New Roman"/>
            <w:sz w:val="24"/>
            <w:szCs w:val="24"/>
          </w:rPr>
          <w:delText>d</w:delText>
        </w:r>
        <w:r w:rsidR="000B0486" w:rsidRPr="006F3145" w:rsidDel="00E113CC">
          <w:rPr>
            <w:rFonts w:ascii="Times New Roman" w:hAnsi="Times New Roman" w:cs="Times New Roman"/>
            <w:sz w:val="24"/>
            <w:szCs w:val="24"/>
          </w:rPr>
          <w:delText xml:space="preserve"> to </w:delText>
        </w:r>
        <w:r w:rsidR="00C13DCF" w:rsidDel="00E113CC">
          <w:rPr>
            <w:rFonts w:ascii="Times New Roman" w:hAnsi="Times New Roman" w:cs="Times New Roman"/>
            <w:sz w:val="24"/>
            <w:szCs w:val="24"/>
          </w:rPr>
          <w:delText>similar</w:delText>
        </w:r>
        <w:r w:rsidR="000B0486" w:rsidRPr="006F3145" w:rsidDel="00E113CC">
          <w:rPr>
            <w:rFonts w:ascii="Times New Roman" w:hAnsi="Times New Roman" w:cs="Times New Roman"/>
            <w:sz w:val="24"/>
            <w:szCs w:val="24"/>
          </w:rPr>
          <w:delText xml:space="preserve"> degrees when self-enhancement was measured using </w:delText>
        </w:r>
        <w:r w:rsidR="00EA0099" w:rsidRPr="006F3145" w:rsidDel="00E113CC">
          <w:rPr>
            <w:rFonts w:ascii="Times New Roman" w:hAnsi="Times New Roman" w:cs="Times New Roman"/>
            <w:sz w:val="24"/>
            <w:szCs w:val="24"/>
          </w:rPr>
          <w:delText>different sources of comparison</w:delText>
        </w:r>
        <w:r w:rsidR="00C13DCF" w:rsidRPr="006F3145" w:rsidDel="00E113CC">
          <w:rPr>
            <w:rFonts w:ascii="Times New Roman" w:hAnsi="Times New Roman" w:cs="Times New Roman"/>
            <w:sz w:val="24"/>
            <w:szCs w:val="24"/>
          </w:rPr>
          <w:delText>—</w:delText>
        </w:r>
        <w:r w:rsidR="000B0486" w:rsidRPr="006F3145" w:rsidDel="00E113CC">
          <w:rPr>
            <w:rFonts w:ascii="Times New Roman" w:hAnsi="Times New Roman" w:cs="Times New Roman"/>
            <w:sz w:val="24"/>
            <w:szCs w:val="24"/>
          </w:rPr>
          <w:delText>o</w:delText>
        </w:r>
        <w:r w:rsidR="00544B9E" w:rsidRPr="006F3145" w:rsidDel="00E113CC">
          <w:rPr>
            <w:rFonts w:ascii="Times New Roman" w:hAnsi="Times New Roman" w:cs="Times New Roman"/>
            <w:sz w:val="24"/>
            <w:szCs w:val="24"/>
          </w:rPr>
          <w:delText>bserver-report</w:delText>
        </w:r>
        <w:r w:rsidR="000B0486" w:rsidRPr="006F3145" w:rsidDel="00E113CC">
          <w:rPr>
            <w:rFonts w:ascii="Times New Roman" w:hAnsi="Times New Roman" w:cs="Times New Roman"/>
            <w:sz w:val="24"/>
            <w:szCs w:val="24"/>
          </w:rPr>
          <w:delText>s</w:delText>
        </w:r>
        <w:r w:rsidR="00544B9E" w:rsidRPr="006F3145" w:rsidDel="00E113CC">
          <w:rPr>
            <w:rFonts w:ascii="Times New Roman" w:hAnsi="Times New Roman" w:cs="Times New Roman"/>
            <w:sz w:val="24"/>
            <w:szCs w:val="24"/>
          </w:rPr>
          <w:delText xml:space="preserve"> </w:delText>
        </w:r>
        <w:r w:rsidR="000B0486" w:rsidRPr="006F3145" w:rsidDel="00E113CC">
          <w:rPr>
            <w:rFonts w:ascii="Times New Roman" w:hAnsi="Times New Roman" w:cs="Times New Roman"/>
            <w:sz w:val="24"/>
            <w:szCs w:val="24"/>
          </w:rPr>
          <w:delText>as opposed to</w:delText>
        </w:r>
        <w:r w:rsidR="00544B9E" w:rsidRPr="006F3145" w:rsidDel="00E113CC">
          <w:rPr>
            <w:rFonts w:ascii="Times New Roman" w:hAnsi="Times New Roman" w:cs="Times New Roman"/>
            <w:sz w:val="24"/>
            <w:szCs w:val="24"/>
          </w:rPr>
          <w:delText xml:space="preserve"> objective measures</w:delText>
        </w:r>
        <w:r w:rsidR="000B0486" w:rsidRPr="006F3145" w:rsidDel="00E113CC">
          <w:rPr>
            <w:rFonts w:ascii="Times New Roman" w:hAnsi="Times New Roman" w:cs="Times New Roman"/>
            <w:sz w:val="24"/>
            <w:szCs w:val="24"/>
          </w:rPr>
          <w:delText xml:space="preserve">. </w:delText>
        </w:r>
        <w:r w:rsidR="00A207CA" w:rsidDel="00E113CC">
          <w:rPr>
            <w:rFonts w:ascii="Times New Roman" w:hAnsi="Times New Roman" w:cs="Times New Roman"/>
            <w:sz w:val="24"/>
            <w:szCs w:val="24"/>
          </w:rPr>
          <w:delText>Dufner et al. (2013) found that observer-reports (which they referred to as perceived self-enhancement) and objective measures (which they referred to as actual self-enhancement) had overlapping nomological networks, but were only weakly related</w:delText>
        </w:r>
        <w:r w:rsidR="00EC759C" w:rsidDel="00E113CC">
          <w:rPr>
            <w:rFonts w:ascii="Times New Roman" w:hAnsi="Times New Roman" w:cs="Times New Roman"/>
            <w:sz w:val="24"/>
            <w:szCs w:val="24"/>
          </w:rPr>
          <w:delText xml:space="preserve"> (</w:delText>
        </w:r>
        <w:r w:rsidR="00EC759C" w:rsidRPr="006F3145" w:rsidDel="00E113CC">
          <w:rPr>
            <w:rFonts w:ascii="Times New Roman" w:hAnsi="Times New Roman" w:cs="Times New Roman"/>
            <w:i/>
            <w:sz w:val="24"/>
            <w:szCs w:val="24"/>
          </w:rPr>
          <w:delText>r</w:delText>
        </w:r>
        <w:r w:rsidR="00EC759C" w:rsidDel="00E113CC">
          <w:rPr>
            <w:rFonts w:ascii="Times New Roman" w:hAnsi="Times New Roman" w:cs="Times New Roman"/>
            <w:sz w:val="24"/>
            <w:szCs w:val="24"/>
          </w:rPr>
          <w:delText xml:space="preserve"> = .11)</w:delText>
        </w:r>
        <w:r w:rsidR="00A207CA" w:rsidDel="00E113CC">
          <w:rPr>
            <w:rFonts w:ascii="Times New Roman" w:hAnsi="Times New Roman" w:cs="Times New Roman"/>
            <w:sz w:val="24"/>
            <w:szCs w:val="24"/>
          </w:rPr>
          <w:delText xml:space="preserve">. </w:delText>
        </w:r>
        <w:r w:rsidR="00C13DCF" w:rsidDel="00E113CC">
          <w:rPr>
            <w:rFonts w:ascii="Times New Roman" w:hAnsi="Times New Roman" w:cs="Times New Roman"/>
            <w:sz w:val="24"/>
            <w:szCs w:val="24"/>
          </w:rPr>
          <w:delText xml:space="preserve">Thus, just because someone self-enhances on objective measures does not mean they will </w:delText>
        </w:r>
        <w:r w:rsidR="009B7B5B" w:rsidDel="00E113CC">
          <w:rPr>
            <w:rFonts w:ascii="Times New Roman" w:hAnsi="Times New Roman" w:cs="Times New Roman"/>
            <w:sz w:val="24"/>
            <w:szCs w:val="24"/>
          </w:rPr>
          <w:delText xml:space="preserve">necessarily </w:delText>
        </w:r>
        <w:r w:rsidR="0046545C" w:rsidDel="00E113CC">
          <w:rPr>
            <w:rFonts w:ascii="Times New Roman" w:hAnsi="Times New Roman" w:cs="Times New Roman"/>
            <w:sz w:val="24"/>
            <w:szCs w:val="24"/>
          </w:rPr>
          <w:delText>self-enhance according to observer-reports</w:delText>
        </w:r>
        <w:r w:rsidR="009B7B5B" w:rsidDel="00E113CC">
          <w:rPr>
            <w:rFonts w:ascii="Times New Roman" w:hAnsi="Times New Roman" w:cs="Times New Roman"/>
            <w:sz w:val="24"/>
            <w:szCs w:val="24"/>
          </w:rPr>
          <w:delText>, and vice versa</w:delText>
        </w:r>
        <w:r w:rsidR="0046545C" w:rsidDel="00E113CC">
          <w:rPr>
            <w:rFonts w:ascii="Times New Roman" w:hAnsi="Times New Roman" w:cs="Times New Roman"/>
            <w:sz w:val="24"/>
            <w:szCs w:val="24"/>
          </w:rPr>
          <w:delText xml:space="preserve">. Our meta-analytic results however showed that narcissists self-enhanced regardless of whether researchers used objective measures or observer-reports. This </w:delText>
        </w:r>
        <w:r w:rsidR="007A0552" w:rsidDel="00E113CC">
          <w:rPr>
            <w:rFonts w:ascii="Times New Roman" w:hAnsi="Times New Roman" w:cs="Times New Roman"/>
            <w:sz w:val="24"/>
            <w:szCs w:val="24"/>
          </w:rPr>
          <w:delText>wa</w:delText>
        </w:r>
        <w:r w:rsidR="0046545C" w:rsidDel="00E113CC">
          <w:rPr>
            <w:rFonts w:ascii="Times New Roman" w:hAnsi="Times New Roman" w:cs="Times New Roman"/>
            <w:sz w:val="24"/>
            <w:szCs w:val="24"/>
          </w:rPr>
          <w:delText xml:space="preserve">s particularly interesting because Dufner and colleagues (2013) </w:delText>
        </w:r>
        <w:r w:rsidR="007A0552" w:rsidDel="00E113CC">
          <w:rPr>
            <w:rFonts w:ascii="Times New Roman" w:hAnsi="Times New Roman" w:cs="Times New Roman"/>
            <w:sz w:val="24"/>
            <w:szCs w:val="24"/>
          </w:rPr>
          <w:delText>further</w:delText>
        </w:r>
        <w:r w:rsidR="00C13DCF" w:rsidDel="00E113CC">
          <w:rPr>
            <w:rFonts w:ascii="Times New Roman" w:hAnsi="Times New Roman" w:cs="Times New Roman"/>
            <w:sz w:val="24"/>
            <w:szCs w:val="24"/>
          </w:rPr>
          <w:delText xml:space="preserve"> found that the</w:delText>
        </w:r>
        <w:r w:rsidR="0046545C" w:rsidDel="00E113CC">
          <w:rPr>
            <w:rFonts w:ascii="Times New Roman" w:hAnsi="Times New Roman" w:cs="Times New Roman"/>
            <w:sz w:val="24"/>
            <w:szCs w:val="24"/>
          </w:rPr>
          <w:delText>se</w:delText>
        </w:r>
        <w:r w:rsidR="00C13DCF" w:rsidDel="00E113CC">
          <w:rPr>
            <w:rFonts w:ascii="Times New Roman" w:hAnsi="Times New Roman" w:cs="Times New Roman"/>
            <w:sz w:val="24"/>
            <w:szCs w:val="24"/>
          </w:rPr>
          <w:delText xml:space="preserve"> two ways of measuring self-enhancement were associated with different social </w:delText>
        </w:r>
        <w:r w:rsidR="00C02EDB" w:rsidDel="00E113CC">
          <w:rPr>
            <w:rFonts w:ascii="Times New Roman" w:hAnsi="Times New Roman" w:cs="Times New Roman"/>
            <w:sz w:val="24"/>
            <w:szCs w:val="24"/>
          </w:rPr>
          <w:delText>impressions. T</w:delText>
        </w:r>
        <w:r w:rsidR="00C13DCF" w:rsidDel="00E113CC">
          <w:rPr>
            <w:rFonts w:ascii="Times New Roman" w:hAnsi="Times New Roman" w:cs="Times New Roman"/>
            <w:sz w:val="24"/>
            <w:szCs w:val="24"/>
          </w:rPr>
          <w:delText xml:space="preserve">here was a positive relationship between objective self-enhancement and perceptions of emotional stability, whereas there was an inverted u-shaped relationship </w:delText>
        </w:r>
        <w:r w:rsidR="005C08E8" w:rsidDel="00E113CC">
          <w:rPr>
            <w:rFonts w:ascii="Times New Roman" w:hAnsi="Times New Roman" w:cs="Times New Roman"/>
            <w:sz w:val="24"/>
            <w:szCs w:val="24"/>
          </w:rPr>
          <w:delText xml:space="preserve">between </w:delText>
        </w:r>
        <w:r w:rsidR="00C13DCF" w:rsidDel="00E113CC">
          <w:rPr>
            <w:rFonts w:ascii="Times New Roman" w:hAnsi="Times New Roman" w:cs="Times New Roman"/>
            <w:sz w:val="24"/>
            <w:szCs w:val="24"/>
          </w:rPr>
          <w:delText xml:space="preserve">observer-reported self-enhancement </w:delText>
        </w:r>
        <w:r w:rsidR="005C08E8" w:rsidDel="00E113CC">
          <w:rPr>
            <w:rFonts w:ascii="Times New Roman" w:hAnsi="Times New Roman" w:cs="Times New Roman"/>
            <w:sz w:val="24"/>
            <w:szCs w:val="24"/>
          </w:rPr>
          <w:delText xml:space="preserve">and emotional stability </w:delText>
        </w:r>
        <w:r w:rsidR="00C13DCF" w:rsidDel="00E113CC">
          <w:rPr>
            <w:rFonts w:ascii="Times New Roman" w:hAnsi="Times New Roman" w:cs="Times New Roman"/>
            <w:sz w:val="24"/>
            <w:szCs w:val="24"/>
          </w:rPr>
          <w:delText xml:space="preserve">such that people with moderate levels of self-enhancement were perceived to be </w:delText>
        </w:r>
        <w:r w:rsidR="005C08E8" w:rsidDel="00E113CC">
          <w:rPr>
            <w:rFonts w:ascii="Times New Roman" w:hAnsi="Times New Roman" w:cs="Times New Roman"/>
            <w:sz w:val="24"/>
            <w:szCs w:val="24"/>
          </w:rPr>
          <w:delText>more</w:delText>
        </w:r>
        <w:r w:rsidR="00C13DCF" w:rsidDel="00E113CC">
          <w:rPr>
            <w:rFonts w:ascii="Times New Roman" w:hAnsi="Times New Roman" w:cs="Times New Roman"/>
            <w:sz w:val="24"/>
            <w:szCs w:val="24"/>
          </w:rPr>
          <w:delText xml:space="preserve"> emotionally stable</w:delText>
        </w:r>
        <w:r w:rsidR="005C08E8" w:rsidDel="00E113CC">
          <w:rPr>
            <w:rFonts w:ascii="Times New Roman" w:hAnsi="Times New Roman" w:cs="Times New Roman"/>
            <w:sz w:val="24"/>
            <w:szCs w:val="24"/>
          </w:rPr>
          <w:delText xml:space="preserve"> than people with very high or low levels of observer-reported self-enhancement</w:delText>
        </w:r>
        <w:r w:rsidR="00C13DCF" w:rsidDel="00E113CC">
          <w:rPr>
            <w:rFonts w:ascii="Times New Roman" w:hAnsi="Times New Roman" w:cs="Times New Roman"/>
            <w:sz w:val="24"/>
            <w:szCs w:val="24"/>
          </w:rPr>
          <w:delText xml:space="preserve">. </w:delText>
        </w:r>
      </w:del>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262B779F" w14:textId="77777777" w:rsidR="009A1129" w:rsidRDefault="00B4247F" w:rsidP="00DF29E0">
      <w:pPr>
        <w:spacing w:after="0" w:line="480" w:lineRule="auto"/>
        <w:ind w:firstLine="720"/>
        <w:rPr>
          <w:ins w:id="686" w:author="Autho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094E13">
        <w:rPr>
          <w:rFonts w:ascii="Times New Roman" w:hAnsi="Times New Roman" w:cs="Times New Roman"/>
          <w:sz w:val="24"/>
          <w:szCs w:val="24"/>
        </w:rPr>
        <w:t>A possible</w:t>
      </w:r>
      <w:r w:rsidR="003112F8">
        <w:rPr>
          <w:rFonts w:ascii="Times New Roman" w:hAnsi="Times New Roman" w:cs="Times New Roman"/>
          <w:sz w:val="24"/>
          <w:szCs w:val="24"/>
        </w:rPr>
        <w:t xml:space="preserve">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w:t>
      </w:r>
      <w:proofErr w:type="spellStart"/>
      <w:r w:rsidR="005B2384">
        <w:rPr>
          <w:rFonts w:ascii="Times New Roman" w:hAnsi="Times New Roman" w:cs="Times New Roman"/>
          <w:sz w:val="24"/>
          <w:szCs w:val="24"/>
        </w:rPr>
        <w:t>Morf</w:t>
      </w:r>
      <w:proofErr w:type="spellEnd"/>
      <w:r w:rsidR="005B2384">
        <w:rPr>
          <w:rFonts w:ascii="Times New Roman" w:hAnsi="Times New Roman" w:cs="Times New Roman"/>
          <w:sz w:val="24"/>
          <w:szCs w:val="24"/>
        </w:rPr>
        <w:t xml:space="preserve">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w:t>
      </w:r>
      <w:r w:rsidR="002F4C73" w:rsidRPr="00D61F7B">
        <w:rPr>
          <w:rFonts w:ascii="Times New Roman" w:hAnsi="Times New Roman" w:cs="Times New Roman"/>
          <w:sz w:val="24"/>
          <w:szCs w:val="24"/>
        </w:rPr>
        <w:t xml:space="preserve">i.e., </w:t>
      </w:r>
      <w:r w:rsidR="002F4C73" w:rsidRPr="00D61F7B">
        <w:rPr>
          <w:rFonts w:ascii="Times New Roman" w:hAnsi="Times New Roman" w:cs="Times New Roman"/>
          <w:i/>
          <w:sz w:val="24"/>
          <w:szCs w:val="24"/>
        </w:rPr>
        <w:t>B</w:t>
      </w:r>
      <w:r w:rsidR="0005437D" w:rsidRPr="00D61F7B">
        <w:rPr>
          <w:rFonts w:ascii="Times New Roman" w:hAnsi="Times New Roman" w:cs="Times New Roman"/>
          <w:sz w:val="24"/>
          <w:szCs w:val="24"/>
        </w:rPr>
        <w:t xml:space="preserve"> = .05</w:t>
      </w:r>
      <w:r w:rsidR="00685858" w:rsidRPr="00D61F7B">
        <w:rPr>
          <w:rFonts w:ascii="Times New Roman" w:hAnsi="Times New Roman" w:cs="Times New Roman"/>
          <w:sz w:val="24"/>
          <w:szCs w:val="24"/>
        </w:rPr>
        <w:t>)</w:t>
      </w:r>
      <w:r w:rsidR="009047C2" w:rsidRPr="00D61F7B">
        <w:rPr>
          <w:rFonts w:ascii="Times New Roman" w:hAnsi="Times New Roman" w:cs="Times New Roman"/>
          <w:sz w:val="24"/>
          <w:szCs w:val="24"/>
        </w:rPr>
        <w:t>.</w:t>
      </w:r>
      <w:r w:rsidR="009047C2" w:rsidRPr="00726967">
        <w:rPr>
          <w:rFonts w:ascii="Times New Roman" w:hAnsi="Times New Roman" w:cs="Times New Roman"/>
          <w:sz w:val="24"/>
          <w:szCs w:val="24"/>
        </w:rPr>
        <w:t xml:space="preserve">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w:t>
      </w:r>
      <w:r w:rsidR="009047C2">
        <w:rPr>
          <w:rFonts w:ascii="Times New Roman" w:hAnsi="Times New Roman" w:cs="Times New Roman"/>
          <w:sz w:val="24"/>
          <w:szCs w:val="24"/>
        </w:rPr>
        <w:lastRenderedPageBreak/>
        <w:t xml:space="preserve">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06801241" w14:textId="6C98DBA3" w:rsidR="00FF064A" w:rsidDel="009A1129" w:rsidRDefault="00134A53" w:rsidP="00DF29E0">
      <w:pPr>
        <w:spacing w:after="0" w:line="480" w:lineRule="auto"/>
        <w:ind w:firstLine="720"/>
        <w:rPr>
          <w:del w:id="687" w:author="Author"/>
          <w:rFonts w:ascii="Times New Roman" w:hAnsi="Times New Roman" w:cs="Times New Roman"/>
          <w:sz w:val="24"/>
          <w:szCs w:val="24"/>
        </w:rPr>
      </w:pPr>
      <w:del w:id="688" w:author="Author">
        <w:r w:rsidDel="009A1129">
          <w:rPr>
            <w:rFonts w:ascii="Times New Roman" w:hAnsi="Times New Roman" w:cs="Times New Roman"/>
            <w:sz w:val="24"/>
            <w:szCs w:val="24"/>
          </w:rPr>
          <w:delText xml:space="preserve">Recall, that </w:delText>
        </w:r>
        <w:r w:rsidR="007E6CA7" w:rsidDel="009A1129">
          <w:rPr>
            <w:rFonts w:ascii="Times New Roman" w:hAnsi="Times New Roman" w:cs="Times New Roman"/>
            <w:sz w:val="24"/>
            <w:szCs w:val="24"/>
          </w:rPr>
          <w:delText xml:space="preserve">recent research suggests </w:delText>
        </w:r>
        <w:r w:rsidDel="009A1129">
          <w:rPr>
            <w:rFonts w:ascii="Times New Roman" w:hAnsi="Times New Roman" w:cs="Times New Roman"/>
            <w:sz w:val="24"/>
            <w:szCs w:val="24"/>
          </w:rPr>
          <w:delText xml:space="preserve">narcissists are aware of the social costs of narcissism, </w:delText>
        </w:r>
        <w:r w:rsidR="0033420C" w:rsidDel="009A1129">
          <w:rPr>
            <w:rFonts w:ascii="Times New Roman" w:hAnsi="Times New Roman" w:cs="Times New Roman"/>
            <w:sz w:val="24"/>
            <w:szCs w:val="24"/>
          </w:rPr>
          <w:delText xml:space="preserve">but </w:delText>
        </w:r>
        <w:r w:rsidR="00726967" w:rsidDel="009A1129">
          <w:rPr>
            <w:rFonts w:ascii="Times New Roman" w:hAnsi="Times New Roman" w:cs="Times New Roman"/>
            <w:sz w:val="24"/>
            <w:szCs w:val="24"/>
          </w:rPr>
          <w:delText xml:space="preserve">that </w:delText>
        </w:r>
        <w:r w:rsidDel="009A1129">
          <w:rPr>
            <w:rFonts w:ascii="Times New Roman" w:hAnsi="Times New Roman" w:cs="Times New Roman"/>
            <w:sz w:val="24"/>
            <w:szCs w:val="24"/>
          </w:rPr>
          <w:delText xml:space="preserve">they </w:delText>
        </w:r>
        <w:r w:rsidR="0033420C" w:rsidDel="009A1129">
          <w:rPr>
            <w:rFonts w:ascii="Times New Roman" w:hAnsi="Times New Roman" w:cs="Times New Roman"/>
            <w:sz w:val="24"/>
            <w:szCs w:val="24"/>
          </w:rPr>
          <w:delText>believe</w:delText>
        </w:r>
        <w:r w:rsidDel="009A1129">
          <w:rPr>
            <w:rFonts w:ascii="Times New Roman" w:hAnsi="Times New Roman" w:cs="Times New Roman"/>
            <w:sz w:val="24"/>
            <w:szCs w:val="24"/>
          </w:rPr>
          <w:delText xml:space="preserve"> the </w:delText>
        </w:r>
        <w:r w:rsidR="007E6CA7" w:rsidDel="009A1129">
          <w:rPr>
            <w:rFonts w:ascii="Times New Roman" w:hAnsi="Times New Roman" w:cs="Times New Roman"/>
            <w:sz w:val="24"/>
            <w:szCs w:val="24"/>
          </w:rPr>
          <w:delText xml:space="preserve">personal </w:delText>
        </w:r>
        <w:r w:rsidR="0033420C" w:rsidDel="009A1129">
          <w:rPr>
            <w:rFonts w:ascii="Times New Roman" w:hAnsi="Times New Roman" w:cs="Times New Roman"/>
            <w:sz w:val="24"/>
            <w:szCs w:val="24"/>
          </w:rPr>
          <w:delText>rewards</w:delText>
        </w:r>
        <w:r w:rsidDel="009A1129">
          <w:rPr>
            <w:rFonts w:ascii="Times New Roman" w:hAnsi="Times New Roman" w:cs="Times New Roman"/>
            <w:sz w:val="24"/>
            <w:szCs w:val="24"/>
          </w:rPr>
          <w:delText xml:space="preserve"> associated with </w:delText>
        </w:r>
        <w:r w:rsidR="0033420C" w:rsidDel="009A1129">
          <w:rPr>
            <w:rFonts w:ascii="Times New Roman" w:hAnsi="Times New Roman" w:cs="Times New Roman"/>
            <w:sz w:val="24"/>
            <w:szCs w:val="24"/>
          </w:rPr>
          <w:delText>narcissism</w:delText>
        </w:r>
        <w:r w:rsidDel="009A1129">
          <w:rPr>
            <w:rFonts w:ascii="Times New Roman" w:hAnsi="Times New Roman" w:cs="Times New Roman"/>
            <w:sz w:val="24"/>
            <w:szCs w:val="24"/>
          </w:rPr>
          <w:delText xml:space="preserve"> outweigh any</w:delText>
        </w:r>
        <w:r w:rsidR="007E6CA7" w:rsidDel="009A1129">
          <w:rPr>
            <w:rFonts w:ascii="Times New Roman" w:hAnsi="Times New Roman" w:cs="Times New Roman"/>
            <w:sz w:val="24"/>
            <w:szCs w:val="24"/>
          </w:rPr>
          <w:delText xml:space="preserve"> social costs (Carlson, 2013).</w:delText>
        </w:r>
      </w:del>
    </w:p>
    <w:p w14:paraId="26281946" w14:textId="1144485F"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w:t>
      </w:r>
      <w:del w:id="689" w:author="Author">
        <w:r w:rsidR="00AB41CE" w:rsidDel="00E113CC">
          <w:rPr>
            <w:rFonts w:ascii="Times New Roman" w:hAnsi="Times New Roman" w:cs="Times New Roman"/>
            <w:sz w:val="24"/>
            <w:szCs w:val="24"/>
          </w:rPr>
          <w:delText>. T</w:delText>
        </w:r>
        <w:r w:rsidR="005A18D2" w:rsidDel="00E113CC">
          <w:rPr>
            <w:rFonts w:ascii="Times New Roman" w:hAnsi="Times New Roman" w:cs="Times New Roman"/>
            <w:sz w:val="24"/>
            <w:szCs w:val="24"/>
          </w:rPr>
          <w:delText xml:space="preserve">he authors label </w:delText>
        </w:r>
        <w:r w:rsidR="00AB41CE" w:rsidDel="00E113CC">
          <w:rPr>
            <w:rFonts w:ascii="Times New Roman" w:hAnsi="Times New Roman" w:cs="Times New Roman"/>
            <w:sz w:val="24"/>
            <w:szCs w:val="24"/>
          </w:rPr>
          <w:delText xml:space="preserve">this good feeling </w:delText>
        </w:r>
        <w:r w:rsidR="005A18D2" w:rsidDel="00E113CC">
          <w:rPr>
            <w:rFonts w:ascii="Times New Roman" w:hAnsi="Times New Roman" w:cs="Times New Roman"/>
            <w:sz w:val="24"/>
            <w:szCs w:val="24"/>
          </w:rPr>
          <w:delText>“narcissistic esteem”</w:delText>
        </w:r>
      </w:del>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3F2EE3FE"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del w:id="690" w:author="Author">
        <w:r w:rsidR="007007AE" w:rsidRPr="001A39FC" w:rsidDel="00170364">
          <w:rPr>
            <w:rFonts w:ascii="Times New Roman" w:hAnsi="Times New Roman" w:cs="Times New Roman"/>
            <w:sz w:val="24"/>
            <w:szCs w:val="24"/>
          </w:rPr>
          <w:delText xml:space="preserve"> (see Table 3)</w:delText>
        </w:r>
      </w:del>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s than difference scores 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w:t>
      </w:r>
      <w:r w:rsidR="0003716B">
        <w:rPr>
          <w:rFonts w:ascii="Times New Roman" w:hAnsi="Times New Roman" w:cs="Times New Roman"/>
          <w:sz w:val="24"/>
          <w:szCs w:val="24"/>
        </w:rPr>
        <w:lastRenderedPageBreak/>
        <w:t>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sidRPr="00EC49BD">
        <w:rPr>
          <w:rFonts w:ascii="Times New Roman" w:hAnsi="Times New Roman" w:cs="Times New Roman"/>
          <w:sz w:val="24"/>
          <w:szCs w:val="24"/>
        </w:rPr>
        <w:t>Borkenau</w:t>
      </w:r>
      <w:proofErr w:type="spellEnd"/>
      <w:r w:rsidR="00F14A35" w:rsidRPr="00EC49BD">
        <w:rPr>
          <w:rFonts w:ascii="Times New Roman" w:hAnsi="Times New Roman" w:cs="Times New Roman"/>
          <w:sz w:val="24"/>
          <w:szCs w:val="24"/>
        </w:rPr>
        <w:t xml:space="preserve">, </w:t>
      </w:r>
      <w:proofErr w:type="spellStart"/>
      <w:r w:rsidR="00F14A35" w:rsidRPr="00EC49BD">
        <w:rPr>
          <w:rFonts w:ascii="Times New Roman" w:hAnsi="Times New Roman" w:cs="Times New Roman"/>
          <w:sz w:val="24"/>
          <w:szCs w:val="24"/>
        </w:rPr>
        <w:t>Zaltauskas</w:t>
      </w:r>
      <w:proofErr w:type="spellEnd"/>
      <w:r w:rsidR="00F14A35" w:rsidRPr="00EC49BD">
        <w:rPr>
          <w:rFonts w:ascii="Times New Roman" w:hAnsi="Times New Roman" w:cs="Times New Roman"/>
          <w:sz w:val="24"/>
          <w:szCs w:val="24"/>
        </w:rPr>
        <w:t xml:space="preserve">, &amp; </w:t>
      </w:r>
      <w:proofErr w:type="spellStart"/>
      <w:r w:rsidR="00F14A35" w:rsidRPr="00EC49BD">
        <w:rPr>
          <w:rFonts w:ascii="Times New Roman" w:hAnsi="Times New Roman" w:cs="Times New Roman"/>
          <w:sz w:val="24"/>
          <w:szCs w:val="24"/>
        </w:rPr>
        <w:t>Leising</w:t>
      </w:r>
      <w:proofErr w:type="spellEnd"/>
      <w:r w:rsidR="00F14A35" w:rsidRPr="00EC49BD">
        <w:rPr>
          <w:rFonts w:ascii="Times New Roman" w:hAnsi="Times New Roman" w:cs="Times New Roman"/>
          <w:sz w:val="24"/>
          <w:szCs w:val="24"/>
        </w:rPr>
        <w:t>,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methodology (Edwards &amp; Parry, 199</w:t>
      </w:r>
      <w:r w:rsidR="0045342E">
        <w:rPr>
          <w:rFonts w:ascii="Times New Roman" w:hAnsi="Times New Roman" w:cs="Times New Roman" w:hint="eastAsia"/>
          <w:sz w:val="24"/>
          <w:szCs w:val="24"/>
          <w:lang w:eastAsia="zh-CN"/>
        </w:rPr>
        <w:t>3</w:t>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del w:id="691" w:author="Author">
        <w:r w:rsidR="00E40D2D" w:rsidDel="009A1129">
          <w:rPr>
            <w:rFonts w:ascii="Times New Roman" w:hAnsi="Times New Roman" w:cs="Times New Roman"/>
            <w:sz w:val="24"/>
            <w:szCs w:val="24"/>
          </w:rPr>
          <w:delText xml:space="preserve"> (and do not require round-robin data)</w:delText>
        </w:r>
      </w:del>
      <w:r w:rsidR="00E40D2D">
        <w:rPr>
          <w:rFonts w:ascii="Times New Roman" w:hAnsi="Times New Roman" w:cs="Times New Roman"/>
          <w:sz w:val="24"/>
          <w:szCs w:val="24"/>
        </w:rPr>
        <w:t xml:space="preserve">.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9A60D3">
        <w:rPr>
          <w:rFonts w:ascii="Times New Roman" w:hAnsi="Times New Roman" w:cs="Times New Roman"/>
          <w:sz w:val="24"/>
          <w:szCs w:val="24"/>
        </w:rPr>
        <w:t xml:space="preserve"> [</w:t>
      </w:r>
      <w:r w:rsidR="00867976">
        <w:rPr>
          <w:rFonts w:ascii="Times New Roman" w:hAnsi="Times New Roman" w:cs="Times New Roman"/>
          <w:sz w:val="24"/>
          <w:szCs w:val="24"/>
        </w:rPr>
        <w:t xml:space="preserve">see Edwards </w:t>
      </w:r>
      <w:r w:rsidR="009A60D3">
        <w:rPr>
          <w:rFonts w:ascii="Times New Roman" w:hAnsi="Times New Roman" w:cs="Times New Roman"/>
          <w:sz w:val="24"/>
          <w:szCs w:val="24"/>
        </w:rPr>
        <w:t>(</w:t>
      </w:r>
      <w:r w:rsidR="00867976">
        <w:rPr>
          <w:rFonts w:ascii="Times New Roman" w:hAnsi="Times New Roman" w:cs="Times New Roman"/>
          <w:sz w:val="24"/>
          <w:szCs w:val="24"/>
        </w:rPr>
        <w:t>2002</w:t>
      </w:r>
      <w:r w:rsidR="009A60D3">
        <w:rPr>
          <w:rFonts w:ascii="Times New Roman" w:hAnsi="Times New Roman" w:cs="Times New Roman"/>
          <w:sz w:val="24"/>
          <w:szCs w:val="24"/>
        </w:rPr>
        <w:t>)</w:t>
      </w:r>
      <w:r w:rsidR="00867976">
        <w:rPr>
          <w:rFonts w:ascii="Times New Roman" w:hAnsi="Times New Roman" w:cs="Times New Roman"/>
          <w:sz w:val="24"/>
          <w:szCs w:val="24"/>
        </w:rPr>
        <w:t xml:space="preserve"> for a thorough descr</w:t>
      </w:r>
      <w:r w:rsidR="009A60D3">
        <w:rPr>
          <w:rFonts w:ascii="Times New Roman" w:hAnsi="Times New Roman" w:cs="Times New Roman"/>
          <w:sz w:val="24"/>
          <w:szCs w:val="24"/>
        </w:rPr>
        <w:t>iption of polynomial regression]</w:t>
      </w:r>
      <w:r w:rsidR="008954FC">
        <w:rPr>
          <w:rFonts w:ascii="Times New Roman" w:hAnsi="Times New Roman" w:cs="Times New Roman"/>
          <w:sz w:val="24"/>
          <w:szCs w:val="24"/>
        </w:rPr>
        <w:t xml:space="preserve">. </w:t>
      </w:r>
    </w:p>
    <w:p w14:paraId="49A97C5F" w14:textId="67EA398A" w:rsidR="00484568" w:rsidDel="001E1F14" w:rsidRDefault="00484568" w:rsidP="00DF29E0">
      <w:pPr>
        <w:spacing w:after="0" w:line="480" w:lineRule="auto"/>
        <w:jc w:val="center"/>
        <w:rPr>
          <w:del w:id="692" w:author="Author"/>
          <w:rFonts w:ascii="Times New Roman" w:hAnsi="Times New Roman" w:cs="Times New Roman"/>
          <w:b/>
          <w:sz w:val="24"/>
          <w:szCs w:val="24"/>
        </w:rPr>
      </w:pP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543E68E6" w14:textId="19821A32" w:rsidR="000E5A43" w:rsidRDefault="00DF68D5" w:rsidP="000E5A43">
      <w:pPr>
        <w:spacing w:after="0" w:line="480" w:lineRule="auto"/>
        <w:rPr>
          <w:rFonts w:ascii="Times New Roman" w:hAnsi="Times New Roman" w:cs="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w:t>
      </w:r>
      <w:del w:id="693" w:author="Author">
        <w:r w:rsidR="00B6546D" w:rsidRPr="00467DC0" w:rsidDel="001E1F14">
          <w:rPr>
            <w:rFonts w:ascii="Times New Roman" w:hAnsi="Times New Roman"/>
            <w:sz w:val="24"/>
            <w:szCs w:val="24"/>
          </w:rPr>
          <w:delText xml:space="preserve"> (e.g., fewer studies used objective me</w:delText>
        </w:r>
        <w:r w:rsidR="00B6546D" w:rsidDel="001E1F14">
          <w:rPr>
            <w:rFonts w:ascii="Times New Roman" w:hAnsi="Times New Roman"/>
            <w:sz w:val="24"/>
            <w:szCs w:val="24"/>
          </w:rPr>
          <w:delText>asures than observer-reports)</w:delText>
        </w:r>
      </w:del>
      <w:r w:rsidR="00B6546D">
        <w:rPr>
          <w:rFonts w:ascii="Times New Roman" w:hAnsi="Times New Roman"/>
          <w:sz w:val="24"/>
          <w:szCs w:val="24"/>
        </w:rPr>
        <w:t xml:space="preserve">, </w:t>
      </w:r>
      <w:r w:rsidR="00F539B8">
        <w:rPr>
          <w:rFonts w:ascii="Times New Roman" w:hAnsi="Times New Roman"/>
          <w:sz w:val="24"/>
          <w:szCs w:val="24"/>
        </w:rPr>
        <w:t xml:space="preserve">and </w:t>
      </w:r>
      <w:r w:rsidR="00136486">
        <w:rPr>
          <w:rFonts w:ascii="Times New Roman" w:hAnsi="Times New Roman"/>
          <w:sz w:val="24"/>
          <w:szCs w:val="24"/>
        </w:rPr>
        <w:t>it would</w:t>
      </w:r>
      <w:r w:rsidR="00C73888">
        <w:rPr>
          <w:rFonts w:ascii="Times New Roman" w:hAnsi="Times New Roman"/>
          <w:sz w:val="24"/>
          <w:szCs w:val="24"/>
        </w:rPr>
        <w:t xml:space="preserve"> have been preferable to examine</w:t>
      </w:r>
      <w:r w:rsidR="00F539B8">
        <w:rPr>
          <w:rFonts w:ascii="Times New Roman" w:hAnsi="Times New Roman"/>
          <w:sz w:val="24"/>
          <w:szCs w:val="24"/>
        </w:rPr>
        <w:t xml:space="preserve"> a greater number of </w:t>
      </w:r>
      <w:r w:rsidR="00B6546D">
        <w:rPr>
          <w:rFonts w:ascii="Times New Roman" w:hAnsi="Times New Roman"/>
          <w:sz w:val="24"/>
          <w:szCs w:val="24"/>
        </w:rPr>
        <w:t>potentially self-enhanced constructs (</w:t>
      </w:r>
      <w:r w:rsidR="00083B47">
        <w:rPr>
          <w:rFonts w:ascii="Times New Roman" w:hAnsi="Times New Roman"/>
          <w:sz w:val="24"/>
          <w:szCs w:val="24"/>
        </w:rPr>
        <w:t xml:space="preserve">although </w:t>
      </w:r>
      <w:r w:rsidR="00B6546D">
        <w:rPr>
          <w:rFonts w:ascii="Times New Roman" w:hAnsi="Times New Roman"/>
          <w:sz w:val="24"/>
          <w:szCs w:val="24"/>
        </w:rPr>
        <w:t>we were able to examine 10 constructs).</w:t>
      </w:r>
      <w:del w:id="694" w:author="Author">
        <w:r w:rsidR="00F710DE" w:rsidDel="001E1F14">
          <w:rPr>
            <w:rFonts w:ascii="Times New Roman" w:hAnsi="Times New Roman"/>
            <w:sz w:val="24"/>
            <w:szCs w:val="24"/>
          </w:rPr>
          <w:delText xml:space="preserve"> </w:delText>
        </w:r>
        <w:r w:rsidR="003C1F86" w:rsidDel="001E1F14">
          <w:rPr>
            <w:rFonts w:ascii="Times New Roman" w:hAnsi="Times New Roman"/>
            <w:sz w:val="24"/>
            <w:szCs w:val="24"/>
          </w:rPr>
          <w:delText>More robust estimates will emerge as results continue to accumulate.</w:delText>
        </w:r>
      </w:del>
      <w:r w:rsidR="003C1F86">
        <w:rPr>
          <w:rFonts w:ascii="Times New Roman" w:hAnsi="Times New Roman"/>
          <w:sz w:val="24"/>
          <w:szCs w:val="24"/>
        </w:rPr>
        <w:t xml:space="preserve"> </w:t>
      </w:r>
      <w:r w:rsidR="006F3145">
        <w:rPr>
          <w:rFonts w:ascii="Times New Roman" w:hAnsi="Times New Roman" w:cs="Times New Roman"/>
          <w:sz w:val="24"/>
          <w:szCs w:val="24"/>
        </w:rPr>
        <w:t xml:space="preserve">In addition, although it is logically intuitive that peoples’ perceptions of narcissists </w:t>
      </w:r>
      <w:del w:id="695" w:author="Author">
        <w:r w:rsidR="006F3145" w:rsidDel="00170364">
          <w:rPr>
            <w:rFonts w:ascii="Times New Roman" w:hAnsi="Times New Roman" w:cs="Times New Roman"/>
            <w:sz w:val="24"/>
            <w:szCs w:val="24"/>
          </w:rPr>
          <w:delText xml:space="preserve">would </w:delText>
        </w:r>
      </w:del>
      <w:r w:rsidR="006F3145">
        <w:rPr>
          <w:rFonts w:ascii="Times New Roman" w:hAnsi="Times New Roman" w:cs="Times New Roman"/>
          <w:sz w:val="24"/>
          <w:szCs w:val="24"/>
        </w:rPr>
        <w:t>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xml:space="preserve">, but this was not possible because of </w:t>
      </w:r>
      <w:r w:rsidR="003C1F86">
        <w:rPr>
          <w:rFonts w:ascii="Times New Roman" w:hAnsi="Times New Roman" w:cs="Times New Roman"/>
          <w:sz w:val="24"/>
          <w:szCs w:val="24"/>
        </w:rPr>
        <w:lastRenderedPageBreak/>
        <w:t>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w:t>
      </w:r>
      <w:del w:id="696" w:author="Author">
        <w:r w:rsidR="00701918" w:rsidDel="00F92D3A">
          <w:rPr>
            <w:rFonts w:ascii="Times New Roman" w:hAnsi="Times New Roman" w:cs="Times New Roman"/>
            <w:sz w:val="24"/>
            <w:szCs w:val="24"/>
          </w:rPr>
          <w:delText xml:space="preserve">information </w:delText>
        </w:r>
      </w:del>
      <w:ins w:id="697" w:author="Author">
        <w:r w:rsidR="00F92D3A">
          <w:rPr>
            <w:rFonts w:ascii="Times New Roman" w:hAnsi="Times New Roman" w:cs="Times New Roman"/>
            <w:sz w:val="24"/>
            <w:szCs w:val="24"/>
          </w:rPr>
          <w:t xml:space="preserve">data </w:t>
        </w:r>
      </w:ins>
      <w:r w:rsidR="00701918">
        <w:rPr>
          <w:rFonts w:ascii="Times New Roman" w:hAnsi="Times New Roman" w:cs="Times New Roman"/>
          <w:sz w:val="24"/>
          <w:szCs w:val="24"/>
        </w:rPr>
        <w:t>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w:t>
      </w:r>
      <w:del w:id="698" w:author="Author">
        <w:r w:rsidR="0090078F" w:rsidDel="001B1B0F">
          <w:rPr>
            <w:rFonts w:ascii="Times New Roman" w:hAnsi="Times New Roman"/>
            <w:sz w:val="24"/>
            <w:szCs w:val="24"/>
          </w:rPr>
          <w:delText xml:space="preserve">all </w:delText>
        </w:r>
      </w:del>
      <w:ins w:id="699" w:author="Author">
        <w:r w:rsidR="001B1B0F">
          <w:rPr>
            <w:rFonts w:ascii="Times New Roman" w:hAnsi="Times New Roman"/>
            <w:sz w:val="24"/>
            <w:szCs w:val="24"/>
          </w:rPr>
          <w:t xml:space="preserve">the majority </w:t>
        </w:r>
      </w:ins>
      <w:r w:rsidR="0090078F">
        <w:rPr>
          <w:rFonts w:ascii="Times New Roman" w:hAnsi="Times New Roman"/>
          <w:sz w:val="24"/>
          <w:szCs w:val="24"/>
        </w:rPr>
        <w:t xml:space="preserve">of our primary studies </w:t>
      </w:r>
      <w:del w:id="700" w:author="Author">
        <w:r w:rsidR="0090078F" w:rsidDel="001B1B0F">
          <w:rPr>
            <w:rFonts w:ascii="Times New Roman" w:hAnsi="Times New Roman"/>
            <w:sz w:val="24"/>
            <w:szCs w:val="24"/>
          </w:rPr>
          <w:delText xml:space="preserve">consisted of Western, </w:delText>
        </w:r>
        <w:r w:rsidR="008944DC" w:rsidDel="001B1B0F">
          <w:rPr>
            <w:rFonts w:ascii="Times New Roman" w:hAnsi="Times New Roman"/>
            <w:sz w:val="24"/>
            <w:szCs w:val="24"/>
          </w:rPr>
          <w:delText>individualistic</w:delText>
        </w:r>
        <w:r w:rsidR="0090078F" w:rsidDel="001B1B0F">
          <w:rPr>
            <w:rFonts w:ascii="Times New Roman" w:hAnsi="Times New Roman"/>
            <w:sz w:val="24"/>
            <w:szCs w:val="24"/>
          </w:rPr>
          <w:delText xml:space="preserve"> samples</w:delText>
        </w:r>
        <w:r w:rsidR="007D2744" w:rsidDel="001B1B0F">
          <w:rPr>
            <w:rFonts w:ascii="Times New Roman" w:hAnsi="Times New Roman"/>
            <w:sz w:val="24"/>
            <w:szCs w:val="24"/>
          </w:rPr>
          <w:delText>, except for a single sample</w:delText>
        </w:r>
        <w:r w:rsidR="00B41DD1" w:rsidDel="001B1B0F">
          <w:rPr>
            <w:rFonts w:ascii="Times New Roman" w:hAnsi="Times New Roman"/>
            <w:sz w:val="24"/>
            <w:szCs w:val="24"/>
          </w:rPr>
          <w:delText xml:space="preserve"> from Korea</w:delText>
        </w:r>
      </w:del>
      <w:ins w:id="701" w:author="Author">
        <w:r w:rsidR="001B1B0F">
          <w:rPr>
            <w:rFonts w:ascii="Times New Roman" w:hAnsi="Times New Roman"/>
            <w:sz w:val="24"/>
            <w:szCs w:val="24"/>
          </w:rPr>
          <w:t>originated from samples collected in the United States and Canada</w:t>
        </w:r>
      </w:ins>
      <w:r w:rsidR="0090078F">
        <w:rPr>
          <w:rFonts w:ascii="Times New Roman" w:hAnsi="Times New Roman"/>
          <w:sz w:val="24"/>
          <w:szCs w:val="24"/>
        </w:rPr>
        <w:t>.</w:t>
      </w:r>
      <w:r w:rsidR="000E5A43">
        <w:rPr>
          <w:rFonts w:ascii="Times New Roman" w:hAnsi="Times New Roman"/>
          <w:sz w:val="24"/>
          <w:szCs w:val="24"/>
        </w:rPr>
        <w:t xml:space="preserve"> </w:t>
      </w:r>
      <w:r w:rsidR="005E0394">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p>
    <w:p w14:paraId="740EE39B" w14:textId="35C7CA69" w:rsidR="00623D98" w:rsidDel="001E1F14" w:rsidRDefault="000E5A43" w:rsidP="000E5A43">
      <w:pPr>
        <w:spacing w:after="0" w:line="480" w:lineRule="auto"/>
        <w:ind w:firstLine="720"/>
        <w:rPr>
          <w:del w:id="702" w:author="Author"/>
          <w:rFonts w:ascii="Times New Roman" w:hAnsi="Times New Roman" w:cs="Times New Roman"/>
          <w:sz w:val="24"/>
          <w:szCs w:val="24"/>
        </w:rPr>
      </w:pPr>
      <w:del w:id="703" w:author="Author">
        <w:r w:rsidDel="001E1F14">
          <w:rPr>
            <w:rFonts w:ascii="Times New Roman" w:hAnsi="Times New Roman" w:cs="Times New Roman"/>
            <w:sz w:val="24"/>
            <w:szCs w:val="24"/>
          </w:rPr>
          <w:delText>Although not focused on narcissism, s</w:delText>
        </w:r>
        <w:r w:rsidR="00CD2C50" w:rsidDel="001E1F14">
          <w:rPr>
            <w:rFonts w:ascii="Times New Roman" w:hAnsi="Times New Roman" w:cs="Times New Roman"/>
            <w:sz w:val="24"/>
            <w:szCs w:val="24"/>
          </w:rPr>
          <w:delText xml:space="preserve">ubstantial empirical </w:delText>
        </w:r>
        <w:r w:rsidR="000F4D4F" w:rsidDel="001E1F14">
          <w:rPr>
            <w:rFonts w:ascii="Times New Roman" w:hAnsi="Times New Roman" w:cs="Times New Roman"/>
            <w:sz w:val="24"/>
            <w:szCs w:val="24"/>
          </w:rPr>
          <w:delText>work</w:delText>
        </w:r>
        <w:r w:rsidR="00CD2C50" w:rsidDel="001E1F14">
          <w:rPr>
            <w:rFonts w:ascii="Times New Roman" w:hAnsi="Times New Roman" w:cs="Times New Roman"/>
            <w:sz w:val="24"/>
            <w:szCs w:val="24"/>
          </w:rPr>
          <w:delText xml:space="preserve"> has focused on </w:delText>
        </w:r>
        <w:r w:rsidR="004A3D72" w:rsidDel="001E1F14">
          <w:rPr>
            <w:rFonts w:ascii="Times New Roman" w:hAnsi="Times New Roman" w:cs="Times New Roman"/>
            <w:sz w:val="24"/>
            <w:szCs w:val="24"/>
          </w:rPr>
          <w:delText>wh</w:delText>
        </w:r>
        <w:r w:rsidR="00001408" w:rsidDel="001E1F14">
          <w:rPr>
            <w:rFonts w:ascii="Times New Roman" w:hAnsi="Times New Roman" w:cs="Times New Roman"/>
            <w:sz w:val="24"/>
            <w:szCs w:val="24"/>
          </w:rPr>
          <w:delText>ether people from collectivistic</w:delText>
        </w:r>
        <w:r w:rsidR="004A3D72" w:rsidDel="001E1F14">
          <w:rPr>
            <w:rFonts w:ascii="Times New Roman" w:hAnsi="Times New Roman" w:cs="Times New Roman"/>
            <w:sz w:val="24"/>
            <w:szCs w:val="24"/>
          </w:rPr>
          <w:delText xml:space="preserve"> cultures sel</w:delText>
        </w:r>
        <w:r w:rsidR="000B7B0A" w:rsidDel="001E1F14">
          <w:rPr>
            <w:rFonts w:ascii="Times New Roman" w:hAnsi="Times New Roman" w:cs="Times New Roman"/>
            <w:sz w:val="24"/>
            <w:szCs w:val="24"/>
          </w:rPr>
          <w:delText>f-enhance, and</w:delText>
        </w:r>
        <w:r w:rsidR="004A3D72" w:rsidDel="001E1F14">
          <w:rPr>
            <w:rFonts w:ascii="Times New Roman" w:hAnsi="Times New Roman" w:cs="Times New Roman"/>
            <w:sz w:val="24"/>
            <w:szCs w:val="24"/>
          </w:rPr>
          <w:delText xml:space="preserve"> if so, whether they tend to self-enhance the same </w:delText>
        </w:r>
        <w:r w:rsidR="006847A1" w:rsidDel="001E1F14">
          <w:rPr>
            <w:rFonts w:ascii="Times New Roman" w:hAnsi="Times New Roman" w:cs="Times New Roman"/>
            <w:sz w:val="24"/>
            <w:szCs w:val="24"/>
          </w:rPr>
          <w:delText xml:space="preserve">attributes </w:delText>
        </w:r>
        <w:r w:rsidR="004A3D72" w:rsidDel="001E1F14">
          <w:rPr>
            <w:rFonts w:ascii="Times New Roman" w:hAnsi="Times New Roman" w:cs="Times New Roman"/>
            <w:sz w:val="24"/>
            <w:szCs w:val="24"/>
          </w:rPr>
          <w:delText>as people from individualistic cultures</w:delText>
        </w:r>
        <w:r w:rsidR="00D727CD" w:rsidDel="001E1F14">
          <w:rPr>
            <w:rFonts w:ascii="Times New Roman" w:hAnsi="Times New Roman" w:cs="Times New Roman"/>
            <w:sz w:val="24"/>
            <w:szCs w:val="24"/>
          </w:rPr>
          <w:delText xml:space="preserve"> (</w:delText>
        </w:r>
        <w:r w:rsidR="00FE2A29" w:rsidDel="001E1F14">
          <w:rPr>
            <w:rFonts w:ascii="Times New Roman" w:hAnsi="Times New Roman" w:cs="Times New Roman"/>
            <w:sz w:val="24"/>
            <w:szCs w:val="24"/>
          </w:rPr>
          <w:delText>Sedikides</w:delText>
        </w:r>
        <w:r w:rsidR="00822A84" w:rsidDel="001E1F14">
          <w:rPr>
            <w:rFonts w:ascii="Times New Roman" w:hAnsi="Times New Roman" w:cs="Times New Roman"/>
            <w:sz w:val="24"/>
            <w:szCs w:val="24"/>
          </w:rPr>
          <w:delText xml:space="preserve"> et al., </w:delText>
        </w:r>
        <w:r w:rsidR="00FE2A29" w:rsidRPr="00FE2A29" w:rsidDel="001E1F14">
          <w:rPr>
            <w:rFonts w:ascii="Times New Roman" w:hAnsi="Times New Roman" w:cs="Times New Roman"/>
            <w:sz w:val="24"/>
            <w:szCs w:val="24"/>
          </w:rPr>
          <w:delText>2003; Sedikides, Gaertner, &amp; Vevea, 2005</w:delText>
        </w:r>
        <w:r w:rsidR="00FE2A29" w:rsidDel="001E1F14">
          <w:rPr>
            <w:rFonts w:ascii="Times New Roman" w:hAnsi="Times New Roman" w:cs="Times New Roman"/>
            <w:sz w:val="24"/>
            <w:szCs w:val="24"/>
          </w:rPr>
          <w:delText>;</w:delText>
        </w:r>
        <w:r w:rsidR="00AC4ADA" w:rsidDel="001E1F14">
          <w:rPr>
            <w:rFonts w:ascii="Times New Roman" w:hAnsi="Times New Roman" w:cs="Times New Roman"/>
            <w:sz w:val="24"/>
            <w:szCs w:val="24"/>
          </w:rPr>
          <w:delText xml:space="preserve"> but see also Hamamura, Heine, and</w:delText>
        </w:r>
        <w:r w:rsidR="00FE2A29" w:rsidDel="001E1F14">
          <w:rPr>
            <w:rFonts w:ascii="Times New Roman" w:hAnsi="Times New Roman" w:cs="Times New Roman"/>
            <w:sz w:val="24"/>
            <w:szCs w:val="24"/>
          </w:rPr>
          <w:delText xml:space="preserve"> Takemoto</w:delText>
        </w:r>
        <w:r w:rsidR="00AC4ADA" w:rsidDel="001E1F14">
          <w:rPr>
            <w:rFonts w:ascii="Times New Roman" w:hAnsi="Times New Roman" w:cs="Times New Roman"/>
            <w:sz w:val="24"/>
            <w:szCs w:val="24"/>
          </w:rPr>
          <w:delText xml:space="preserve"> (2007)</w:delText>
        </w:r>
        <w:r w:rsidR="004A3D72" w:rsidRPr="00FE2A29" w:rsidDel="001E1F14">
          <w:rPr>
            <w:rFonts w:ascii="Times New Roman" w:hAnsi="Times New Roman" w:cs="Times New Roman"/>
            <w:sz w:val="24"/>
            <w:szCs w:val="24"/>
          </w:rPr>
          <w:delText>.</w:delText>
        </w:r>
        <w:r w:rsidR="00AC4ADA" w:rsidDel="001E1F14">
          <w:rPr>
            <w:rFonts w:ascii="Times New Roman" w:hAnsi="Times New Roman" w:cs="Times New Roman"/>
            <w:sz w:val="24"/>
            <w:szCs w:val="24"/>
          </w:rPr>
          <w:delText xml:space="preserve"> </w:delText>
        </w:r>
        <w:r w:rsidR="00163633" w:rsidDel="001E1F14">
          <w:rPr>
            <w:rFonts w:ascii="Times New Roman" w:hAnsi="Times New Roman" w:cs="Times New Roman"/>
            <w:sz w:val="24"/>
            <w:szCs w:val="24"/>
          </w:rPr>
          <w:delText>Sedikides and colleagues (2003) found that p</w:delText>
        </w:r>
        <w:r w:rsidR="00A3264F" w:rsidDel="001E1F14">
          <w:rPr>
            <w:rFonts w:ascii="Times New Roman" w:hAnsi="Times New Roman" w:cs="Times New Roman"/>
            <w:sz w:val="24"/>
            <w:szCs w:val="24"/>
          </w:rPr>
          <w:delText>eople from individualistic cultures</w:delText>
        </w:r>
        <w:r w:rsidR="00C93100" w:rsidDel="001E1F14">
          <w:rPr>
            <w:rFonts w:ascii="Times New Roman" w:hAnsi="Times New Roman" w:cs="Times New Roman"/>
            <w:sz w:val="24"/>
            <w:szCs w:val="24"/>
          </w:rPr>
          <w:delText xml:space="preserve"> tend to self-enhance their personal effectiveness and independence</w:delText>
        </w:r>
        <w:r w:rsidR="001E29D6" w:rsidDel="001E1F14">
          <w:rPr>
            <w:rFonts w:ascii="Times New Roman" w:hAnsi="Times New Roman" w:cs="Times New Roman"/>
            <w:sz w:val="24"/>
            <w:szCs w:val="24"/>
          </w:rPr>
          <w:delText xml:space="preserve"> (i.e., “qualities that validate their independent self-construals” (p. 61)</w:delText>
        </w:r>
        <w:r w:rsidR="00C93100" w:rsidDel="001E1F14">
          <w:rPr>
            <w:rFonts w:ascii="Times New Roman" w:hAnsi="Times New Roman" w:cs="Times New Roman"/>
            <w:sz w:val="24"/>
            <w:szCs w:val="24"/>
          </w:rPr>
          <w:delText xml:space="preserve">, whereas people </w:delText>
        </w:r>
        <w:r w:rsidR="001E29D6" w:rsidDel="001E1F14">
          <w:rPr>
            <w:rFonts w:ascii="Times New Roman" w:hAnsi="Times New Roman" w:cs="Times New Roman"/>
            <w:sz w:val="24"/>
            <w:szCs w:val="24"/>
          </w:rPr>
          <w:delText xml:space="preserve">from </w:delText>
        </w:r>
        <w:r w:rsidR="00C93100" w:rsidDel="001E1F14">
          <w:rPr>
            <w:rFonts w:ascii="Times New Roman" w:hAnsi="Times New Roman" w:cs="Times New Roman"/>
            <w:sz w:val="24"/>
            <w:szCs w:val="24"/>
          </w:rPr>
          <w:delText>co</w:delText>
        </w:r>
        <w:r w:rsidR="00001408" w:rsidDel="001E1F14">
          <w:rPr>
            <w:rFonts w:ascii="Times New Roman" w:hAnsi="Times New Roman" w:cs="Times New Roman"/>
            <w:sz w:val="24"/>
            <w:szCs w:val="24"/>
          </w:rPr>
          <w:delText>llectiv</w:delText>
        </w:r>
        <w:r w:rsidR="00CF19B1" w:rsidDel="001E1F14">
          <w:rPr>
            <w:rFonts w:ascii="Times New Roman" w:hAnsi="Times New Roman" w:cs="Times New Roman"/>
            <w:sz w:val="24"/>
            <w:szCs w:val="24"/>
          </w:rPr>
          <w:delText>istic</w:delText>
        </w:r>
        <w:r w:rsidR="00001408" w:rsidDel="001E1F14">
          <w:rPr>
            <w:rFonts w:ascii="Times New Roman" w:hAnsi="Times New Roman" w:cs="Times New Roman"/>
            <w:sz w:val="24"/>
            <w:szCs w:val="24"/>
          </w:rPr>
          <w:delText xml:space="preserve"> </w:delText>
        </w:r>
        <w:r w:rsidR="00C93100" w:rsidDel="001E1F14">
          <w:rPr>
            <w:rFonts w:ascii="Times New Roman" w:hAnsi="Times New Roman" w:cs="Times New Roman"/>
            <w:sz w:val="24"/>
            <w:szCs w:val="24"/>
          </w:rPr>
          <w:delText xml:space="preserve">cultures tend to enhance qualities that further the goals of maintaining </w:delText>
        </w:r>
        <w:r w:rsidR="001E29D6" w:rsidDel="001E1F14">
          <w:rPr>
            <w:rFonts w:ascii="Times New Roman" w:hAnsi="Times New Roman" w:cs="Times New Roman"/>
            <w:sz w:val="24"/>
            <w:szCs w:val="24"/>
          </w:rPr>
          <w:delText xml:space="preserve">group harmony and cooperation </w:delText>
        </w:r>
        <w:r w:rsidR="00C93100" w:rsidDel="001E1F14">
          <w:rPr>
            <w:rFonts w:ascii="Times New Roman" w:hAnsi="Times New Roman" w:cs="Times New Roman"/>
            <w:sz w:val="24"/>
            <w:szCs w:val="24"/>
          </w:rPr>
          <w:delText>(</w:delText>
        </w:r>
        <w:r w:rsidR="001E29D6" w:rsidDel="001E1F14">
          <w:rPr>
            <w:rFonts w:ascii="Times New Roman" w:hAnsi="Times New Roman" w:cs="Times New Roman"/>
            <w:sz w:val="24"/>
            <w:szCs w:val="24"/>
          </w:rPr>
          <w:delText>i.e., qualities that validate their interdependent self-construals).</w:delText>
        </w:r>
        <w:r w:rsidR="00C93100" w:rsidDel="001E1F14">
          <w:rPr>
            <w:rFonts w:ascii="Times New Roman" w:hAnsi="Times New Roman" w:cs="Times New Roman"/>
            <w:sz w:val="24"/>
            <w:szCs w:val="24"/>
          </w:rPr>
          <w:delText xml:space="preserve">  </w:delText>
        </w:r>
        <w:r w:rsidR="00166AA8" w:rsidDel="001E1F14">
          <w:rPr>
            <w:rFonts w:ascii="Times New Roman" w:hAnsi="Times New Roman" w:cs="Times New Roman"/>
            <w:sz w:val="24"/>
            <w:szCs w:val="24"/>
          </w:rPr>
          <w:delText xml:space="preserve">Given the </w:delText>
        </w:r>
        <w:r w:rsidR="000001D4" w:rsidDel="001E1F14">
          <w:rPr>
            <w:rFonts w:ascii="Times New Roman" w:hAnsi="Times New Roman" w:cs="Times New Roman"/>
            <w:sz w:val="24"/>
            <w:szCs w:val="24"/>
          </w:rPr>
          <w:delText xml:space="preserve">potential </w:delText>
        </w:r>
        <w:r w:rsidR="00166AA8" w:rsidDel="001E1F14">
          <w:rPr>
            <w:rFonts w:ascii="Times New Roman" w:hAnsi="Times New Roman" w:cs="Times New Roman"/>
            <w:sz w:val="24"/>
            <w:szCs w:val="24"/>
          </w:rPr>
          <w:delText>role that cultural context has in the content of peoples’ self-enhancement</w:delText>
        </w:r>
        <w:r w:rsidR="00001408" w:rsidDel="001E1F14">
          <w:rPr>
            <w:rFonts w:ascii="Times New Roman" w:hAnsi="Times New Roman" w:cs="Times New Roman"/>
            <w:sz w:val="24"/>
            <w:szCs w:val="24"/>
          </w:rPr>
          <w:delText xml:space="preserve">, </w:delText>
        </w:r>
        <w:r w:rsidR="000E137B" w:rsidDel="001E1F14">
          <w:rPr>
            <w:rFonts w:ascii="Times New Roman" w:hAnsi="Times New Roman" w:cs="Times New Roman"/>
            <w:sz w:val="24"/>
            <w:szCs w:val="24"/>
          </w:rPr>
          <w:delText>it would be in</w:delText>
        </w:r>
        <w:r w:rsidR="000B7B0A" w:rsidDel="001E1F14">
          <w:rPr>
            <w:rFonts w:ascii="Times New Roman" w:hAnsi="Times New Roman" w:cs="Times New Roman"/>
            <w:sz w:val="24"/>
            <w:szCs w:val="24"/>
          </w:rPr>
          <w:delText>teresting to explore whether</w:delText>
        </w:r>
        <w:r w:rsidR="000E137B" w:rsidDel="001E1F14">
          <w:rPr>
            <w:rFonts w:ascii="Times New Roman" w:hAnsi="Times New Roman" w:cs="Times New Roman"/>
            <w:sz w:val="24"/>
            <w:szCs w:val="24"/>
          </w:rPr>
          <w:delText xml:space="preserve"> </w:delText>
        </w:r>
        <w:r w:rsidR="00210007" w:rsidDel="001E1F14">
          <w:rPr>
            <w:rFonts w:ascii="Times New Roman" w:hAnsi="Times New Roman" w:cs="Times New Roman"/>
            <w:sz w:val="24"/>
            <w:szCs w:val="24"/>
          </w:rPr>
          <w:delText xml:space="preserve">narcissistic </w:delText>
        </w:r>
        <w:r w:rsidR="000E137B" w:rsidDel="001E1F14">
          <w:rPr>
            <w:rFonts w:ascii="Times New Roman" w:hAnsi="Times New Roman" w:cs="Times New Roman"/>
            <w:sz w:val="24"/>
            <w:szCs w:val="24"/>
          </w:rPr>
          <w:delText>individuals embedded in collectivisti</w:delText>
        </w:r>
        <w:r w:rsidR="000A2EE3" w:rsidDel="001E1F14">
          <w:rPr>
            <w:rFonts w:ascii="Times New Roman" w:hAnsi="Times New Roman" w:cs="Times New Roman"/>
            <w:sz w:val="24"/>
            <w:szCs w:val="24"/>
          </w:rPr>
          <w:delText>c societies tend to self-enhance agentic attributes</w:delText>
        </w:r>
        <w:r w:rsidR="000E137B" w:rsidDel="001E1F14">
          <w:rPr>
            <w:rFonts w:ascii="Times New Roman" w:hAnsi="Times New Roman" w:cs="Times New Roman"/>
            <w:sz w:val="24"/>
            <w:szCs w:val="24"/>
          </w:rPr>
          <w:delText>.</w:delText>
        </w:r>
        <w:r w:rsidR="00415823" w:rsidDel="001E1F14">
          <w:rPr>
            <w:rFonts w:ascii="Times New Roman" w:hAnsi="Times New Roman" w:cs="Times New Roman"/>
            <w:sz w:val="24"/>
            <w:szCs w:val="24"/>
          </w:rPr>
          <w:delText xml:space="preserve"> </w:delText>
        </w:r>
      </w:del>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156FEBE3" w:rsidR="00A5136C" w:rsidRPr="00335DA9" w:rsidRDefault="00A02645" w:rsidP="00DF29E0">
      <w:pPr>
        <w:spacing w:after="0" w:line="480" w:lineRule="auto"/>
        <w:ind w:firstLine="720"/>
        <w:rPr>
          <w:rFonts w:ascii="Times New Roman" w:hAnsi="Times New Roman"/>
          <w:sz w:val="24"/>
          <w:szCs w:val="24"/>
        </w:rPr>
      </w:pPr>
      <w:del w:id="704" w:author="Author">
        <w:r w:rsidRPr="00335DA9" w:rsidDel="00170364">
          <w:rPr>
            <w:rFonts w:ascii="Times New Roman" w:hAnsi="Times New Roman"/>
            <w:sz w:val="24"/>
            <w:szCs w:val="24"/>
          </w:rPr>
          <w:delText xml:space="preserve">Our study </w:delText>
        </w:r>
      </w:del>
      <w:ins w:id="705" w:author="Author">
        <w:r w:rsidR="00170364">
          <w:rPr>
            <w:rFonts w:ascii="Times New Roman" w:hAnsi="Times New Roman"/>
            <w:sz w:val="24"/>
            <w:szCs w:val="24"/>
          </w:rPr>
          <w:t>We</w:t>
        </w:r>
        <w:r w:rsidR="00170364" w:rsidRPr="00335DA9">
          <w:rPr>
            <w:rFonts w:ascii="Times New Roman" w:hAnsi="Times New Roman"/>
            <w:sz w:val="24"/>
            <w:szCs w:val="24"/>
          </w:rPr>
          <w:t xml:space="preserve"> </w:t>
        </w:r>
      </w:ins>
      <w:r w:rsidRPr="00335DA9">
        <w:rPr>
          <w:rFonts w:ascii="Times New Roman" w:hAnsi="Times New Roman"/>
          <w:sz w:val="24"/>
          <w:szCs w:val="24"/>
        </w:rPr>
        <w:t>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C455F8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Alicke</w:t>
      </w:r>
      <w:proofErr w:type="spellEnd"/>
      <w:r w:rsidRPr="00F83F5E">
        <w:rPr>
          <w:rFonts w:ascii="Times New Roman" w:eastAsia="Times New Roman" w:hAnsi="Times New Roman" w:cs="Times New Roman"/>
          <w:sz w:val="24"/>
          <w:szCs w:val="24"/>
        </w:rPr>
        <w:t>,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r w:rsidR="002F52B9" w:rsidRPr="008E7408">
        <w:rPr>
          <w:rFonts w:ascii="Times New Roman" w:hAnsi="Times New Roman" w:cs="Times New Roman"/>
          <w:sz w:val="24"/>
          <w:szCs w:val="24"/>
          <w:lang w:eastAsia="zh-CN"/>
        </w:rPr>
        <w:t xml:space="preserve"> </w:t>
      </w:r>
      <w:proofErr w:type="spellStart"/>
      <w:r w:rsidR="002F52B9" w:rsidRPr="001F4250">
        <w:rPr>
          <w:rFonts w:ascii="Times New Roman" w:hAnsi="Times New Roman" w:cs="Times New Roman"/>
          <w:sz w:val="24"/>
          <w:szCs w:val="24"/>
          <w:shd w:val="clear" w:color="auto" w:fill="FFFFFF"/>
        </w:rPr>
        <w:t>doi:http</w:t>
      </w:r>
      <w:proofErr w:type="spellEnd"/>
      <w:r w:rsidR="002F52B9" w:rsidRPr="001F4250">
        <w:rPr>
          <w:rFonts w:ascii="Times New Roman" w:hAnsi="Times New Roman" w:cs="Times New Roman"/>
          <w:sz w:val="24"/>
          <w:szCs w:val="24"/>
          <w:shd w:val="clear" w:color="auto" w:fill="FFFFFF"/>
        </w:rPr>
        <w:t>://dx.doi.org/10.1037/0022-3514.49.6.1621</w:t>
      </w:r>
      <w:r w:rsidR="002F52B9" w:rsidRPr="001F4250">
        <w:rPr>
          <w:rStyle w:val="CommentReference"/>
          <w:rFonts w:ascii="Times New Roman" w:hAnsi="Times New Roman" w:cs="Times New Roman"/>
          <w:sz w:val="24"/>
          <w:szCs w:val="24"/>
        </w:rPr>
        <w:t xml:space="preserve"> </w:t>
      </w:r>
    </w:p>
    <w:p w14:paraId="3C5B4CE3" w14:textId="1EF40FE6"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743C0C">
        <w:rPr>
          <w:rFonts w:ascii="Times New Roman" w:hAnsi="Times New Roman" w:cs="Times New Roman"/>
          <w:sz w:val="24"/>
          <w:szCs w:val="24"/>
          <w:shd w:val="clear" w:color="auto" w:fill="FFFFFF"/>
        </w:rPr>
        <w:t>Alicke</w:t>
      </w:r>
      <w:proofErr w:type="spellEnd"/>
      <w:r w:rsidRPr="00743C0C">
        <w:rPr>
          <w:rFonts w:ascii="Times New Roman" w:hAnsi="Times New Roman" w:cs="Times New Roman"/>
          <w:sz w:val="24"/>
          <w:szCs w:val="24"/>
          <w:shd w:val="clear" w:color="auto" w:fill="FFFFFF"/>
        </w:rPr>
        <w:t xml:space="preserve">, M. D., &amp; </w:t>
      </w:r>
      <w:proofErr w:type="spellStart"/>
      <w:r w:rsidRPr="00743C0C">
        <w:rPr>
          <w:rFonts w:ascii="Times New Roman" w:hAnsi="Times New Roman" w:cs="Times New Roman"/>
          <w:sz w:val="24"/>
          <w:szCs w:val="24"/>
          <w:shd w:val="clear" w:color="auto" w:fill="FFFFFF"/>
        </w:rPr>
        <w:t>Govorun</w:t>
      </w:r>
      <w:proofErr w:type="spellEnd"/>
      <w:r w:rsidRPr="00743C0C">
        <w:rPr>
          <w:rFonts w:ascii="Times New Roman" w:hAnsi="Times New Roman" w:cs="Times New Roman"/>
          <w:sz w:val="24"/>
          <w:szCs w:val="24"/>
          <w:shd w:val="clear" w:color="auto" w:fill="FFFFFF"/>
        </w:rPr>
        <w:t xml:space="preserve">, O. (2005). The better-than-average effect. In M. D. </w:t>
      </w:r>
      <w:proofErr w:type="spellStart"/>
      <w:r w:rsidRPr="00743C0C">
        <w:rPr>
          <w:rFonts w:ascii="Times New Roman" w:hAnsi="Times New Roman" w:cs="Times New Roman"/>
          <w:sz w:val="24"/>
          <w:szCs w:val="24"/>
          <w:shd w:val="clear" w:color="auto" w:fill="FFFFFF"/>
        </w:rPr>
        <w:t>Alicke</w:t>
      </w:r>
      <w:proofErr w:type="spellEnd"/>
      <w:r w:rsidRPr="00743C0C">
        <w:rPr>
          <w:rFonts w:ascii="Times New Roman" w:hAnsi="Times New Roman" w:cs="Times New Roman"/>
          <w:sz w:val="24"/>
          <w:szCs w:val="24"/>
          <w:shd w:val="clear" w:color="auto" w:fill="FFFFFF"/>
        </w:rPr>
        <w:t xml:space="preserv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001F4250">
        <w:rPr>
          <w:rFonts w:ascii="Times New Roman" w:hAnsi="Times New Roman" w:cs="Times New Roman"/>
          <w:sz w:val="24"/>
          <w:szCs w:val="24"/>
          <w:shd w:val="clear" w:color="auto" w:fill="FFFFFF"/>
        </w:rPr>
        <w:t xml:space="preserve">. </w:t>
      </w:r>
      <w:r w:rsidRPr="00743C0C">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846A6C">
        <w:rPr>
          <w:rFonts w:ascii="Times New Roman" w:hAnsi="Times New Roman" w:cs="Times New Roman"/>
          <w:sz w:val="24"/>
          <w:szCs w:val="24"/>
        </w:rPr>
        <w:t>Alicke</w:t>
      </w:r>
      <w:proofErr w:type="spellEnd"/>
      <w:r w:rsidRPr="00846A6C">
        <w:rPr>
          <w:rFonts w:ascii="Times New Roman" w:hAnsi="Times New Roman" w:cs="Times New Roman"/>
          <w:sz w:val="24"/>
          <w:szCs w:val="24"/>
        </w:rPr>
        <w:t>, M. D., &amp; Sedikides, C. (2009).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xml:space="preserve">, 1-48. </w:t>
      </w:r>
      <w:proofErr w:type="spellStart"/>
      <w:r w:rsidRPr="00616501">
        <w:rPr>
          <w:rFonts w:ascii="Times New Roman" w:hAnsi="Times New Roman" w:cs="Times New Roman"/>
          <w:sz w:val="24"/>
          <w:szCs w:val="24"/>
        </w:rPr>
        <w:t>doi:http</w:t>
      </w:r>
      <w:proofErr w:type="spellEnd"/>
      <w:r w:rsidRPr="00616501">
        <w:rPr>
          <w:rFonts w:ascii="Times New Roman" w:hAnsi="Times New Roman" w:cs="Times New Roman"/>
          <w:sz w:val="24"/>
          <w:szCs w:val="24"/>
        </w:rPr>
        <w:t>://dx.doi.org/10.1080/10463280802613866</w:t>
      </w:r>
    </w:p>
    <w:p w14:paraId="18B15E2A" w14:textId="4D4B474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46A6C">
        <w:rPr>
          <w:rFonts w:ascii="Times New Roman" w:eastAsia="Times New Roman" w:hAnsi="Times New Roman" w:cs="Times New Roman"/>
          <w:sz w:val="24"/>
          <w:szCs w:val="24"/>
        </w:rPr>
        <w:t>Alicke</w:t>
      </w:r>
      <w:proofErr w:type="spellEnd"/>
      <w:r w:rsidRPr="00846A6C">
        <w:rPr>
          <w:rFonts w:ascii="Times New Roman" w:eastAsia="Times New Roman" w:hAnsi="Times New Roman" w:cs="Times New Roman"/>
          <w:sz w:val="24"/>
          <w:szCs w:val="24"/>
        </w:rPr>
        <w:t xml:space="preserve">, M. D. &amp; Sedikides, C. (2011). </w:t>
      </w:r>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 xml:space="preserve">. </w:t>
      </w:r>
      <w:proofErr w:type="spellStart"/>
      <w:r w:rsidRPr="008E7408">
        <w:rPr>
          <w:rFonts w:ascii="Times New Roman" w:eastAsia="Times New Roman" w:hAnsi="Times New Roman" w:cs="Times New Roman"/>
          <w:sz w:val="24"/>
          <w:szCs w:val="24"/>
        </w:rPr>
        <w:t>NewYork</w:t>
      </w:r>
      <w:proofErr w:type="spellEnd"/>
      <w:r w:rsidRPr="008E7408">
        <w:rPr>
          <w:rFonts w:ascii="Times New Roman" w:eastAsia="Times New Roman" w:hAnsi="Times New Roman" w:cs="Times New Roman"/>
          <w:sz w:val="24"/>
          <w:szCs w:val="24"/>
        </w:rPr>
        <w:t>, NY: The Guilford Press.</w:t>
      </w:r>
      <w:r w:rsidR="00911AB2" w:rsidRPr="00612B74">
        <w:rPr>
          <w:rFonts w:ascii="Times New Roman" w:hAnsi="Times New Roman" w:cs="Times New Roman"/>
          <w:sz w:val="24"/>
          <w:szCs w:val="24"/>
          <w:lang w:eastAsia="zh-CN"/>
        </w:rPr>
        <w:t xml:space="preserve"> </w:t>
      </w:r>
      <w:r w:rsidR="00911AB2" w:rsidRPr="001F4250">
        <w:rPr>
          <w:rFonts w:ascii="Times New Roman" w:hAnsi="Times New Roman" w:cs="Times New Roman"/>
          <w:sz w:val="24"/>
          <w:szCs w:val="24"/>
          <w:shd w:val="clear" w:color="auto" w:fill="FFFFFF"/>
        </w:rPr>
        <w:t>Retrieved from http://search.proquest.com/docview/870546974?accountid=14553</w:t>
      </w:r>
      <w:r w:rsidR="00911AB2" w:rsidRPr="001F4250">
        <w:rPr>
          <w:rStyle w:val="CommentReference"/>
          <w:rFonts w:ascii="Times New Roman" w:hAnsi="Times New Roman" w:cs="Times New Roman"/>
          <w:sz w:val="24"/>
          <w:szCs w:val="24"/>
        </w:rPr>
        <w:t xml:space="preserve"> </w:t>
      </w:r>
    </w:p>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Allport</w:t>
      </w:r>
      <w:proofErr w:type="spellEnd"/>
      <w:r w:rsidRPr="00F83F5E">
        <w:rPr>
          <w:rFonts w:ascii="Times New Roman" w:eastAsia="Times New Roman" w:hAnsi="Times New Roman" w:cs="Times New Roman"/>
          <w:sz w:val="24"/>
          <w:szCs w:val="24"/>
        </w:rPr>
        <w:t xml:space="preserve">,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r w:rsidR="00893423" w:rsidRPr="00F83F5E">
        <w:rPr>
          <w:rFonts w:ascii="Times New Roman" w:hAnsi="Times New Roman" w:cs="Times New Roman"/>
          <w:sz w:val="24"/>
          <w:szCs w:val="24"/>
          <w:lang w:eastAsia="zh-CN"/>
        </w:rPr>
        <w:t xml:space="preserve"> </w:t>
      </w:r>
      <w:r w:rsidR="00893423" w:rsidRPr="001F4250">
        <w:rPr>
          <w:rFonts w:ascii="Times New Roman" w:hAnsi="Times New Roman" w:cs="Times New Roman"/>
          <w:color w:val="4C4C4C"/>
          <w:sz w:val="24"/>
          <w:szCs w:val="24"/>
          <w:shd w:val="clear" w:color="auto" w:fill="FFFFFF"/>
        </w:rPr>
        <w:t>Retrieved from http://search.proquest.com/docview/615071355?accountid=14553</w:t>
      </w:r>
      <w:r w:rsidR="00893423" w:rsidRPr="001F4250">
        <w:rPr>
          <w:rStyle w:val="CommentReference"/>
          <w:rFonts w:ascii="Times New Roman" w:hAnsi="Times New Roman" w:cs="Times New Roman"/>
          <w:sz w:val="24"/>
          <w:szCs w:val="24"/>
        </w:rPr>
        <w:t xml:space="preserve"> </w:t>
      </w:r>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w:t>
      </w:r>
      <w:proofErr w:type="spellStart"/>
      <w:r w:rsidRPr="008E7408">
        <w:rPr>
          <w:rFonts w:ascii="Times New Roman" w:eastAsia="Times New Roman" w:hAnsi="Times New Roman" w:cs="Times New Roman"/>
          <w:sz w:val="24"/>
          <w:szCs w:val="24"/>
        </w:rPr>
        <w:t>Kammrath</w:t>
      </w:r>
      <w:proofErr w:type="spellEnd"/>
      <w:r w:rsidRPr="008E7408">
        <w:rPr>
          <w:rFonts w:ascii="Times New Roman" w:eastAsia="Times New Roman" w:hAnsi="Times New Roman" w:cs="Times New Roman"/>
          <w:sz w:val="24"/>
          <w:szCs w:val="24"/>
        </w:rPr>
        <w:t xml:space="preserve">,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xml:space="preserve">, 187-209. </w:t>
      </w:r>
      <w:proofErr w:type="spellStart"/>
      <w:r w:rsidRPr="008E7408">
        <w:rPr>
          <w:rFonts w:ascii="Times New Roman" w:eastAsia="Times New Roman" w:hAnsi="Times New Roman" w:cs="Times New Roman"/>
          <w:sz w:val="24"/>
          <w:szCs w:val="24"/>
        </w:rPr>
        <w:t>doi:http</w:t>
      </w:r>
      <w:proofErr w:type="spellEnd"/>
      <w:r w:rsidRPr="008E7408">
        <w:rPr>
          <w:rFonts w:ascii="Times New Roman" w:eastAsia="Times New Roman" w:hAnsi="Times New Roman" w:cs="Times New Roman"/>
          <w:sz w:val="24"/>
          <w:szCs w:val="24"/>
        </w:rPr>
        <w:t>://dx.doi.org/10.1023/B:JONB.0000039649.20015.0e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The NPI-16 as a short measure of narcissism.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r w:rsidR="006E4FDF" w:rsidRPr="00F83F5E">
        <w:rPr>
          <w:rFonts w:ascii="Times New Roman" w:hAnsi="Times New Roman" w:cs="Times New Roman"/>
          <w:sz w:val="24"/>
          <w:szCs w:val="24"/>
          <w:lang w:eastAsia="zh-CN"/>
        </w:rPr>
        <w:t xml:space="preserve"> </w:t>
      </w:r>
      <w:proofErr w:type="spellStart"/>
      <w:r w:rsidR="006E4FDF" w:rsidRPr="001F4250">
        <w:rPr>
          <w:rFonts w:ascii="Times New Roman" w:hAnsi="Times New Roman" w:cs="Times New Roman"/>
          <w:color w:val="4C4C4C"/>
          <w:sz w:val="24"/>
          <w:szCs w:val="24"/>
          <w:shd w:val="clear" w:color="auto" w:fill="FFFFFF"/>
        </w:rPr>
        <w:t>doi:http</w:t>
      </w:r>
      <w:proofErr w:type="spellEnd"/>
      <w:r w:rsidR="006E4FDF" w:rsidRPr="001F4250">
        <w:rPr>
          <w:rFonts w:ascii="Times New Roman" w:hAnsi="Times New Roman" w:cs="Times New Roman"/>
          <w:color w:val="4C4C4C"/>
          <w:sz w:val="24"/>
          <w:szCs w:val="24"/>
          <w:shd w:val="clear" w:color="auto" w:fill="FFFFFF"/>
        </w:rPr>
        <w:t>://dx.doi.org/10.1016/j.jrp.2005.03.002</w:t>
      </w:r>
      <w:r w:rsidR="006E4FDF" w:rsidRPr="001F4250">
        <w:rPr>
          <w:rStyle w:val="CommentReference"/>
          <w:rFonts w:ascii="Times New Roman" w:hAnsi="Times New Roman" w:cs="Times New Roman"/>
          <w:sz w:val="24"/>
          <w:szCs w:val="24"/>
        </w:rPr>
        <w:t xml:space="preserve"> </w:t>
      </w:r>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Back, M. D., </w:t>
      </w:r>
      <w:proofErr w:type="spellStart"/>
      <w:r w:rsidRPr="00F83F5E">
        <w:rPr>
          <w:rFonts w:ascii="Times New Roman" w:hAnsi="Times New Roman" w:cs="Times New Roman"/>
          <w:sz w:val="24"/>
          <w:szCs w:val="24"/>
        </w:rPr>
        <w:t>Schmukle</w:t>
      </w:r>
      <w:proofErr w:type="spellEnd"/>
      <w:r w:rsidRPr="00F83F5E">
        <w:rPr>
          <w:rFonts w:ascii="Times New Roman" w:hAnsi="Times New Roman" w:cs="Times New Roman"/>
          <w:sz w:val="24"/>
          <w:szCs w:val="24"/>
        </w:rPr>
        <w:t xml:space="preserve">, S. C., &amp; </w:t>
      </w:r>
      <w:proofErr w:type="spellStart"/>
      <w:r w:rsidRPr="00F83F5E">
        <w:rPr>
          <w:rFonts w:ascii="Times New Roman" w:hAnsi="Times New Roman" w:cs="Times New Roman"/>
          <w:sz w:val="24"/>
          <w:szCs w:val="24"/>
        </w:rPr>
        <w:t>Egloff</w:t>
      </w:r>
      <w:proofErr w:type="spellEnd"/>
      <w:r w:rsidRPr="00F83F5E">
        <w:rPr>
          <w:rFonts w:ascii="Times New Roman" w:hAnsi="Times New Roman" w:cs="Times New Roman"/>
          <w:sz w:val="24"/>
          <w:szCs w:val="24"/>
        </w:rPr>
        <w:t xml:space="preserve">, B. (2010). Why are narcissists so charming at first </w:t>
      </w:r>
      <w:r w:rsidRPr="00846A6C">
        <w:rPr>
          <w:rFonts w:ascii="Times New Roman" w:hAnsi="Times New Roman" w:cs="Times New Roman"/>
          <w:sz w:val="24"/>
          <w:szCs w:val="24"/>
        </w:rPr>
        <w:t xml:space="preserve">sight? </w:t>
      </w:r>
      <w:proofErr w:type="gramStart"/>
      <w:r w:rsidRPr="00846A6C">
        <w:rPr>
          <w:rFonts w:ascii="Times New Roman" w:hAnsi="Times New Roman" w:cs="Times New Roman"/>
          <w:sz w:val="24"/>
          <w:szCs w:val="24"/>
        </w:rPr>
        <w:t>decoding</w:t>
      </w:r>
      <w:proofErr w:type="gramEnd"/>
      <w:r w:rsidRPr="00846A6C">
        <w:rPr>
          <w:rFonts w:ascii="Times New Roman" w:hAnsi="Times New Roman" w:cs="Times New Roman"/>
          <w:sz w:val="24"/>
          <w:szCs w:val="24"/>
        </w:rPr>
        <w:t xml:space="preserve">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 xml:space="preserve">(1), 132-145. </w:t>
      </w:r>
      <w:proofErr w:type="spellStart"/>
      <w:r w:rsidRPr="008E7408">
        <w:rPr>
          <w:rFonts w:ascii="Times New Roman" w:hAnsi="Times New Roman" w:cs="Times New Roman"/>
          <w:sz w:val="24"/>
          <w:szCs w:val="24"/>
        </w:rPr>
        <w:t>doi:http</w:t>
      </w:r>
      <w:proofErr w:type="spellEnd"/>
      <w:r w:rsidRPr="008E7408">
        <w:rPr>
          <w:rFonts w:ascii="Times New Roman" w:hAnsi="Times New Roman" w:cs="Times New Roman"/>
          <w:sz w:val="24"/>
          <w:szCs w:val="24"/>
        </w:rPr>
        <w:t>://dx.doi.org/10.1037/a0016338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proofErr w:type="spellEnd"/>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w:t>
      </w:r>
      <w:proofErr w:type="spellStart"/>
      <w:r w:rsidRPr="00F83F5E">
        <w:rPr>
          <w:rFonts w:ascii="Times New Roman" w:eastAsia="Times New Roman" w:hAnsi="Times New Roman" w:cs="Times New Roman"/>
          <w:sz w:val="24"/>
          <w:szCs w:val="24"/>
        </w:rPr>
        <w:t>Mcnally</w:t>
      </w:r>
      <w:proofErr w:type="spellEnd"/>
      <w:r w:rsidRPr="00F83F5E">
        <w:rPr>
          <w:rFonts w:ascii="Times New Roman" w:eastAsia="Times New Roman" w:hAnsi="Times New Roman" w:cs="Times New Roman"/>
          <w:sz w:val="24"/>
          <w:szCs w:val="24"/>
        </w:rPr>
        <w:t xml:space="preserve">,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5F221709" w14:textId="0DEF7E91" w:rsidR="008516CD" w:rsidRPr="00F83F5E" w:rsidDel="00452A68" w:rsidRDefault="008516CD" w:rsidP="008516CD">
      <w:pPr>
        <w:autoSpaceDE w:val="0"/>
        <w:autoSpaceDN w:val="0"/>
        <w:adjustRightInd w:val="0"/>
        <w:spacing w:after="0" w:line="480" w:lineRule="auto"/>
        <w:ind w:left="792" w:hanging="792"/>
        <w:rPr>
          <w:del w:id="706" w:author="Author"/>
          <w:rFonts w:ascii="Times New Roman" w:hAnsi="Times New Roman" w:cs="Times New Roman"/>
          <w:sz w:val="24"/>
          <w:szCs w:val="24"/>
        </w:rPr>
      </w:pPr>
      <w:del w:id="707" w:author="Author">
        <w:r w:rsidRPr="00F83F5E" w:rsidDel="00452A68">
          <w:rPr>
            <w:rFonts w:ascii="Times New Roman" w:hAnsi="Times New Roman" w:cs="Times New Roman"/>
            <w:sz w:val="24"/>
            <w:szCs w:val="24"/>
          </w:rPr>
          <w:delText>Besser, A., &amp; Priel, B. (2010). Grandiose narcissism versus vulnerable narcissism in threatening situations: Emotional reactions to achievement failure and interpersonal rejection.</w:delText>
        </w:r>
        <w:r w:rsidRPr="00F83F5E" w:rsidDel="00452A68">
          <w:rPr>
            <w:rFonts w:ascii="Times New Roman" w:hAnsi="Times New Roman" w:cs="Times New Roman"/>
            <w:i/>
            <w:iCs/>
            <w:sz w:val="24"/>
            <w:szCs w:val="24"/>
          </w:rPr>
          <w:delText xml:space="preserve"> Journal of Social and Clinical Psychology, 29</w:delText>
        </w:r>
        <w:r w:rsidRPr="00F83F5E" w:rsidDel="00452A68">
          <w:rPr>
            <w:rFonts w:ascii="Times New Roman" w:hAnsi="Times New Roman" w:cs="Times New Roman"/>
            <w:sz w:val="24"/>
            <w:szCs w:val="24"/>
          </w:rPr>
          <w:delText>(8), 874-902. doi:http://dx.doi.org/10.1521/jscp.2010.29.8.874</w:delText>
        </w:r>
      </w:del>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Bleske-Rechek, A., </w:t>
      </w:r>
      <w:proofErr w:type="spellStart"/>
      <w:r w:rsidRPr="00F83F5E">
        <w:rPr>
          <w:rFonts w:ascii="Times New Roman" w:eastAsia="Times New Roman" w:hAnsi="Times New Roman" w:cs="Times New Roman"/>
          <w:sz w:val="24"/>
          <w:szCs w:val="24"/>
        </w:rPr>
        <w:t>Remiker</w:t>
      </w:r>
      <w:proofErr w:type="spellEnd"/>
      <w:r w:rsidRPr="00F83F5E">
        <w:rPr>
          <w:rFonts w:ascii="Times New Roman" w:eastAsia="Times New Roman" w:hAnsi="Times New Roman" w:cs="Times New Roman"/>
          <w:sz w:val="24"/>
          <w:szCs w:val="24"/>
        </w:rPr>
        <w:t xml:space="preserve">, M. W., &amp; Baker, J. P. (2008).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xml:space="preserve">, 420-424.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Bliese</w:t>
      </w:r>
      <w:proofErr w:type="spellEnd"/>
      <w:r w:rsidRPr="00F83F5E">
        <w:rPr>
          <w:rFonts w:ascii="Times New Roman" w:eastAsia="Times New Roman" w:hAnsi="Times New Roman" w:cs="Times New Roman"/>
          <w:sz w:val="24"/>
          <w:szCs w:val="24"/>
        </w:rPr>
        <w:t xml:space="preserve">, P. D. (2000). Within-group agreement, non-independence, and reliability: Implications for data aggregation and analysis. </w:t>
      </w:r>
      <w:r w:rsidRPr="00F83F5E">
        <w:rPr>
          <w:rFonts w:ascii="Times New Roman" w:eastAsia="Times New Roman" w:hAnsi="Times New Roman" w:cs="Times New Roman"/>
          <w:i/>
          <w:iCs/>
          <w:sz w:val="24"/>
          <w:szCs w:val="24"/>
        </w:rPr>
        <w:t>Multilevel theory, research, and methods in organizations: Foundations, extensions, and new directions.</w:t>
      </w:r>
      <w:r w:rsidRPr="00F83F5E">
        <w:rPr>
          <w:rFonts w:ascii="Times New Roman" w:eastAsia="Times New Roman" w:hAnsi="Times New Roman" w:cs="Times New Roman"/>
          <w:sz w:val="24"/>
          <w:szCs w:val="24"/>
        </w:rPr>
        <w:t xml:space="preserve"> (pp. 349-381) </w:t>
      </w:r>
      <w:proofErr w:type="spellStart"/>
      <w:r w:rsidRPr="00F83F5E">
        <w:rPr>
          <w:rFonts w:ascii="Times New Roman" w:eastAsia="Times New Roman" w:hAnsi="Times New Roman" w:cs="Times New Roman"/>
          <w:sz w:val="24"/>
          <w:szCs w:val="24"/>
        </w:rPr>
        <w:t>Jossey</w:t>
      </w:r>
      <w:proofErr w:type="spellEnd"/>
      <w:r w:rsidRPr="00F83F5E">
        <w:rPr>
          <w:rFonts w:ascii="Times New Roman" w:eastAsia="Times New Roman" w:hAnsi="Times New Roman" w:cs="Times New Roman"/>
          <w:sz w:val="24"/>
          <w:szCs w:val="24"/>
        </w:rPr>
        <w:t>-Bass, San Francisco, CA. Retrieved from http://search.proquest.com/docview/619541281?accountid=14553</w:t>
      </w:r>
    </w:p>
    <w:p w14:paraId="1201D868" w14:textId="076AD9A1"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(1978). </w:t>
      </w:r>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 Palo Alto, CA: Consulting Psychologists Press. (Original work published 1961)</w:t>
      </w: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1F4250">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from fact. </w:t>
      </w:r>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xml:space="preserve">, 28.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F83F5E">
        <w:rPr>
          <w:rFonts w:ascii="Times New Roman" w:eastAsia="Times New Roman" w:hAnsi="Times New Roman" w:cs="Times New Roman"/>
          <w:sz w:val="24"/>
          <w:szCs w:val="24"/>
        </w:rPr>
        <w:lastRenderedPageBreak/>
        <w:t>Chichester</w:t>
      </w:r>
      <w:proofErr w:type="spellEnd"/>
      <w:r w:rsidRPr="00F83F5E">
        <w:rPr>
          <w:rFonts w:ascii="Times New Roman" w:eastAsia="Times New Roman" w:hAnsi="Times New Roman" w:cs="Times New Roman"/>
          <w:sz w:val="24"/>
          <w:szCs w:val="24"/>
        </w:rPr>
        <w:t xml:space="preserve">, UK.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Borkenau</w:t>
      </w:r>
      <w:proofErr w:type="spellEnd"/>
      <w:r w:rsidRPr="00F83F5E">
        <w:rPr>
          <w:rFonts w:ascii="Times New Roman" w:eastAsia="Times New Roman" w:hAnsi="Times New Roman" w:cs="Times New Roman"/>
          <w:sz w:val="24"/>
          <w:szCs w:val="24"/>
        </w:rPr>
        <w:t xml:space="preserve">, P., </w:t>
      </w:r>
      <w:proofErr w:type="spellStart"/>
      <w:r w:rsidRPr="00F83F5E">
        <w:rPr>
          <w:rFonts w:ascii="Times New Roman" w:eastAsia="Times New Roman" w:hAnsi="Times New Roman" w:cs="Times New Roman"/>
          <w:sz w:val="24"/>
          <w:szCs w:val="24"/>
        </w:rPr>
        <w:t>Zaltauskas</w:t>
      </w:r>
      <w:proofErr w:type="spellEnd"/>
      <w:r w:rsidRPr="00F83F5E">
        <w:rPr>
          <w:rFonts w:ascii="Times New Roman" w:eastAsia="Times New Roman" w:hAnsi="Times New Roman" w:cs="Times New Roman"/>
          <w:sz w:val="24"/>
          <w:szCs w:val="24"/>
        </w:rPr>
        <w:t xml:space="preserve">, K., &amp; </w:t>
      </w:r>
      <w:proofErr w:type="spellStart"/>
      <w:r w:rsidRPr="00F83F5E">
        <w:rPr>
          <w:rFonts w:ascii="Times New Roman" w:eastAsia="Times New Roman" w:hAnsi="Times New Roman" w:cs="Times New Roman"/>
          <w:sz w:val="24"/>
          <w:szCs w:val="24"/>
        </w:rPr>
        <w:t>Leising</w:t>
      </w:r>
      <w:proofErr w:type="spellEnd"/>
      <w:r w:rsidRPr="00F83F5E">
        <w:rPr>
          <w:rFonts w:ascii="Times New Roman" w:eastAsia="Times New Roman" w:hAnsi="Times New Roman" w:cs="Times New Roman"/>
          <w:sz w:val="24"/>
          <w:szCs w:val="24"/>
        </w:rPr>
        <w:t>, D. (2009).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 xml:space="preserve">(3), 825-858.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Bradlee</w:t>
      </w:r>
      <w:proofErr w:type="spellEnd"/>
      <w:r w:rsidRPr="00F83F5E">
        <w:rPr>
          <w:rFonts w:ascii="Times New Roman" w:eastAsia="Times New Roman" w:hAnsi="Times New Roman" w:cs="Times New Roman"/>
          <w:sz w:val="24"/>
          <w:szCs w:val="24"/>
        </w:rPr>
        <w:t xml:space="preserve">, P. M., &amp; Emmons, R. A. (1992). Locating narcissism within the interpersonal </w:t>
      </w:r>
      <w:proofErr w:type="spellStart"/>
      <w:r w:rsidRPr="00F83F5E">
        <w:rPr>
          <w:rFonts w:ascii="Times New Roman" w:eastAsia="Times New Roman" w:hAnsi="Times New Roman" w:cs="Times New Roman"/>
          <w:sz w:val="24"/>
          <w:szCs w:val="24"/>
        </w:rPr>
        <w:t>circumplex</w:t>
      </w:r>
      <w:proofErr w:type="spellEnd"/>
      <w:r w:rsidRPr="00F83F5E">
        <w:rPr>
          <w:rFonts w:ascii="Times New Roman" w:eastAsia="Times New Roman" w:hAnsi="Times New Roman" w:cs="Times New Roman"/>
          <w:sz w:val="24"/>
          <w:szCs w:val="24"/>
        </w:rPr>
        <w:t xml:space="preserve"> and the five-factor model.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7FA6D123" w14:textId="4618CA00" w:rsidR="008516CD" w:rsidRPr="001F4250" w:rsidDel="00FA448F" w:rsidRDefault="008516CD" w:rsidP="008516CD">
      <w:pPr>
        <w:pStyle w:val="NoSpacing"/>
        <w:widowControl w:val="0"/>
        <w:spacing w:line="480" w:lineRule="auto"/>
        <w:ind w:left="785" w:hangingChars="327" w:hanging="785"/>
        <w:rPr>
          <w:del w:id="708" w:author="Author"/>
          <w:rFonts w:ascii="Times New Roman" w:hAnsi="Times New Roman" w:cs="Times New Roman"/>
          <w:sz w:val="24"/>
          <w:szCs w:val="24"/>
          <w:lang w:eastAsia="zh-CN"/>
        </w:rPr>
      </w:pPr>
      <w:del w:id="709" w:author="Author">
        <w:r w:rsidRPr="00F83F5E" w:rsidDel="00FA448F">
          <w:rPr>
            <w:rFonts w:ascii="Times New Roman" w:eastAsia="Times New Roman" w:hAnsi="Times New Roman" w:cs="Times New Roman"/>
            <w:sz w:val="24"/>
            <w:szCs w:val="24"/>
          </w:rPr>
          <w:delText xml:space="preserve">Brown, J. D. (1986). Evaluations of self and others: Self-enhancement biases in social judgments. </w:delText>
        </w:r>
        <w:r w:rsidRPr="00F83F5E" w:rsidDel="00FA448F">
          <w:rPr>
            <w:rFonts w:ascii="Times New Roman" w:eastAsia="Times New Roman" w:hAnsi="Times New Roman" w:cs="Times New Roman"/>
            <w:i/>
            <w:sz w:val="24"/>
            <w:szCs w:val="24"/>
          </w:rPr>
          <w:delText>Social Cognition, 4</w:delText>
        </w:r>
        <w:r w:rsidRPr="00F83F5E" w:rsidDel="00FA448F">
          <w:rPr>
            <w:rFonts w:ascii="Times New Roman" w:eastAsia="Times New Roman" w:hAnsi="Times New Roman" w:cs="Times New Roman"/>
            <w:sz w:val="24"/>
            <w:szCs w:val="24"/>
          </w:rPr>
          <w:delText>, 353-37</w:delText>
        </w:r>
        <w:r w:rsidR="001600C8" w:rsidRPr="00F83F5E" w:rsidDel="00FA448F">
          <w:rPr>
            <w:rFonts w:ascii="Times New Roman" w:hAnsi="Times New Roman" w:cs="Times New Roman"/>
            <w:sz w:val="24"/>
            <w:szCs w:val="24"/>
            <w:lang w:eastAsia="zh-CN"/>
          </w:rPr>
          <w:delText xml:space="preserve">6. </w:delText>
        </w:r>
        <w:r w:rsidR="001600C8" w:rsidRPr="001F4250" w:rsidDel="00FA448F">
          <w:rPr>
            <w:rFonts w:ascii="Times New Roman" w:hAnsi="Times New Roman" w:cs="Times New Roman"/>
            <w:color w:val="4C4C4C"/>
            <w:sz w:val="24"/>
            <w:szCs w:val="24"/>
            <w:shd w:val="clear" w:color="auto" w:fill="FFFFFF"/>
          </w:rPr>
          <w:delText>Retrieved from http://search.proquest.com/docview/617397287?accountid=14553</w:delText>
        </w:r>
      </w:del>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r w:rsidR="00EE796A" w:rsidRPr="00F83F5E">
        <w:rPr>
          <w:rFonts w:ascii="Times New Roman" w:hAnsi="Times New Roman" w:cs="Times New Roman"/>
          <w:sz w:val="24"/>
          <w:szCs w:val="24"/>
          <w:lang w:eastAsia="zh-CN"/>
        </w:rPr>
        <w:t xml:space="preserve">. </w:t>
      </w:r>
      <w:r w:rsidR="00EE796A" w:rsidRPr="001F4250">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Bushman, B. J., &amp; </w:t>
      </w:r>
      <w:proofErr w:type="spellStart"/>
      <w:r w:rsidRPr="00846A6C">
        <w:rPr>
          <w:rFonts w:ascii="Times New Roman" w:eastAsia="Times New Roman" w:hAnsi="Times New Roman" w:cs="Times New Roman"/>
          <w:sz w:val="24"/>
          <w:szCs w:val="24"/>
        </w:rPr>
        <w:t>Baumeister</w:t>
      </w:r>
      <w:proofErr w:type="spellEnd"/>
      <w:r w:rsidRPr="00846A6C">
        <w:rPr>
          <w:rFonts w:ascii="Times New Roman" w:eastAsia="Times New Roman" w:hAnsi="Times New Roman" w:cs="Times New Roman"/>
          <w:sz w:val="24"/>
          <w:szCs w:val="24"/>
        </w:rPr>
        <w:t xml:space="preserve">, R. F. (1998).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xml:space="preserve">, 219-229.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BA425F">
        <w:rPr>
          <w:rFonts w:ascii="Times New Roman" w:hAnsi="Times New Roman" w:cs="Times New Roman"/>
          <w:sz w:val="24"/>
          <w:szCs w:val="24"/>
          <w:shd w:val="clear" w:color="auto" w:fill="FFFFFF"/>
        </w:rPr>
        <w:t>Buss, D. M. (1990). Unmitigated agency and unmitigated communion: An analysis of the negative components of masculinity and femininity.</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Sex Roles,</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22</w:t>
      </w:r>
      <w:r w:rsidRPr="00BA425F">
        <w:rPr>
          <w:rFonts w:ascii="Times New Roman" w:hAnsi="Times New Roman" w:cs="Times New Roman"/>
          <w:sz w:val="24"/>
          <w:szCs w:val="24"/>
          <w:shd w:val="clear" w:color="auto" w:fill="FFFFFF"/>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08173330" w14:textId="7E01B2F1" w:rsidR="008516CD" w:rsidRPr="00F83F5E" w:rsidDel="00FA448F" w:rsidRDefault="008516CD" w:rsidP="008516CD">
      <w:pPr>
        <w:pStyle w:val="NoSpacing"/>
        <w:widowControl w:val="0"/>
        <w:spacing w:line="480" w:lineRule="auto"/>
        <w:ind w:left="785" w:hangingChars="327" w:hanging="785"/>
        <w:rPr>
          <w:del w:id="710" w:author="Author"/>
          <w:rFonts w:ascii="Times New Roman" w:hAnsi="Times New Roman" w:cs="Times New Roman"/>
          <w:sz w:val="24"/>
          <w:szCs w:val="24"/>
          <w:lang w:eastAsia="zh-CN"/>
        </w:rPr>
      </w:pPr>
      <w:del w:id="711" w:author="Author">
        <w:r w:rsidRPr="008E7408" w:rsidDel="00FA448F">
          <w:rPr>
            <w:rFonts w:ascii="Times New Roman" w:hAnsi="Times New Roman" w:cs="Times New Roman"/>
            <w:sz w:val="24"/>
            <w:szCs w:val="24"/>
            <w:lang w:eastAsia="zh-CN"/>
          </w:rPr>
          <w:delText xml:space="preserve">Butcher, J. N., Dahlstrom, W. G., Graham, J. R., Tellegen, </w:delText>
        </w:r>
        <w:r w:rsidRPr="00F83F5E" w:rsidDel="00FA448F">
          <w:rPr>
            <w:rFonts w:ascii="Times New Roman" w:hAnsi="Times New Roman" w:cs="Times New Roman"/>
            <w:sz w:val="24"/>
            <w:szCs w:val="24"/>
            <w:lang w:eastAsia="zh-CN"/>
          </w:rPr>
          <w:delText xml:space="preserve">A., &amp; Kaemmer, B. (1989). </w:delText>
        </w:r>
        <w:r w:rsidRPr="00F83F5E" w:rsidDel="00FA448F">
          <w:rPr>
            <w:rFonts w:ascii="Times New Roman" w:hAnsi="Times New Roman" w:cs="Times New Roman"/>
            <w:i/>
            <w:sz w:val="24"/>
            <w:szCs w:val="24"/>
            <w:lang w:eastAsia="zh-CN"/>
          </w:rPr>
          <w:delText>Minnesota multiphasic personality inventory (MMPI-2) manual for administration and scoring</w:delText>
        </w:r>
        <w:r w:rsidRPr="00F83F5E" w:rsidDel="00FA448F">
          <w:rPr>
            <w:rFonts w:ascii="Times New Roman" w:hAnsi="Times New Roman" w:cs="Times New Roman"/>
            <w:sz w:val="24"/>
            <w:szCs w:val="24"/>
            <w:lang w:eastAsia="zh-CN"/>
          </w:rPr>
          <w:delText>. Minneapolis: University of Minnesota Press.</w:delText>
        </w:r>
      </w:del>
    </w:p>
    <w:p w14:paraId="7D1375BA" w14:textId="36AE2910"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016DE">
        <w:rPr>
          <w:rFonts w:ascii="Times New Roman" w:eastAsia="Times New Roman" w:hAnsi="Times New Roman" w:cs="Times New Roman"/>
          <w:sz w:val="24"/>
          <w:szCs w:val="24"/>
        </w:rPr>
        <w:t xml:space="preserve">Campbell, W. K., </w:t>
      </w:r>
      <w:proofErr w:type="spellStart"/>
      <w:r w:rsidRPr="005016DE">
        <w:rPr>
          <w:rFonts w:ascii="Times New Roman" w:eastAsia="Times New Roman" w:hAnsi="Times New Roman" w:cs="Times New Roman"/>
          <w:sz w:val="24"/>
          <w:szCs w:val="24"/>
        </w:rPr>
        <w:t>Brunell</w:t>
      </w:r>
      <w:proofErr w:type="spellEnd"/>
      <w:r w:rsidRPr="005016DE">
        <w:rPr>
          <w:rFonts w:ascii="Times New Roman" w:eastAsia="Times New Roman" w:hAnsi="Times New Roman" w:cs="Times New Roman"/>
          <w:sz w:val="24"/>
          <w:szCs w:val="24"/>
        </w:rPr>
        <w:t xml:space="preserve">, A. B., &amp; </w:t>
      </w:r>
      <w:proofErr w:type="spellStart"/>
      <w:r w:rsidRPr="005016DE">
        <w:rPr>
          <w:rFonts w:ascii="Times New Roman" w:eastAsia="Times New Roman" w:hAnsi="Times New Roman" w:cs="Times New Roman"/>
          <w:sz w:val="24"/>
          <w:szCs w:val="24"/>
        </w:rPr>
        <w:t>Finkel</w:t>
      </w:r>
      <w:proofErr w:type="spellEnd"/>
      <w:r w:rsidRPr="005016DE">
        <w:rPr>
          <w:rFonts w:ascii="Times New Roman" w:eastAsia="Times New Roman" w:hAnsi="Times New Roman" w:cs="Times New Roman"/>
          <w:sz w:val="24"/>
          <w:szCs w:val="24"/>
        </w:rPr>
        <w:t>, E. J. (2006).</w:t>
      </w:r>
      <w:r w:rsidRPr="0024296E">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24296E">
        <w:rPr>
          <w:rFonts w:ascii="Times New Roman" w:eastAsia="Times New Roman" w:hAnsi="Times New Roman" w:cs="Times New Roman"/>
          <w:sz w:val="24"/>
          <w:szCs w:val="24"/>
        </w:rPr>
        <w:t>Vohs</w:t>
      </w:r>
      <w:proofErr w:type="spellEnd"/>
      <w:r w:rsidRPr="0024296E">
        <w:rPr>
          <w:rFonts w:ascii="Times New Roman" w:eastAsia="Times New Roman" w:hAnsi="Times New Roman" w:cs="Times New Roman"/>
          <w:sz w:val="24"/>
          <w:szCs w:val="24"/>
        </w:rPr>
        <w:t xml:space="preserve"> &amp; E. J. </w:t>
      </w:r>
      <w:proofErr w:type="spellStart"/>
      <w:r w:rsidRPr="0024296E">
        <w:rPr>
          <w:rFonts w:ascii="Times New Roman" w:eastAsia="Times New Roman" w:hAnsi="Times New Roman" w:cs="Times New Roman"/>
          <w:sz w:val="24"/>
          <w:szCs w:val="24"/>
        </w:rPr>
        <w:t>Finkel</w:t>
      </w:r>
      <w:proofErr w:type="spellEnd"/>
      <w:r w:rsidRPr="0024296E">
        <w:rPr>
          <w:rFonts w:ascii="Times New Roman" w:eastAsia="Times New Roman" w:hAnsi="Times New Roman" w:cs="Times New Roman"/>
          <w:sz w:val="24"/>
          <w:szCs w:val="24"/>
        </w:rPr>
        <w:t xml:space="preserve"> (Eds.), </w:t>
      </w:r>
      <w:proofErr w:type="gramStart"/>
      <w:r w:rsidRPr="0024296E">
        <w:rPr>
          <w:rFonts w:ascii="Times New Roman" w:eastAsia="Times New Roman" w:hAnsi="Times New Roman" w:cs="Times New Roman"/>
          <w:sz w:val="24"/>
          <w:szCs w:val="24"/>
        </w:rPr>
        <w:t>Self</w:t>
      </w:r>
      <w:proofErr w:type="gramEnd"/>
      <w:r w:rsidRPr="0024296E">
        <w:rPr>
          <w:rFonts w:ascii="Times New Roman" w:eastAsia="Times New Roman" w:hAnsi="Times New Roman" w:cs="Times New Roman"/>
          <w:sz w:val="24"/>
          <w:szCs w:val="24"/>
        </w:rPr>
        <w:t xml:space="preserve"> and </w:t>
      </w:r>
      <w:r w:rsidRPr="005016DE">
        <w:rPr>
          <w:rFonts w:ascii="Times New Roman" w:eastAsia="Times New Roman" w:hAnsi="Times New Roman" w:cs="Times New Roman"/>
          <w:sz w:val="24"/>
          <w:szCs w:val="24"/>
        </w:rPr>
        <w:t>relationships: Connecting intrapersonal and interpersonal processes (pp. 57-83). New York, NY: Guilford Press.</w:t>
      </w:r>
      <w:r w:rsidR="0049104E" w:rsidRPr="005016DE">
        <w:rPr>
          <w:rFonts w:ascii="Times New Roman" w:hAnsi="Times New Roman" w:cs="Times New Roman"/>
          <w:sz w:val="24"/>
          <w:szCs w:val="24"/>
          <w:lang w:eastAsia="zh-CN"/>
        </w:rPr>
        <w:t xml:space="preserve"> </w:t>
      </w:r>
      <w:r w:rsidR="0049104E" w:rsidRPr="001F4250">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bookmarkStart w:id="712" w:name="OLE_LINK21"/>
      <w:bookmarkStart w:id="713" w:name="OLE_LINK22"/>
      <w:r w:rsidRPr="00F83F5E">
        <w:rPr>
          <w:rFonts w:ascii="Times New Roman" w:hAnsi="Times New Roman" w:cs="Times New Roman"/>
          <w:sz w:val="24"/>
          <w:szCs w:val="24"/>
        </w:rPr>
        <w:lastRenderedPageBreak/>
        <w:t>Campbell</w:t>
      </w:r>
      <w:bookmarkEnd w:id="712"/>
      <w:bookmarkEnd w:id="713"/>
      <w:r w:rsidRPr="00F83F5E">
        <w:rPr>
          <w:rFonts w:ascii="Times New Roman" w:hAnsi="Times New Roman" w:cs="Times New Roman"/>
          <w:sz w:val="24"/>
          <w:szCs w:val="24"/>
        </w:rPr>
        <w:t xml:space="preserve">, W. K., &amp; Foster, J. D. (2007). The narcissistic self: Background, an </w:t>
      </w:r>
      <w:bookmarkStart w:id="714" w:name="OLE_LINK23"/>
      <w:bookmarkStart w:id="715" w:name="OLE_LINK24"/>
      <w:r w:rsidRPr="00F83F5E">
        <w:rPr>
          <w:rFonts w:ascii="Times New Roman" w:hAnsi="Times New Roman" w:cs="Times New Roman"/>
          <w:sz w:val="24"/>
          <w:szCs w:val="24"/>
        </w:rPr>
        <w:t xml:space="preserve">extended agency </w:t>
      </w:r>
      <w:bookmarkEnd w:id="714"/>
      <w:bookmarkEnd w:id="715"/>
      <w:r w:rsidRPr="00F83F5E">
        <w:rPr>
          <w:rFonts w:ascii="Times New Roman" w:hAnsi="Times New Roman" w:cs="Times New Roman"/>
          <w:sz w:val="24"/>
          <w:szCs w:val="24"/>
        </w:rPr>
        <w:t xml:space="preserve">model, and ongoing controversies. In C. Sedikides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r w:rsidR="0024296E" w:rsidRPr="0024296E">
        <w:rPr>
          <w:rFonts w:ascii="Times New Roman" w:hAnsi="Times New Roman" w:cs="Times New Roman"/>
          <w:sz w:val="24"/>
          <w:szCs w:val="24"/>
          <w:lang w:eastAsia="zh-CN"/>
        </w:rPr>
        <w:t xml:space="preserve"> </w:t>
      </w:r>
      <w:r w:rsidR="0024296E" w:rsidRPr="001F4250">
        <w:rPr>
          <w:rStyle w:val="apple-converted-space"/>
          <w:rFonts w:ascii="Times New Roman" w:hAnsi="Times New Roman" w:cs="Times New Roman"/>
          <w:color w:val="4C4C4C"/>
          <w:sz w:val="24"/>
          <w:szCs w:val="24"/>
          <w:shd w:val="clear" w:color="auto" w:fill="FFFFFF"/>
        </w:rPr>
        <w:t> </w:t>
      </w:r>
      <w:r w:rsidR="0024296E" w:rsidRPr="001F4250">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xml:space="preserve">, 297-311.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w:t>
      </w:r>
      <w:r w:rsidR="00BA425F"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Campbell, W. K., Reeder, G. D., Sedikides, C., &amp; Elliot, A. J. (2000). Narcissism and comparative self-enhancement strategies</w:t>
      </w:r>
      <w:r w:rsidRPr="00F83F5E">
        <w:rPr>
          <w:rFonts w:ascii="Times New Roman" w:eastAsia="Times New Roman" w:hAnsi="Times New Roman" w:cs="Times New Roman"/>
          <w:i/>
          <w:sz w:val="24"/>
          <w:szCs w:val="24"/>
        </w:rPr>
        <w:t>.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w:t>
      </w:r>
      <w:proofErr w:type="spellStart"/>
      <w:r w:rsidRPr="00F83F5E">
        <w:rPr>
          <w:rFonts w:ascii="Times New Roman" w:eastAsia="Times New Roman" w:hAnsi="Times New Roman" w:cs="Times New Roman"/>
          <w:sz w:val="24"/>
          <w:szCs w:val="24"/>
        </w:rPr>
        <w:t>Rudich</w:t>
      </w:r>
      <w:proofErr w:type="spellEnd"/>
      <w:r w:rsidRPr="00F83F5E">
        <w:rPr>
          <w:rFonts w:ascii="Times New Roman" w:eastAsia="Times New Roman" w:hAnsi="Times New Roman" w:cs="Times New Roman"/>
          <w:sz w:val="24"/>
          <w:szCs w:val="24"/>
        </w:rPr>
        <w:t xml:space="preserve">, E. A., &amp; Sedikides, C. (2002). Narcissism, self-esteem, and the positivity of self-views: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xml:space="preserve">, 358-368.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Campbell, W. K., &amp; Sedikides, C. (1999).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 xml:space="preserve">(1), 23-43.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Narcissists’ awareness of their narcissism.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xml:space="preserve">, 259-277.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*Carlson, E. N., </w:t>
      </w:r>
      <w:proofErr w:type="spellStart"/>
      <w:r w:rsidRPr="00F83F5E">
        <w:rPr>
          <w:rFonts w:ascii="Times New Roman" w:eastAsia="Times New Roman" w:hAnsi="Times New Roman" w:cs="Times New Roman"/>
          <w:sz w:val="24"/>
          <w:szCs w:val="24"/>
        </w:rPr>
        <w:t>Naumann</w:t>
      </w:r>
      <w:proofErr w:type="spellEnd"/>
      <w:r w:rsidRPr="00F83F5E">
        <w:rPr>
          <w:rFonts w:ascii="Times New Roman" w:eastAsia="Times New Roman" w:hAnsi="Times New Roman" w:cs="Times New Roman"/>
          <w:sz w:val="24"/>
          <w:szCs w:val="24"/>
        </w:rPr>
        <w:t xml:space="preserve">, L. P., &amp; </w:t>
      </w:r>
      <w:proofErr w:type="spellStart"/>
      <w:r w:rsidRPr="00F83F5E">
        <w:rPr>
          <w:rFonts w:ascii="Times New Roman" w:eastAsia="Times New Roman" w:hAnsi="Times New Roman" w:cs="Times New Roman"/>
          <w:sz w:val="24"/>
          <w:szCs w:val="24"/>
        </w:rPr>
        <w:t>Vazire</w:t>
      </w:r>
      <w:proofErr w:type="spellEnd"/>
      <w:r w:rsidRPr="00F83F5E">
        <w:rPr>
          <w:rFonts w:ascii="Times New Roman" w:eastAsia="Times New Roman" w:hAnsi="Times New Roman" w:cs="Times New Roman"/>
          <w:sz w:val="24"/>
          <w:szCs w:val="24"/>
        </w:rPr>
        <w:t>. S. (2011a). Getting to know a narcissist inside and out. In C. W. Keith &amp; J. Miller (Eds.), The handbook of narcissism and narcissistic personality disorder: Theoretical approaches, empirical findings, and treatments (pp. 285-299). Hoboken, NJ: John Wiley &amp; Sons Inc.</w:t>
      </w:r>
      <w:r w:rsidR="00412B59" w:rsidRPr="00F83F5E">
        <w:rPr>
          <w:rFonts w:ascii="Times New Roman" w:hAnsi="Times New Roman" w:cs="Times New Roman"/>
          <w:sz w:val="24"/>
          <w:szCs w:val="24"/>
          <w:lang w:eastAsia="zh-CN"/>
        </w:rPr>
        <w:t xml:space="preserve"> </w:t>
      </w:r>
      <w:r w:rsidR="00412B59" w:rsidRPr="00B16BA2">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w:t>
      </w:r>
      <w:proofErr w:type="spellStart"/>
      <w:r w:rsidRPr="00846A6C">
        <w:rPr>
          <w:rFonts w:ascii="Times New Roman" w:eastAsia="Times New Roman" w:hAnsi="Times New Roman" w:cs="Times New Roman"/>
          <w:sz w:val="24"/>
          <w:szCs w:val="24"/>
        </w:rPr>
        <w:t>Vazire</w:t>
      </w:r>
      <w:proofErr w:type="spellEnd"/>
      <w:r w:rsidRPr="00846A6C">
        <w:rPr>
          <w:rFonts w:ascii="Times New Roman" w:eastAsia="Times New Roman" w:hAnsi="Times New Roman" w:cs="Times New Roman"/>
          <w:sz w:val="24"/>
          <w:szCs w:val="24"/>
        </w:rPr>
        <w:t xml:space="preserve">, S., &amp; </w:t>
      </w:r>
      <w:proofErr w:type="spellStart"/>
      <w:r w:rsidRPr="00846A6C">
        <w:rPr>
          <w:rFonts w:ascii="Times New Roman" w:eastAsia="Times New Roman" w:hAnsi="Times New Roman" w:cs="Times New Roman"/>
          <w:sz w:val="24"/>
          <w:szCs w:val="24"/>
        </w:rPr>
        <w:t>Oltmanns</w:t>
      </w:r>
      <w:proofErr w:type="spellEnd"/>
      <w:r w:rsidRPr="00846A6C">
        <w:rPr>
          <w:rFonts w:ascii="Times New Roman" w:eastAsia="Times New Roman" w:hAnsi="Times New Roman" w:cs="Times New Roman"/>
          <w:sz w:val="24"/>
          <w:szCs w:val="24"/>
        </w:rPr>
        <w:t xml:space="preserve">, T. F. (2011b). You probably think this paper's about </w:t>
      </w:r>
      <w:r w:rsidRPr="00846A6C">
        <w:rPr>
          <w:rFonts w:ascii="Times New Roman" w:eastAsia="Times New Roman" w:hAnsi="Times New Roman" w:cs="Times New Roman"/>
          <w:sz w:val="24"/>
          <w:szCs w:val="24"/>
        </w:rPr>
        <w:lastRenderedPageBreak/>
        <w:t xml:space="preserve">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xml:space="preserve">, 185-201.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10.1037/a0023781</w:t>
      </w:r>
    </w:p>
    <w:p w14:paraId="14D9054B" w14:textId="49F15BA8"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A. H. N., &amp; Rose, A. J. (2005). Understanding popularity in the peer system.</w:t>
      </w:r>
      <w:r w:rsidRPr="00F83F5E">
        <w:rPr>
          <w:rFonts w:ascii="Times New Roman" w:eastAsia="Times New Roman" w:hAnsi="Times New Roman" w:cs="Times New Roman"/>
          <w:i/>
          <w:iCs/>
          <w:sz w:val="24"/>
          <w:szCs w:val="24"/>
        </w:rPr>
        <w:t xml:space="preserve"> Current Directions in Psychological Science, 14</w:t>
      </w:r>
      <w:r w:rsidRPr="00F83F5E">
        <w:rPr>
          <w:rFonts w:ascii="Times New Roman" w:eastAsia="Times New Roman" w:hAnsi="Times New Roman" w:cs="Times New Roman"/>
          <w:sz w:val="24"/>
          <w:szCs w:val="24"/>
        </w:rPr>
        <w:t xml:space="preserve">(2), 102-105.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10.1111/j.0963-7214.2005.00343.x</w:t>
      </w:r>
    </w:p>
    <w:p w14:paraId="64ACCA56" w14:textId="408D2215" w:rsidR="008516CD" w:rsidRPr="00B16BA2" w:rsidDel="00FA448F" w:rsidRDefault="008516CD" w:rsidP="008516CD">
      <w:pPr>
        <w:autoSpaceDE w:val="0"/>
        <w:autoSpaceDN w:val="0"/>
        <w:adjustRightInd w:val="0"/>
        <w:spacing w:after="0" w:line="480" w:lineRule="auto"/>
        <w:ind w:left="785" w:hangingChars="327" w:hanging="785"/>
        <w:rPr>
          <w:del w:id="716" w:author="Author"/>
          <w:rFonts w:ascii="Times New Roman" w:hAnsi="Times New Roman" w:cs="Times New Roman"/>
          <w:sz w:val="24"/>
          <w:szCs w:val="24"/>
        </w:rPr>
      </w:pPr>
      <w:del w:id="717" w:author="Author">
        <w:r w:rsidRPr="00B16BA2" w:rsidDel="00FA448F">
          <w:rPr>
            <w:rFonts w:ascii="Times New Roman" w:hAnsi="Times New Roman" w:cs="Times New Roman"/>
            <w:sz w:val="24"/>
            <w:szCs w:val="24"/>
          </w:rPr>
          <w:delText xml:space="preserve">Clark, L. A. (1993). </w:delText>
        </w:r>
        <w:r w:rsidRPr="00B16BA2" w:rsidDel="00FA448F">
          <w:rPr>
            <w:rFonts w:ascii="Times New Roman" w:hAnsi="Times New Roman" w:cs="Times New Roman"/>
            <w:i/>
            <w:iCs/>
            <w:sz w:val="24"/>
            <w:szCs w:val="24"/>
          </w:rPr>
          <w:delText>SNAP, Schedule for nonadaptive and adaptive personality: Manual for administration, scoring, and interpretation</w:delText>
        </w:r>
        <w:r w:rsidRPr="00B16BA2" w:rsidDel="00FA448F">
          <w:rPr>
            <w:rFonts w:ascii="Times New Roman" w:hAnsi="Times New Roman" w:cs="Times New Roman"/>
            <w:sz w:val="24"/>
            <w:szCs w:val="24"/>
          </w:rPr>
          <w:delText>. Minneapolis, MN: University of Minnesota Press.</w:delText>
        </w:r>
      </w:del>
    </w:p>
    <w:p w14:paraId="53DB3901" w14:textId="7B2A51A2"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Cohen, T. R., </w:t>
      </w:r>
      <w:proofErr w:type="spellStart"/>
      <w:r w:rsidRPr="00F83F5E">
        <w:rPr>
          <w:rFonts w:ascii="Times New Roman" w:hAnsi="Times New Roman" w:cs="Times New Roman"/>
          <w:sz w:val="24"/>
          <w:szCs w:val="24"/>
        </w:rPr>
        <w:t>Panter</w:t>
      </w:r>
      <w:proofErr w:type="spellEnd"/>
      <w:r w:rsidRPr="00F83F5E">
        <w:rPr>
          <w:rFonts w:ascii="Times New Roman" w:hAnsi="Times New Roman" w:cs="Times New Roman"/>
          <w:sz w:val="24"/>
          <w:szCs w:val="24"/>
        </w:rPr>
        <w:t xml:space="preserve">, A. T., </w:t>
      </w:r>
      <w:proofErr w:type="spellStart"/>
      <w:r w:rsidRPr="00F83F5E">
        <w:rPr>
          <w:rFonts w:ascii="Times New Roman" w:hAnsi="Times New Roman" w:cs="Times New Roman"/>
          <w:sz w:val="24"/>
          <w:szCs w:val="24"/>
        </w:rPr>
        <w:t>Turan</w:t>
      </w:r>
      <w:proofErr w:type="spellEnd"/>
      <w:r w:rsidRPr="00F83F5E">
        <w:rPr>
          <w:rFonts w:ascii="Times New Roman" w:hAnsi="Times New Roman" w:cs="Times New Roman"/>
          <w:sz w:val="24"/>
          <w:szCs w:val="24"/>
        </w:rPr>
        <w:t xml:space="preserve">, N., Morse, L., &amp; Kim Y. (2014). Moral character </w:t>
      </w:r>
      <w:r w:rsidRPr="00846A6C">
        <w:rPr>
          <w:rFonts w:ascii="Times New Roman" w:hAnsi="Times New Roman" w:cs="Times New Roman"/>
          <w:sz w:val="24"/>
          <w:szCs w:val="24"/>
        </w:rPr>
        <w:t xml:space="preserve">in the workplace.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xml:space="preserve">, 943-963. </w:t>
      </w:r>
      <w:proofErr w:type="gramStart"/>
      <w:r w:rsidRPr="008E7408">
        <w:rPr>
          <w:rFonts w:ascii="Times New Roman" w:hAnsi="Times New Roman" w:cs="Times New Roman"/>
          <w:sz w:val="24"/>
          <w:szCs w:val="24"/>
        </w:rPr>
        <w:t>doi:</w:t>
      </w:r>
      <w:proofErr w:type="gramEnd"/>
      <w:r w:rsidRPr="00F83F5E">
        <w:rPr>
          <w:rFonts w:ascii="Times New Roman" w:hAnsi="Times New Roman" w:cs="Times New Roman"/>
          <w:sz w:val="24"/>
          <w:szCs w:val="24"/>
        </w:rPr>
        <w:t>10.1037/a0037245</w:t>
      </w:r>
    </w:p>
    <w:p w14:paraId="1C26CD8E" w14:textId="51730C8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(6), 1629-1634.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w:t>
      </w:r>
      <w:r w:rsidR="00B16BA2"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10.1016/j.jrp.2008.06.011</w:t>
      </w:r>
    </w:p>
    <w:p w14:paraId="17A89389" w14:textId="53491FB8" w:rsidR="008516CD" w:rsidRPr="00F83F5E" w:rsidDel="00FA448F" w:rsidRDefault="008516CD" w:rsidP="008516CD">
      <w:pPr>
        <w:pStyle w:val="NoSpacing"/>
        <w:widowControl w:val="0"/>
        <w:spacing w:line="480" w:lineRule="auto"/>
        <w:ind w:left="785" w:hangingChars="327" w:hanging="785"/>
        <w:rPr>
          <w:del w:id="718" w:author="Author"/>
          <w:rFonts w:ascii="Times New Roman" w:hAnsi="Times New Roman" w:cs="Times New Roman"/>
          <w:sz w:val="24"/>
          <w:szCs w:val="24"/>
        </w:rPr>
      </w:pPr>
      <w:del w:id="719" w:author="Author">
        <w:r w:rsidRPr="00F83F5E" w:rsidDel="00FA448F">
          <w:rPr>
            <w:rFonts w:ascii="Times New Roman" w:hAnsi="Times New Roman" w:cs="Times New Roman"/>
            <w:sz w:val="24"/>
            <w:szCs w:val="24"/>
          </w:rPr>
          <w:delText xml:space="preserve">Colvin, C. R., Block, J., &amp; Funder, D. C. (1995). Overly positive self-evaluations and personality: Negative implications for mental health. </w:delText>
        </w:r>
        <w:r w:rsidRPr="00F83F5E" w:rsidDel="00FA448F">
          <w:rPr>
            <w:rFonts w:ascii="Times New Roman" w:hAnsi="Times New Roman" w:cs="Times New Roman"/>
            <w:i/>
            <w:sz w:val="24"/>
            <w:szCs w:val="24"/>
          </w:rPr>
          <w:delText>Journal of Personality and Social Psychology, 68</w:delText>
        </w:r>
        <w:r w:rsidRPr="00F83F5E" w:rsidDel="00FA448F">
          <w:rPr>
            <w:rFonts w:ascii="Times New Roman" w:hAnsi="Times New Roman" w:cs="Times New Roman"/>
            <w:sz w:val="24"/>
            <w:szCs w:val="24"/>
          </w:rPr>
          <w:delText>, 1152-1162. doi:</w:delText>
        </w:r>
        <w:r w:rsidR="00BA425F" w:rsidRPr="00F83F5E" w:rsidDel="00FA448F">
          <w:rPr>
            <w:rFonts w:ascii="Times New Roman" w:hAnsi="Times New Roman" w:cs="Times New Roman"/>
            <w:sz w:val="24"/>
            <w:szCs w:val="24"/>
          </w:rPr>
          <w:delText xml:space="preserve"> </w:delText>
        </w:r>
        <w:r w:rsidRPr="00F83F5E" w:rsidDel="00FA448F">
          <w:rPr>
            <w:rFonts w:ascii="Times New Roman" w:hAnsi="Times New Roman" w:cs="Times New Roman"/>
            <w:sz w:val="24"/>
            <w:szCs w:val="24"/>
          </w:rPr>
          <w:delText>10.1037/0022-3514.68.6.1152</w:delText>
        </w:r>
      </w:del>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Costa, P. T., &amp; McCrae, R. R. (1992). </w:t>
      </w:r>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 Odessa, FL: Psychological Assessment Resources.</w:t>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(1958). Proposals leading to analytic treatment of social perception scores. In R. </w:t>
      </w:r>
      <w:proofErr w:type="spellStart"/>
      <w:r w:rsidRPr="00846A6C">
        <w:rPr>
          <w:rFonts w:ascii="Times New Roman" w:hAnsi="Times New Roman" w:cs="Times New Roman"/>
          <w:sz w:val="24"/>
          <w:szCs w:val="24"/>
        </w:rPr>
        <w:t>Tagiuri</w:t>
      </w:r>
      <w:proofErr w:type="spellEnd"/>
      <w:r w:rsidRPr="00846A6C">
        <w:rPr>
          <w:rFonts w:ascii="Times New Roman" w:hAnsi="Times New Roman" w:cs="Times New Roman"/>
          <w:sz w:val="24"/>
          <w:szCs w:val="24"/>
        </w:rPr>
        <w:t xml:space="preserve"> &amp; L. </w:t>
      </w:r>
      <w:proofErr w:type="spellStart"/>
      <w:r w:rsidRPr="00846A6C">
        <w:rPr>
          <w:rFonts w:ascii="Times New Roman" w:hAnsi="Times New Roman" w:cs="Times New Roman"/>
          <w:sz w:val="24"/>
          <w:szCs w:val="24"/>
        </w:rPr>
        <w:t>Petrullo</w:t>
      </w:r>
      <w:proofErr w:type="spellEnd"/>
      <w:r w:rsidRPr="00846A6C">
        <w:rPr>
          <w:rFonts w:ascii="Times New Roman" w:hAnsi="Times New Roman" w:cs="Times New Roman"/>
          <w:sz w:val="24"/>
          <w:szCs w:val="24"/>
        </w:rPr>
        <w:t xml:space="preserve"> (Eds.), Person perception and interpersonal behavior (pp. 353-379). Stanford, CA: Stanford Univ. </w:t>
      </w:r>
      <w:r w:rsidRPr="008E7408">
        <w:rPr>
          <w:rFonts w:ascii="Times New Roman" w:hAnsi="Times New Roman" w:cs="Times New Roman"/>
          <w:sz w:val="24"/>
          <w:szCs w:val="24"/>
        </w:rPr>
        <w:t>Press.</w:t>
      </w:r>
    </w:p>
    <w:p w14:paraId="39879513" w14:textId="10A807DE" w:rsidR="008516CD" w:rsidRPr="00F83F5E" w:rsidDel="00FA448F" w:rsidRDefault="008516CD" w:rsidP="008516CD">
      <w:pPr>
        <w:pStyle w:val="NoSpacing"/>
        <w:widowControl w:val="0"/>
        <w:spacing w:line="480" w:lineRule="auto"/>
        <w:ind w:left="785" w:hangingChars="327" w:hanging="785"/>
        <w:rPr>
          <w:del w:id="720" w:author="Author"/>
          <w:rFonts w:ascii="Times New Roman" w:hAnsi="Times New Roman" w:cs="Times New Roman"/>
          <w:sz w:val="24"/>
          <w:szCs w:val="24"/>
        </w:rPr>
      </w:pPr>
      <w:del w:id="721" w:author="Author">
        <w:r w:rsidRPr="00846A6C" w:rsidDel="00FA448F">
          <w:rPr>
            <w:rFonts w:ascii="Times New Roman" w:hAnsi="Times New Roman" w:cs="Times New Roman"/>
            <w:sz w:val="24"/>
            <w:szCs w:val="24"/>
          </w:rPr>
          <w:delText xml:space="preserve">Cronbach, L. J. (1992). Four </w:delText>
        </w:r>
        <w:r w:rsidRPr="00B16BA2" w:rsidDel="00FA448F">
          <w:rPr>
            <w:rFonts w:ascii="Times New Roman" w:hAnsi="Times New Roman" w:cs="Times New Roman"/>
            <w:i/>
            <w:sz w:val="24"/>
            <w:szCs w:val="24"/>
          </w:rPr>
          <w:delText>Psychological Bulletin</w:delText>
        </w:r>
        <w:r w:rsidRPr="00B16BA2" w:rsidDel="00FA448F">
          <w:rPr>
            <w:rFonts w:ascii="Times New Roman" w:hAnsi="Times New Roman" w:cs="Times New Roman"/>
            <w:sz w:val="24"/>
            <w:szCs w:val="24"/>
          </w:rPr>
          <w:delText xml:space="preserve"> articles in perspective. </w:delText>
        </w:r>
        <w:r w:rsidRPr="00B16BA2" w:rsidDel="00FA448F">
          <w:rPr>
            <w:rFonts w:ascii="Times New Roman" w:hAnsi="Times New Roman" w:cs="Times New Roman"/>
            <w:i/>
            <w:sz w:val="24"/>
            <w:szCs w:val="24"/>
          </w:rPr>
          <w:delText>Psychological Bulletin, 112</w:delText>
        </w:r>
        <w:r w:rsidRPr="00B16BA2" w:rsidDel="00FA448F">
          <w:rPr>
            <w:rFonts w:ascii="Times New Roman" w:hAnsi="Times New Roman" w:cs="Times New Roman"/>
            <w:sz w:val="24"/>
            <w:szCs w:val="24"/>
          </w:rPr>
          <w:delText>, 389-392.</w:delText>
        </w:r>
        <w:r w:rsidR="00AD6361" w:rsidRPr="00B16BA2" w:rsidDel="00FA448F">
          <w:rPr>
            <w:rFonts w:ascii="Times New Roman" w:hAnsi="Times New Roman" w:cs="Times New Roman"/>
            <w:sz w:val="24"/>
            <w:szCs w:val="24"/>
            <w:lang w:eastAsia="zh-CN"/>
          </w:rPr>
          <w:delText xml:space="preserve"> doi: </w:delText>
        </w:r>
        <w:r w:rsidR="00CD3814" w:rsidDel="00FA448F">
          <w:fldChar w:fldCharType="begin"/>
        </w:r>
        <w:r w:rsidR="00CD3814" w:rsidDel="00FA448F">
          <w:delInstrText xml:space="preserve"> HYPERLINK "http://psycnet.apa.org/doi/10.1037/0033-2909.112.3.389" \t "_blank" </w:delInstrText>
        </w:r>
        <w:r w:rsidR="00CD3814" w:rsidDel="00FA448F">
          <w:fldChar w:fldCharType="separate"/>
        </w:r>
        <w:r w:rsidR="00AD6361" w:rsidRPr="00B16BA2" w:rsidDel="00FA448F">
          <w:rPr>
            <w:rStyle w:val="Hyperlink"/>
            <w:rFonts w:ascii="Times New Roman" w:hAnsi="Times New Roman" w:cs="Times New Roman"/>
            <w:color w:val="auto"/>
            <w:sz w:val="24"/>
            <w:szCs w:val="24"/>
          </w:rPr>
          <w:delText>10.1037/0033-2909.112.3.389</w:delText>
        </w:r>
        <w:r w:rsidR="00CD3814" w:rsidDel="00FA448F">
          <w:rPr>
            <w:rStyle w:val="Hyperlink"/>
            <w:rFonts w:ascii="Times New Roman" w:hAnsi="Times New Roman" w:cs="Times New Roman"/>
            <w:color w:val="auto"/>
            <w:sz w:val="24"/>
            <w:szCs w:val="24"/>
          </w:rPr>
          <w:fldChar w:fldCharType="end"/>
        </w:r>
        <w:r w:rsidR="00AD6361" w:rsidRPr="00B16BA2" w:rsidDel="00FA448F">
          <w:rPr>
            <w:rStyle w:val="CommentReference"/>
            <w:rFonts w:ascii="Times New Roman" w:hAnsi="Times New Roman" w:cs="Times New Roman"/>
            <w:sz w:val="24"/>
            <w:szCs w:val="24"/>
          </w:rPr>
          <w:delText xml:space="preserve"> </w:delText>
        </w:r>
      </w:del>
    </w:p>
    <w:p w14:paraId="216ED6BE" w14:textId="4072A558" w:rsidR="008516CD" w:rsidRPr="00F83F5E" w:rsidDel="00FA448F" w:rsidRDefault="008516CD" w:rsidP="008516CD">
      <w:pPr>
        <w:pStyle w:val="NoSpacing"/>
        <w:widowControl w:val="0"/>
        <w:spacing w:line="480" w:lineRule="auto"/>
        <w:ind w:left="785" w:hangingChars="327" w:hanging="785"/>
        <w:rPr>
          <w:del w:id="722" w:author="Author"/>
          <w:rFonts w:ascii="Times New Roman" w:hAnsi="Times New Roman" w:cs="Times New Roman"/>
          <w:sz w:val="24"/>
          <w:szCs w:val="24"/>
        </w:rPr>
      </w:pPr>
      <w:del w:id="723" w:author="Author">
        <w:r w:rsidRPr="00846A6C" w:rsidDel="00FA448F">
          <w:rPr>
            <w:rFonts w:ascii="Times New Roman" w:hAnsi="Times New Roman" w:cs="Times New Roman"/>
            <w:sz w:val="24"/>
            <w:szCs w:val="24"/>
          </w:rPr>
          <w:delText xml:space="preserve">Cronbach, L. J. &amp; Furby (1970). How </w:delText>
        </w:r>
        <w:r w:rsidRPr="00846A6C" w:rsidDel="00FA448F">
          <w:rPr>
            <w:rFonts w:ascii="Times New Roman" w:hAnsi="Times New Roman" w:cs="Times New Roman"/>
            <w:sz w:val="24"/>
            <w:szCs w:val="24"/>
            <w:lang w:eastAsia="zh-CN"/>
          </w:rPr>
          <w:delText xml:space="preserve">we should measure “change”—or should we? </w:delText>
        </w:r>
        <w:r w:rsidRPr="00B16BA2" w:rsidDel="00FA448F">
          <w:rPr>
            <w:rFonts w:ascii="Times New Roman" w:hAnsi="Times New Roman" w:cs="Times New Roman"/>
            <w:sz w:val="24"/>
            <w:szCs w:val="24"/>
            <w:lang w:eastAsia="zh-CN"/>
          </w:rPr>
          <w:delText>Psychological Bulletin, 74</w:delText>
        </w:r>
        <w:r w:rsidRPr="008E7408" w:rsidDel="00FA448F">
          <w:rPr>
            <w:rFonts w:ascii="Times New Roman" w:hAnsi="Times New Roman" w:cs="Times New Roman"/>
            <w:sz w:val="24"/>
            <w:szCs w:val="24"/>
            <w:lang w:eastAsia="zh-CN"/>
          </w:rPr>
          <w:delText>, 68-80.</w:delText>
        </w:r>
        <w:r w:rsidR="0028171B" w:rsidRPr="00B16BA2" w:rsidDel="00FA448F">
          <w:rPr>
            <w:rFonts w:ascii="Times New Roman" w:hAnsi="Times New Roman" w:cs="Times New Roman"/>
            <w:sz w:val="24"/>
            <w:szCs w:val="24"/>
            <w:lang w:eastAsia="zh-CN"/>
          </w:rPr>
          <w:delText xml:space="preserve"> </w:delText>
        </w:r>
        <w:r w:rsidR="0084772E" w:rsidRPr="00B16BA2" w:rsidDel="00FA448F">
          <w:rPr>
            <w:rFonts w:ascii="Times New Roman" w:hAnsi="Times New Roman" w:cs="Times New Roman"/>
            <w:sz w:val="24"/>
            <w:szCs w:val="24"/>
            <w:lang w:eastAsia="zh-CN"/>
          </w:rPr>
          <w:delText xml:space="preserve">doi: </w:delText>
        </w:r>
        <w:r w:rsidR="00CD3814" w:rsidDel="00FA448F">
          <w:fldChar w:fldCharType="begin"/>
        </w:r>
        <w:r w:rsidR="00CD3814" w:rsidDel="00FA448F">
          <w:delInstrText xml:space="preserve"> HYPERLINK "http://psycnet.apa.org/doi/10.1037/h0029382" \t "_blank" </w:delInstrText>
        </w:r>
        <w:r w:rsidR="00CD3814" w:rsidDel="00FA448F">
          <w:fldChar w:fldCharType="separate"/>
        </w:r>
        <w:r w:rsidR="0028171B" w:rsidRPr="00B16BA2" w:rsidDel="00FA448F">
          <w:rPr>
            <w:rFonts w:ascii="Times New Roman" w:hAnsi="Times New Roman" w:cs="Times New Roman"/>
            <w:sz w:val="24"/>
            <w:szCs w:val="24"/>
            <w:lang w:eastAsia="zh-CN"/>
          </w:rPr>
          <w:delText>10.1037/h0029382</w:delText>
        </w:r>
        <w:r w:rsidR="00CD3814" w:rsidDel="00FA448F">
          <w:rPr>
            <w:rFonts w:ascii="Times New Roman" w:hAnsi="Times New Roman" w:cs="Times New Roman"/>
            <w:sz w:val="24"/>
            <w:szCs w:val="24"/>
            <w:lang w:eastAsia="zh-CN"/>
          </w:rPr>
          <w:fldChar w:fldCharType="end"/>
        </w:r>
      </w:del>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w:t>
      </w:r>
      <w:proofErr w:type="spellStart"/>
      <w:r w:rsidRPr="00846A6C">
        <w:rPr>
          <w:rFonts w:ascii="Times New Roman" w:hAnsi="Times New Roman" w:cs="Times New Roman"/>
          <w:sz w:val="24"/>
          <w:szCs w:val="24"/>
        </w:rPr>
        <w:t>Dattner</w:t>
      </w:r>
      <w:proofErr w:type="spellEnd"/>
      <w:r w:rsidRPr="00846A6C">
        <w:rPr>
          <w:rFonts w:ascii="Times New Roman" w:hAnsi="Times New Roman" w:cs="Times New Roman"/>
          <w:sz w:val="24"/>
          <w:szCs w:val="24"/>
        </w:rPr>
        <w:t>, B. (1999). Who’s the fairest of them all</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impact of narcissism on self- and other-rated fairness in the workplace. </w:t>
      </w:r>
      <w:r w:rsidRPr="008E7408">
        <w:rPr>
          <w:rFonts w:ascii="Times New Roman" w:eastAsia="Times New Roman" w:hAnsi="Times New Roman" w:cs="Times New Roman"/>
          <w:sz w:val="24"/>
          <w:szCs w:val="24"/>
        </w:rPr>
        <w:t xml:space="preserve">(Doctoral dissertation). Retrieved from </w:t>
      </w:r>
      <w:r w:rsidRPr="008E7408">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r w:rsidR="002138D9" w:rsidRPr="00F83F5E">
        <w:rPr>
          <w:rFonts w:ascii="Times New Roman" w:hAnsi="Times New Roman" w:cs="Times New Roman"/>
          <w:sz w:val="24"/>
          <w:szCs w:val="24"/>
          <w:lang w:eastAsia="zh-CN"/>
        </w:rPr>
        <w:t xml:space="preserve">. </w:t>
      </w:r>
      <w:r w:rsidR="002138D9" w:rsidRPr="00B16BA2">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846A6C">
        <w:rPr>
          <w:rFonts w:ascii="Times New Roman" w:hAnsi="Times New Roman"/>
          <w:sz w:val="24"/>
          <w:szCs w:val="24"/>
        </w:rPr>
        <w:lastRenderedPageBreak/>
        <w:t xml:space="preserve">Dion, K. K., &amp; </w:t>
      </w:r>
      <w:proofErr w:type="spellStart"/>
      <w:r w:rsidRPr="008E7408">
        <w:rPr>
          <w:rFonts w:ascii="Times New Roman" w:hAnsi="Times New Roman"/>
          <w:sz w:val="24"/>
          <w:szCs w:val="24"/>
        </w:rPr>
        <w:t>Berscheid</w:t>
      </w:r>
      <w:proofErr w:type="spellEnd"/>
      <w:r w:rsidRPr="008E7408">
        <w:rPr>
          <w:rFonts w:ascii="Times New Roman" w:hAnsi="Times New Roman"/>
          <w:sz w:val="24"/>
          <w:szCs w:val="24"/>
        </w:rPr>
        <w:t>, E. (1974). Physical attractiveness and peer perception among children.</w:t>
      </w:r>
      <w:r w:rsidRPr="008E7408">
        <w:rPr>
          <w:rFonts w:ascii="Times New Roman" w:hAnsi="Times New Roman"/>
          <w:i/>
          <w:iCs/>
          <w:sz w:val="24"/>
          <w:szCs w:val="24"/>
        </w:rPr>
        <w:t xml:space="preserve"> </w:t>
      </w:r>
      <w:proofErr w:type="spellStart"/>
      <w:r w:rsidRPr="008E7408">
        <w:rPr>
          <w:rFonts w:ascii="Times New Roman" w:hAnsi="Times New Roman"/>
          <w:i/>
          <w:iCs/>
          <w:sz w:val="24"/>
          <w:szCs w:val="24"/>
        </w:rPr>
        <w:t>Sociometry</w:t>
      </w:r>
      <w:proofErr w:type="spellEnd"/>
      <w:r w:rsidRPr="008E7408">
        <w:rPr>
          <w:rFonts w:ascii="Times New Roman" w:hAnsi="Times New Roman"/>
          <w:i/>
          <w:iCs/>
          <w:sz w:val="24"/>
          <w:szCs w:val="24"/>
        </w:rPr>
        <w:t>, 37</w:t>
      </w:r>
      <w:r w:rsidRPr="00F83F5E">
        <w:rPr>
          <w:rFonts w:ascii="Times New Roman" w:hAnsi="Times New Roman"/>
          <w:sz w:val="24"/>
          <w:szCs w:val="24"/>
        </w:rPr>
        <w:t xml:space="preserve">(1), 1-12. Retrieved from http://search.proquest.com/docview/615963472?accountid=14553 </w:t>
      </w:r>
    </w:p>
    <w:p w14:paraId="044A566D" w14:textId="38E6D642" w:rsidR="008516CD" w:rsidRPr="00B16BA2"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B16BA2">
        <w:rPr>
          <w:rFonts w:ascii="Times New Roman" w:hAnsi="Times New Roman"/>
          <w:sz w:val="24"/>
          <w:szCs w:val="24"/>
          <w:shd w:val="clear" w:color="auto" w:fill="FFFFFF"/>
        </w:rPr>
        <w:t>*</w:t>
      </w:r>
      <w:proofErr w:type="spellStart"/>
      <w:r w:rsidRPr="00B16BA2">
        <w:rPr>
          <w:rFonts w:ascii="Times New Roman" w:hAnsi="Times New Roman"/>
          <w:sz w:val="24"/>
          <w:szCs w:val="24"/>
          <w:shd w:val="clear" w:color="auto" w:fill="FFFFFF"/>
        </w:rPr>
        <w:t>Dufner</w:t>
      </w:r>
      <w:proofErr w:type="spellEnd"/>
      <w:r w:rsidRPr="00B16BA2">
        <w:rPr>
          <w:rFonts w:ascii="Times New Roman" w:hAnsi="Times New Roman"/>
          <w:sz w:val="24"/>
          <w:szCs w:val="24"/>
          <w:shd w:val="clear" w:color="auto" w:fill="FFFFFF"/>
        </w:rPr>
        <w:t xml:space="preserve">, M., </w:t>
      </w:r>
      <w:proofErr w:type="spellStart"/>
      <w:r w:rsidRPr="00B16BA2">
        <w:rPr>
          <w:rFonts w:ascii="Times New Roman" w:hAnsi="Times New Roman"/>
          <w:sz w:val="24"/>
          <w:szCs w:val="24"/>
          <w:shd w:val="clear" w:color="auto" w:fill="FFFFFF"/>
        </w:rPr>
        <w:t>Denissen</w:t>
      </w:r>
      <w:proofErr w:type="spellEnd"/>
      <w:r w:rsidRPr="00B16BA2">
        <w:rPr>
          <w:rFonts w:ascii="Times New Roman" w:hAnsi="Times New Roman"/>
          <w:sz w:val="24"/>
          <w:szCs w:val="24"/>
          <w:shd w:val="clear" w:color="auto" w:fill="FFFFFF"/>
        </w:rPr>
        <w:t xml:space="preserve">, J., Sedikides, C., Van </w:t>
      </w:r>
      <w:proofErr w:type="spellStart"/>
      <w:r w:rsidRPr="00B16BA2">
        <w:rPr>
          <w:rFonts w:ascii="Times New Roman" w:hAnsi="Times New Roman"/>
          <w:sz w:val="24"/>
          <w:szCs w:val="24"/>
          <w:shd w:val="clear" w:color="auto" w:fill="FFFFFF"/>
        </w:rPr>
        <w:t>Zalk</w:t>
      </w:r>
      <w:proofErr w:type="spellEnd"/>
      <w:r w:rsidRPr="00B16BA2">
        <w:rPr>
          <w:rFonts w:ascii="Times New Roman" w:hAnsi="Times New Roman"/>
          <w:sz w:val="24"/>
          <w:szCs w:val="24"/>
          <w:shd w:val="clear" w:color="auto" w:fill="FFFFFF"/>
        </w:rPr>
        <w:t xml:space="preserve">, M., </w:t>
      </w:r>
      <w:proofErr w:type="spellStart"/>
      <w:r w:rsidRPr="00B16BA2">
        <w:rPr>
          <w:rFonts w:ascii="Times New Roman" w:hAnsi="Times New Roman"/>
          <w:sz w:val="24"/>
          <w:szCs w:val="24"/>
          <w:shd w:val="clear" w:color="auto" w:fill="FFFFFF"/>
        </w:rPr>
        <w:t>Meeus</w:t>
      </w:r>
      <w:proofErr w:type="spellEnd"/>
      <w:r w:rsidRPr="00B16BA2">
        <w:rPr>
          <w:rFonts w:ascii="Times New Roman" w:hAnsi="Times New Roman"/>
          <w:sz w:val="24"/>
          <w:szCs w:val="24"/>
          <w:shd w:val="clear" w:color="auto" w:fill="FFFFFF"/>
        </w:rPr>
        <w:t xml:space="preserve">, W. H. J., &amp; Van </w:t>
      </w:r>
      <w:proofErr w:type="spellStart"/>
      <w:r w:rsidRPr="00B16BA2">
        <w:rPr>
          <w:rFonts w:ascii="Times New Roman" w:hAnsi="Times New Roman"/>
          <w:sz w:val="24"/>
          <w:szCs w:val="24"/>
          <w:shd w:val="clear" w:color="auto" w:fill="FFFFFF"/>
        </w:rPr>
        <w:t>Aken</w:t>
      </w:r>
      <w:proofErr w:type="spellEnd"/>
      <w:r w:rsidRPr="00B16BA2">
        <w:rPr>
          <w:rFonts w:ascii="Times New Roman" w:hAnsi="Times New Roman"/>
          <w:sz w:val="24"/>
          <w:szCs w:val="24"/>
          <w:shd w:val="clear" w:color="auto" w:fill="FFFFFF"/>
        </w:rPr>
        <w:t>, M. (2013). Are actual and perceived intellectual self</w:t>
      </w:r>
      <w:r w:rsidRPr="00B16BA2">
        <w:rPr>
          <w:rFonts w:ascii="Cambria Math" w:hAnsi="Cambria Math" w:cs="Cambria Math" w:hint="eastAsia"/>
          <w:sz w:val="24"/>
          <w:szCs w:val="24"/>
          <w:shd w:val="clear" w:color="auto" w:fill="FFFFFF"/>
        </w:rPr>
        <w:t>‐</w:t>
      </w:r>
      <w:r w:rsidRPr="00B16BA2">
        <w:rPr>
          <w:rFonts w:ascii="Times New Roman" w:hAnsi="Times New Roman"/>
          <w:sz w:val="24"/>
          <w:szCs w:val="24"/>
          <w:shd w:val="clear" w:color="auto" w:fill="FFFFFF"/>
        </w:rPr>
        <w:t>enhancers evaluated differently by social perceivers?</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European Journal of Personality,</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27</w:t>
      </w:r>
      <w:r w:rsidRPr="00B16BA2">
        <w:rPr>
          <w:rFonts w:ascii="Times New Roman" w:hAnsi="Times New Roman"/>
          <w:sz w:val="24"/>
          <w:szCs w:val="24"/>
          <w:shd w:val="clear" w:color="auto" w:fill="FFFFFF"/>
        </w:rPr>
        <w:t xml:space="preserve">(6), 621-633. </w:t>
      </w:r>
      <w:proofErr w:type="spellStart"/>
      <w:proofErr w:type="gramStart"/>
      <w:r w:rsidRPr="00B16BA2">
        <w:rPr>
          <w:rFonts w:ascii="Times New Roman" w:hAnsi="Times New Roman"/>
          <w:sz w:val="24"/>
          <w:szCs w:val="24"/>
          <w:shd w:val="clear" w:color="auto" w:fill="FFFFFF"/>
        </w:rPr>
        <w:t>doi</w:t>
      </w:r>
      <w:proofErr w:type="spellEnd"/>
      <w:proofErr w:type="gramEnd"/>
      <w:r w:rsidRPr="00B16BA2">
        <w:rPr>
          <w:rFonts w:ascii="Times New Roman" w:hAnsi="Times New Roman"/>
          <w:sz w:val="24"/>
          <w:szCs w:val="24"/>
          <w:shd w:val="clear" w:color="auto" w:fill="FFFFFF"/>
        </w:rPr>
        <w:t>:</w:t>
      </w:r>
      <w:r w:rsidR="00B16BA2" w:rsidRPr="00B16BA2">
        <w:rPr>
          <w:rFonts w:ascii="Times New Roman" w:hAnsi="Times New Roman"/>
          <w:sz w:val="24"/>
          <w:szCs w:val="24"/>
          <w:shd w:val="clear" w:color="auto" w:fill="FFFFFF"/>
        </w:rPr>
        <w:t xml:space="preserve"> </w:t>
      </w:r>
      <w:r w:rsidRPr="00B16BA2">
        <w:rPr>
          <w:rFonts w:ascii="Times New Roman" w:hAnsi="Times New Roman"/>
          <w:sz w:val="24"/>
          <w:szCs w:val="24"/>
          <w:shd w:val="clear" w:color="auto" w:fill="FFFFFF"/>
        </w:rPr>
        <w:t>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F83F5E">
        <w:rPr>
          <w:rFonts w:ascii="Times New Roman" w:hAnsi="Times New Roman"/>
          <w:sz w:val="24"/>
          <w:szCs w:val="24"/>
        </w:rPr>
        <w:t>Duval, S., &amp;</w:t>
      </w:r>
      <w:r w:rsidRPr="00846A6C">
        <w:rPr>
          <w:rFonts w:ascii="Times New Roman" w:hAnsi="Times New Roman"/>
          <w:sz w:val="24"/>
          <w:szCs w:val="24"/>
        </w:rPr>
        <w:t xml:space="preserve"> Tweedie, R. (2000).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2D93F82A" w14:textId="172D7395" w:rsidR="008516CD" w:rsidRPr="00F83F5E" w:rsidDel="00FA448F" w:rsidRDefault="008516CD" w:rsidP="008516CD">
      <w:pPr>
        <w:spacing w:after="0" w:line="480" w:lineRule="auto"/>
        <w:ind w:left="785" w:hangingChars="327" w:hanging="785"/>
        <w:rPr>
          <w:del w:id="724" w:author="Author"/>
          <w:rFonts w:ascii="Times New Roman" w:eastAsia="Times New Roman" w:hAnsi="Times New Roman" w:cs="Times New Roman"/>
          <w:i/>
          <w:iCs/>
          <w:sz w:val="24"/>
          <w:szCs w:val="24"/>
          <w:lang w:eastAsia="zh-CN"/>
        </w:rPr>
      </w:pPr>
      <w:del w:id="725" w:author="Author">
        <w:r w:rsidRPr="00F83F5E" w:rsidDel="00FA448F">
          <w:rPr>
            <w:rFonts w:ascii="Times New Roman" w:eastAsia="Times New Roman" w:hAnsi="Times New Roman" w:cs="Times New Roman"/>
            <w:sz w:val="24"/>
            <w:szCs w:val="24"/>
            <w:lang w:eastAsia="zh-CN"/>
          </w:rPr>
          <w:delText xml:space="preserve">Edwards, J. R. (1994). Regression analysis as an alternative to difference scores. </w:delText>
        </w:r>
        <w:r w:rsidRPr="00F83F5E" w:rsidDel="00FA448F">
          <w:rPr>
            <w:rFonts w:ascii="Times New Roman" w:eastAsia="Times New Roman" w:hAnsi="Times New Roman" w:cs="Times New Roman"/>
            <w:i/>
            <w:iCs/>
            <w:sz w:val="24"/>
            <w:szCs w:val="24"/>
            <w:lang w:eastAsia="zh-CN"/>
          </w:rPr>
          <w:delText xml:space="preserve">Journal of  </w:delText>
        </w:r>
      </w:del>
    </w:p>
    <w:p w14:paraId="20A41BFB" w14:textId="3B11197B" w:rsidR="008516CD" w:rsidRPr="00D43146" w:rsidDel="00FA448F" w:rsidRDefault="008516CD" w:rsidP="008516CD">
      <w:pPr>
        <w:spacing w:after="0" w:line="480" w:lineRule="auto"/>
        <w:ind w:leftChars="218" w:left="1265" w:hangingChars="327" w:hanging="785"/>
        <w:rPr>
          <w:del w:id="726" w:author="Author"/>
          <w:rFonts w:ascii="Times New Roman" w:hAnsi="Times New Roman" w:cs="Times New Roman"/>
          <w:sz w:val="24"/>
          <w:szCs w:val="24"/>
          <w:lang w:eastAsia="zh-CN"/>
        </w:rPr>
      </w:pPr>
      <w:del w:id="727" w:author="Author">
        <w:r w:rsidRPr="00F83F5E" w:rsidDel="00FA448F">
          <w:rPr>
            <w:rFonts w:ascii="Times New Roman" w:hAnsi="Times New Roman" w:cs="Times New Roman"/>
            <w:i/>
            <w:iCs/>
            <w:sz w:val="24"/>
            <w:szCs w:val="24"/>
            <w:lang w:eastAsia="zh-CN"/>
          </w:rPr>
          <w:delText xml:space="preserve">     </w:delText>
        </w:r>
        <w:r w:rsidRPr="00F83F5E" w:rsidDel="00FA448F">
          <w:rPr>
            <w:rFonts w:ascii="Times New Roman" w:eastAsia="Times New Roman" w:hAnsi="Times New Roman" w:cs="Times New Roman"/>
            <w:i/>
            <w:iCs/>
            <w:sz w:val="24"/>
            <w:szCs w:val="24"/>
            <w:lang w:eastAsia="zh-CN"/>
          </w:rPr>
          <w:delText>Management</w:delText>
        </w:r>
        <w:r w:rsidRPr="00F83F5E" w:rsidDel="00FA448F">
          <w:rPr>
            <w:rFonts w:ascii="Times New Roman" w:eastAsia="Times New Roman" w:hAnsi="Times New Roman" w:cs="Times New Roman"/>
            <w:sz w:val="24"/>
            <w:szCs w:val="24"/>
            <w:lang w:eastAsia="zh-CN"/>
          </w:rPr>
          <w:delText xml:space="preserve">, </w:delText>
        </w:r>
        <w:r w:rsidRPr="00F83F5E" w:rsidDel="00FA448F">
          <w:rPr>
            <w:rFonts w:ascii="Times New Roman" w:eastAsia="Times New Roman" w:hAnsi="Times New Roman" w:cs="Times New Roman"/>
            <w:i/>
            <w:iCs/>
            <w:sz w:val="24"/>
            <w:szCs w:val="24"/>
            <w:lang w:eastAsia="zh-CN"/>
          </w:rPr>
          <w:delText>20</w:delText>
        </w:r>
        <w:r w:rsidRPr="00F83F5E" w:rsidDel="00FA448F">
          <w:rPr>
            <w:rFonts w:ascii="Times New Roman" w:eastAsia="Times New Roman" w:hAnsi="Times New Roman" w:cs="Times New Roman"/>
            <w:sz w:val="24"/>
            <w:szCs w:val="24"/>
            <w:lang w:eastAsia="zh-CN"/>
          </w:rPr>
          <w:delText>(3), 683-689.</w:delText>
        </w:r>
        <w:r w:rsidR="00F409A8" w:rsidRPr="00F83F5E" w:rsidDel="00FA448F">
          <w:rPr>
            <w:rFonts w:ascii="Times New Roman" w:hAnsi="Times New Roman" w:cs="Times New Roman"/>
            <w:sz w:val="24"/>
            <w:szCs w:val="24"/>
            <w:lang w:eastAsia="zh-CN"/>
          </w:rPr>
          <w:delText xml:space="preserve"> </w:delText>
        </w:r>
        <w:r w:rsidR="00CD3814" w:rsidDel="00FA448F">
          <w:fldChar w:fldCharType="begin"/>
        </w:r>
        <w:r w:rsidR="00CD3814" w:rsidDel="00FA448F">
          <w:delInstrText xml:space="preserve"> HYPERLINK "http://dx.doi.org/10.1016/0149-2063(94)90011-6" \t "doilink" </w:delInstrText>
        </w:r>
        <w:r w:rsidR="00CD3814" w:rsidDel="00FA448F">
          <w:fldChar w:fldCharType="separate"/>
        </w:r>
        <w:r w:rsidR="00F409A8" w:rsidRPr="00D43146" w:rsidDel="00FA448F">
          <w:rPr>
            <w:rStyle w:val="Hyperlink"/>
            <w:rFonts w:ascii="Times New Roman" w:eastAsia="Arial Unicode MS" w:hAnsi="Times New Roman" w:cs="Times New Roman"/>
            <w:color w:val="auto"/>
            <w:sz w:val="24"/>
            <w:szCs w:val="24"/>
            <w:bdr w:val="none" w:sz="0" w:space="0" w:color="auto" w:frame="1"/>
            <w:shd w:val="clear" w:color="auto" w:fill="FFFFFF"/>
          </w:rPr>
          <w:delText>doi:10.1016/0149-2063(94)90011-6</w:delText>
        </w:r>
        <w:r w:rsidR="00CD3814" w:rsidDel="00FA448F">
          <w:rPr>
            <w:rStyle w:val="Hyperlink"/>
            <w:rFonts w:ascii="Times New Roman" w:eastAsia="Arial Unicode MS" w:hAnsi="Times New Roman" w:cs="Times New Roman"/>
            <w:color w:val="auto"/>
            <w:sz w:val="24"/>
            <w:szCs w:val="24"/>
            <w:bdr w:val="none" w:sz="0" w:space="0" w:color="auto" w:frame="1"/>
            <w:shd w:val="clear" w:color="auto" w:fill="FFFFFF"/>
          </w:rPr>
          <w:fldChar w:fldCharType="end"/>
        </w:r>
      </w:del>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Edwards, J. R. (1995). Alternatives to difference scores as dependent variables in the study of congruence in organizational research.</w:t>
      </w:r>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w:t>
      </w:r>
      <w:proofErr w:type="spellStart"/>
      <w:r w:rsidRPr="00F83F5E">
        <w:rPr>
          <w:rFonts w:ascii="Times New Roman" w:hAnsi="Times New Roman" w:cs="Times New Roman"/>
          <w:sz w:val="24"/>
          <w:szCs w:val="24"/>
          <w:lang w:eastAsia="zh-CN"/>
        </w:rPr>
        <w:t>Drasgow</w:t>
      </w:r>
      <w:proofErr w:type="spellEnd"/>
      <w:r w:rsidRPr="00F83F5E">
        <w:rPr>
          <w:rFonts w:ascii="Times New Roman" w:hAnsi="Times New Roman" w:cs="Times New Roman"/>
          <w:sz w:val="24"/>
          <w:szCs w:val="24"/>
          <w:lang w:eastAsia="zh-CN"/>
        </w:rPr>
        <w:t xml:space="preserve"> &amp; N. Schmitt (Eds.), </w:t>
      </w:r>
      <w:r w:rsidRPr="00F83F5E">
        <w:rPr>
          <w:rFonts w:ascii="Times New Roman" w:hAnsi="Times New Roman" w:cs="Times New Roman"/>
          <w:i/>
          <w:sz w:val="24"/>
          <w:szCs w:val="24"/>
          <w:lang w:eastAsia="zh-CN"/>
        </w:rPr>
        <w:t>Measuring and Analyzing Behavior in Organizations: Advances in Measurement and Data Analysis</w:t>
      </w:r>
      <w:r w:rsidRPr="00F83F5E">
        <w:rPr>
          <w:rFonts w:ascii="Times New Roman" w:hAnsi="Times New Roman" w:cs="Times New Roman"/>
          <w:sz w:val="24"/>
          <w:szCs w:val="24"/>
          <w:lang w:eastAsia="zh-CN"/>
        </w:rPr>
        <w:t xml:space="preserve"> (p. 350-400). San Francisco, CA: </w:t>
      </w:r>
      <w:proofErr w:type="spellStart"/>
      <w:r w:rsidRPr="00F83F5E">
        <w:rPr>
          <w:rFonts w:ascii="Times New Roman" w:hAnsi="Times New Roman" w:cs="Times New Roman"/>
          <w:sz w:val="24"/>
          <w:szCs w:val="24"/>
          <w:lang w:eastAsia="zh-CN"/>
        </w:rPr>
        <w:t>Jossey</w:t>
      </w:r>
      <w:proofErr w:type="spellEnd"/>
      <w:r w:rsidRPr="00F83F5E">
        <w:rPr>
          <w:rFonts w:ascii="Times New Roman" w:hAnsi="Times New Roman" w:cs="Times New Roman"/>
          <w:sz w:val="24"/>
          <w:szCs w:val="24"/>
          <w:lang w:eastAsia="zh-CN"/>
        </w:rPr>
        <w:t>-Bass Inc.</w:t>
      </w:r>
      <w:r w:rsidR="007828CE" w:rsidRPr="00F83F5E">
        <w:rPr>
          <w:rFonts w:ascii="Times New Roman" w:hAnsi="Times New Roman" w:cs="Times New Roman"/>
          <w:sz w:val="24"/>
          <w:szCs w:val="24"/>
          <w:lang w:eastAsia="zh-CN"/>
        </w:rPr>
        <w:t xml:space="preserve"> </w:t>
      </w:r>
      <w:r w:rsidR="007828CE" w:rsidRPr="00D43146">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70EB6602" w14:textId="7C4FDE5A" w:rsidR="008516CD" w:rsidRPr="00F83F5E" w:rsidDel="00FA448F" w:rsidRDefault="008516CD" w:rsidP="008516CD">
      <w:pPr>
        <w:pStyle w:val="NoSpacing"/>
        <w:widowControl w:val="0"/>
        <w:spacing w:line="480" w:lineRule="auto"/>
        <w:ind w:left="785" w:hangingChars="327" w:hanging="785"/>
        <w:rPr>
          <w:del w:id="728" w:author="Author"/>
          <w:rFonts w:ascii="Times New Roman" w:hAnsi="Times New Roman" w:cs="Times New Roman"/>
          <w:sz w:val="24"/>
          <w:szCs w:val="24"/>
          <w:lang w:eastAsia="zh-CN"/>
        </w:rPr>
      </w:pPr>
      <w:del w:id="729" w:author="Author">
        <w:r w:rsidRPr="00F83F5E" w:rsidDel="00FA448F">
          <w:rPr>
            <w:rFonts w:ascii="Times New Roman" w:hAnsi="Times New Roman" w:cs="Times New Roman"/>
            <w:sz w:val="24"/>
            <w:szCs w:val="24"/>
            <w:lang w:eastAsia="zh-CN"/>
          </w:rPr>
          <w:lastRenderedPageBreak/>
          <w:delText xml:space="preserve">Emmons, R. A. (1984). Factor analysis and construct validity of the Narcissistic Personality Inventory. </w:delText>
        </w:r>
        <w:r w:rsidRPr="00F83F5E" w:rsidDel="00FA448F">
          <w:rPr>
            <w:rFonts w:ascii="Times New Roman" w:hAnsi="Times New Roman" w:cs="Times New Roman"/>
            <w:i/>
            <w:sz w:val="24"/>
            <w:szCs w:val="24"/>
            <w:lang w:eastAsia="zh-CN"/>
          </w:rPr>
          <w:delText>Journal of Personality Assessment</w:delText>
        </w:r>
        <w:r w:rsidRPr="00F83F5E" w:rsidDel="00FA448F">
          <w:rPr>
            <w:rFonts w:ascii="Times New Roman" w:hAnsi="Times New Roman" w:cs="Times New Roman"/>
            <w:sz w:val="24"/>
            <w:szCs w:val="24"/>
            <w:lang w:eastAsia="zh-CN"/>
          </w:rPr>
          <w:delText xml:space="preserve">, </w:delText>
        </w:r>
        <w:r w:rsidRPr="00F83F5E" w:rsidDel="00FA448F">
          <w:rPr>
            <w:rFonts w:ascii="Times New Roman" w:hAnsi="Times New Roman" w:cs="Times New Roman"/>
            <w:i/>
            <w:sz w:val="24"/>
            <w:szCs w:val="24"/>
            <w:lang w:eastAsia="zh-CN"/>
          </w:rPr>
          <w:delText>48,</w:delText>
        </w:r>
        <w:r w:rsidRPr="00F83F5E" w:rsidDel="00FA448F">
          <w:rPr>
            <w:rFonts w:ascii="Times New Roman" w:hAnsi="Times New Roman" w:cs="Times New Roman"/>
            <w:sz w:val="24"/>
            <w:szCs w:val="24"/>
            <w:lang w:eastAsia="zh-CN"/>
          </w:rPr>
          <w:delText xml:space="preserve"> 291-300.</w:delText>
        </w:r>
        <w:r w:rsidR="00DE4B3C" w:rsidRPr="00F83F5E" w:rsidDel="00FA448F">
          <w:rPr>
            <w:rFonts w:ascii="Times New Roman" w:hAnsi="Times New Roman" w:cs="Times New Roman"/>
            <w:sz w:val="24"/>
            <w:szCs w:val="24"/>
            <w:lang w:eastAsia="zh-CN"/>
          </w:rPr>
          <w:delText xml:space="preserve"> </w:delText>
        </w:r>
        <w:r w:rsidR="00DE4B3C" w:rsidRPr="00B16BA2" w:rsidDel="00FA448F">
          <w:rPr>
            <w:rFonts w:ascii="Times New Roman" w:hAnsi="Times New Roman" w:cs="Times New Roman"/>
            <w:color w:val="4C4C4C"/>
            <w:sz w:val="24"/>
            <w:szCs w:val="24"/>
            <w:shd w:val="clear" w:color="auto" w:fill="FFFFFF"/>
          </w:rPr>
          <w:delText>Retrieved from http://search.proquest.com/docview/1303269275?accountid=14553</w:delText>
        </w:r>
        <w:r w:rsidR="00DE4B3C" w:rsidRPr="00B16BA2" w:rsidDel="00FA448F">
          <w:rPr>
            <w:rStyle w:val="CommentReference"/>
            <w:rFonts w:ascii="Times New Roman" w:hAnsi="Times New Roman" w:cs="Times New Roman"/>
            <w:sz w:val="24"/>
            <w:szCs w:val="24"/>
          </w:rPr>
          <w:delText xml:space="preserve"> </w:delText>
        </w:r>
      </w:del>
    </w:p>
    <w:p w14:paraId="11B55C81" w14:textId="6E28E50B" w:rsidR="008516CD" w:rsidRPr="00CC003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Journal of Personality and Social Psychology, 52</w:t>
      </w:r>
      <w:r w:rsidRPr="00F83F5E">
        <w:rPr>
          <w:rFonts w:ascii="Times New Roman" w:hAnsi="Times New Roman" w:cs="Times New Roman"/>
          <w:sz w:val="24"/>
          <w:szCs w:val="24"/>
        </w:rPr>
        <w:t xml:space="preserve">(1), 11. Retrieved from </w:t>
      </w:r>
      <w:r w:rsidR="00041F2D" w:rsidRPr="00F83F5E">
        <w:rPr>
          <w:rFonts w:ascii="Times New Roman" w:hAnsi="Times New Roman" w:cs="Times New Roman"/>
          <w:sz w:val="24"/>
          <w:szCs w:val="24"/>
        </w:rPr>
        <w:t>http://search.proquest.com/docview/1295954608?</w:t>
      </w:r>
      <w:r w:rsidR="00041F2D" w:rsidRPr="00CC003E">
        <w:rPr>
          <w:rFonts w:ascii="Times New Roman" w:hAnsi="Times New Roman" w:cs="Times New Roman"/>
          <w:sz w:val="24"/>
          <w:szCs w:val="24"/>
        </w:rPr>
        <w:t>accountid=14553</w:t>
      </w:r>
    </w:p>
    <w:p w14:paraId="75AA8B6A" w14:textId="21C7EE6A" w:rsidR="008516CD" w:rsidRPr="00CC003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r w:rsidRPr="00CC003E">
        <w:rPr>
          <w:rFonts w:ascii="Times New Roman" w:eastAsia="Times New Roman" w:hAnsi="Times New Roman" w:cs="Times New Roman"/>
          <w:sz w:val="24"/>
          <w:szCs w:val="24"/>
        </w:rPr>
        <w:t xml:space="preserve">Farwell, L., &amp; </w:t>
      </w:r>
      <w:proofErr w:type="spellStart"/>
      <w:r w:rsidRPr="00CC003E">
        <w:rPr>
          <w:rFonts w:ascii="Times New Roman" w:eastAsia="Times New Roman" w:hAnsi="Times New Roman" w:cs="Times New Roman"/>
          <w:sz w:val="24"/>
          <w:szCs w:val="24"/>
        </w:rPr>
        <w:t>Wohlwend</w:t>
      </w:r>
      <w:proofErr w:type="spellEnd"/>
      <w:r w:rsidRPr="00CC003E">
        <w:rPr>
          <w:rFonts w:ascii="Times New Roman" w:eastAsia="Times New Roman" w:hAnsi="Times New Roman" w:cs="Times New Roman"/>
          <w:sz w:val="24"/>
          <w:szCs w:val="24"/>
        </w:rPr>
        <w:t>-Lloyd, R. (1998). Narcissistic processes: Optimistic expectations, favorable self-evaluations, and self-enhancing attributions.</w:t>
      </w:r>
      <w:r w:rsidRPr="00CC003E">
        <w:rPr>
          <w:rFonts w:ascii="Times New Roman" w:eastAsia="Times New Roman" w:hAnsi="Times New Roman" w:cs="Times New Roman"/>
          <w:i/>
          <w:iCs/>
          <w:sz w:val="24"/>
          <w:szCs w:val="24"/>
        </w:rPr>
        <w:t> Journal of Personality, 66</w:t>
      </w:r>
      <w:r w:rsidRPr="00CC003E">
        <w:rPr>
          <w:rFonts w:ascii="Times New Roman" w:eastAsia="Times New Roman" w:hAnsi="Times New Roman" w:cs="Times New Roman"/>
          <w:sz w:val="24"/>
          <w:szCs w:val="24"/>
        </w:rPr>
        <w:t xml:space="preserve">, 65-83. Retrieved from </w:t>
      </w:r>
      <w:proofErr w:type="spellStart"/>
      <w:r w:rsidR="00CC003E" w:rsidRPr="00CC003E">
        <w:rPr>
          <w:rFonts w:ascii="Times New Roman" w:hAnsi="Times New Roman" w:cs="Times New Roman"/>
          <w:sz w:val="24"/>
          <w:szCs w:val="24"/>
        </w:rPr>
        <w:t>doi</w:t>
      </w:r>
      <w:proofErr w:type="spellEnd"/>
      <w:r w:rsidR="00474DB5" w:rsidRPr="00CC003E">
        <w:rPr>
          <w:rFonts w:ascii="Times New Roman" w:hAnsi="Times New Roman" w:cs="Times New Roman"/>
          <w:sz w:val="24"/>
          <w:szCs w:val="24"/>
        </w:rPr>
        <w:t>: 10.1111/1467-6494.00003</w:t>
      </w:r>
    </w:p>
    <w:p w14:paraId="2AB35772" w14:textId="7B342B6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Findley, D., &amp; </w:t>
      </w:r>
      <w:proofErr w:type="spellStart"/>
      <w:r w:rsidRPr="00F83F5E">
        <w:rPr>
          <w:rFonts w:ascii="Times New Roman" w:hAnsi="Times New Roman" w:cs="Times New Roman"/>
          <w:sz w:val="24"/>
          <w:szCs w:val="24"/>
        </w:rPr>
        <w:t>Ojanen</w:t>
      </w:r>
      <w:proofErr w:type="spellEnd"/>
      <w:r w:rsidRPr="00F83F5E">
        <w:rPr>
          <w:rFonts w:ascii="Times New Roman" w:hAnsi="Times New Roman" w:cs="Times New Roman"/>
          <w:sz w:val="24"/>
          <w:szCs w:val="24"/>
        </w:rPr>
        <w:t>, T. (2013). Agentic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 xml:space="preserve">(5), 504-526.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10.1080/15298868.2012.694660</w:t>
      </w:r>
    </w:p>
    <w:p w14:paraId="3D2E86A8" w14:textId="26E8DAF1" w:rsidR="008516CD" w:rsidRPr="001F4250" w:rsidDel="00FA448F" w:rsidRDefault="008516CD" w:rsidP="008516CD">
      <w:pPr>
        <w:autoSpaceDE w:val="0"/>
        <w:autoSpaceDN w:val="0"/>
        <w:adjustRightInd w:val="0"/>
        <w:spacing w:after="0" w:line="480" w:lineRule="auto"/>
        <w:ind w:left="785" w:hangingChars="327" w:hanging="785"/>
        <w:rPr>
          <w:del w:id="730" w:author="Author"/>
          <w:rFonts w:ascii="Times New Roman" w:hAnsi="Times New Roman" w:cs="Times New Roman"/>
          <w:sz w:val="24"/>
          <w:szCs w:val="24"/>
        </w:rPr>
      </w:pPr>
      <w:del w:id="731" w:author="Author">
        <w:r w:rsidRPr="001F4250" w:rsidDel="00FA448F">
          <w:rPr>
            <w:rFonts w:ascii="Times New Roman" w:hAnsi="Times New Roman" w:cs="Times New Roman"/>
            <w:sz w:val="24"/>
            <w:szCs w:val="24"/>
          </w:rPr>
          <w:delText xml:space="preserve">First, M. B., Gibbon, M., Spitzer, R. L., Williams, J. B., &amp; Benjamin, L. (1997). </w:delText>
        </w:r>
        <w:r w:rsidRPr="001F4250" w:rsidDel="00FA448F">
          <w:rPr>
            <w:rFonts w:ascii="Times New Roman" w:hAnsi="Times New Roman" w:cs="Times New Roman"/>
            <w:i/>
            <w:iCs/>
            <w:sz w:val="24"/>
            <w:szCs w:val="24"/>
          </w:rPr>
          <w:delText>Structured</w:delText>
        </w:r>
        <w:r w:rsidR="00C26183" w:rsidRPr="00F83F5E" w:rsidDel="00FA448F">
          <w:rPr>
            <w:rFonts w:ascii="Times New Roman" w:hAnsi="Times New Roman" w:cs="Times New Roman"/>
            <w:i/>
            <w:iCs/>
            <w:sz w:val="24"/>
            <w:szCs w:val="24"/>
            <w:lang w:eastAsia="zh-CN"/>
          </w:rPr>
          <w:delText xml:space="preserve"> </w:delText>
        </w:r>
        <w:r w:rsidRPr="001F4250" w:rsidDel="00FA448F">
          <w:rPr>
            <w:rFonts w:ascii="Times New Roman" w:hAnsi="Times New Roman" w:cs="Times New Roman"/>
            <w:i/>
            <w:iCs/>
            <w:sz w:val="24"/>
            <w:szCs w:val="24"/>
          </w:rPr>
          <w:delText>clinical interview for DSM–IV personality disorders (SCID-II): Interview and questionnaire</w:delText>
        </w:r>
        <w:r w:rsidRPr="001F4250" w:rsidDel="00FA448F">
          <w:rPr>
            <w:rFonts w:ascii="Times New Roman" w:hAnsi="Times New Roman" w:cs="Times New Roman"/>
            <w:sz w:val="24"/>
            <w:szCs w:val="24"/>
          </w:rPr>
          <w:delText>. Washington, DC: American Psychiatric Association.</w:delText>
        </w:r>
      </w:del>
    </w:p>
    <w:p w14:paraId="3CF0B77E" w14:textId="55CA2724" w:rsidR="008516CD" w:rsidRPr="00F83F5E" w:rsidDel="00FA448F" w:rsidRDefault="008516CD" w:rsidP="008516CD">
      <w:pPr>
        <w:pStyle w:val="NoSpacing"/>
        <w:widowControl w:val="0"/>
        <w:spacing w:line="480" w:lineRule="auto"/>
        <w:ind w:left="785" w:hangingChars="327" w:hanging="785"/>
        <w:rPr>
          <w:del w:id="732" w:author="Author"/>
          <w:rFonts w:ascii="Times New Roman" w:eastAsia="Times New Roman" w:hAnsi="Times New Roman" w:cs="Times New Roman"/>
          <w:sz w:val="24"/>
          <w:szCs w:val="24"/>
        </w:rPr>
      </w:pPr>
      <w:del w:id="733" w:author="Author">
        <w:r w:rsidRPr="00F83F5E" w:rsidDel="00FA448F">
          <w:rPr>
            <w:rFonts w:ascii="Times New Roman" w:eastAsia="Times New Roman" w:hAnsi="Times New Roman" w:cs="Times New Roman"/>
            <w:sz w:val="24"/>
            <w:szCs w:val="24"/>
          </w:rPr>
          <w:delText>Furr, R. M., &amp; Bacharach, V. R. (2013). Psychometrics: An introduction</w:delText>
        </w:r>
        <w:r w:rsidRPr="00846A6C" w:rsidDel="00FA448F">
          <w:rPr>
            <w:rFonts w:ascii="Times New Roman" w:eastAsia="Times New Roman" w:hAnsi="Times New Roman" w:cs="Times New Roman"/>
            <w:sz w:val="24"/>
            <w:szCs w:val="24"/>
          </w:rPr>
          <w:delText xml:space="preserve"> (2</w:delText>
        </w:r>
        <w:r w:rsidRPr="008E7408" w:rsidDel="00FA448F">
          <w:rPr>
            <w:rFonts w:ascii="Times New Roman" w:eastAsia="Times New Roman" w:hAnsi="Times New Roman" w:cs="Times New Roman"/>
            <w:sz w:val="24"/>
            <w:szCs w:val="24"/>
            <w:vertAlign w:val="superscript"/>
          </w:rPr>
          <w:delText>nd</w:delText>
        </w:r>
        <w:r w:rsidRPr="008E7408" w:rsidDel="00FA448F">
          <w:rPr>
            <w:rFonts w:ascii="Times New Roman" w:eastAsia="Times New Roman" w:hAnsi="Times New Roman" w:cs="Times New Roman"/>
            <w:sz w:val="24"/>
            <w:szCs w:val="24"/>
          </w:rPr>
          <w:delText xml:space="preserve"> ed.)</w:delText>
        </w:r>
        <w:r w:rsidRPr="00F83F5E" w:rsidDel="00FA448F">
          <w:rPr>
            <w:rFonts w:ascii="Times New Roman" w:eastAsia="Times New Roman" w:hAnsi="Times New Roman" w:cs="Times New Roman"/>
            <w:sz w:val="24"/>
            <w:szCs w:val="24"/>
          </w:rPr>
          <w:delText>. Thousand Oaks, CA: Sage.</w:delText>
        </w:r>
        <w:r w:rsidR="00C26183" w:rsidRPr="00F83F5E" w:rsidDel="00FA448F">
          <w:rPr>
            <w:rFonts w:ascii="Times New Roman" w:hAnsi="Times New Roman" w:cs="Times New Roman"/>
            <w:sz w:val="24"/>
            <w:szCs w:val="24"/>
            <w:lang w:eastAsia="zh-CN"/>
          </w:rPr>
          <w:delText xml:space="preserve"> </w:delText>
        </w:r>
      </w:del>
    </w:p>
    <w:p w14:paraId="79BC3C27" w14:textId="623CBEE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w:t>
      </w:r>
      <w:proofErr w:type="spellStart"/>
      <w:r w:rsidRPr="00846A6C">
        <w:rPr>
          <w:rFonts w:ascii="Times New Roman" w:eastAsia="Times New Roman" w:hAnsi="Times New Roman" w:cs="Times New Roman"/>
          <w:sz w:val="24"/>
          <w:szCs w:val="24"/>
        </w:rPr>
        <w:t>Critelli</w:t>
      </w:r>
      <w:proofErr w:type="spellEnd"/>
      <w:r w:rsidRPr="00846A6C">
        <w:rPr>
          <w:rFonts w:ascii="Times New Roman" w:eastAsia="Times New Roman" w:hAnsi="Times New Roman" w:cs="Times New Roman"/>
          <w:sz w:val="24"/>
          <w:szCs w:val="24"/>
        </w:rPr>
        <w:t xml:space="preserve">, J. W., &amp; </w:t>
      </w:r>
      <w:proofErr w:type="spellStart"/>
      <w:r w:rsidRPr="00846A6C">
        <w:rPr>
          <w:rFonts w:ascii="Times New Roman" w:eastAsia="Times New Roman" w:hAnsi="Times New Roman" w:cs="Times New Roman"/>
          <w:sz w:val="24"/>
          <w:szCs w:val="24"/>
        </w:rPr>
        <w:t>Ee</w:t>
      </w:r>
      <w:proofErr w:type="spellEnd"/>
      <w:r w:rsidRPr="00846A6C">
        <w:rPr>
          <w:rFonts w:ascii="Times New Roman" w:eastAsia="Times New Roman" w:hAnsi="Times New Roman" w:cs="Times New Roman"/>
          <w:sz w:val="24"/>
          <w:szCs w:val="24"/>
        </w:rPr>
        <w:t xml:space="preserve">, J. S. (1994). Narcissistic illusions in self-evaluations of intelligence and attractiveness.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w:t>
      </w:r>
      <w:proofErr w:type="spellStart"/>
      <w:proofErr w:type="gramStart"/>
      <w:r w:rsidR="001F4250">
        <w:rPr>
          <w:rFonts w:ascii="Times New Roman" w:eastAsia="Times New Roman" w:hAnsi="Times New Roman" w:cs="Times New Roman"/>
          <w:sz w:val="24"/>
          <w:szCs w:val="24"/>
        </w:rPr>
        <w:t>doi</w:t>
      </w:r>
      <w:proofErr w:type="spellEnd"/>
      <w:proofErr w:type="gramEnd"/>
      <w:r w:rsidR="001F4250" w:rsidRPr="001F4250">
        <w:rPr>
          <w:rFonts w:ascii="Times New Roman" w:eastAsia="Times New Roman" w:hAnsi="Times New Roman" w:cs="Times New Roman"/>
          <w:sz w:val="24"/>
          <w:szCs w:val="24"/>
        </w:rPr>
        <w:t>: 10.1111/j.1467-6494.1994.tb00798.x</w:t>
      </w:r>
    </w:p>
    <w:p w14:paraId="455CAD23" w14:textId="57D5CB23" w:rsidR="008516CD" w:rsidRPr="00F83F5E" w:rsidDel="00FA448F" w:rsidRDefault="008516CD" w:rsidP="008516CD">
      <w:pPr>
        <w:pStyle w:val="NoSpacing"/>
        <w:widowControl w:val="0"/>
        <w:spacing w:line="480" w:lineRule="auto"/>
        <w:ind w:left="785" w:hangingChars="327" w:hanging="785"/>
        <w:rPr>
          <w:del w:id="734" w:author="Author"/>
          <w:rFonts w:ascii="Times New Roman" w:eastAsia="Times New Roman" w:hAnsi="Times New Roman" w:cs="Times New Roman"/>
          <w:sz w:val="24"/>
          <w:szCs w:val="24"/>
        </w:rPr>
      </w:pPr>
      <w:del w:id="735" w:author="Author">
        <w:r w:rsidRPr="00F83F5E" w:rsidDel="00FA448F">
          <w:rPr>
            <w:rFonts w:ascii="Times New Roman" w:eastAsia="Times New Roman" w:hAnsi="Times New Roman" w:cs="Times New Roman"/>
            <w:sz w:val="24"/>
            <w:szCs w:val="24"/>
          </w:rPr>
          <w:delText xml:space="preserve">Gaertner, L., Sedikides, C., &amp; Chang, K. (2008). On pancultural self-enhancement. </w:delText>
        </w:r>
        <w:r w:rsidR="00CC003E" w:rsidDel="00FA448F">
          <w:rPr>
            <w:rFonts w:ascii="Times New Roman" w:eastAsia="Times New Roman" w:hAnsi="Times New Roman" w:cs="Times New Roman"/>
            <w:sz w:val="24"/>
            <w:szCs w:val="24"/>
          </w:rPr>
          <w:delText>well-adjusted T</w:delText>
        </w:r>
        <w:r w:rsidRPr="00F83F5E" w:rsidDel="00FA448F">
          <w:rPr>
            <w:rFonts w:ascii="Times New Roman" w:eastAsia="Times New Roman" w:hAnsi="Times New Roman" w:cs="Times New Roman"/>
            <w:sz w:val="24"/>
            <w:szCs w:val="24"/>
          </w:rPr>
          <w:delText xml:space="preserve">aiwanese self-enhance on personally valued traits. </w:delText>
        </w:r>
        <w:r w:rsidRPr="00F83F5E" w:rsidDel="00FA448F">
          <w:rPr>
            <w:rFonts w:ascii="Times New Roman" w:eastAsia="Times New Roman" w:hAnsi="Times New Roman" w:cs="Times New Roman"/>
            <w:i/>
            <w:sz w:val="24"/>
            <w:szCs w:val="24"/>
          </w:rPr>
          <w:delText>Journal of Cross-Cultural Psychology, 39</w:delText>
        </w:r>
        <w:r w:rsidRPr="00F83F5E" w:rsidDel="00FA448F">
          <w:rPr>
            <w:rFonts w:ascii="Times New Roman" w:eastAsia="Times New Roman" w:hAnsi="Times New Roman" w:cs="Times New Roman"/>
            <w:sz w:val="24"/>
            <w:szCs w:val="24"/>
          </w:rPr>
          <w:delText>, 463-477. doi:http://dx.doi.org/10.1177/0022022108318431</w:delText>
        </w:r>
      </w:del>
    </w:p>
    <w:p w14:paraId="0F6AF30E" w14:textId="2305F76E"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w:t>
      </w:r>
      <w:proofErr w:type="spellStart"/>
      <w:r w:rsidRPr="00F83F5E">
        <w:rPr>
          <w:rFonts w:ascii="Times New Roman" w:eastAsia="Times New Roman" w:hAnsi="Times New Roman" w:cs="Times New Roman"/>
          <w:sz w:val="24"/>
          <w:szCs w:val="24"/>
        </w:rPr>
        <w:t>Gebauer</w:t>
      </w:r>
      <w:proofErr w:type="spellEnd"/>
      <w:r w:rsidRPr="00F83F5E">
        <w:rPr>
          <w:rFonts w:ascii="Times New Roman" w:eastAsia="Times New Roman" w:hAnsi="Times New Roman" w:cs="Times New Roman"/>
          <w:sz w:val="24"/>
          <w:szCs w:val="24"/>
        </w:rPr>
        <w:t xml:space="preserve">, J. E., Sedikides, C., </w:t>
      </w:r>
      <w:proofErr w:type="spellStart"/>
      <w:r w:rsidRPr="00F83F5E">
        <w:rPr>
          <w:rFonts w:ascii="Times New Roman" w:eastAsia="Times New Roman" w:hAnsi="Times New Roman" w:cs="Times New Roman"/>
          <w:sz w:val="24"/>
          <w:szCs w:val="24"/>
        </w:rPr>
        <w:t>Verplanken</w:t>
      </w:r>
      <w:proofErr w:type="spellEnd"/>
      <w:r w:rsidRPr="00F83F5E">
        <w:rPr>
          <w:rFonts w:ascii="Times New Roman" w:eastAsia="Times New Roman" w:hAnsi="Times New Roman" w:cs="Times New Roman"/>
          <w:sz w:val="24"/>
          <w:szCs w:val="24"/>
        </w:rPr>
        <w:t xml:space="preserve">, B., &amp; </w:t>
      </w:r>
      <w:proofErr w:type="spellStart"/>
      <w:r w:rsidRPr="00F83F5E">
        <w:rPr>
          <w:rFonts w:ascii="Times New Roman" w:eastAsia="Times New Roman" w:hAnsi="Times New Roman" w:cs="Times New Roman"/>
          <w:sz w:val="24"/>
          <w:szCs w:val="24"/>
        </w:rPr>
        <w:t>Maio</w:t>
      </w:r>
      <w:proofErr w:type="spellEnd"/>
      <w:r w:rsidRPr="00F83F5E">
        <w:rPr>
          <w:rFonts w:ascii="Times New Roman" w:eastAsia="Times New Roman" w:hAnsi="Times New Roman" w:cs="Times New Roman"/>
          <w:sz w:val="24"/>
          <w:szCs w:val="24"/>
        </w:rPr>
        <w:t xml:space="preserve">, G. R. (2012). Communal narcissism.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xml:space="preserve">, 854-878.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10.1037/a0029629</w:t>
      </w:r>
    </w:p>
    <w:p w14:paraId="14FB23AD" w14:textId="371F62B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Goncalo, J. A., Flynn, F. J., &amp; Kim, S. H. (2010). Are two narcissists better than one? </w:t>
      </w:r>
      <w:proofErr w:type="gramStart"/>
      <w:r w:rsidRPr="00F83F5E">
        <w:rPr>
          <w:rFonts w:ascii="Times New Roman" w:hAnsi="Times New Roman" w:cs="Times New Roman"/>
          <w:sz w:val="24"/>
          <w:szCs w:val="24"/>
        </w:rPr>
        <w:t>the</w:t>
      </w:r>
      <w:proofErr w:type="gramEnd"/>
      <w:r w:rsidRPr="00F83F5E">
        <w:rPr>
          <w:rFonts w:ascii="Times New Roman" w:hAnsi="Times New Roman" w:cs="Times New Roman"/>
          <w:sz w:val="24"/>
          <w:szCs w:val="24"/>
        </w:rPr>
        <w:t xml:space="preserv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xml:space="preserve">, 1484-1495.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10.1177/0146167210385109</w:t>
      </w:r>
    </w:p>
    <w:p w14:paraId="0194512F" w14:textId="3F7B273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Craik, K. H., &amp; Robins, R. W. (1998). Do people know how they behave? </w:t>
      </w:r>
      <w:proofErr w:type="gramStart"/>
      <w:r w:rsidRPr="00F83F5E">
        <w:rPr>
          <w:rFonts w:ascii="Times New Roman" w:hAnsi="Times New Roman" w:cs="Times New Roman"/>
          <w:sz w:val="24"/>
          <w:szCs w:val="24"/>
        </w:rPr>
        <w:t>self-reported</w:t>
      </w:r>
      <w:proofErr w:type="gramEnd"/>
      <w:r w:rsidRPr="00F83F5E">
        <w:rPr>
          <w:rFonts w:ascii="Times New Roman" w:hAnsi="Times New Roman" w:cs="Times New Roman"/>
          <w:sz w:val="24"/>
          <w:szCs w:val="24"/>
        </w:rPr>
        <w:t xml:space="preserve"> act frequencies compared with on-line </w:t>
      </w:r>
      <w:proofErr w:type="spellStart"/>
      <w:r w:rsidRPr="00F83F5E">
        <w:rPr>
          <w:rFonts w:ascii="Times New Roman" w:hAnsi="Times New Roman" w:cs="Times New Roman"/>
          <w:sz w:val="24"/>
          <w:szCs w:val="24"/>
        </w:rPr>
        <w:t>codings</w:t>
      </w:r>
      <w:proofErr w:type="spellEnd"/>
      <w:r w:rsidRPr="00F83F5E">
        <w:rPr>
          <w:rFonts w:ascii="Times New Roman" w:hAnsi="Times New Roman" w:cs="Times New Roman"/>
          <w:sz w:val="24"/>
          <w:szCs w:val="24"/>
        </w:rPr>
        <w:t xml:space="preserve">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w:t>
      </w:r>
      <w:proofErr w:type="spellStart"/>
      <w:proofErr w:type="gramStart"/>
      <w:r w:rsidR="00CC003E">
        <w:rPr>
          <w:rFonts w:ascii="Times New Roman" w:hAnsi="Times New Roman" w:cs="Times New Roman"/>
          <w:sz w:val="24"/>
          <w:szCs w:val="24"/>
        </w:rPr>
        <w:t>doi</w:t>
      </w:r>
      <w:proofErr w:type="spellEnd"/>
      <w:proofErr w:type="gramEnd"/>
      <w:r w:rsidR="00CC003E">
        <w:rPr>
          <w:rFonts w:ascii="Times New Roman" w:hAnsi="Times New Roman" w:cs="Times New Roman"/>
          <w:sz w:val="24"/>
          <w:szCs w:val="24"/>
        </w:rPr>
        <w:t xml:space="preserve">: </w:t>
      </w:r>
      <w:r w:rsidR="00CC003E" w:rsidRPr="00CC003E">
        <w:rPr>
          <w:rFonts w:ascii="Times New Roman" w:hAnsi="Times New Roman" w:cs="Times New Roman"/>
          <w:sz w:val="24"/>
          <w:szCs w:val="24"/>
        </w:rPr>
        <w:t>10.1037/0022-3514.74.5.1337</w:t>
      </w:r>
    </w:p>
    <w:p w14:paraId="31FB276E" w14:textId="37D66822" w:rsidR="008516CD" w:rsidRPr="00F83F5E" w:rsidDel="00FA448F" w:rsidRDefault="008516CD" w:rsidP="008516CD">
      <w:pPr>
        <w:pStyle w:val="NoSpacing"/>
        <w:widowControl w:val="0"/>
        <w:spacing w:line="480" w:lineRule="auto"/>
        <w:ind w:left="785" w:hangingChars="327" w:hanging="785"/>
        <w:rPr>
          <w:del w:id="736" w:author="Author"/>
          <w:rFonts w:ascii="Times New Roman" w:hAnsi="Times New Roman" w:cs="Times New Roman"/>
          <w:sz w:val="24"/>
          <w:szCs w:val="24"/>
        </w:rPr>
      </w:pPr>
      <w:del w:id="737" w:author="Author">
        <w:r w:rsidRPr="00F83F5E" w:rsidDel="00FA448F">
          <w:rPr>
            <w:rFonts w:ascii="Times New Roman" w:eastAsia="Times New Roman" w:hAnsi="Times New Roman" w:cs="Times New Roman"/>
            <w:sz w:val="24"/>
            <w:szCs w:val="24"/>
          </w:rPr>
          <w:delText>Gough, H. G., &amp; Bradley, P. (1992). Delinquent and criminal behavior as assessed by the revised california psychological inventory.</w:delText>
        </w:r>
        <w:r w:rsidRPr="00F83F5E" w:rsidDel="00FA448F">
          <w:rPr>
            <w:rFonts w:ascii="Times New Roman" w:eastAsia="Times New Roman" w:hAnsi="Times New Roman" w:cs="Times New Roman"/>
            <w:i/>
            <w:iCs/>
            <w:sz w:val="24"/>
            <w:szCs w:val="24"/>
          </w:rPr>
          <w:delText xml:space="preserve"> Journal of Clinical Psychology, 48</w:delText>
        </w:r>
        <w:r w:rsidRPr="00F83F5E" w:rsidDel="00FA448F">
          <w:rPr>
            <w:rFonts w:ascii="Times New Roman" w:eastAsia="Times New Roman" w:hAnsi="Times New Roman" w:cs="Times New Roman"/>
            <w:sz w:val="24"/>
            <w:szCs w:val="24"/>
          </w:rPr>
          <w:delText>(3), 298-308. Retrieved from http://search.proquest.com/docview/618151565?accountid=14553</w:delText>
        </w:r>
      </w:del>
    </w:p>
    <w:p w14:paraId="0B247903" w14:textId="77777777" w:rsidR="008516CD" w:rsidRPr="00CC003E" w:rsidRDefault="008516CD" w:rsidP="008516CD">
      <w:pPr>
        <w:spacing w:after="0" w:line="480" w:lineRule="auto"/>
        <w:ind w:left="785" w:hangingChars="327" w:hanging="785"/>
        <w:rPr>
          <w:rFonts w:ascii="Times New Roman" w:hAnsi="Times New Roman" w:cs="Times New Roman"/>
          <w:sz w:val="24"/>
          <w:szCs w:val="24"/>
        </w:rPr>
      </w:pPr>
      <w:r w:rsidRPr="00CC003E">
        <w:rPr>
          <w:rFonts w:ascii="Times New Roman" w:hAnsi="Times New Roman" w:cs="Times New Roman"/>
          <w:sz w:val="24"/>
          <w:szCs w:val="24"/>
        </w:rPr>
        <w:t xml:space="preserve">Gough, H. G., &amp; Bradley, P. (1996). </w:t>
      </w:r>
      <w:r w:rsidRPr="00CC003E">
        <w:rPr>
          <w:rFonts w:ascii="Times New Roman" w:hAnsi="Times New Roman" w:cs="Times New Roman"/>
          <w:i/>
          <w:sz w:val="24"/>
          <w:szCs w:val="24"/>
        </w:rPr>
        <w:t>CPI manual</w:t>
      </w:r>
      <w:r w:rsidRPr="00CC003E">
        <w:rPr>
          <w:rFonts w:ascii="Times New Roman" w:hAnsi="Times New Roman" w:cs="Times New Roman"/>
          <w:sz w:val="24"/>
          <w:szCs w:val="24"/>
        </w:rPr>
        <w:t>. Palo Alto, CA: Consulting Psychologists Press.</w:t>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lastRenderedPageBreak/>
        <w:t xml:space="preserve">Gough, H., &amp; Bradley, P. (2002). </w:t>
      </w:r>
      <w:r w:rsidRPr="00846A6C">
        <w:rPr>
          <w:rFonts w:ascii="Times New Roman" w:eastAsia="Times New Roman" w:hAnsi="Times New Roman" w:cs="Times New Roman"/>
          <w:i/>
          <w:sz w:val="24"/>
          <w:szCs w:val="24"/>
        </w:rPr>
        <w:t>User's guide to the CPI 260 Report for Clients.</w:t>
      </w:r>
      <w:r w:rsidRPr="008E7408">
        <w:rPr>
          <w:rFonts w:ascii="Times New Roman" w:eastAsia="Times New Roman" w:hAnsi="Times New Roman" w:cs="Times New Roman"/>
          <w:sz w:val="24"/>
          <w:szCs w:val="24"/>
        </w:rPr>
        <w:t xml:space="preserve"> Palo Alto, CA: Consulting Psychologists Press, Inc.</w:t>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Grandiosity. 2014. </w:t>
      </w:r>
      <w:proofErr w:type="gramStart"/>
      <w:r w:rsidRPr="00846A6C">
        <w:rPr>
          <w:rFonts w:ascii="Times New Roman" w:eastAsia="Times New Roman" w:hAnsi="Times New Roman" w:cs="Times New Roman"/>
          <w:sz w:val="24"/>
          <w:szCs w:val="24"/>
        </w:rPr>
        <w:t>In</w:t>
      </w:r>
      <w:proofErr w:type="gramEnd"/>
      <w:r w:rsidRPr="00846A6C">
        <w:rPr>
          <w:rFonts w:ascii="Times New Roman" w:eastAsia="Times New Roman" w:hAnsi="Times New Roman" w:cs="Times New Roman"/>
          <w:sz w:val="24"/>
          <w:szCs w:val="24"/>
        </w:rPr>
        <w:t xml:space="preserve"> Merriam-Webster.com. Retrieved June 26, 2014, from </w:t>
      </w:r>
      <w:hyperlink r:id="rId11" w:history="1">
        <w:r w:rsidRPr="00F83F5E">
          <w:rPr>
            <w:rFonts w:ascii="Times New Roman" w:eastAsia="Times New Roman" w:hAnsi="Times New Roman" w:cs="Times New Roman"/>
            <w:sz w:val="24"/>
            <w:szCs w:val="24"/>
          </w:rPr>
          <w:t>http://www.merriam-webster.com/dictionary/grandiosity?show=0&amp;t=1403792900</w:t>
        </w:r>
      </w:hyperlink>
    </w:p>
    <w:p w14:paraId="1FB2D0BC" w14:textId="5D3231B6"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Gregg, A. P., &amp; Sedikides, C. (2010).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 xml:space="preserve">(2), 142-161.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10.1080/15298860902815451</w:t>
      </w:r>
    </w:p>
    <w:p w14:paraId="29FE89C6" w14:textId="191021A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r w:rsidRPr="00F83F5E">
        <w:rPr>
          <w:rFonts w:ascii="Times New Roman" w:eastAsia="Times New Roman" w:hAnsi="Times New Roman" w:cs="Times New Roman"/>
          <w:i/>
          <w:iCs/>
          <w:sz w:val="24"/>
          <w:szCs w:val="24"/>
        </w:rPr>
        <w:t>Personnel Psychology</w:t>
      </w:r>
      <w:r w:rsidR="00CC003E">
        <w:rPr>
          <w:rFonts w:ascii="Times New Roman" w:eastAsia="Times New Roman" w:hAnsi="Times New Roman" w:cs="Times New Roman"/>
          <w:i/>
          <w:iCs/>
          <w:sz w:val="24"/>
          <w:szCs w:val="24"/>
        </w:rPr>
        <w:t xml:space="preserve">, 68, </w:t>
      </w:r>
      <w:r w:rsidR="00CC003E">
        <w:rPr>
          <w:rFonts w:ascii="Times New Roman" w:eastAsia="Times New Roman" w:hAnsi="Times New Roman" w:cs="Times New Roman"/>
          <w:iCs/>
          <w:sz w:val="24"/>
          <w:szCs w:val="24"/>
        </w:rPr>
        <w:t>1-47</w:t>
      </w:r>
      <w:r w:rsidRPr="00F83F5E">
        <w:rPr>
          <w:rFonts w:ascii="Times New Roman" w:eastAsia="Times New Roman" w:hAnsi="Times New Roman" w:cs="Times New Roman"/>
          <w:sz w:val="24"/>
          <w:szCs w:val="24"/>
        </w:rPr>
        <w:t>.</w:t>
      </w:r>
      <w:r w:rsidR="00D42819" w:rsidRPr="00F83F5E">
        <w:rPr>
          <w:rFonts w:ascii="Times New Roman" w:hAnsi="Times New Roman" w:cs="Times New Roman"/>
          <w:sz w:val="24"/>
          <w:szCs w:val="24"/>
          <w:lang w:eastAsia="zh-CN"/>
        </w:rPr>
        <w:t xml:space="preserve"> </w:t>
      </w:r>
      <w:proofErr w:type="spellStart"/>
      <w:proofErr w:type="gramStart"/>
      <w:r w:rsidR="00D42819" w:rsidRPr="00556CC3">
        <w:rPr>
          <w:rFonts w:ascii="Times New Roman" w:hAnsi="Times New Roman" w:cs="Times New Roman"/>
          <w:color w:val="4C4C4C"/>
          <w:sz w:val="24"/>
          <w:szCs w:val="24"/>
          <w:shd w:val="clear" w:color="auto" w:fill="FFFFFF"/>
        </w:rPr>
        <w:t>doi</w:t>
      </w:r>
      <w:proofErr w:type="spellEnd"/>
      <w:proofErr w:type="gramEnd"/>
      <w:r w:rsidR="00D42819" w:rsidRPr="00556CC3">
        <w:rPr>
          <w:rFonts w:ascii="Times New Roman" w:hAnsi="Times New Roman" w:cs="Times New Roman"/>
          <w:color w:val="4C4C4C"/>
          <w:sz w:val="24"/>
          <w:szCs w:val="24"/>
          <w:shd w:val="clear" w:color="auto" w:fill="FFFFFF"/>
        </w:rPr>
        <w:t>:</w:t>
      </w:r>
      <w:r w:rsidR="00D43146" w:rsidRPr="00556CC3">
        <w:rPr>
          <w:rFonts w:ascii="Times New Roman" w:hAnsi="Times New Roman" w:cs="Times New Roman"/>
          <w:color w:val="4C4C4C"/>
          <w:sz w:val="24"/>
          <w:szCs w:val="24"/>
          <w:shd w:val="clear" w:color="auto" w:fill="FFFFFF"/>
        </w:rPr>
        <w:t xml:space="preserve"> </w:t>
      </w:r>
      <w:r w:rsidR="00D42819" w:rsidRPr="00556CC3">
        <w:rPr>
          <w:rFonts w:ascii="Times New Roman" w:hAnsi="Times New Roman" w:cs="Times New Roman"/>
          <w:color w:val="4C4C4C"/>
          <w:sz w:val="24"/>
          <w:szCs w:val="24"/>
          <w:shd w:val="clear" w:color="auto" w:fill="FFFFFF"/>
        </w:rPr>
        <w:t>10.1111/peps.12072</w:t>
      </w:r>
      <w:r w:rsidR="00D42819" w:rsidRPr="00556CC3">
        <w:rPr>
          <w:rStyle w:val="CommentReference"/>
          <w:rFonts w:ascii="Times New Roman" w:hAnsi="Times New Roman" w:cs="Times New Roman"/>
          <w:sz w:val="24"/>
          <w:szCs w:val="24"/>
        </w:rPr>
        <w:t xml:space="preserve"> </w:t>
      </w:r>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Grijalva, E. Newman, D. A., </w:t>
      </w:r>
      <w:proofErr w:type="spellStart"/>
      <w:r w:rsidRPr="00846A6C">
        <w:rPr>
          <w:rFonts w:ascii="Times New Roman" w:eastAsia="Times New Roman" w:hAnsi="Times New Roman" w:cs="Times New Roman"/>
          <w:sz w:val="24"/>
          <w:szCs w:val="24"/>
        </w:rPr>
        <w:t>Tay</w:t>
      </w:r>
      <w:proofErr w:type="spellEnd"/>
      <w:r w:rsidRPr="00846A6C">
        <w:rPr>
          <w:rFonts w:ascii="Times New Roman" w:eastAsia="Times New Roman" w:hAnsi="Times New Roman" w:cs="Times New Roman"/>
          <w:sz w:val="24"/>
          <w:szCs w:val="24"/>
        </w:rPr>
        <w:t xml:space="preserve">, L., Donnellan, M. B., Harms, P. D., Robins, R. W., &amp; Yan, T. (2015b). Gender differences in narcissism: A meta-analytic review. </w:t>
      </w:r>
      <w:r w:rsidRPr="00556CC3">
        <w:rPr>
          <w:rFonts w:ascii="Times New Roman" w:eastAsia="Times New Roman" w:hAnsi="Times New Roman" w:cs="Times New Roman"/>
          <w:i/>
          <w:sz w:val="24"/>
          <w:szCs w:val="24"/>
        </w:rPr>
        <w:t>Psychological Bulletin, 141</w:t>
      </w:r>
      <w:r w:rsidRPr="00846A6C">
        <w:rPr>
          <w:rFonts w:ascii="Times New Roman" w:eastAsia="Times New Roman" w:hAnsi="Times New Roman" w:cs="Times New Roman"/>
          <w:sz w:val="24"/>
          <w:szCs w:val="24"/>
        </w:rPr>
        <w:t xml:space="preserve">, 261-310. </w:t>
      </w:r>
      <w:proofErr w:type="spellStart"/>
      <w:proofErr w:type="gramStart"/>
      <w:r w:rsidRPr="00846A6C">
        <w:rPr>
          <w:rFonts w:ascii="Times New Roman" w:eastAsia="Times New Roman" w:hAnsi="Times New Roman" w:cs="Times New Roman"/>
          <w:sz w:val="24"/>
          <w:szCs w:val="24"/>
        </w:rPr>
        <w:t>doi</w:t>
      </w:r>
      <w:proofErr w:type="spellEnd"/>
      <w:proofErr w:type="gramEnd"/>
      <w:r w:rsidRPr="00846A6C">
        <w:rPr>
          <w:rFonts w:ascii="Times New Roman" w:eastAsia="Times New Roman" w:hAnsi="Times New Roman" w:cs="Times New Roman"/>
          <w:sz w:val="24"/>
          <w:szCs w:val="24"/>
        </w:rPr>
        <w:t>:</w:t>
      </w:r>
      <w:r w:rsidRPr="008E7408">
        <w:rPr>
          <w:rFonts w:ascii="Times New Roman" w:eastAsia="Times New Roman" w:hAnsi="Times New Roman" w:cs="Times New Roman"/>
          <w:sz w:val="24"/>
          <w:szCs w:val="24"/>
        </w:rPr>
        <w:t xml:space="preserve"> 10.1037/a0038231</w:t>
      </w:r>
    </w:p>
    <w:p w14:paraId="634B0565" w14:textId="4BBAB24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proofErr w:type="gramStart"/>
      <w:r w:rsidRPr="00F83F5E">
        <w:rPr>
          <w:rFonts w:ascii="Times New Roman" w:hAnsi="Times New Roman" w:cs="Times New Roman"/>
          <w:sz w:val="24"/>
          <w:szCs w:val="24"/>
        </w:rPr>
        <w:t>Gu</w:t>
      </w:r>
      <w:proofErr w:type="spellEnd"/>
      <w:proofErr w:type="gramEnd"/>
      <w:r w:rsidRPr="00F83F5E">
        <w:rPr>
          <w:rFonts w:ascii="Times New Roman" w:hAnsi="Times New Roman" w:cs="Times New Roman"/>
          <w:sz w:val="24"/>
          <w:szCs w:val="24"/>
        </w:rPr>
        <w:t>, Y., He, N., &amp; Zhao, G. (2013). Attentional bias for performance-related words in individuals with narcissism.</w:t>
      </w:r>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 xml:space="preserve">(6), 671-675.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10.1016/j.paid.2013.05.009</w:t>
      </w:r>
    </w:p>
    <w:p w14:paraId="501AD0D4" w14:textId="33979E21" w:rsidR="008516CD" w:rsidRPr="00846A6C" w:rsidDel="00FA448F" w:rsidRDefault="008516CD" w:rsidP="008516CD">
      <w:pPr>
        <w:autoSpaceDE w:val="0"/>
        <w:autoSpaceDN w:val="0"/>
        <w:adjustRightInd w:val="0"/>
        <w:spacing w:after="0" w:line="480" w:lineRule="auto"/>
        <w:ind w:left="792" w:hanging="792"/>
        <w:rPr>
          <w:del w:id="738" w:author="Author"/>
          <w:rFonts w:ascii="Times New Roman" w:hAnsi="Times New Roman" w:cs="Times New Roman"/>
          <w:sz w:val="24"/>
          <w:szCs w:val="24"/>
          <w:lang w:eastAsia="zh-CN"/>
        </w:rPr>
      </w:pPr>
      <w:del w:id="739" w:author="Author">
        <w:r w:rsidRPr="00F83F5E" w:rsidDel="00FA448F">
          <w:rPr>
            <w:rFonts w:ascii="Times New Roman" w:hAnsi="Times New Roman" w:cs="Times New Roman"/>
            <w:sz w:val="24"/>
            <w:szCs w:val="24"/>
          </w:rPr>
          <w:delText xml:space="preserve">Gunderson, J. G., Ronningstam, E., &amp; Bodkin, A. (1990). The diagnostic interview for narcissistic patients. </w:delText>
        </w:r>
        <w:r w:rsidRPr="00F83F5E" w:rsidDel="00FA448F">
          <w:rPr>
            <w:rFonts w:ascii="Times New Roman" w:hAnsi="Times New Roman" w:cs="Times New Roman"/>
            <w:i/>
            <w:sz w:val="24"/>
            <w:szCs w:val="24"/>
          </w:rPr>
          <w:delText>Archives of General Psychiatry, 47</w:delText>
        </w:r>
        <w:r w:rsidRPr="00F83F5E" w:rsidDel="00FA448F">
          <w:rPr>
            <w:rFonts w:ascii="Times New Roman" w:hAnsi="Times New Roman" w:cs="Times New Roman"/>
            <w:sz w:val="24"/>
            <w:szCs w:val="24"/>
          </w:rPr>
          <w:delText xml:space="preserve">, 676–680. </w:delText>
        </w:r>
        <w:r w:rsidR="00277188" w:rsidRPr="00556CC3" w:rsidDel="00FA448F">
          <w:rPr>
            <w:rFonts w:ascii="Times New Roman" w:hAnsi="Times New Roman" w:cs="Times New Roman"/>
            <w:color w:val="333333"/>
            <w:sz w:val="24"/>
            <w:szCs w:val="24"/>
            <w:shd w:val="clear" w:color="auto" w:fill="FFFFFF"/>
          </w:rPr>
          <w:delText>doi:10.1001/archpsyc.1990.01810190076011</w:delText>
        </w:r>
        <w:r w:rsidR="00277188" w:rsidRPr="00F83F5E" w:rsidDel="00FA448F">
          <w:rPr>
            <w:rFonts w:ascii="Times New Roman" w:hAnsi="Times New Roman" w:cs="Times New Roman"/>
            <w:sz w:val="24"/>
            <w:szCs w:val="24"/>
            <w:highlight w:val="yellow"/>
          </w:rPr>
          <w:delText xml:space="preserve"> </w:delText>
        </w:r>
      </w:del>
    </w:p>
    <w:p w14:paraId="2FCA2664" w14:textId="212FCD55" w:rsidR="008516CD" w:rsidRPr="00F83F5E" w:rsidDel="00FA448F" w:rsidRDefault="008516CD" w:rsidP="008516CD">
      <w:pPr>
        <w:pStyle w:val="NoSpacing"/>
        <w:widowControl w:val="0"/>
        <w:spacing w:line="480" w:lineRule="auto"/>
        <w:ind w:left="785" w:hangingChars="327" w:hanging="785"/>
        <w:rPr>
          <w:del w:id="740" w:author="Author"/>
          <w:rFonts w:ascii="Times New Roman" w:eastAsia="Times New Roman" w:hAnsi="Times New Roman" w:cs="Times New Roman"/>
          <w:sz w:val="24"/>
          <w:szCs w:val="24"/>
        </w:rPr>
      </w:pPr>
      <w:del w:id="741" w:author="Author">
        <w:r w:rsidRPr="008E7408" w:rsidDel="00FA448F">
          <w:rPr>
            <w:rFonts w:ascii="Times New Roman" w:eastAsia="Times New Roman" w:hAnsi="Times New Roman" w:cs="Times New Roman"/>
            <w:sz w:val="24"/>
            <w:szCs w:val="24"/>
          </w:rPr>
          <w:delText>Hamamura, T., Heine, S. J., &amp; Takemoto, T. R. S. (2007). Why the better-than-average effect is a worse-than-average measure of self-enhancement: An investigation of conflicting findings from studies of east asian s</w:delText>
        </w:r>
        <w:r w:rsidRPr="00F83F5E" w:rsidDel="00FA448F">
          <w:rPr>
            <w:rFonts w:ascii="Times New Roman" w:eastAsia="Times New Roman" w:hAnsi="Times New Roman" w:cs="Times New Roman"/>
            <w:sz w:val="24"/>
            <w:szCs w:val="24"/>
          </w:rPr>
          <w:delText>elf-evaluations.</w:delText>
        </w:r>
        <w:r w:rsidRPr="00F83F5E" w:rsidDel="00FA448F">
          <w:rPr>
            <w:rFonts w:ascii="Times New Roman" w:eastAsia="Times New Roman" w:hAnsi="Times New Roman" w:cs="Times New Roman"/>
            <w:i/>
            <w:iCs/>
            <w:sz w:val="24"/>
            <w:szCs w:val="24"/>
          </w:rPr>
          <w:delText xml:space="preserve"> Motivation and Emotion, 31</w:delText>
        </w:r>
        <w:r w:rsidRPr="00F83F5E" w:rsidDel="00FA448F">
          <w:rPr>
            <w:rFonts w:ascii="Times New Roman" w:eastAsia="Times New Roman" w:hAnsi="Times New Roman" w:cs="Times New Roman"/>
            <w:sz w:val="24"/>
            <w:szCs w:val="24"/>
          </w:rPr>
          <w:delText>(4), 247-259. doi:</w:delText>
        </w:r>
        <w:r w:rsidR="00D43146" w:rsidRPr="00F83F5E" w:rsidDel="00FA448F">
          <w:rPr>
            <w:rFonts w:ascii="Times New Roman" w:eastAsia="Times New Roman" w:hAnsi="Times New Roman" w:cs="Times New Roman"/>
            <w:sz w:val="24"/>
            <w:szCs w:val="24"/>
          </w:rPr>
          <w:delText xml:space="preserve"> </w:delText>
        </w:r>
        <w:r w:rsidRPr="00F83F5E" w:rsidDel="00FA448F">
          <w:rPr>
            <w:rFonts w:ascii="Times New Roman" w:eastAsia="Times New Roman" w:hAnsi="Times New Roman" w:cs="Times New Roman"/>
            <w:sz w:val="24"/>
            <w:szCs w:val="24"/>
          </w:rPr>
          <w:delText>10.1007/s11031-007-9072-y</w:delText>
        </w:r>
      </w:del>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Harms, P.D., Roberts, B.W., Wood, D.O., &amp; Brummel, B.J. (2006).  </w:t>
      </w:r>
      <w:r w:rsidRPr="00F83F5E">
        <w:rPr>
          <w:rFonts w:ascii="Times New Roman" w:eastAsia="Times New Roman" w:hAnsi="Times New Roman" w:cs="Times New Roman"/>
          <w:i/>
          <w:iCs/>
          <w:sz w:val="24"/>
          <w:szCs w:val="24"/>
        </w:rPr>
        <w:t>The Mini-Markers of Evil.</w:t>
      </w:r>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t xml:space="preserve">Manuscript in </w:t>
      </w:r>
      <w:r w:rsidRPr="00F83F5E">
        <w:rPr>
          <w:rFonts w:ascii="Times New Roman" w:eastAsia="Times New Roman" w:hAnsi="Times New Roman" w:cs="Times New Roman"/>
          <w:sz w:val="24"/>
          <w:szCs w:val="24"/>
        </w:rPr>
        <w:tab/>
        <w:t>preparation.  University of Illinois, Champaign-Urbana.</w:t>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Hedges, L. V., &amp; </w:t>
      </w:r>
      <w:proofErr w:type="spellStart"/>
      <w:r w:rsidRPr="00846A6C">
        <w:rPr>
          <w:rFonts w:ascii="Times New Roman" w:hAnsi="Times New Roman" w:cs="Times New Roman"/>
          <w:sz w:val="24"/>
          <w:szCs w:val="24"/>
          <w:lang w:eastAsia="zh-CN"/>
        </w:rPr>
        <w:t>Olkin</w:t>
      </w:r>
      <w:proofErr w:type="spellEnd"/>
      <w:r w:rsidRPr="00846A6C">
        <w:rPr>
          <w:rFonts w:ascii="Times New Roman" w:hAnsi="Times New Roman" w:cs="Times New Roman"/>
          <w:sz w:val="24"/>
          <w:szCs w:val="24"/>
          <w:lang w:eastAsia="zh-CN"/>
        </w:rPr>
        <w:t xml:space="preserve">, I. (1985). </w:t>
      </w:r>
      <w:r w:rsidRPr="00846A6C">
        <w:rPr>
          <w:rFonts w:ascii="Times New Roman" w:hAnsi="Times New Roman" w:cs="Times New Roman"/>
          <w:i/>
          <w:sz w:val="24"/>
          <w:szCs w:val="24"/>
          <w:lang w:eastAsia="zh-CN"/>
        </w:rPr>
        <w:t>Statistical Methods for Meta-Analysis.</w:t>
      </w:r>
      <w:r w:rsidRPr="008E7408">
        <w:rPr>
          <w:rFonts w:ascii="Times New Roman" w:hAnsi="Times New Roman" w:cs="Times New Roman"/>
          <w:sz w:val="24"/>
          <w:szCs w:val="24"/>
          <w:lang w:eastAsia="zh-CN"/>
        </w:rPr>
        <w:t xml:space="preserve"> Orlando, FL: Academic Press.</w:t>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846A6C">
        <w:rPr>
          <w:rFonts w:ascii="Times New Roman" w:hAnsi="Times New Roman" w:cs="Times New Roman"/>
          <w:sz w:val="24"/>
          <w:szCs w:val="24"/>
        </w:rPr>
        <w:lastRenderedPageBreak/>
        <w:t>Helgeson</w:t>
      </w:r>
      <w:proofErr w:type="spellEnd"/>
      <w:r w:rsidRPr="00846A6C">
        <w:rPr>
          <w:rFonts w:ascii="Times New Roman" w:hAnsi="Times New Roman" w:cs="Times New Roman"/>
          <w:sz w:val="24"/>
          <w:szCs w:val="24"/>
        </w:rPr>
        <w:t xml:space="preserve">, V. S., &amp; Fritz, H. L. (1999).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Helgeson</w:t>
      </w:r>
      <w:proofErr w:type="spellEnd"/>
      <w:r w:rsidRPr="00F83F5E">
        <w:rPr>
          <w:rFonts w:ascii="Times New Roman" w:hAnsi="Times New Roman" w:cs="Times New Roman"/>
          <w:sz w:val="24"/>
          <w:szCs w:val="24"/>
        </w:rPr>
        <w:t>, V. S., &amp; Fritz, H. L. (2000). The implications of unmitigated agency and unmitigated communion for domains of problem behavior.</w:t>
      </w:r>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2441BA2E" w14:textId="533C4656" w:rsidR="008516CD" w:rsidRPr="00F83F5E" w:rsidDel="00FA448F" w:rsidRDefault="008516CD" w:rsidP="008516CD">
      <w:pPr>
        <w:pStyle w:val="NoSpacing"/>
        <w:widowControl w:val="0"/>
        <w:spacing w:line="480" w:lineRule="auto"/>
        <w:ind w:left="785" w:hangingChars="327" w:hanging="785"/>
        <w:rPr>
          <w:del w:id="742" w:author="Author"/>
          <w:rFonts w:ascii="Times New Roman" w:eastAsia="Times New Roman" w:hAnsi="Times New Roman" w:cs="Times New Roman"/>
          <w:sz w:val="24"/>
          <w:szCs w:val="24"/>
          <w:lang w:eastAsia="zh-CN"/>
        </w:rPr>
      </w:pPr>
      <w:del w:id="743" w:author="Author">
        <w:r w:rsidRPr="00556CC3" w:rsidDel="00FA448F">
          <w:rPr>
            <w:rFonts w:ascii="Times New Roman" w:hAnsi="Times New Roman" w:cs="Times New Roman"/>
            <w:sz w:val="24"/>
            <w:szCs w:val="24"/>
          </w:rPr>
          <w:delText xml:space="preserve">Hogan, R., &amp; Hogan, J. (1997). </w:delText>
        </w:r>
        <w:r w:rsidRPr="00556CC3" w:rsidDel="00FA448F">
          <w:rPr>
            <w:rFonts w:ascii="Times New Roman" w:hAnsi="Times New Roman" w:cs="Times New Roman"/>
            <w:i/>
            <w:iCs/>
            <w:sz w:val="24"/>
            <w:szCs w:val="24"/>
          </w:rPr>
          <w:delText>Hogan development survey manual</w:delText>
        </w:r>
        <w:r w:rsidRPr="00556CC3" w:rsidDel="00FA448F">
          <w:rPr>
            <w:rFonts w:ascii="Times New Roman" w:hAnsi="Times New Roman" w:cs="Times New Roman"/>
            <w:sz w:val="24"/>
            <w:szCs w:val="24"/>
          </w:rPr>
          <w:delText>. Tulsa, OK: Hogan Assessment Systems.</w:delText>
        </w:r>
        <w:r w:rsidRPr="00F83F5E" w:rsidDel="00FA448F">
          <w:rPr>
            <w:rFonts w:ascii="Times New Roman" w:hAnsi="Times New Roman" w:cs="Times New Roman"/>
            <w:sz w:val="24"/>
            <w:szCs w:val="24"/>
          </w:rPr>
          <w:delText xml:space="preserve"> </w:delText>
        </w:r>
        <w:r w:rsidR="00EE0241" w:rsidRPr="00846A6C" w:rsidDel="00FA448F">
          <w:rPr>
            <w:rFonts w:ascii="Times New Roman" w:hAnsi="Times New Roman" w:cs="Times New Roman"/>
            <w:sz w:val="24"/>
            <w:szCs w:val="24"/>
            <w:lang w:eastAsia="zh-CN"/>
          </w:rPr>
          <w:delText xml:space="preserve"> </w:delText>
        </w:r>
      </w:del>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Tulsa, Oklahoma: Hogan Assessment Systems.</w:t>
      </w:r>
    </w:p>
    <w:p w14:paraId="21DC9501" w14:textId="7BFCE538" w:rsidR="008516CD" w:rsidRPr="00F83F5E" w:rsidDel="0058139D" w:rsidRDefault="008516CD" w:rsidP="008516CD">
      <w:pPr>
        <w:pStyle w:val="NoSpacing"/>
        <w:widowControl w:val="0"/>
        <w:spacing w:line="480" w:lineRule="auto"/>
        <w:ind w:left="785" w:hangingChars="327" w:hanging="785"/>
        <w:rPr>
          <w:del w:id="744" w:author="Author"/>
          <w:rFonts w:ascii="Times New Roman" w:hAnsi="Times New Roman" w:cs="Times New Roman"/>
          <w:sz w:val="24"/>
          <w:szCs w:val="24"/>
          <w:lang w:eastAsia="zh-CN"/>
        </w:rPr>
      </w:pPr>
      <w:del w:id="745" w:author="Author">
        <w:r w:rsidRPr="00846A6C" w:rsidDel="0058139D">
          <w:rPr>
            <w:rFonts w:ascii="Times New Roman" w:eastAsia="Times New Roman" w:hAnsi="Times New Roman" w:cs="Times New Roman"/>
            <w:sz w:val="24"/>
            <w:szCs w:val="24"/>
          </w:rPr>
          <w:delText xml:space="preserve">Holtzman, N. S., &amp; Strube, M. J. (2010). Narcissism and attractiveness. </w:delText>
        </w:r>
        <w:r w:rsidRPr="00846A6C" w:rsidDel="0058139D">
          <w:rPr>
            <w:rFonts w:ascii="Times New Roman" w:eastAsia="Times New Roman" w:hAnsi="Times New Roman" w:cs="Times New Roman"/>
            <w:i/>
            <w:sz w:val="24"/>
            <w:szCs w:val="24"/>
          </w:rPr>
          <w:delText>Journal of Research in Personality, 44</w:delText>
        </w:r>
        <w:r w:rsidRPr="008E7408" w:rsidDel="0058139D">
          <w:rPr>
            <w:rFonts w:ascii="Times New Roman" w:eastAsia="Times New Roman" w:hAnsi="Times New Roman" w:cs="Times New Roman"/>
            <w:sz w:val="24"/>
            <w:szCs w:val="24"/>
          </w:rPr>
          <w:delText>, 133-136. doi:</w:delText>
        </w:r>
        <w:r w:rsidR="00D43146" w:rsidRPr="008E7408" w:rsidDel="0058139D">
          <w:rPr>
            <w:rFonts w:ascii="Times New Roman" w:eastAsia="Times New Roman" w:hAnsi="Times New Roman" w:cs="Times New Roman"/>
            <w:sz w:val="24"/>
            <w:szCs w:val="24"/>
          </w:rPr>
          <w:delText xml:space="preserve"> </w:delText>
        </w:r>
        <w:r w:rsidRPr="008E7408" w:rsidDel="0058139D">
          <w:rPr>
            <w:rFonts w:ascii="Times New Roman" w:eastAsia="Times New Roman" w:hAnsi="Times New Roman" w:cs="Times New Roman"/>
            <w:sz w:val="24"/>
            <w:szCs w:val="24"/>
          </w:rPr>
          <w:delText>10.1016/j.jrp.2009.10.004</w:delText>
        </w:r>
      </w:del>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proofErr w:type="spellStart"/>
      <w:r w:rsidRPr="00556CC3">
        <w:rPr>
          <w:rFonts w:ascii="Times New Roman" w:hAnsi="Times New Roman" w:cs="Times New Roman"/>
          <w:sz w:val="24"/>
          <w:szCs w:val="24"/>
          <w:shd w:val="clear" w:color="auto" w:fill="FFFFFF"/>
        </w:rPr>
        <w:t>Holtzman</w:t>
      </w:r>
      <w:proofErr w:type="spellEnd"/>
      <w:r w:rsidRPr="00556CC3">
        <w:rPr>
          <w:rFonts w:ascii="Times New Roman" w:hAnsi="Times New Roman" w:cs="Times New Roman"/>
          <w:sz w:val="24"/>
          <w:szCs w:val="24"/>
          <w:shd w:val="clear" w:color="auto" w:fill="FFFFFF"/>
        </w:rPr>
        <w:t xml:space="preserve">, N. S., &amp; </w:t>
      </w:r>
      <w:proofErr w:type="spellStart"/>
      <w:r w:rsidRPr="00556CC3">
        <w:rPr>
          <w:rFonts w:ascii="Times New Roman" w:hAnsi="Times New Roman" w:cs="Times New Roman"/>
          <w:sz w:val="24"/>
          <w:szCs w:val="24"/>
          <w:shd w:val="clear" w:color="auto" w:fill="FFFFFF"/>
        </w:rPr>
        <w:t>Strube</w:t>
      </w:r>
      <w:proofErr w:type="spellEnd"/>
      <w:r w:rsidRPr="00556CC3">
        <w:rPr>
          <w:rFonts w:ascii="Times New Roman" w:hAnsi="Times New Roman" w:cs="Times New Roman"/>
          <w:sz w:val="24"/>
          <w:szCs w:val="24"/>
          <w:shd w:val="clear" w:color="auto" w:fill="FFFFFF"/>
        </w:rPr>
        <w:t>, M. J. (2013). Above and beyond short-term mating, long-term mating is uniquely tied to human personality.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Evolutionary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11</w:t>
      </w:r>
      <w:r w:rsidRPr="00556CC3">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846A6C">
        <w:rPr>
          <w:rFonts w:ascii="Times New Roman" w:eastAsia="Times New Roman" w:hAnsi="Times New Roman" w:cs="Times New Roman"/>
          <w:sz w:val="24"/>
          <w:szCs w:val="24"/>
          <w:lang w:eastAsia="zh-CN"/>
        </w:rPr>
        <w:t xml:space="preserve">Hunter, J. E., &amp; Schmidt, F. L. (Eds.).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w:t>
      </w:r>
      <w:proofErr w:type="gramStart"/>
      <w:r w:rsidRPr="008E7408">
        <w:rPr>
          <w:rFonts w:ascii="Times New Roman" w:eastAsia="Times New Roman" w:hAnsi="Times New Roman" w:cs="Times New Roman"/>
          <w:i/>
          <w:iCs/>
          <w:sz w:val="24"/>
          <w:szCs w:val="24"/>
          <w:lang w:eastAsia="zh-CN"/>
        </w:rPr>
        <w:t>bias</w:t>
      </w:r>
      <w:proofErr w:type="gramEnd"/>
      <w:r w:rsidRPr="008E7408">
        <w:rPr>
          <w:rFonts w:ascii="Times New Roman" w:eastAsia="Times New Roman" w:hAnsi="Times New Roman" w:cs="Times New Roman"/>
          <w:i/>
          <w:iCs/>
          <w:sz w:val="24"/>
          <w:szCs w:val="24"/>
          <w:lang w:eastAsia="zh-CN"/>
        </w:rPr>
        <w:t xml:space="preserve"> in research findings</w:t>
      </w:r>
      <w:r w:rsidRPr="00F83F5E">
        <w:rPr>
          <w:rFonts w:ascii="Times New Roman" w:eastAsia="Times New Roman" w:hAnsi="Times New Roman" w:cs="Times New Roman"/>
          <w:sz w:val="24"/>
          <w:szCs w:val="24"/>
          <w:lang w:eastAsia="zh-CN"/>
        </w:rPr>
        <w:t xml:space="preserve">. </w:t>
      </w:r>
      <w:r w:rsidR="00F74045">
        <w:rPr>
          <w:rFonts w:ascii="Times New Roman" w:eastAsia="Times New Roman" w:hAnsi="Times New Roman" w:cs="Times New Roman"/>
          <w:sz w:val="24"/>
          <w:szCs w:val="24"/>
          <w:lang w:eastAsia="zh-CN"/>
        </w:rPr>
        <w:t>CA</w:t>
      </w:r>
      <w:r w:rsidR="00120214">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sz w:val="24"/>
          <w:szCs w:val="24"/>
          <w:lang w:eastAsia="zh-CN"/>
        </w:rPr>
        <w:t>Sage.</w:t>
      </w:r>
    </w:p>
    <w:p w14:paraId="3B077CB7" w14:textId="7CCD07EE" w:rsidR="008516CD" w:rsidRPr="00F83F5E" w:rsidDel="0058139D" w:rsidRDefault="008516CD" w:rsidP="008516CD">
      <w:pPr>
        <w:autoSpaceDE w:val="0"/>
        <w:autoSpaceDN w:val="0"/>
        <w:adjustRightInd w:val="0"/>
        <w:spacing w:after="0" w:line="480" w:lineRule="auto"/>
        <w:ind w:left="785" w:hangingChars="327" w:hanging="785"/>
        <w:rPr>
          <w:del w:id="746" w:author="Author"/>
          <w:rFonts w:ascii="Times New Roman" w:hAnsi="Times New Roman" w:cs="Times New Roman"/>
          <w:color w:val="0070C0"/>
          <w:sz w:val="24"/>
          <w:szCs w:val="24"/>
          <w:lang w:eastAsia="zh-CN"/>
        </w:rPr>
      </w:pPr>
      <w:del w:id="747" w:author="Author">
        <w:r w:rsidRPr="00556CC3" w:rsidDel="0058139D">
          <w:rPr>
            <w:rFonts w:ascii="Times New Roman" w:hAnsi="Times New Roman" w:cs="Times New Roman"/>
            <w:sz w:val="24"/>
            <w:szCs w:val="24"/>
          </w:rPr>
          <w:delText xml:space="preserve">Hyler, S. E. (1994). </w:delText>
        </w:r>
        <w:r w:rsidRPr="00556CC3" w:rsidDel="0058139D">
          <w:rPr>
            <w:rFonts w:ascii="Times New Roman" w:hAnsi="Times New Roman" w:cs="Times New Roman"/>
            <w:i/>
            <w:iCs/>
            <w:sz w:val="24"/>
            <w:szCs w:val="24"/>
          </w:rPr>
          <w:delText>Personality diagnostic questionnaire-4</w:delText>
        </w:r>
        <w:r w:rsidRPr="00556CC3" w:rsidDel="0058139D">
          <w:rPr>
            <w:rFonts w:ascii="Times New Roman" w:hAnsi="Times New Roman" w:cs="Times New Roman"/>
            <w:sz w:val="24"/>
            <w:szCs w:val="24"/>
          </w:rPr>
          <w:delText>. New York: New York State Psychiatric Institute.</w:delText>
        </w:r>
      </w:del>
    </w:p>
    <w:p w14:paraId="29484043" w14:textId="3039ED12" w:rsidR="008516CD" w:rsidRPr="00556CC3"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 xml:space="preserve">Iliescu, D., </w:t>
      </w:r>
      <w:proofErr w:type="spellStart"/>
      <w:r w:rsidRPr="00556CC3">
        <w:rPr>
          <w:rFonts w:ascii="Times New Roman" w:hAnsi="Times New Roman" w:cs="Times New Roman"/>
          <w:sz w:val="24"/>
          <w:szCs w:val="24"/>
          <w:shd w:val="clear" w:color="auto" w:fill="FFFFFF"/>
        </w:rPr>
        <w:t>Ispas</w:t>
      </w:r>
      <w:proofErr w:type="spellEnd"/>
      <w:r w:rsidRPr="00556CC3">
        <w:rPr>
          <w:rFonts w:ascii="Times New Roman" w:hAnsi="Times New Roman" w:cs="Times New Roman"/>
          <w:sz w:val="24"/>
          <w:szCs w:val="24"/>
          <w:shd w:val="clear" w:color="auto" w:fill="FFFFFF"/>
        </w:rPr>
        <w:t xml:space="preserve">, D., </w:t>
      </w:r>
      <w:proofErr w:type="spellStart"/>
      <w:r w:rsidRPr="00556CC3">
        <w:rPr>
          <w:rFonts w:ascii="Times New Roman" w:hAnsi="Times New Roman" w:cs="Times New Roman"/>
          <w:sz w:val="24"/>
          <w:szCs w:val="24"/>
          <w:shd w:val="clear" w:color="auto" w:fill="FFFFFF"/>
        </w:rPr>
        <w:t>Sulea</w:t>
      </w:r>
      <w:proofErr w:type="spellEnd"/>
      <w:r w:rsidRPr="00556CC3">
        <w:rPr>
          <w:rFonts w:ascii="Times New Roman" w:hAnsi="Times New Roman" w:cs="Times New Roman"/>
          <w:sz w:val="24"/>
          <w:szCs w:val="24"/>
          <w:shd w:val="clear" w:color="auto" w:fill="FFFFFF"/>
        </w:rPr>
        <w:t xml:space="preserve">, C., &amp; </w:t>
      </w:r>
      <w:proofErr w:type="spellStart"/>
      <w:r w:rsidRPr="00556CC3">
        <w:rPr>
          <w:rFonts w:ascii="Times New Roman" w:hAnsi="Times New Roman" w:cs="Times New Roman"/>
          <w:sz w:val="24"/>
          <w:szCs w:val="24"/>
          <w:shd w:val="clear" w:color="auto" w:fill="FFFFFF"/>
        </w:rPr>
        <w:t>Ilie</w:t>
      </w:r>
      <w:proofErr w:type="spellEnd"/>
      <w:r w:rsidRPr="00556CC3">
        <w:rPr>
          <w:rFonts w:ascii="Times New Roman" w:hAnsi="Times New Roman" w:cs="Times New Roman"/>
          <w:sz w:val="24"/>
          <w:szCs w:val="24"/>
          <w:shd w:val="clear" w:color="auto" w:fill="FFFFFF"/>
        </w:rPr>
        <w:t>, A. (2015). Vocational fit and counterproductive work behaviors: A self-regulation perspective.</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Journal of Applied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100</w:t>
      </w:r>
      <w:r w:rsidRPr="00556CC3">
        <w:rPr>
          <w:rFonts w:ascii="Times New Roman" w:hAnsi="Times New Roman" w:cs="Times New Roman"/>
          <w:sz w:val="24"/>
          <w:szCs w:val="24"/>
          <w:shd w:val="clear" w:color="auto" w:fill="FFFFFF"/>
        </w:rPr>
        <w:t xml:space="preserve">(1), 21-39. </w:t>
      </w:r>
      <w:proofErr w:type="spellStart"/>
      <w:proofErr w:type="gramStart"/>
      <w:r w:rsidRPr="00556CC3">
        <w:rPr>
          <w:rFonts w:ascii="Times New Roman" w:hAnsi="Times New Roman" w:cs="Times New Roman"/>
          <w:sz w:val="24"/>
          <w:szCs w:val="24"/>
          <w:shd w:val="clear" w:color="auto" w:fill="FFFFFF"/>
        </w:rPr>
        <w:t>doi</w:t>
      </w:r>
      <w:proofErr w:type="spellEnd"/>
      <w:proofErr w:type="gramEnd"/>
      <w:r w:rsidRPr="00556CC3">
        <w:rPr>
          <w:rFonts w:ascii="Times New Roman" w:hAnsi="Times New Roman" w:cs="Times New Roman"/>
          <w:sz w:val="24"/>
          <w:szCs w:val="24"/>
          <w:shd w:val="clear" w:color="auto" w:fill="FFFFFF"/>
        </w:rPr>
        <w:t>:</w:t>
      </w:r>
      <w:r w:rsidR="00D43146" w:rsidRPr="00556CC3">
        <w:rPr>
          <w:rFonts w:ascii="Times New Roman" w:hAnsi="Times New Roman" w:cs="Times New Roman"/>
          <w:sz w:val="24"/>
          <w:szCs w:val="24"/>
          <w:shd w:val="clear" w:color="auto" w:fill="FFFFFF"/>
        </w:rPr>
        <w:t xml:space="preserve"> </w:t>
      </w:r>
      <w:r w:rsidRPr="00556CC3">
        <w:rPr>
          <w:rFonts w:ascii="Times New Roman" w:hAnsi="Times New Roman" w:cs="Times New Roman"/>
          <w:sz w:val="24"/>
          <w:szCs w:val="24"/>
          <w:shd w:val="clear" w:color="auto" w:fill="FFFFFF"/>
        </w:rPr>
        <w:t>10.1037/a0036652</w:t>
      </w:r>
    </w:p>
    <w:p w14:paraId="53D624A1" w14:textId="2DFF150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xml:space="preserve">, 206-219. </w:t>
      </w:r>
      <w:proofErr w:type="spellStart"/>
      <w:proofErr w:type="gramStart"/>
      <w:r w:rsidRPr="008E7408">
        <w:rPr>
          <w:rFonts w:ascii="Times New Roman" w:eastAsia="Times New Roman" w:hAnsi="Times New Roman" w:cs="Times New Roman"/>
          <w:sz w:val="24"/>
          <w:szCs w:val="24"/>
        </w:rPr>
        <w:t>doi</w:t>
      </w:r>
      <w:proofErr w:type="spellEnd"/>
      <w:proofErr w:type="gramEnd"/>
      <w:r w:rsidRPr="008E7408">
        <w:rPr>
          <w:rFonts w:ascii="Times New Roman" w:eastAsia="Times New Roman" w:hAnsi="Times New Roman" w:cs="Times New Roman"/>
          <w:sz w:val="24"/>
          <w:szCs w:val="24"/>
        </w:rPr>
        <w:t>:</w:t>
      </w:r>
      <w:r w:rsidR="00556CC3"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10.1037/0022-3514.66.1.206</w:t>
      </w:r>
    </w:p>
    <w:p w14:paraId="5948099B" w14:textId="7489426B" w:rsidR="008516CD" w:rsidRPr="00F83F5E" w:rsidDel="0058139D" w:rsidRDefault="008516CD" w:rsidP="008516CD">
      <w:pPr>
        <w:pStyle w:val="NoSpacing"/>
        <w:widowControl w:val="0"/>
        <w:spacing w:line="480" w:lineRule="auto"/>
        <w:ind w:left="785" w:hangingChars="327" w:hanging="785"/>
        <w:rPr>
          <w:del w:id="748" w:author="Author"/>
          <w:rFonts w:ascii="Times New Roman" w:hAnsi="Times New Roman" w:cs="Times New Roman"/>
          <w:sz w:val="24"/>
          <w:szCs w:val="24"/>
          <w:lang w:eastAsia="zh-CN"/>
        </w:rPr>
      </w:pPr>
      <w:del w:id="749" w:author="Author">
        <w:r w:rsidRPr="00F83F5E" w:rsidDel="0058139D">
          <w:rPr>
            <w:rFonts w:ascii="Times New Roman" w:eastAsia="Times New Roman" w:hAnsi="Times New Roman" w:cs="Times New Roman"/>
            <w:sz w:val="24"/>
            <w:szCs w:val="24"/>
          </w:rPr>
          <w:lastRenderedPageBreak/>
          <w:delText xml:space="preserve">Johns, G. (1981). Difference score measures of organizational behavior variables: A critique. </w:delText>
        </w:r>
        <w:r w:rsidRPr="00F83F5E" w:rsidDel="0058139D">
          <w:rPr>
            <w:rFonts w:ascii="Times New Roman" w:eastAsia="Times New Roman" w:hAnsi="Times New Roman" w:cs="Times New Roman"/>
            <w:i/>
            <w:sz w:val="24"/>
            <w:szCs w:val="24"/>
          </w:rPr>
          <w:delText xml:space="preserve">Organizational Behavior and Human Performance, 27, </w:delText>
        </w:r>
        <w:r w:rsidRPr="00F83F5E" w:rsidDel="0058139D">
          <w:rPr>
            <w:rFonts w:ascii="Times New Roman" w:eastAsia="Times New Roman" w:hAnsi="Times New Roman" w:cs="Times New Roman"/>
            <w:sz w:val="24"/>
            <w:szCs w:val="24"/>
          </w:rPr>
          <w:delText>443-463.</w:delText>
        </w:r>
        <w:r w:rsidR="00556CC3" w:rsidDel="0058139D">
          <w:rPr>
            <w:rFonts w:ascii="Times New Roman" w:hAnsi="Times New Roman" w:cs="Times New Roman"/>
            <w:color w:val="4C4C4C"/>
            <w:sz w:val="24"/>
            <w:szCs w:val="24"/>
            <w:shd w:val="clear" w:color="auto" w:fill="FFFFFF"/>
          </w:rPr>
          <w:delText xml:space="preserve"> </w:delText>
        </w:r>
        <w:r w:rsidR="00556CC3" w:rsidRPr="00556CC3" w:rsidDel="0058139D">
          <w:rPr>
            <w:rFonts w:ascii="Times New Roman" w:hAnsi="Times New Roman" w:cs="Times New Roman"/>
            <w:color w:val="4C4C4C"/>
            <w:sz w:val="24"/>
            <w:szCs w:val="24"/>
            <w:shd w:val="clear" w:color="auto" w:fill="FFFFFF"/>
          </w:rPr>
          <w:delText>doi:10.1016/0030-5073(81)90033-7</w:delText>
        </w:r>
      </w:del>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846A6C">
        <w:rPr>
          <w:rFonts w:ascii="Times New Roman" w:hAnsi="Times New Roman" w:cs="Times New Roman"/>
          <w:sz w:val="24"/>
          <w:szCs w:val="24"/>
        </w:rPr>
        <w:t>Jonason</w:t>
      </w:r>
      <w:proofErr w:type="spellEnd"/>
      <w:r w:rsidRPr="00846A6C">
        <w:rPr>
          <w:rFonts w:ascii="Times New Roman" w:hAnsi="Times New Roman" w:cs="Times New Roman"/>
          <w:sz w:val="24"/>
          <w:szCs w:val="24"/>
        </w:rPr>
        <w:t xml:space="preserve">, P. K., Li, N. P., &amp; </w:t>
      </w:r>
      <w:proofErr w:type="spellStart"/>
      <w:r w:rsidRPr="00846A6C">
        <w:rPr>
          <w:rFonts w:ascii="Times New Roman" w:hAnsi="Times New Roman" w:cs="Times New Roman"/>
          <w:sz w:val="24"/>
          <w:szCs w:val="24"/>
        </w:rPr>
        <w:t>Teicher</w:t>
      </w:r>
      <w:proofErr w:type="spellEnd"/>
      <w:r w:rsidRPr="00846A6C">
        <w:rPr>
          <w:rFonts w:ascii="Times New Roman" w:hAnsi="Times New Roman" w:cs="Times New Roman"/>
          <w:sz w:val="24"/>
          <w:szCs w:val="24"/>
        </w:rPr>
        <w:t xml:space="preserve">, E. A. (2010). Who is </w:t>
      </w:r>
      <w:proofErr w:type="spellStart"/>
      <w:r w:rsidRPr="00846A6C">
        <w:rPr>
          <w:rFonts w:ascii="Times New Roman" w:hAnsi="Times New Roman" w:cs="Times New Roman"/>
          <w:sz w:val="24"/>
          <w:szCs w:val="24"/>
        </w:rPr>
        <w:t>james</w:t>
      </w:r>
      <w:proofErr w:type="spellEnd"/>
      <w:r w:rsidRPr="00846A6C">
        <w:rPr>
          <w:rFonts w:ascii="Times New Roman" w:hAnsi="Times New Roman" w:cs="Times New Roman"/>
          <w:sz w:val="24"/>
          <w:szCs w:val="24"/>
        </w:rPr>
        <w:t xml:space="preserve"> bond</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dark triad as an agentic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hyperlink r:id="rId12" w:history="1">
        <w:r w:rsidRPr="00F83F5E">
          <w:rPr>
            <w:rStyle w:val="Hyperlink"/>
            <w:rFonts w:ascii="Times New Roman" w:hAnsi="Times New Roman" w:cs="Times New Roman"/>
            <w:sz w:val="24"/>
            <w:szCs w:val="24"/>
          </w:rPr>
          <w:t>http://search.proquest.com/docview/755202684?accountid=14553</w:t>
        </w:r>
      </w:hyperlink>
    </w:p>
    <w:p w14:paraId="5353C1B7" w14:textId="71F8C2FC" w:rsidR="008516CD" w:rsidDel="0058139D" w:rsidRDefault="008516CD" w:rsidP="008516CD">
      <w:pPr>
        <w:pStyle w:val="NoSpacing"/>
        <w:widowControl w:val="0"/>
        <w:spacing w:line="480" w:lineRule="auto"/>
        <w:ind w:left="785" w:hangingChars="327" w:hanging="785"/>
        <w:rPr>
          <w:del w:id="750" w:author="Author"/>
          <w:rStyle w:val="Hyperlink"/>
          <w:rFonts w:ascii="Times New Roman" w:hAnsi="Times New Roman" w:cs="Times New Roman"/>
          <w:color w:val="auto"/>
          <w:sz w:val="24"/>
          <w:szCs w:val="24"/>
        </w:rPr>
      </w:pPr>
      <w:del w:id="751" w:author="Author">
        <w:r w:rsidRPr="00770AF8" w:rsidDel="0058139D">
          <w:rPr>
            <w:rFonts w:ascii="Times New Roman" w:hAnsi="Times New Roman" w:cs="Times New Roman"/>
            <w:sz w:val="24"/>
            <w:szCs w:val="24"/>
          </w:rPr>
          <w:delText xml:space="preserve">Jonason, P. K., &amp; Webster, G. D. (2010). The dirty dozen: A concise measure of the dark triad. </w:delText>
        </w:r>
        <w:r w:rsidRPr="00770AF8" w:rsidDel="0058139D">
          <w:rPr>
            <w:rFonts w:ascii="Times New Roman" w:hAnsi="Times New Roman" w:cs="Times New Roman"/>
            <w:i/>
            <w:iCs/>
            <w:sz w:val="24"/>
            <w:szCs w:val="24"/>
          </w:rPr>
          <w:delText xml:space="preserve">Psychological Assessment, 22, </w:delText>
        </w:r>
        <w:r w:rsidRPr="00770AF8" w:rsidDel="0058139D">
          <w:rPr>
            <w:rFonts w:ascii="Times New Roman" w:hAnsi="Times New Roman" w:cs="Times New Roman"/>
            <w:sz w:val="24"/>
            <w:szCs w:val="24"/>
          </w:rPr>
          <w:delText xml:space="preserve">420–432. </w:delText>
        </w:r>
        <w:r w:rsidR="00CD3814" w:rsidDel="0058139D">
          <w:fldChar w:fldCharType="begin"/>
        </w:r>
        <w:r w:rsidR="00CD3814" w:rsidDel="0058139D">
          <w:delInstrText xml:space="preserve"> HYPERLINK "http://dx.doi.org/10.1037/a0019265" </w:delInstrText>
        </w:r>
        <w:r w:rsidR="00CD3814" w:rsidDel="0058139D">
          <w:fldChar w:fldCharType="separate"/>
        </w:r>
        <w:r w:rsidR="00556CC3" w:rsidDel="0058139D">
          <w:rPr>
            <w:rStyle w:val="Hyperlink"/>
            <w:rFonts w:ascii="Times New Roman" w:hAnsi="Times New Roman" w:cs="Times New Roman"/>
            <w:color w:val="auto"/>
            <w:sz w:val="24"/>
            <w:szCs w:val="24"/>
          </w:rPr>
          <w:delText xml:space="preserve">doi: </w:delText>
        </w:r>
        <w:r w:rsidR="00556CC3" w:rsidRPr="00556CC3" w:rsidDel="0058139D">
          <w:rPr>
            <w:rStyle w:val="Hyperlink"/>
            <w:rFonts w:ascii="Times New Roman" w:hAnsi="Times New Roman" w:cs="Times New Roman"/>
            <w:color w:val="auto"/>
            <w:sz w:val="24"/>
            <w:szCs w:val="24"/>
          </w:rPr>
          <w:delText>10.1037/a0019265</w:delText>
        </w:r>
        <w:r w:rsidR="00CD3814" w:rsidDel="0058139D">
          <w:rPr>
            <w:rStyle w:val="Hyperlink"/>
            <w:rFonts w:ascii="Times New Roman" w:hAnsi="Times New Roman" w:cs="Times New Roman"/>
            <w:color w:val="auto"/>
            <w:sz w:val="24"/>
            <w:szCs w:val="24"/>
          </w:rPr>
          <w:fldChar w:fldCharType="end"/>
        </w:r>
      </w:del>
    </w:p>
    <w:p w14:paraId="50C71770" w14:textId="77777777" w:rsidR="00120214" w:rsidRPr="00F83F5E"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r w:rsidRPr="00F83F5E">
        <w:rPr>
          <w:rFonts w:ascii="Times New Roman" w:hAnsi="Times New Roman" w:cs="Times New Roman"/>
          <w:sz w:val="24"/>
          <w:szCs w:val="24"/>
          <w:lang w:eastAsia="zh-CN"/>
        </w:rPr>
        <w:t xml:space="preserve"> </w:t>
      </w:r>
      <w:proofErr w:type="spellStart"/>
      <w:proofErr w:type="gramStart"/>
      <w:r w:rsidRPr="00F83F5E">
        <w:rPr>
          <w:rFonts w:ascii="Times New Roman" w:hAnsi="Times New Roman" w:cs="Times New Roman"/>
          <w:sz w:val="24"/>
          <w:szCs w:val="24"/>
          <w:lang w:eastAsia="zh-CN"/>
        </w:rPr>
        <w:t>doi</w:t>
      </w:r>
      <w:proofErr w:type="spellEnd"/>
      <w:proofErr w:type="gramEnd"/>
      <w:r w:rsidRPr="00F83F5E">
        <w:rPr>
          <w:rFonts w:ascii="Times New Roman" w:hAnsi="Times New Roman" w:cs="Times New Roman"/>
          <w:sz w:val="24"/>
          <w:szCs w:val="24"/>
          <w:lang w:eastAsia="zh-CN"/>
        </w:rPr>
        <w:t>:</w:t>
      </w:r>
      <w:r w:rsidRPr="00770AF8">
        <w:rPr>
          <w:rFonts w:ascii="Times New Roman" w:hAnsi="Times New Roman" w:cs="Times New Roman"/>
          <w:sz w:val="24"/>
          <w:szCs w:val="24"/>
        </w:rPr>
        <w:t xml:space="preserve"> </w:t>
      </w:r>
      <w:hyperlink r:id="rId13" w:tgtFrame="_blank" w:history="1">
        <w:r w:rsidRPr="00770AF8">
          <w:rPr>
            <w:rStyle w:val="Hyperlink"/>
            <w:rFonts w:ascii="Times New Roman" w:hAnsi="Times New Roman" w:cs="Times New Roman"/>
            <w:sz w:val="24"/>
            <w:szCs w:val="24"/>
          </w:rPr>
          <w:t>10.1037/h0033957</w:t>
        </w:r>
      </w:hyperlink>
      <w:r w:rsidRPr="00770AF8">
        <w:rPr>
          <w:rStyle w:val="CommentReference"/>
          <w:rFonts w:ascii="Times New Roman" w:hAnsi="Times New Roman" w:cs="Times New Roman"/>
          <w:sz w:val="24"/>
          <w:szCs w:val="24"/>
        </w:rPr>
        <w:t xml:space="preserve"> </w:t>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Jones, L. L. &amp; </w:t>
      </w:r>
      <w:proofErr w:type="spellStart"/>
      <w:r w:rsidRPr="00F83F5E">
        <w:rPr>
          <w:rFonts w:ascii="Times New Roman" w:hAnsi="Times New Roman" w:cs="Times New Roman"/>
          <w:sz w:val="24"/>
          <w:szCs w:val="24"/>
        </w:rPr>
        <w:t>Brunell</w:t>
      </w:r>
      <w:proofErr w:type="spellEnd"/>
      <w:r w:rsidRPr="00F83F5E">
        <w:rPr>
          <w:rFonts w:ascii="Times New Roman" w:hAnsi="Times New Roman" w:cs="Times New Roman"/>
          <w:sz w:val="24"/>
          <w:szCs w:val="24"/>
        </w:rPr>
        <w:t xml:space="preserve">, A. B. (2014).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10.1080/09658211.2013.778999</w:t>
      </w:r>
    </w:p>
    <w:p w14:paraId="2F8471AA" w14:textId="2C57834B"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52940">
        <w:rPr>
          <w:rFonts w:ascii="Times New Roman" w:hAnsi="Times New Roman" w:cs="Times New Roman"/>
          <w:sz w:val="24"/>
          <w:szCs w:val="24"/>
        </w:rPr>
        <w:t xml:space="preserve">Judge, T. A., </w:t>
      </w:r>
      <w:proofErr w:type="spellStart"/>
      <w:r w:rsidRPr="00A52940">
        <w:rPr>
          <w:rFonts w:ascii="Times New Roman" w:hAnsi="Times New Roman" w:cs="Times New Roman"/>
          <w:sz w:val="24"/>
          <w:szCs w:val="24"/>
        </w:rPr>
        <w:t>LePine</w:t>
      </w:r>
      <w:proofErr w:type="spellEnd"/>
      <w:r w:rsidRPr="00A52940">
        <w:rPr>
          <w:rFonts w:ascii="Times New Roman" w:hAnsi="Times New Roman" w:cs="Times New Roman"/>
          <w:sz w:val="24"/>
          <w:szCs w:val="24"/>
        </w:rPr>
        <w:t>, J. A., &amp; Rich, B. L. (2006). Loving yourself</w:t>
      </w:r>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
        <w:t>91</w:t>
      </w:r>
      <w:r w:rsidRPr="00A52940">
        <w:rPr>
          <w:rFonts w:ascii="Times New Roman" w:hAnsi="Times New Roman" w:cs="Times New Roman"/>
          <w:sz w:val="24"/>
          <w:szCs w:val="24"/>
        </w:rPr>
        <w:t xml:space="preserve">, 762-776. </w:t>
      </w:r>
      <w:proofErr w:type="spellStart"/>
      <w:proofErr w:type="gramStart"/>
      <w:r w:rsidR="00A52940" w:rsidRPr="00770AF8">
        <w:rPr>
          <w:rFonts w:ascii="Times New Roman" w:hAnsi="Times New Roman" w:cs="Times New Roman"/>
          <w:color w:val="4C4C4C"/>
          <w:sz w:val="24"/>
          <w:szCs w:val="24"/>
          <w:shd w:val="clear" w:color="auto" w:fill="FFFFFF"/>
        </w:rPr>
        <w:t>doi</w:t>
      </w:r>
      <w:proofErr w:type="spellEnd"/>
      <w:proofErr w:type="gramEnd"/>
      <w:r w:rsidR="00A52940" w:rsidRPr="00770AF8">
        <w:rPr>
          <w:rFonts w:ascii="Times New Roman" w:hAnsi="Times New Roman" w:cs="Times New Roman"/>
          <w:color w:val="4C4C4C"/>
          <w:sz w:val="24"/>
          <w:szCs w:val="24"/>
          <w:shd w:val="clear" w:color="auto" w:fill="FFFFFF"/>
        </w:rPr>
        <w:t>:</w:t>
      </w:r>
      <w:r w:rsidR="00556CC3" w:rsidRPr="00556CC3">
        <w:rPr>
          <w:rFonts w:ascii="Times New Roman" w:hAnsi="Times New Roman" w:cs="Times New Roman"/>
          <w:color w:val="4C4C4C"/>
          <w:sz w:val="24"/>
          <w:szCs w:val="24"/>
          <w:shd w:val="clear" w:color="auto" w:fill="FFFFFF"/>
        </w:rPr>
        <w:t xml:space="preserve"> </w:t>
      </w:r>
      <w:r w:rsidR="00A52940" w:rsidRPr="00770AF8">
        <w:rPr>
          <w:rFonts w:ascii="Times New Roman" w:hAnsi="Times New Roman" w:cs="Times New Roman"/>
          <w:color w:val="4C4C4C"/>
          <w:sz w:val="24"/>
          <w:szCs w:val="24"/>
          <w:shd w:val="clear" w:color="auto" w:fill="FFFFFF"/>
        </w:rPr>
        <w:t>10.1037/0021-9010.91.4.762</w:t>
      </w:r>
    </w:p>
    <w:p w14:paraId="070964B9" w14:textId="56CA6E68" w:rsidR="008516CD" w:rsidRPr="00770AF8"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 xml:space="preserve">Kenny, D. A. (1994).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Guilford Press.</w:t>
      </w:r>
      <w:r w:rsidR="00F97D9A" w:rsidRPr="00F83F5E">
        <w:rPr>
          <w:rFonts w:ascii="Times New Roman" w:hAnsi="Times New Roman" w:cs="Times New Roman"/>
          <w:sz w:val="24"/>
          <w:szCs w:val="24"/>
          <w:lang w:eastAsia="zh-CN"/>
        </w:rPr>
        <w:t xml:space="preserve"> </w:t>
      </w:r>
      <w:r w:rsidR="00F97D9A" w:rsidRPr="00770AF8">
        <w:rPr>
          <w:rFonts w:ascii="Times New Roman" w:hAnsi="Times New Roman" w:cs="Times New Roman"/>
          <w:color w:val="4C4C4C"/>
          <w:sz w:val="24"/>
          <w:szCs w:val="24"/>
          <w:shd w:val="clear" w:color="auto" w:fill="FFFFFF"/>
        </w:rPr>
        <w:t>Retrieved from http://search.proquest.com/docview/618584271?accountid=14553</w:t>
      </w:r>
    </w:p>
    <w:p w14:paraId="0E69B825" w14:textId="52C8D07B" w:rsidR="008516CD" w:rsidRPr="00F83F5E" w:rsidDel="0058139D" w:rsidRDefault="008516CD" w:rsidP="008516CD">
      <w:pPr>
        <w:pStyle w:val="NoSpacing"/>
        <w:widowControl w:val="0"/>
        <w:spacing w:line="480" w:lineRule="auto"/>
        <w:ind w:left="785" w:hangingChars="327" w:hanging="785"/>
        <w:rPr>
          <w:del w:id="752" w:author="Author"/>
          <w:rFonts w:ascii="Times New Roman" w:hAnsi="Times New Roman" w:cs="Times New Roman"/>
          <w:sz w:val="24"/>
          <w:szCs w:val="24"/>
        </w:rPr>
      </w:pPr>
      <w:del w:id="753" w:author="Author">
        <w:r w:rsidRPr="00F83F5E" w:rsidDel="0058139D">
          <w:rPr>
            <w:rFonts w:ascii="Times New Roman" w:hAnsi="Times New Roman" w:cs="Times New Roman"/>
            <w:sz w:val="24"/>
            <w:szCs w:val="24"/>
          </w:rPr>
          <w:delText xml:space="preserve">Kernberg, O. F. (1985). </w:delText>
        </w:r>
        <w:r w:rsidRPr="00F83F5E" w:rsidDel="0058139D">
          <w:rPr>
            <w:rFonts w:ascii="Times New Roman" w:hAnsi="Times New Roman" w:cs="Times New Roman"/>
            <w:i/>
            <w:sz w:val="24"/>
            <w:szCs w:val="24"/>
          </w:rPr>
          <w:delText>Borderline conditions and pathological narcissism.</w:delText>
        </w:r>
        <w:r w:rsidRPr="00F83F5E" w:rsidDel="0058139D">
          <w:rPr>
            <w:rFonts w:ascii="Times New Roman" w:hAnsi="Times New Roman" w:cs="Times New Roman"/>
            <w:sz w:val="24"/>
            <w:szCs w:val="24"/>
          </w:rPr>
          <w:delText xml:space="preserve"> Oxford, UK: Rowman &amp; Littlefield.</w:delText>
        </w:r>
      </w:del>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846A6C">
        <w:rPr>
          <w:rFonts w:ascii="Times New Roman" w:hAnsi="Times New Roman" w:cs="Times New Roman"/>
          <w:sz w:val="24"/>
          <w:szCs w:val="24"/>
        </w:rPr>
        <w:t>Kernis</w:t>
      </w:r>
      <w:proofErr w:type="spellEnd"/>
      <w:r w:rsidRPr="00846A6C">
        <w:rPr>
          <w:rFonts w:ascii="Times New Roman" w:hAnsi="Times New Roman" w:cs="Times New Roman"/>
          <w:sz w:val="24"/>
          <w:szCs w:val="24"/>
        </w:rPr>
        <w:t>,</w:t>
      </w:r>
      <w:r w:rsidRPr="008E7408">
        <w:rPr>
          <w:rFonts w:ascii="Times New Roman" w:hAnsi="Times New Roman" w:cs="Times New Roman"/>
          <w:sz w:val="24"/>
          <w:szCs w:val="24"/>
        </w:rPr>
        <w:t xml:space="preserve"> M. H., &amp; Sun, C. (1994). Narcissism and reactions to interpersonal feedback</w:t>
      </w:r>
      <w:r w:rsidRPr="008E7408">
        <w:rPr>
          <w:rFonts w:ascii="Times New Roman" w:hAnsi="Times New Roman" w:cs="Times New Roman"/>
          <w:i/>
          <w:sz w:val="24"/>
          <w:szCs w:val="24"/>
        </w:rPr>
        <w:t>.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05E7E562"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770AF8">
        <w:rPr>
          <w:rFonts w:ascii="Times New Roman" w:hAnsi="Times New Roman" w:cs="Times New Roman"/>
          <w:sz w:val="24"/>
          <w:szCs w:val="24"/>
          <w:shd w:val="clear" w:color="auto" w:fill="FFFFFF"/>
          <w:lang w:eastAsia="zh-CN"/>
        </w:rPr>
        <w:t>*</w:t>
      </w:r>
      <w:proofErr w:type="spellStart"/>
      <w:r w:rsidRPr="00770AF8">
        <w:rPr>
          <w:rFonts w:ascii="Times New Roman" w:hAnsi="Times New Roman" w:cs="Times New Roman"/>
          <w:sz w:val="24"/>
          <w:szCs w:val="24"/>
          <w:shd w:val="clear" w:color="auto" w:fill="FFFFFF"/>
        </w:rPr>
        <w:t>Krizan</w:t>
      </w:r>
      <w:proofErr w:type="spellEnd"/>
      <w:r w:rsidRPr="00770AF8">
        <w:rPr>
          <w:rFonts w:ascii="Times New Roman" w:hAnsi="Times New Roman" w:cs="Times New Roman"/>
          <w:sz w:val="24"/>
          <w:szCs w:val="24"/>
          <w:shd w:val="clear" w:color="auto" w:fill="FFFFFF"/>
        </w:rPr>
        <w:t xml:space="preserve">, Z., &amp; </w:t>
      </w:r>
      <w:proofErr w:type="spellStart"/>
      <w:r w:rsidRPr="00770AF8">
        <w:rPr>
          <w:rFonts w:ascii="Times New Roman" w:hAnsi="Times New Roman" w:cs="Times New Roman"/>
          <w:sz w:val="24"/>
          <w:szCs w:val="24"/>
          <w:shd w:val="clear" w:color="auto" w:fill="FFFFFF"/>
        </w:rPr>
        <w:t>Johar</w:t>
      </w:r>
      <w:proofErr w:type="spellEnd"/>
      <w:r w:rsidRPr="00770AF8">
        <w:rPr>
          <w:rFonts w:ascii="Times New Roman" w:hAnsi="Times New Roman" w:cs="Times New Roman"/>
          <w:sz w:val="24"/>
          <w:szCs w:val="24"/>
          <w:shd w:val="clear" w:color="auto" w:fill="FFFFFF"/>
        </w:rPr>
        <w:t>, O. (2012). Envy divides the two faces of narcissism.</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80</w:t>
      </w:r>
      <w:r w:rsidRPr="00770AF8">
        <w:rPr>
          <w:rFonts w:ascii="Times New Roman" w:hAnsi="Times New Roman" w:cs="Times New Roman"/>
          <w:sz w:val="24"/>
          <w:szCs w:val="24"/>
          <w:shd w:val="clear" w:color="auto" w:fill="FFFFFF"/>
        </w:rPr>
        <w:t>(5), 1</w:t>
      </w:r>
      <w:r w:rsidR="00D43146">
        <w:rPr>
          <w:rFonts w:ascii="Times New Roman" w:hAnsi="Times New Roman" w:cs="Times New Roman"/>
          <w:sz w:val="24"/>
          <w:szCs w:val="24"/>
          <w:shd w:val="clear" w:color="auto" w:fill="FFFFFF"/>
        </w:rPr>
        <w:t>415-1451. doi:</w:t>
      </w:r>
      <w:r w:rsidRPr="00770AF8">
        <w:rPr>
          <w:rFonts w:ascii="Times New Roman" w:hAnsi="Times New Roman" w:cs="Times New Roman"/>
          <w:sz w:val="24"/>
          <w:szCs w:val="24"/>
          <w:shd w:val="clear" w:color="auto" w:fill="FFFFFF"/>
        </w:rPr>
        <w:t>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Krueger, J. I., &amp; Wright, J. C. (2011). Measurement of self-enhancement (and self-protection).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472-494) Guilford Press, New York, NY.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B879AB">
        <w:rPr>
          <w:rFonts w:ascii="Times New Roman" w:hAnsi="Times New Roman" w:cs="Times New Roman"/>
          <w:sz w:val="24"/>
          <w:szCs w:val="24"/>
          <w:shd w:val="clear" w:color="auto" w:fill="FFFFFF"/>
          <w:lang w:eastAsia="zh-CN"/>
        </w:rPr>
        <w:lastRenderedPageBreak/>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r w:rsidRPr="00B879AB">
        <w:rPr>
          <w:rFonts w:ascii="Times New Roman" w:hAnsi="Times New Roman" w:cs="Times New Roman"/>
          <w:i/>
          <w:iCs/>
          <w:sz w:val="24"/>
          <w:szCs w:val="24"/>
          <w:shd w:val="clear" w:color="auto" w:fill="FFFFFF"/>
        </w:rPr>
        <w:t xml:space="preserve">The </w:t>
      </w:r>
      <w:proofErr w:type="spellStart"/>
      <w:r w:rsidRPr="00B879AB">
        <w:rPr>
          <w:rFonts w:ascii="Times New Roman" w:hAnsi="Times New Roman" w:cs="Times New Roman"/>
          <w:i/>
          <w:iCs/>
          <w:sz w:val="24"/>
          <w:szCs w:val="24"/>
          <w:shd w:val="clear" w:color="auto" w:fill="FFFFFF"/>
        </w:rPr>
        <w:t>adaptiveness</w:t>
      </w:r>
      <w:proofErr w:type="spellEnd"/>
      <w:r w:rsidRPr="00B879AB">
        <w:rPr>
          <w:rFonts w:ascii="Times New Roman" w:hAnsi="Times New Roman" w:cs="Times New Roman"/>
          <w:i/>
          <w:iCs/>
          <w:sz w:val="24"/>
          <w:szCs w:val="24"/>
          <w:shd w:val="clear" w:color="auto" w:fill="FFFFFF"/>
        </w:rPr>
        <w:t xml:space="preserve">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 xml:space="preserve">(Order No. AAINQ99495). Available from </w:t>
      </w:r>
      <w:proofErr w:type="spellStart"/>
      <w:r w:rsidRPr="00B879AB">
        <w:rPr>
          <w:rFonts w:ascii="Times New Roman" w:hAnsi="Times New Roman" w:cs="Times New Roman"/>
          <w:sz w:val="24"/>
          <w:szCs w:val="24"/>
          <w:shd w:val="clear" w:color="auto" w:fill="FFFFFF"/>
        </w:rPr>
        <w:t>PsycINFO</w:t>
      </w:r>
      <w:proofErr w:type="spellEnd"/>
      <w:r w:rsidRPr="00B879AB">
        <w:rPr>
          <w:rFonts w:ascii="Times New Roman" w:hAnsi="Times New Roman" w:cs="Times New Roman"/>
          <w:sz w:val="24"/>
          <w:szCs w:val="24"/>
          <w:shd w:val="clear" w:color="auto" w:fill="FFFFFF"/>
        </w:rPr>
        <w:t>. (621050700; 2005-99016-017). Retrieved from http://search.proquest.com/docview/621050700?accountid=14553</w:t>
      </w:r>
    </w:p>
    <w:p w14:paraId="52F11E81" w14:textId="4000A01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 xml:space="preserve">Kurt, A., &amp; </w:t>
      </w:r>
      <w:proofErr w:type="spellStart"/>
      <w:r w:rsidRPr="00F83F5E">
        <w:rPr>
          <w:rFonts w:ascii="Times New Roman" w:hAnsi="Times New Roman" w:cs="Times New Roman"/>
          <w:sz w:val="24"/>
          <w:szCs w:val="24"/>
        </w:rPr>
        <w:t>Paulhus</w:t>
      </w:r>
      <w:proofErr w:type="spellEnd"/>
      <w:r w:rsidRPr="00F83F5E">
        <w:rPr>
          <w:rFonts w:ascii="Times New Roman" w:hAnsi="Times New Roman" w:cs="Times New Roman"/>
          <w:sz w:val="24"/>
          <w:szCs w:val="24"/>
        </w:rPr>
        <w:t xml:space="preserve">, D. L. (2008). Moderators of the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(4), 839-853. </w:t>
      </w:r>
      <w:r w:rsidR="00D43146">
        <w:rPr>
          <w:rFonts w:ascii="Times New Roman" w:hAnsi="Times New Roman" w:cs="Times New Roman"/>
          <w:sz w:val="24"/>
          <w:szCs w:val="24"/>
        </w:rPr>
        <w:t>doi:</w:t>
      </w:r>
      <w:r w:rsidRPr="00F83F5E">
        <w:rPr>
          <w:rFonts w:ascii="Times New Roman" w:hAnsi="Times New Roman" w:cs="Times New Roman"/>
          <w:sz w:val="24"/>
          <w:szCs w:val="24"/>
        </w:rPr>
        <w:t>10.1016/j.jrp.2007.11.005</w:t>
      </w:r>
    </w:p>
    <w:p w14:paraId="406277BA" w14:textId="0E63249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Kwan, V. S. Y., John, O. P., Kenny, D. A., Bond, M. H., &amp; Robins, R. W. (2004). </w:t>
      </w:r>
      <w:proofErr w:type="spellStart"/>
      <w:r w:rsidRPr="00846A6C">
        <w:rPr>
          <w:rFonts w:ascii="Times New Roman" w:hAnsi="Times New Roman" w:cs="Times New Roman"/>
          <w:sz w:val="24"/>
          <w:szCs w:val="24"/>
        </w:rPr>
        <w:t>Reconceptualizing</w:t>
      </w:r>
      <w:proofErr w:type="spellEnd"/>
      <w:r w:rsidRPr="00846A6C">
        <w:rPr>
          <w:rFonts w:ascii="Times New Roman" w:hAnsi="Times New Roman" w:cs="Times New Roman"/>
          <w:sz w:val="24"/>
          <w:szCs w:val="24"/>
        </w:rPr>
        <w:t xml:space="preserve">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00D43146">
        <w:rPr>
          <w:rFonts w:ascii="Times New Roman" w:hAnsi="Times New Roman" w:cs="Times New Roman"/>
          <w:sz w:val="24"/>
          <w:szCs w:val="24"/>
        </w:rPr>
        <w:t xml:space="preserve">, 94-110. </w:t>
      </w:r>
      <w:proofErr w:type="spellStart"/>
      <w:proofErr w:type="gramStart"/>
      <w:r w:rsidR="00D43146">
        <w:rPr>
          <w:rFonts w:ascii="Times New Roman" w:hAnsi="Times New Roman" w:cs="Times New Roman"/>
          <w:sz w:val="24"/>
          <w:szCs w:val="24"/>
        </w:rPr>
        <w:t>doi</w:t>
      </w:r>
      <w:proofErr w:type="spellEnd"/>
      <w:proofErr w:type="gramEnd"/>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10.1037/0033-295X.111.1.94</w:t>
      </w:r>
    </w:p>
    <w:p w14:paraId="1C97FB88" w14:textId="10D51FDB" w:rsidR="008516CD" w:rsidRPr="00F83F5E" w:rsidDel="0058139D" w:rsidRDefault="008516CD" w:rsidP="008516CD">
      <w:pPr>
        <w:pStyle w:val="NoSpacing"/>
        <w:widowControl w:val="0"/>
        <w:spacing w:line="480" w:lineRule="auto"/>
        <w:ind w:left="785" w:hangingChars="327" w:hanging="785"/>
        <w:rPr>
          <w:del w:id="754" w:author="Author"/>
          <w:rFonts w:ascii="Times New Roman" w:hAnsi="Times New Roman" w:cs="Times New Roman"/>
          <w:sz w:val="24"/>
          <w:szCs w:val="24"/>
        </w:rPr>
      </w:pPr>
      <w:del w:id="755" w:author="Author">
        <w:r w:rsidRPr="00F83F5E" w:rsidDel="0058139D">
          <w:rPr>
            <w:rFonts w:ascii="Times New Roman" w:hAnsi="Times New Roman" w:cs="Times New Roman"/>
            <w:sz w:val="24"/>
            <w:szCs w:val="24"/>
          </w:rPr>
          <w:delText xml:space="preserve">Kwan, V. S. Y., John, O. P., Robins, R. W., &amp; Kuang, L. L. (2008). Conceptualizing and assessing self-enhancement bias: A componential approach. </w:delText>
        </w:r>
        <w:r w:rsidRPr="00F83F5E" w:rsidDel="0058139D">
          <w:rPr>
            <w:rFonts w:ascii="Times New Roman" w:hAnsi="Times New Roman" w:cs="Times New Roman"/>
            <w:i/>
            <w:sz w:val="24"/>
            <w:szCs w:val="24"/>
          </w:rPr>
          <w:delText>Journal of Personality and Social Psychology, 94</w:delText>
        </w:r>
        <w:r w:rsidRPr="00F83F5E" w:rsidDel="0058139D">
          <w:rPr>
            <w:rFonts w:ascii="Times New Roman" w:hAnsi="Times New Roman" w:cs="Times New Roman"/>
            <w:sz w:val="24"/>
            <w:szCs w:val="24"/>
          </w:rPr>
          <w:delText>, 1</w:delText>
        </w:r>
        <w:r w:rsidR="00D43146" w:rsidDel="0058139D">
          <w:rPr>
            <w:rFonts w:ascii="Times New Roman" w:hAnsi="Times New Roman" w:cs="Times New Roman"/>
            <w:sz w:val="24"/>
            <w:szCs w:val="24"/>
          </w:rPr>
          <w:delText>062-1077. doi:</w:delText>
        </w:r>
        <w:r w:rsidRPr="00F83F5E" w:rsidDel="0058139D">
          <w:rPr>
            <w:rFonts w:ascii="Times New Roman" w:hAnsi="Times New Roman" w:cs="Times New Roman"/>
            <w:sz w:val="24"/>
            <w:szCs w:val="24"/>
          </w:rPr>
          <w:delText>10.1037/0022-3514.94.6.1062</w:delText>
        </w:r>
      </w:del>
    </w:p>
    <w:p w14:paraId="0D994589" w14:textId="38F866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F83F5E">
        <w:rPr>
          <w:rFonts w:ascii="Times New Roman" w:hAnsi="Times New Roman" w:cs="Times New Roman"/>
          <w:sz w:val="24"/>
          <w:szCs w:val="24"/>
        </w:rPr>
        <w:t>Kwang</w:t>
      </w:r>
      <w:proofErr w:type="spellEnd"/>
      <w:r w:rsidRPr="00F83F5E">
        <w:rPr>
          <w:rFonts w:ascii="Times New Roman" w:hAnsi="Times New Roman" w:cs="Times New Roman"/>
          <w:sz w:val="24"/>
          <w:szCs w:val="24"/>
        </w:rPr>
        <w:t xml:space="preserve">, T., &amp; Swann, W. B., Jr. (2010). Do people embrace praise even when they feel unworthy? A review of critical tests of self-enhancement versus self-verification.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w:t>
      </w:r>
      <w:r w:rsidR="00D43146">
        <w:rPr>
          <w:rFonts w:ascii="Times New Roman" w:hAnsi="Times New Roman" w:cs="Times New Roman"/>
          <w:sz w:val="24"/>
          <w:szCs w:val="24"/>
        </w:rPr>
        <w:t xml:space="preserve"> 263-280. </w:t>
      </w:r>
      <w:proofErr w:type="gramStart"/>
      <w:r w:rsidR="00D43146">
        <w:rPr>
          <w:rFonts w:ascii="Times New Roman" w:hAnsi="Times New Roman" w:cs="Times New Roman"/>
          <w:sz w:val="24"/>
          <w:szCs w:val="24"/>
        </w:rPr>
        <w:t>doi:</w:t>
      </w:r>
      <w:proofErr w:type="gramEnd"/>
      <w:r w:rsidRPr="00F83F5E">
        <w:rPr>
          <w:rFonts w:ascii="Times New Roman" w:hAnsi="Times New Roman" w:cs="Times New Roman"/>
          <w:sz w:val="24"/>
          <w:szCs w:val="24"/>
        </w:rPr>
        <w:t>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Motivational and emotional aspects of the self. </w:t>
      </w:r>
      <w:r w:rsidRPr="00F83F5E">
        <w:rPr>
          <w:rFonts w:ascii="Times New Roman" w:hAnsi="Times New Roman" w:cs="Times New Roman"/>
          <w:i/>
          <w:sz w:val="24"/>
          <w:szCs w:val="24"/>
        </w:rPr>
        <w:t>Annual Review of 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r w:rsidR="003C1AC4" w:rsidRPr="00F83F5E">
        <w:rPr>
          <w:rFonts w:ascii="Times New Roman" w:hAnsi="Times New Roman" w:cs="Times New Roman"/>
          <w:sz w:val="24"/>
          <w:szCs w:val="24"/>
          <w:lang w:eastAsia="zh-CN"/>
        </w:rPr>
        <w:t xml:space="preserve"> </w:t>
      </w:r>
      <w:proofErr w:type="spellStart"/>
      <w:r w:rsidR="00D6558B" w:rsidRPr="00770AF8">
        <w:rPr>
          <w:rFonts w:ascii="Times New Roman" w:hAnsi="Times New Roman" w:cs="Times New Roman"/>
          <w:color w:val="4C4C4C"/>
          <w:sz w:val="24"/>
          <w:szCs w:val="24"/>
          <w:shd w:val="clear" w:color="auto" w:fill="FFFFFF"/>
        </w:rPr>
        <w:t>doi:http</w:t>
      </w:r>
      <w:proofErr w:type="spellEnd"/>
      <w:r w:rsidR="00D6558B" w:rsidRPr="00770AF8">
        <w:rPr>
          <w:rFonts w:ascii="Times New Roman" w:hAnsi="Times New Roman" w:cs="Times New Roman"/>
          <w:color w:val="4C4C4C"/>
          <w:sz w:val="24"/>
          <w:szCs w:val="24"/>
          <w:shd w:val="clear" w:color="auto" w:fill="FFFFFF"/>
        </w:rPr>
        <w:t>://dx.doi.org/10.1146/annurev.psych.58.110405.085658</w:t>
      </w:r>
    </w:p>
    <w:p w14:paraId="33F3CCEA" w14:textId="5A1AD3A2" w:rsidR="008516CD" w:rsidRPr="00770AF8" w:rsidDel="0058139D" w:rsidRDefault="008516CD" w:rsidP="008516CD">
      <w:pPr>
        <w:autoSpaceDE w:val="0"/>
        <w:autoSpaceDN w:val="0"/>
        <w:adjustRightInd w:val="0"/>
        <w:spacing w:after="0" w:line="480" w:lineRule="auto"/>
        <w:ind w:left="792" w:hanging="792"/>
        <w:rPr>
          <w:del w:id="756" w:author="Author"/>
          <w:rFonts w:ascii="Times New Roman" w:hAnsi="Times New Roman" w:cs="Times New Roman"/>
          <w:i/>
          <w:iCs/>
          <w:sz w:val="24"/>
          <w:szCs w:val="24"/>
          <w:lang w:eastAsia="zh-CN"/>
        </w:rPr>
      </w:pPr>
      <w:del w:id="757" w:author="Author">
        <w:r w:rsidRPr="00770AF8" w:rsidDel="0058139D">
          <w:rPr>
            <w:rFonts w:ascii="Times New Roman" w:hAnsi="Times New Roman" w:cs="Times New Roman"/>
            <w:sz w:val="24"/>
            <w:szCs w:val="24"/>
          </w:rPr>
          <w:delText xml:space="preserve">Loranger, A. W. (1999). </w:delText>
        </w:r>
        <w:r w:rsidRPr="00770AF8" w:rsidDel="0058139D">
          <w:rPr>
            <w:rFonts w:ascii="Times New Roman" w:hAnsi="Times New Roman" w:cs="Times New Roman"/>
            <w:i/>
            <w:iCs/>
            <w:sz w:val="24"/>
            <w:szCs w:val="24"/>
          </w:rPr>
          <w:delText>IPDE: International personality disorder examination: DSM–IV and ICD-10 interviews</w:delText>
        </w:r>
        <w:r w:rsidRPr="00770AF8" w:rsidDel="0058139D">
          <w:rPr>
            <w:rFonts w:ascii="Times New Roman" w:hAnsi="Times New Roman" w:cs="Times New Roman"/>
            <w:sz w:val="24"/>
            <w:szCs w:val="24"/>
          </w:rPr>
          <w:delText>. Odessa, FL: Psychological Assessment Resources.</w:delText>
        </w:r>
      </w:del>
    </w:p>
    <w:p w14:paraId="2B09037A" w14:textId="2106FABF"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Mezulis</w:t>
      </w:r>
      <w:proofErr w:type="spellEnd"/>
      <w:r w:rsidRPr="00F83F5E">
        <w:rPr>
          <w:rFonts w:ascii="Times New Roman" w:hAnsi="Times New Roman" w:cs="Times New Roman"/>
          <w:sz w:val="24"/>
          <w:szCs w:val="24"/>
        </w:rPr>
        <w:t xml:space="preserve">, A. H., Abramson, L. Y., Hyde, J. S., &amp; </w:t>
      </w:r>
      <w:proofErr w:type="spellStart"/>
      <w:r w:rsidRPr="00F83F5E">
        <w:rPr>
          <w:rFonts w:ascii="Times New Roman" w:hAnsi="Times New Roman" w:cs="Times New Roman"/>
          <w:sz w:val="24"/>
          <w:szCs w:val="24"/>
        </w:rPr>
        <w:t>Hankin</w:t>
      </w:r>
      <w:proofErr w:type="spellEnd"/>
      <w:r w:rsidRPr="00F83F5E">
        <w:rPr>
          <w:rFonts w:ascii="Times New Roman" w:hAnsi="Times New Roman" w:cs="Times New Roman"/>
          <w:sz w:val="24"/>
          <w:szCs w:val="24"/>
        </w:rPr>
        <w:t>, B. L.</w:t>
      </w:r>
      <w:r w:rsidRPr="00846A6C">
        <w:rPr>
          <w:rFonts w:ascii="Times New Roman" w:hAnsi="Times New Roman" w:cs="Times New Roman"/>
          <w:sz w:val="24"/>
          <w:szCs w:val="24"/>
        </w:rPr>
        <w:t xml:space="preserve"> (2004). Is there a universal positivity bias in attributions? A meta-analytic review of individual, developmental, and cultural differences in the self-serving attributional bias.</w:t>
      </w:r>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(5),</w:t>
      </w:r>
      <w:r w:rsidR="00D43146">
        <w:rPr>
          <w:rFonts w:ascii="Times New Roman" w:hAnsi="Times New Roman" w:cs="Times New Roman"/>
          <w:sz w:val="24"/>
          <w:szCs w:val="24"/>
        </w:rPr>
        <w:t xml:space="preserve"> 711-747. </w:t>
      </w:r>
      <w:proofErr w:type="spellStart"/>
      <w:proofErr w:type="gramStart"/>
      <w:r w:rsidR="00D43146">
        <w:rPr>
          <w:rFonts w:ascii="Times New Roman" w:hAnsi="Times New Roman" w:cs="Times New Roman"/>
          <w:sz w:val="24"/>
          <w:szCs w:val="24"/>
        </w:rPr>
        <w:t>doi</w:t>
      </w:r>
      <w:proofErr w:type="spellEnd"/>
      <w:proofErr w:type="gramEnd"/>
      <w:r w:rsidR="00D43146">
        <w:rPr>
          <w:rFonts w:ascii="Times New Roman" w:hAnsi="Times New Roman" w:cs="Times New Roman"/>
          <w:sz w:val="24"/>
          <w:szCs w:val="24"/>
        </w:rPr>
        <w:t xml:space="preserve">: </w:t>
      </w:r>
      <w:r w:rsidRPr="008E7408">
        <w:rPr>
          <w:rFonts w:ascii="Times New Roman" w:hAnsi="Times New Roman" w:cs="Times New Roman"/>
          <w:sz w:val="24"/>
          <w:szCs w:val="24"/>
        </w:rPr>
        <w:t>10.1037/0033</w:t>
      </w:r>
      <w:r w:rsidRPr="00F83F5E">
        <w:rPr>
          <w:rFonts w:ascii="Times New Roman" w:hAnsi="Times New Roman" w:cs="Times New Roman"/>
          <w:sz w:val="24"/>
          <w:szCs w:val="24"/>
        </w:rPr>
        <w:t>-2909.130.5.711</w:t>
      </w:r>
    </w:p>
    <w:p w14:paraId="13D72A54" w14:textId="57A9FCD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Miller, J. D. Campbell, W. K., Young, D. L., </w:t>
      </w:r>
      <w:proofErr w:type="spellStart"/>
      <w:r w:rsidRPr="00F83F5E">
        <w:rPr>
          <w:rFonts w:ascii="Times New Roman" w:hAnsi="Times New Roman" w:cs="Times New Roman"/>
          <w:sz w:val="24"/>
          <w:szCs w:val="24"/>
        </w:rPr>
        <w:t>Lakey</w:t>
      </w:r>
      <w:proofErr w:type="spellEnd"/>
      <w:r w:rsidRPr="00F83F5E">
        <w:rPr>
          <w:rFonts w:ascii="Times New Roman" w:hAnsi="Times New Roman" w:cs="Times New Roman"/>
          <w:sz w:val="24"/>
          <w:szCs w:val="24"/>
        </w:rPr>
        <w:t xml:space="preserve">, C. E., </w:t>
      </w:r>
      <w:proofErr w:type="spellStart"/>
      <w:r w:rsidRPr="00F83F5E">
        <w:rPr>
          <w:rFonts w:ascii="Times New Roman" w:hAnsi="Times New Roman" w:cs="Times New Roman"/>
          <w:sz w:val="24"/>
          <w:szCs w:val="24"/>
        </w:rPr>
        <w:t>Reidy</w:t>
      </w:r>
      <w:proofErr w:type="spellEnd"/>
      <w:r w:rsidRPr="00F83F5E">
        <w:rPr>
          <w:rFonts w:ascii="Times New Roman" w:hAnsi="Times New Roman" w:cs="Times New Roman"/>
          <w:sz w:val="24"/>
          <w:szCs w:val="24"/>
        </w:rPr>
        <w:t xml:space="preserve">, D. E., </w:t>
      </w:r>
      <w:proofErr w:type="spellStart"/>
      <w:r w:rsidRPr="00F83F5E">
        <w:rPr>
          <w:rFonts w:ascii="Times New Roman" w:hAnsi="Times New Roman" w:cs="Times New Roman"/>
          <w:sz w:val="24"/>
          <w:szCs w:val="24"/>
        </w:rPr>
        <w:t>Zeichner</w:t>
      </w:r>
      <w:proofErr w:type="spellEnd"/>
      <w:r w:rsidRPr="00F83F5E">
        <w:rPr>
          <w:rFonts w:ascii="Times New Roman" w:hAnsi="Times New Roman" w:cs="Times New Roman"/>
          <w:sz w:val="24"/>
          <w:szCs w:val="24"/>
        </w:rPr>
        <w:t xml:space="preserve">, A., &amp; Goodie, A. S. (2009). </w:t>
      </w:r>
      <w:r w:rsidR="00120214" w:rsidRPr="00120214">
        <w:rPr>
          <w:rFonts w:ascii="Times New Roman" w:hAnsi="Times New Roman" w:cs="Times New Roman"/>
          <w:sz w:val="24"/>
          <w:szCs w:val="24"/>
        </w:rPr>
        <w:t>Examining the relations among narcissism, impulsivity,</w:t>
      </w:r>
      <w:r w:rsidR="00120214">
        <w:rPr>
          <w:rFonts w:ascii="Times New Roman" w:hAnsi="Times New Roman" w:cs="Times New Roman"/>
          <w:sz w:val="24"/>
          <w:szCs w:val="24"/>
        </w:rPr>
        <w:t xml:space="preserve"> and self-defeating behaviors. </w:t>
      </w:r>
      <w:r w:rsidRPr="00120214">
        <w:rPr>
          <w:rFonts w:ascii="Times New Roman" w:hAnsi="Times New Roman" w:cs="Times New Roman"/>
          <w:i/>
          <w:sz w:val="24"/>
          <w:szCs w:val="24"/>
        </w:rPr>
        <w:t>Journal of Personality, 77</w:t>
      </w:r>
      <w:r w:rsidRPr="00F83F5E">
        <w:rPr>
          <w:rFonts w:ascii="Times New Roman" w:hAnsi="Times New Roman" w:cs="Times New Roman"/>
          <w:sz w:val="24"/>
          <w:szCs w:val="24"/>
        </w:rPr>
        <w:t xml:space="preserve">, 761-793.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10.1111/j.1467-6494.2009.00564.x</w:t>
      </w:r>
    </w:p>
    <w:p w14:paraId="407F852C" w14:textId="78F01685" w:rsidR="008516CD" w:rsidRPr="00F83F5E" w:rsidDel="0058139D" w:rsidRDefault="008516CD" w:rsidP="008516CD">
      <w:pPr>
        <w:pStyle w:val="NoSpacing"/>
        <w:widowControl w:val="0"/>
        <w:spacing w:line="480" w:lineRule="auto"/>
        <w:ind w:left="785" w:hangingChars="327" w:hanging="785"/>
        <w:rPr>
          <w:del w:id="758" w:author="Author"/>
          <w:rFonts w:ascii="Times New Roman" w:hAnsi="Times New Roman" w:cs="Times New Roman"/>
          <w:sz w:val="24"/>
          <w:szCs w:val="24"/>
          <w:lang w:eastAsia="zh-CN"/>
        </w:rPr>
      </w:pPr>
      <w:del w:id="759" w:author="Author">
        <w:r w:rsidRPr="00F83F5E" w:rsidDel="0058139D">
          <w:rPr>
            <w:rFonts w:ascii="Times New Roman" w:hAnsi="Times New Roman" w:cs="Times New Roman"/>
            <w:sz w:val="24"/>
            <w:szCs w:val="24"/>
          </w:rPr>
          <w:lastRenderedPageBreak/>
          <w:delText xml:space="preserve">Millon, T. (1990). The disorders of personality. In L. A. Pervin (Ed.), </w:delText>
        </w:r>
        <w:r w:rsidRPr="00F83F5E" w:rsidDel="0058139D">
          <w:rPr>
            <w:rFonts w:ascii="Times New Roman" w:hAnsi="Times New Roman" w:cs="Times New Roman"/>
            <w:i/>
            <w:sz w:val="24"/>
            <w:szCs w:val="24"/>
          </w:rPr>
          <w:delText>Handbook of personality: Theory and research</w:delText>
        </w:r>
        <w:r w:rsidRPr="00F83F5E" w:rsidDel="0058139D">
          <w:rPr>
            <w:rFonts w:ascii="Times New Roman" w:hAnsi="Times New Roman" w:cs="Times New Roman"/>
            <w:sz w:val="24"/>
            <w:szCs w:val="24"/>
          </w:rPr>
          <w:delText xml:space="preserve"> (pp. 339-370). New York, Guilford Press.</w:delText>
        </w:r>
        <w:r w:rsidR="00873A17" w:rsidRPr="00F83F5E" w:rsidDel="0058139D">
          <w:rPr>
            <w:rFonts w:ascii="Times New Roman" w:hAnsi="Times New Roman" w:cs="Times New Roman"/>
            <w:sz w:val="24"/>
            <w:szCs w:val="24"/>
            <w:lang w:eastAsia="zh-CN"/>
          </w:rPr>
          <w:delText xml:space="preserve"> </w:delText>
        </w:r>
        <w:r w:rsidR="00873A17" w:rsidRPr="00770AF8" w:rsidDel="0058139D">
          <w:rPr>
            <w:rFonts w:ascii="Times New Roman" w:hAnsi="Times New Roman" w:cs="Times New Roman"/>
            <w:color w:val="4C4C4C"/>
            <w:sz w:val="24"/>
            <w:szCs w:val="24"/>
            <w:shd w:val="clear" w:color="auto" w:fill="FFFFFF"/>
          </w:rPr>
          <w:delText>Retrieved from http://search.proquest.com/docview/617866660?accountid=14553</w:delText>
        </w:r>
        <w:r w:rsidR="00873A17" w:rsidRPr="00770AF8" w:rsidDel="0058139D">
          <w:rPr>
            <w:rStyle w:val="CommentReference"/>
            <w:rFonts w:ascii="Times New Roman" w:hAnsi="Times New Roman" w:cs="Times New Roman"/>
            <w:sz w:val="24"/>
            <w:szCs w:val="24"/>
          </w:rPr>
          <w:delText xml:space="preserve"> </w:delText>
        </w:r>
      </w:del>
    </w:p>
    <w:p w14:paraId="7724CCB6" w14:textId="68DACE3F" w:rsidR="008516CD" w:rsidRPr="00770AF8" w:rsidDel="0058139D" w:rsidRDefault="008516CD" w:rsidP="008516CD">
      <w:pPr>
        <w:pStyle w:val="NoSpacing"/>
        <w:widowControl w:val="0"/>
        <w:spacing w:line="480" w:lineRule="auto"/>
        <w:ind w:left="785" w:hangingChars="327" w:hanging="785"/>
        <w:rPr>
          <w:del w:id="760" w:author="Author"/>
          <w:rFonts w:ascii="Times New Roman" w:hAnsi="Times New Roman" w:cs="Times New Roman"/>
          <w:sz w:val="24"/>
          <w:szCs w:val="24"/>
          <w:lang w:eastAsia="zh-CN"/>
        </w:rPr>
      </w:pPr>
      <w:del w:id="761" w:author="Author">
        <w:r w:rsidRPr="00770AF8" w:rsidDel="0058139D">
          <w:rPr>
            <w:rFonts w:ascii="Times New Roman" w:hAnsi="Times New Roman" w:cs="Times New Roman"/>
            <w:sz w:val="24"/>
            <w:szCs w:val="24"/>
          </w:rPr>
          <w:delText xml:space="preserve">Millon, T., Millon, C., </w:delText>
        </w:r>
        <w:r w:rsidR="00120214" w:rsidDel="0058139D">
          <w:rPr>
            <w:rFonts w:ascii="Times New Roman" w:hAnsi="Times New Roman" w:cs="Times New Roman"/>
            <w:sz w:val="24"/>
            <w:szCs w:val="24"/>
          </w:rPr>
          <w:delText>Davis, R., &amp; Grossman, S. (2006</w:delText>
        </w:r>
        <w:r w:rsidRPr="00770AF8" w:rsidDel="0058139D">
          <w:rPr>
            <w:rFonts w:ascii="Times New Roman" w:hAnsi="Times New Roman" w:cs="Times New Roman"/>
            <w:sz w:val="24"/>
            <w:szCs w:val="24"/>
          </w:rPr>
          <w:delText xml:space="preserve">). </w:delText>
        </w:r>
        <w:r w:rsidRPr="00770AF8" w:rsidDel="0058139D">
          <w:rPr>
            <w:rFonts w:ascii="Times New Roman" w:hAnsi="Times New Roman" w:cs="Times New Roman"/>
            <w:i/>
            <w:iCs/>
            <w:sz w:val="24"/>
            <w:szCs w:val="24"/>
          </w:rPr>
          <w:delText>Millon clinical multiaxial inventory-III manual</w:delText>
        </w:r>
        <w:r w:rsidRPr="00770AF8" w:rsidDel="0058139D">
          <w:rPr>
            <w:rFonts w:ascii="Times New Roman" w:hAnsi="Times New Roman" w:cs="Times New Roman"/>
            <w:sz w:val="24"/>
            <w:szCs w:val="24"/>
          </w:rPr>
          <w:delText>. Minneapolis, MN: Pearson Assessments.</w:delText>
        </w:r>
      </w:del>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Morf</w:t>
      </w:r>
      <w:proofErr w:type="spellEnd"/>
      <w:r w:rsidRPr="00F83F5E">
        <w:rPr>
          <w:rFonts w:ascii="Times New Roman" w:hAnsi="Times New Roman" w:cs="Times New Roman"/>
          <w:sz w:val="24"/>
          <w:szCs w:val="24"/>
        </w:rPr>
        <w:t xml:space="preserve">, C. C., Horvath, S., &amp; </w:t>
      </w:r>
      <w:proofErr w:type="spellStart"/>
      <w:r w:rsidRPr="00F83F5E">
        <w:rPr>
          <w:rFonts w:ascii="Times New Roman" w:hAnsi="Times New Roman" w:cs="Times New Roman"/>
          <w:sz w:val="24"/>
          <w:szCs w:val="24"/>
        </w:rPr>
        <w:t>Torchetti</w:t>
      </w:r>
      <w:proofErr w:type="spellEnd"/>
      <w:r w:rsidRPr="00F83F5E">
        <w:rPr>
          <w:rFonts w:ascii="Times New Roman" w:hAnsi="Times New Roman" w:cs="Times New Roman"/>
          <w:sz w:val="24"/>
          <w:szCs w:val="24"/>
        </w:rPr>
        <w:t>, L. (2011). Narcissistic self-enhancement: Tales of (successful?) sel</w:t>
      </w:r>
      <w:r w:rsidRPr="00846A6C">
        <w:rPr>
          <w:rFonts w:ascii="Times New Roman" w:hAnsi="Times New Roman" w:cs="Times New Roman"/>
          <w:sz w:val="24"/>
          <w:szCs w:val="24"/>
        </w:rPr>
        <w:t xml:space="preserve">f-portrayal. </w:t>
      </w:r>
      <w:r w:rsidRPr="008E7408">
        <w:rPr>
          <w:rFonts w:ascii="Times New Roman" w:hAnsi="Times New Roman" w:cs="Times New Roman"/>
          <w:sz w:val="24"/>
          <w:szCs w:val="24"/>
        </w:rPr>
        <w:t xml:space="preserve">In M. D. </w:t>
      </w:r>
      <w:proofErr w:type="spellStart"/>
      <w:r w:rsidRPr="008E7408">
        <w:rPr>
          <w:rFonts w:ascii="Times New Roman" w:hAnsi="Times New Roman" w:cs="Times New Roman"/>
          <w:sz w:val="24"/>
          <w:szCs w:val="24"/>
        </w:rPr>
        <w:t>Alicke</w:t>
      </w:r>
      <w:proofErr w:type="spellEnd"/>
      <w:r w:rsidRPr="008E7408">
        <w:rPr>
          <w:rFonts w:ascii="Times New Roman" w:hAnsi="Times New Roman" w:cs="Times New Roman"/>
          <w:sz w:val="24"/>
          <w:szCs w:val="24"/>
        </w:rPr>
        <w:t xml:space="preserve"> &amp; C. Sedikides (Eds.),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399-424) Guilford Press, New York, NY. Retrieved from </w:t>
      </w:r>
      <w:r w:rsidR="00AF2075" w:rsidRPr="00F83F5E">
        <w:rPr>
          <w:rFonts w:ascii="Times New Roman" w:hAnsi="Times New Roman" w:cs="Times New Roman"/>
          <w:sz w:val="24"/>
          <w:szCs w:val="24"/>
        </w:rPr>
        <w:t>http://search.proquest.com/docview/870549727?accountid=14553</w:t>
      </w:r>
    </w:p>
    <w:p w14:paraId="5C42E542" w14:textId="5C882A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hAnsi="Times New Roman" w:cs="Times New Roman"/>
          <w:sz w:val="24"/>
          <w:szCs w:val="24"/>
        </w:rPr>
        <w:t>Morf</w:t>
      </w:r>
      <w:proofErr w:type="spellEnd"/>
      <w:r w:rsidRPr="00F83F5E">
        <w:rPr>
          <w:rFonts w:ascii="Times New Roman" w:hAnsi="Times New Roman" w:cs="Times New Roman"/>
          <w:sz w:val="24"/>
          <w:szCs w:val="24"/>
        </w:rPr>
        <w:t xml:space="preserve">, C. C., &amp; </w:t>
      </w:r>
      <w:proofErr w:type="spellStart"/>
      <w:r w:rsidRPr="00F83F5E">
        <w:rPr>
          <w:rFonts w:ascii="Times New Roman" w:hAnsi="Times New Roman" w:cs="Times New Roman"/>
          <w:sz w:val="24"/>
          <w:szCs w:val="24"/>
        </w:rPr>
        <w:t>Rhodewalt</w:t>
      </w:r>
      <w:proofErr w:type="spellEnd"/>
      <w:r w:rsidRPr="00F83F5E">
        <w:rPr>
          <w:rFonts w:ascii="Times New Roman" w:hAnsi="Times New Roman" w:cs="Times New Roman"/>
          <w:sz w:val="24"/>
          <w:szCs w:val="24"/>
        </w:rPr>
        <w:t xml:space="preserve">, F. (2001). Unraveling the paradoxes of narcissism: A dynamic self-regulatory processing model. </w:t>
      </w:r>
      <w:r w:rsidRPr="00F83F5E">
        <w:rPr>
          <w:rFonts w:ascii="Times New Roman" w:hAnsi="Times New Roman" w:cs="Times New Roman"/>
          <w:i/>
          <w:sz w:val="24"/>
          <w:szCs w:val="24"/>
        </w:rPr>
        <w:t>Psychological Inquiry, 12</w:t>
      </w:r>
      <w:r w:rsidR="00D43146">
        <w:rPr>
          <w:rFonts w:ascii="Times New Roman" w:hAnsi="Times New Roman" w:cs="Times New Roman"/>
          <w:sz w:val="24"/>
          <w:szCs w:val="24"/>
        </w:rPr>
        <w:t xml:space="preserve">, 177-196. </w:t>
      </w:r>
      <w:proofErr w:type="spellStart"/>
      <w:proofErr w:type="gramStart"/>
      <w:r w:rsidR="00D43146">
        <w:rPr>
          <w:rFonts w:ascii="Times New Roman" w:hAnsi="Times New Roman" w:cs="Times New Roman"/>
          <w:sz w:val="24"/>
          <w:szCs w:val="24"/>
        </w:rPr>
        <w:t>doi</w:t>
      </w:r>
      <w:proofErr w:type="spellEnd"/>
      <w:proofErr w:type="gramEnd"/>
      <w:r w:rsidR="00D43146">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10.1207/S15327965PLI1204_1</w:t>
      </w:r>
    </w:p>
    <w:p w14:paraId="0D61FC3B" w14:textId="539FF072"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770AF8">
        <w:rPr>
          <w:rFonts w:ascii="Times New Roman" w:hAnsi="Times New Roman" w:cs="Times New Roman"/>
          <w:sz w:val="24"/>
          <w:szCs w:val="24"/>
          <w:shd w:val="clear" w:color="auto" w:fill="FFFFFF"/>
          <w:lang w:eastAsia="zh-CN"/>
        </w:rPr>
        <w:t>*</w:t>
      </w:r>
      <w:proofErr w:type="spellStart"/>
      <w:r w:rsidRPr="00770AF8">
        <w:rPr>
          <w:rFonts w:ascii="Times New Roman" w:hAnsi="Times New Roman" w:cs="Times New Roman"/>
          <w:sz w:val="24"/>
          <w:szCs w:val="24"/>
          <w:shd w:val="clear" w:color="auto" w:fill="FFFFFF"/>
        </w:rPr>
        <w:t>Nehrig</w:t>
      </w:r>
      <w:proofErr w:type="spellEnd"/>
      <w:r w:rsidRPr="00770AF8">
        <w:rPr>
          <w:rFonts w:ascii="Times New Roman" w:hAnsi="Times New Roman" w:cs="Times New Roman"/>
          <w:sz w:val="24"/>
          <w:szCs w:val="24"/>
          <w:shd w:val="clear" w:color="auto" w:fill="FFFFFF"/>
        </w:rPr>
        <w:t>, N. (2015).</w:t>
      </w:r>
      <w:r w:rsidRPr="00770AF8">
        <w:rPr>
          <w:rStyle w:val="apple-converted-space"/>
          <w:rFonts w:ascii="Times New Roman" w:hAnsi="Times New Roman" w:cs="Times New Roman"/>
          <w:sz w:val="24"/>
          <w:szCs w:val="24"/>
          <w:shd w:val="clear" w:color="auto" w:fill="FFFFFF"/>
        </w:rPr>
        <w:t> </w:t>
      </w:r>
      <w:r w:rsidRPr="00770AF8">
        <w:rPr>
          <w:rFonts w:ascii="Times New Roman" w:hAnsi="Times New Roman" w:cs="Times New Roman"/>
          <w:i/>
          <w:iCs/>
          <w:sz w:val="24"/>
          <w:szCs w:val="24"/>
          <w:shd w:val="clear" w:color="auto" w:fill="FFFFFF"/>
        </w:rPr>
        <w:t>Self-reported mental health of narcissists: Illusion or reality?</w:t>
      </w:r>
      <w:r w:rsidR="00CD77B9">
        <w:rPr>
          <w:rFonts w:ascii="Times New Roman" w:hAnsi="Times New Roman" w:cs="Times New Roman"/>
          <w:i/>
          <w:iCs/>
          <w:sz w:val="24"/>
          <w:szCs w:val="24"/>
          <w:shd w:val="clear" w:color="auto" w:fill="FFFFFF"/>
        </w:rPr>
        <w:t xml:space="preserve"> </w:t>
      </w:r>
      <w:r w:rsidRPr="00770AF8">
        <w:rPr>
          <w:rFonts w:ascii="Times New Roman" w:hAnsi="Times New Roman" w:cs="Times New Roman"/>
          <w:sz w:val="24"/>
          <w:szCs w:val="24"/>
          <w:shd w:val="clear" w:color="auto" w:fill="FFFFFF"/>
        </w:rPr>
        <w:t xml:space="preserve">(Order No. AAI3579848). Available from </w:t>
      </w:r>
      <w:proofErr w:type="spellStart"/>
      <w:r w:rsidRPr="00770AF8">
        <w:rPr>
          <w:rFonts w:ascii="Times New Roman" w:hAnsi="Times New Roman" w:cs="Times New Roman"/>
          <w:sz w:val="24"/>
          <w:szCs w:val="24"/>
          <w:shd w:val="clear" w:color="auto" w:fill="FFFFFF"/>
        </w:rPr>
        <w:t>PsycINFO</w:t>
      </w:r>
      <w:proofErr w:type="spellEnd"/>
      <w:r w:rsidRPr="00770AF8">
        <w:rPr>
          <w:rFonts w:ascii="Times New Roman" w:hAnsi="Times New Roman" w:cs="Times New Roman"/>
          <w:sz w:val="24"/>
          <w:szCs w:val="24"/>
          <w:shd w:val="clear" w:color="auto" w:fill="FFFFFF"/>
        </w:rPr>
        <w:t>. (1648596703; 2015-99020-461). Retrieved from http://search.proquest.com/docview/1648596703?accountid=14553</w:t>
      </w:r>
    </w:p>
    <w:p w14:paraId="03162274" w14:textId="01C8769D"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846A6C">
        <w:rPr>
          <w:rFonts w:ascii="Times New Roman" w:hAnsi="Times New Roman" w:cs="Times New Roman"/>
          <w:sz w:val="24"/>
          <w:szCs w:val="24"/>
        </w:rPr>
        <w:t>*</w:t>
      </w:r>
      <w:proofErr w:type="spellStart"/>
      <w:r w:rsidRPr="00846A6C">
        <w:rPr>
          <w:rFonts w:ascii="Times New Roman" w:hAnsi="Times New Roman" w:cs="Times New Roman"/>
          <w:sz w:val="24"/>
          <w:szCs w:val="24"/>
        </w:rPr>
        <w:t>Nùnez</w:t>
      </w:r>
      <w:proofErr w:type="spellEnd"/>
      <w:r w:rsidRPr="00846A6C">
        <w:rPr>
          <w:rFonts w:ascii="Times New Roman" w:hAnsi="Times New Roman" w:cs="Times New Roman"/>
          <w:sz w:val="24"/>
          <w:szCs w:val="24"/>
        </w:rPr>
        <w:t xml:space="preserve">, Y. T. (2007). Self-evaluation and functioning. </w:t>
      </w:r>
      <w:r w:rsidRPr="008E7408">
        <w:rPr>
          <w:rFonts w:ascii="Times New Roman" w:eastAsia="Times New Roman" w:hAnsi="Times New Roman" w:cs="Times New Roman"/>
          <w:sz w:val="24"/>
          <w:szCs w:val="24"/>
        </w:rPr>
        <w:t xml:space="preserve">(Doctoral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r w:rsidR="00F60126" w:rsidRPr="00F60126">
        <w:rPr>
          <w:rFonts w:ascii="Times New Roman" w:hAnsi="Times New Roman" w:cs="Times New Roman"/>
          <w:sz w:val="24"/>
          <w:szCs w:val="24"/>
          <w:lang w:eastAsia="zh-CN"/>
        </w:rPr>
        <w:t xml:space="preserve">. </w:t>
      </w:r>
      <w:r w:rsidR="00F60126" w:rsidRPr="00770AF8">
        <w:rPr>
          <w:rFonts w:ascii="Times New Roman" w:hAnsi="Times New Roman" w:cs="Times New Roman"/>
          <w:color w:val="4C4C4C"/>
          <w:sz w:val="24"/>
          <w:szCs w:val="24"/>
          <w:shd w:val="clear" w:color="auto" w:fill="FFFFFF"/>
        </w:rPr>
        <w:t xml:space="preserve">Retrieved from </w:t>
      </w:r>
      <w:hyperlink r:id="rId14" w:history="1">
        <w:r w:rsidR="00744518" w:rsidRPr="00F76CC5">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F83F5E"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color w:val="4C4C4C"/>
          <w:sz w:val="24"/>
          <w:szCs w:val="24"/>
          <w:shd w:val="clear" w:color="auto" w:fill="FFFFFF"/>
        </w:rPr>
        <w:t xml:space="preserve">Nye, C. D., Su, R., Rounds, J., &amp; </w:t>
      </w:r>
      <w:proofErr w:type="spellStart"/>
      <w:r>
        <w:rPr>
          <w:rFonts w:ascii="Times New Roman" w:hAnsi="Times New Roman" w:cs="Times New Roman"/>
          <w:color w:val="4C4C4C"/>
          <w:sz w:val="24"/>
          <w:szCs w:val="24"/>
          <w:shd w:val="clear" w:color="auto" w:fill="FFFFFF"/>
        </w:rPr>
        <w:t>Drasgow</w:t>
      </w:r>
      <w:proofErr w:type="spellEnd"/>
      <w:r>
        <w:rPr>
          <w:rFonts w:ascii="Times New Roman" w:hAnsi="Times New Roman" w:cs="Times New Roman"/>
          <w:color w:val="4C4C4C"/>
          <w:sz w:val="24"/>
          <w:szCs w:val="24"/>
          <w:shd w:val="clear" w:color="auto" w:fill="FFFFFF"/>
        </w:rPr>
        <w:t xml:space="preserve">, F. (2012). Vocational interests and performance: A quantitative summary of over 60 years of research. </w:t>
      </w:r>
      <w:r w:rsidRPr="00744518">
        <w:rPr>
          <w:rFonts w:ascii="Times New Roman" w:hAnsi="Times New Roman" w:cs="Times New Roman"/>
          <w:i/>
          <w:color w:val="4C4C4C"/>
          <w:sz w:val="24"/>
          <w:szCs w:val="24"/>
          <w:shd w:val="clear" w:color="auto" w:fill="FFFFFF"/>
        </w:rPr>
        <w:t>Perspectives on Psychological Science, 7</w:t>
      </w:r>
      <w:r>
        <w:rPr>
          <w:rFonts w:ascii="Times New Roman" w:hAnsi="Times New Roman" w:cs="Times New Roman"/>
          <w:color w:val="4C4C4C"/>
          <w:sz w:val="24"/>
          <w:szCs w:val="24"/>
          <w:shd w:val="clear" w:color="auto" w:fill="FFFFFF"/>
        </w:rPr>
        <w:t xml:space="preserve">, 384-403. </w:t>
      </w:r>
      <w:proofErr w:type="spellStart"/>
      <w:proofErr w:type="gramStart"/>
      <w:r>
        <w:rPr>
          <w:rFonts w:ascii="Times New Roman" w:hAnsi="Times New Roman" w:cs="Times New Roman"/>
          <w:color w:val="4C4C4C"/>
          <w:sz w:val="24"/>
          <w:szCs w:val="24"/>
          <w:shd w:val="clear" w:color="auto" w:fill="FFFFFF"/>
        </w:rPr>
        <w:t>doi</w:t>
      </w:r>
      <w:proofErr w:type="spellEnd"/>
      <w:proofErr w:type="gramEnd"/>
      <w:r>
        <w:rPr>
          <w:rFonts w:ascii="Times New Roman" w:hAnsi="Times New Roman" w:cs="Times New Roman"/>
          <w:color w:val="4C4C4C"/>
          <w:sz w:val="24"/>
          <w:szCs w:val="24"/>
          <w:shd w:val="clear" w:color="auto" w:fill="FFFFFF"/>
        </w:rPr>
        <w:t xml:space="preserve">: </w:t>
      </w:r>
      <w:r w:rsidRPr="00744518">
        <w:rPr>
          <w:rFonts w:ascii="Times New Roman" w:hAnsi="Times New Roman" w:cs="Times New Roman"/>
          <w:color w:val="4C4C4C"/>
          <w:sz w:val="24"/>
          <w:szCs w:val="24"/>
          <w:shd w:val="clear" w:color="auto" w:fill="FFFFFF"/>
        </w:rPr>
        <w:t>10.1177/1745691612449021</w:t>
      </w:r>
    </w:p>
    <w:p w14:paraId="5DD3F9C9" w14:textId="0D9A1E8F" w:rsidR="00C419EF" w:rsidRPr="007E6422" w:rsidDel="0058139D" w:rsidRDefault="00C419EF" w:rsidP="00C419EF">
      <w:pPr>
        <w:pStyle w:val="NoSpacing"/>
        <w:widowControl w:val="0"/>
        <w:spacing w:line="480" w:lineRule="auto"/>
        <w:ind w:left="720" w:hanging="720"/>
        <w:rPr>
          <w:del w:id="762" w:author="Author"/>
          <w:rStyle w:val="Hyperlink"/>
          <w:rFonts w:ascii="Times New Roman" w:hAnsi="Times New Roman" w:cs="Times New Roman"/>
          <w:color w:val="auto"/>
          <w:sz w:val="24"/>
          <w:szCs w:val="24"/>
          <w:lang w:eastAsia="zh-CN"/>
        </w:rPr>
      </w:pPr>
      <w:del w:id="763" w:author="Author">
        <w:r w:rsidRPr="007E6422" w:rsidDel="0058139D">
          <w:rPr>
            <w:rFonts w:ascii="Times New Roman" w:hAnsi="Times New Roman" w:cs="Times New Roman"/>
            <w:sz w:val="24"/>
            <w:szCs w:val="24"/>
          </w:rPr>
          <w:delText xml:space="preserve">O’Brien, M. L. (1987). Examining the dimensionality of pathological narcissism: Factor analysis and construct validity of the O’Brien Multiphasic Narcissism Inventory. </w:delText>
        </w:r>
        <w:r w:rsidRPr="007E6422" w:rsidDel="0058139D">
          <w:rPr>
            <w:rFonts w:ascii="Times New Roman" w:hAnsi="Times New Roman" w:cs="Times New Roman"/>
            <w:i/>
            <w:iCs/>
            <w:sz w:val="24"/>
            <w:szCs w:val="24"/>
          </w:rPr>
          <w:delText xml:space="preserve">Psychological Reports, 61, </w:delText>
        </w:r>
        <w:r w:rsidRPr="007E6422" w:rsidDel="0058139D">
          <w:rPr>
            <w:rFonts w:ascii="Times New Roman" w:hAnsi="Times New Roman" w:cs="Times New Roman"/>
            <w:sz w:val="24"/>
            <w:szCs w:val="24"/>
          </w:rPr>
          <w:delText xml:space="preserve">499–510. </w:delText>
        </w:r>
        <w:r w:rsidR="00CD3814" w:rsidDel="0058139D">
          <w:fldChar w:fldCharType="begin"/>
        </w:r>
        <w:r w:rsidR="00CD3814" w:rsidDel="0058139D">
          <w:delInstrText xml:space="preserve"> HYPERLINK "http://dx.doi.org/10.2466/pr0.1987.61.2.499" </w:delInstrText>
        </w:r>
        <w:r w:rsidR="00CD3814" w:rsidDel="0058139D">
          <w:fldChar w:fldCharType="separate"/>
        </w:r>
        <w:r w:rsidR="00D43146" w:rsidDel="0058139D">
          <w:rPr>
            <w:rStyle w:val="Hyperlink"/>
            <w:rFonts w:ascii="Times New Roman" w:hAnsi="Times New Roman" w:cs="Times New Roman"/>
            <w:color w:val="auto"/>
            <w:sz w:val="24"/>
            <w:szCs w:val="24"/>
          </w:rPr>
          <w:delText xml:space="preserve">doi: </w:delText>
        </w:r>
        <w:r w:rsidRPr="007E6422" w:rsidDel="0058139D">
          <w:rPr>
            <w:rStyle w:val="Hyperlink"/>
            <w:rFonts w:ascii="Times New Roman" w:hAnsi="Times New Roman" w:cs="Times New Roman"/>
            <w:color w:val="auto"/>
            <w:sz w:val="24"/>
            <w:szCs w:val="24"/>
          </w:rPr>
          <w:delText>10.2466/pr0.1987.61.2.499</w:delText>
        </w:r>
        <w:r w:rsidR="00CD3814" w:rsidDel="0058139D">
          <w:rPr>
            <w:rStyle w:val="Hyperlink"/>
            <w:rFonts w:ascii="Times New Roman" w:hAnsi="Times New Roman" w:cs="Times New Roman"/>
            <w:color w:val="auto"/>
            <w:sz w:val="24"/>
            <w:szCs w:val="24"/>
          </w:rPr>
          <w:fldChar w:fldCharType="end"/>
        </w:r>
      </w:del>
    </w:p>
    <w:p w14:paraId="0C4941FC" w14:textId="6B17DA3A" w:rsidR="008516CD" w:rsidRPr="00F83F5E" w:rsidDel="0058139D" w:rsidRDefault="008516CD" w:rsidP="00D43146">
      <w:pPr>
        <w:pStyle w:val="NoSpacing"/>
        <w:widowControl w:val="0"/>
        <w:spacing w:line="480" w:lineRule="auto"/>
        <w:ind w:left="785" w:hangingChars="327" w:hanging="785"/>
        <w:rPr>
          <w:del w:id="764" w:author="Author"/>
          <w:rFonts w:ascii="Times New Roman" w:hAnsi="Times New Roman" w:cs="Times New Roman"/>
          <w:sz w:val="24"/>
          <w:szCs w:val="24"/>
          <w:lang w:eastAsia="zh-CN"/>
        </w:rPr>
      </w:pPr>
      <w:del w:id="765" w:author="Author">
        <w:r w:rsidRPr="00F83F5E" w:rsidDel="0058139D">
          <w:rPr>
            <w:rFonts w:ascii="Times New Roman" w:eastAsia="Times New Roman" w:hAnsi="Times New Roman" w:cs="Times New Roman"/>
            <w:sz w:val="24"/>
            <w:szCs w:val="24"/>
          </w:rPr>
          <w:delText>Oltmanns, T. F., Friedman, J. N. W., Fiedler, E. R., &amp; Turkheimer, E. (2004). Perceptions of people with personality disorders based on thin slices of behavior.</w:delText>
        </w:r>
        <w:r w:rsidRPr="00F83F5E" w:rsidDel="0058139D">
          <w:rPr>
            <w:rFonts w:ascii="Times New Roman" w:eastAsia="Times New Roman" w:hAnsi="Times New Roman" w:cs="Times New Roman"/>
            <w:i/>
            <w:iCs/>
            <w:sz w:val="24"/>
            <w:szCs w:val="24"/>
          </w:rPr>
          <w:delText xml:space="preserve"> Journal of Research in Personality, 38</w:delText>
        </w:r>
        <w:r w:rsidRPr="00F83F5E" w:rsidDel="0058139D">
          <w:rPr>
            <w:rFonts w:ascii="Times New Roman" w:eastAsia="Times New Roman" w:hAnsi="Times New Roman" w:cs="Times New Roman"/>
            <w:sz w:val="24"/>
            <w:szCs w:val="24"/>
          </w:rPr>
          <w:delText>(3), 216-229. doi:</w:delText>
        </w:r>
        <w:r w:rsidR="00391D75" w:rsidRPr="00F83F5E" w:rsidDel="0058139D">
          <w:rPr>
            <w:rFonts w:ascii="Times New Roman" w:eastAsia="Times New Roman" w:hAnsi="Times New Roman" w:cs="Times New Roman"/>
            <w:sz w:val="24"/>
            <w:szCs w:val="24"/>
          </w:rPr>
          <w:delText xml:space="preserve"> </w:delText>
        </w:r>
        <w:r w:rsidRPr="00F83F5E" w:rsidDel="0058139D">
          <w:rPr>
            <w:rFonts w:ascii="Times New Roman" w:eastAsia="Times New Roman" w:hAnsi="Times New Roman" w:cs="Times New Roman"/>
            <w:sz w:val="24"/>
            <w:szCs w:val="24"/>
          </w:rPr>
          <w:delText>10.1016/S0092-6566(03)00066-7</w:delText>
        </w:r>
      </w:del>
    </w:p>
    <w:p w14:paraId="32689B0F" w14:textId="149C0AE6" w:rsidR="008516CD" w:rsidRPr="00770AF8"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Park, S. W., &amp; Colvin, C. R. (2014). Narcissism and discrepancy between self and friends' perceptions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82</w:t>
      </w:r>
      <w:r w:rsidRPr="00770AF8">
        <w:rPr>
          <w:rFonts w:ascii="Times New Roman" w:hAnsi="Times New Roman" w:cs="Times New Roman"/>
          <w:sz w:val="24"/>
          <w:szCs w:val="24"/>
          <w:shd w:val="clear" w:color="auto" w:fill="FFFFFF"/>
        </w:rPr>
        <w:t xml:space="preserve">(4), 278-286. </w:t>
      </w:r>
      <w:proofErr w:type="spellStart"/>
      <w:proofErr w:type="gramStart"/>
      <w:r w:rsidR="00D43146">
        <w:rPr>
          <w:rFonts w:ascii="Times New Roman" w:hAnsi="Times New Roman" w:cs="Times New Roman"/>
          <w:sz w:val="24"/>
          <w:szCs w:val="24"/>
          <w:shd w:val="clear" w:color="auto" w:fill="FFFFFF"/>
        </w:rPr>
        <w:t>doi</w:t>
      </w:r>
      <w:proofErr w:type="spellEnd"/>
      <w:proofErr w:type="gramEnd"/>
      <w:r w:rsidR="00D43146">
        <w:rPr>
          <w:rFonts w:ascii="Times New Roman" w:hAnsi="Times New Roman" w:cs="Times New Roman"/>
          <w:sz w:val="24"/>
          <w:szCs w:val="24"/>
          <w:shd w:val="clear" w:color="auto" w:fill="FFFFFF"/>
        </w:rPr>
        <w:t xml:space="preserve">: </w:t>
      </w:r>
      <w:r w:rsidRPr="00770AF8">
        <w:rPr>
          <w:rFonts w:ascii="Times New Roman" w:hAnsi="Times New Roman" w:cs="Times New Roman"/>
          <w:sz w:val="24"/>
          <w:szCs w:val="24"/>
          <w:shd w:val="clear" w:color="auto" w:fill="FFFFFF"/>
        </w:rPr>
        <w:t>10.1111/jopy.12053</w:t>
      </w:r>
    </w:p>
    <w:p w14:paraId="72114A2A" w14:textId="77777777" w:rsidR="008516CD" w:rsidRPr="00391D75"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rPr>
        <w:t xml:space="preserve">*Park, S. W., </w:t>
      </w:r>
      <w:proofErr w:type="spellStart"/>
      <w:r w:rsidRPr="00770AF8">
        <w:rPr>
          <w:rFonts w:ascii="Times New Roman" w:hAnsi="Times New Roman" w:cs="Times New Roman"/>
          <w:sz w:val="24"/>
          <w:szCs w:val="24"/>
          <w:shd w:val="clear" w:color="auto" w:fill="FFFFFF"/>
        </w:rPr>
        <w:t>Joo</w:t>
      </w:r>
      <w:proofErr w:type="spellEnd"/>
      <w:r w:rsidRPr="00770AF8">
        <w:rPr>
          <w:rFonts w:ascii="Times New Roman" w:hAnsi="Times New Roman" w:cs="Times New Roman"/>
          <w:sz w:val="24"/>
          <w:szCs w:val="24"/>
          <w:shd w:val="clear" w:color="auto" w:fill="FFFFFF"/>
        </w:rPr>
        <w:t xml:space="preserve">, M. J., </w:t>
      </w:r>
      <w:proofErr w:type="spellStart"/>
      <w:r w:rsidRPr="00770AF8">
        <w:rPr>
          <w:rFonts w:ascii="Times New Roman" w:hAnsi="Times New Roman" w:cs="Times New Roman"/>
          <w:sz w:val="24"/>
          <w:szCs w:val="24"/>
          <w:shd w:val="clear" w:color="auto" w:fill="FFFFFF"/>
        </w:rPr>
        <w:t>Heo</w:t>
      </w:r>
      <w:proofErr w:type="spellEnd"/>
      <w:r w:rsidRPr="00770AF8">
        <w:rPr>
          <w:rFonts w:ascii="Times New Roman" w:hAnsi="Times New Roman" w:cs="Times New Roman"/>
          <w:sz w:val="24"/>
          <w:szCs w:val="24"/>
          <w:shd w:val="clear" w:color="auto" w:fill="FFFFFF"/>
        </w:rPr>
        <w:t xml:space="preserve">, Y. H., &amp; </w:t>
      </w:r>
      <w:proofErr w:type="spellStart"/>
      <w:r w:rsidRPr="00770AF8">
        <w:rPr>
          <w:rFonts w:ascii="Times New Roman" w:hAnsi="Times New Roman" w:cs="Times New Roman"/>
          <w:sz w:val="24"/>
          <w:szCs w:val="24"/>
          <w:shd w:val="clear" w:color="auto" w:fill="FFFFFF"/>
        </w:rPr>
        <w:t>Tignor</w:t>
      </w:r>
      <w:proofErr w:type="spellEnd"/>
      <w:r w:rsidRPr="00770AF8">
        <w:rPr>
          <w:rFonts w:ascii="Times New Roman" w:hAnsi="Times New Roman" w:cs="Times New Roman"/>
          <w:sz w:val="24"/>
          <w:szCs w:val="24"/>
          <w:shd w:val="clear" w:color="auto" w:fill="FFFFFF"/>
        </w:rPr>
        <w:t xml:space="preserve">, S. M. (2015). </w:t>
      </w:r>
      <w:r w:rsidRPr="00770AF8">
        <w:rPr>
          <w:rFonts w:ascii="Times New Roman" w:hAnsi="Times New Roman" w:cs="Times New Roman"/>
          <w:i/>
          <w:sz w:val="24"/>
          <w:szCs w:val="24"/>
          <w:shd w:val="clear" w:color="auto" w:fill="FFFFFF"/>
        </w:rPr>
        <w:t>Accuracy and bias in self-perception of performance: Narcissism matters in Korea as well.</w:t>
      </w:r>
      <w:r w:rsidRPr="00770AF8">
        <w:rPr>
          <w:rFonts w:ascii="Times New Roman" w:hAnsi="Times New Roman" w:cs="Times New Roman"/>
          <w:sz w:val="24"/>
          <w:szCs w:val="24"/>
          <w:shd w:val="clear" w:color="auto" w:fill="FFFFFF"/>
        </w:rPr>
        <w:t xml:space="preserve"> Manuscript submitted for publication.</w:t>
      </w:r>
    </w:p>
    <w:p w14:paraId="1C57248C" w14:textId="6B9BF33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w:t>
      </w:r>
      <w:proofErr w:type="spellStart"/>
      <w:r w:rsidRPr="00F83F5E">
        <w:rPr>
          <w:rFonts w:ascii="Times New Roman" w:hAnsi="Times New Roman" w:cs="Times New Roman"/>
          <w:sz w:val="24"/>
          <w:szCs w:val="24"/>
        </w:rPr>
        <w:t>Paulhus</w:t>
      </w:r>
      <w:proofErr w:type="spellEnd"/>
      <w:r w:rsidRPr="00F83F5E">
        <w:rPr>
          <w:rFonts w:ascii="Times New Roman" w:hAnsi="Times New Roman" w:cs="Times New Roman"/>
          <w:sz w:val="24"/>
          <w:szCs w:val="24"/>
        </w:rPr>
        <w:t xml:space="preserve">, D. L. (1998). Interpersonal and intrapsychic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trait self-enhancement: A </w:t>
      </w:r>
      <w:r w:rsidRPr="00F83F5E">
        <w:rPr>
          <w:rFonts w:ascii="Times New Roman" w:hAnsi="Times New Roman" w:cs="Times New Roman"/>
          <w:sz w:val="24"/>
          <w:szCs w:val="24"/>
        </w:rPr>
        <w:lastRenderedPageBreak/>
        <w:t xml:space="preserve">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doi:10.1037/0022-3514.74.5.1197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F83F5E">
        <w:rPr>
          <w:rFonts w:ascii="Times New Roman" w:hAnsi="Times New Roman" w:cs="Times New Roman"/>
          <w:sz w:val="24"/>
          <w:szCs w:val="24"/>
        </w:rPr>
        <w:t>Paulhus</w:t>
      </w:r>
      <w:proofErr w:type="spellEnd"/>
      <w:r w:rsidRPr="00F83F5E">
        <w:rPr>
          <w:rFonts w:ascii="Times New Roman" w:hAnsi="Times New Roman" w:cs="Times New Roman"/>
          <w:sz w:val="24"/>
          <w:szCs w:val="24"/>
        </w:rPr>
        <w:t xml:space="preserve">, D. L. (2001).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hyperlink r:id="rId15" w:history="1">
        <w:r w:rsidRPr="00F83F5E">
          <w:rPr>
            <w:rStyle w:val="Hyperlink"/>
            <w:rFonts w:ascii="Times New Roman" w:hAnsi="Times New Roman" w:cs="Times New Roman"/>
            <w:sz w:val="24"/>
            <w:szCs w:val="24"/>
          </w:rPr>
          <w:t>http://search.proquest.com/docview/619648461?accountid=14553</w:t>
        </w:r>
      </w:hyperlink>
    </w:p>
    <w:p w14:paraId="69262388" w14:textId="06E3BDC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Paulhus</w:t>
      </w:r>
      <w:proofErr w:type="spellEnd"/>
      <w:r w:rsidRPr="00F83F5E">
        <w:rPr>
          <w:rFonts w:ascii="Times New Roman" w:eastAsia="Times New Roman" w:hAnsi="Times New Roman" w:cs="Times New Roman"/>
          <w:sz w:val="24"/>
          <w:szCs w:val="24"/>
        </w:rPr>
        <w:t xml:space="preserve">, D. L., Harms, P. D., Bruce, M. N., &amp; </w:t>
      </w:r>
      <w:proofErr w:type="spellStart"/>
      <w:r w:rsidRPr="00F83F5E">
        <w:rPr>
          <w:rFonts w:ascii="Times New Roman" w:eastAsia="Times New Roman" w:hAnsi="Times New Roman" w:cs="Times New Roman"/>
          <w:sz w:val="24"/>
          <w:szCs w:val="24"/>
        </w:rPr>
        <w:t>Lysy</w:t>
      </w:r>
      <w:proofErr w:type="spellEnd"/>
      <w:r w:rsidRPr="00F83F5E">
        <w:rPr>
          <w:rFonts w:ascii="Times New Roman" w:eastAsia="Times New Roman" w:hAnsi="Times New Roman" w:cs="Times New Roman"/>
          <w:sz w:val="24"/>
          <w:szCs w:val="24"/>
        </w:rPr>
        <w:t>,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890-904. doi:.1037/0022-3514.84.4.890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F83F5E">
        <w:rPr>
          <w:rFonts w:ascii="Times New Roman" w:hAnsi="Times New Roman" w:cs="Times New Roman"/>
          <w:sz w:val="24"/>
          <w:szCs w:val="24"/>
        </w:rPr>
        <w:t>Paulhus</w:t>
      </w:r>
      <w:proofErr w:type="spellEnd"/>
      <w:r w:rsidRPr="00F83F5E">
        <w:rPr>
          <w:rFonts w:ascii="Times New Roman" w:hAnsi="Times New Roman" w:cs="Times New Roman"/>
          <w:sz w:val="24"/>
          <w:szCs w:val="24"/>
        </w:rPr>
        <w:t xml:space="preserve">,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hyperlink r:id="rId16" w:history="1">
        <w:r w:rsidRPr="00F83F5E">
          <w:rPr>
            <w:rStyle w:val="Hyperlink"/>
            <w:rFonts w:ascii="Times New Roman" w:hAnsi="Times New Roman" w:cs="Times New Roman"/>
            <w:sz w:val="24"/>
            <w:szCs w:val="24"/>
          </w:rPr>
          <w:t>http://search.proquest.com/docview/619339531?accountid=14553</w:t>
        </w:r>
      </w:hyperlink>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F83F5E">
        <w:rPr>
          <w:rFonts w:ascii="Times New Roman" w:hAnsi="Times New Roman" w:cs="Times New Roman"/>
          <w:sz w:val="24"/>
          <w:szCs w:val="24"/>
        </w:rPr>
        <w:t>Paulhus</w:t>
      </w:r>
      <w:proofErr w:type="spellEnd"/>
      <w:r w:rsidRPr="00F83F5E">
        <w:rPr>
          <w:rFonts w:ascii="Times New Roman" w:hAnsi="Times New Roman" w:cs="Times New Roman"/>
          <w:sz w:val="24"/>
          <w:szCs w:val="24"/>
        </w:rPr>
        <w:t xml:space="preserve">, D. L., &amp; Jones, D. N. (2011, January). </w:t>
      </w:r>
      <w:r w:rsidRPr="00F83F5E">
        <w:rPr>
          <w:rFonts w:ascii="Times New Roman" w:hAnsi="Times New Roman" w:cs="Times New Roman"/>
          <w:i/>
          <w:sz w:val="24"/>
          <w:szCs w:val="24"/>
        </w:rPr>
        <w:t>Introducing a short measure of the Dark Triad.</w:t>
      </w:r>
      <w:r w:rsidRPr="00F83F5E">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391D7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w:t>
      </w:r>
      <w:proofErr w:type="spellStart"/>
      <w:r w:rsidRPr="00846A6C">
        <w:rPr>
          <w:rFonts w:ascii="Times New Roman" w:eastAsia="Times New Roman" w:hAnsi="Times New Roman" w:cs="Times New Roman"/>
          <w:sz w:val="24"/>
          <w:szCs w:val="24"/>
        </w:rPr>
        <w:t>Paulhus</w:t>
      </w:r>
      <w:proofErr w:type="spellEnd"/>
      <w:r w:rsidRPr="00846A6C">
        <w:rPr>
          <w:rFonts w:ascii="Times New Roman" w:eastAsia="Times New Roman" w:hAnsi="Times New Roman" w:cs="Times New Roman"/>
          <w:sz w:val="24"/>
          <w:szCs w:val="24"/>
        </w:rPr>
        <w:t xml:space="preserve">, D. L., &amp; Williams, K. M. (2002). The dark triad of personality: Narcissism, </w:t>
      </w:r>
      <w:proofErr w:type="spellStart"/>
      <w:proofErr w:type="gramStart"/>
      <w:r w:rsidRPr="00846A6C">
        <w:rPr>
          <w:rFonts w:ascii="Times New Roman" w:eastAsia="Times New Roman" w:hAnsi="Times New Roman" w:cs="Times New Roman"/>
          <w:sz w:val="24"/>
          <w:szCs w:val="24"/>
        </w:rPr>
        <w:t>machiavellianism</w:t>
      </w:r>
      <w:proofErr w:type="spellEnd"/>
      <w:proofErr w:type="gramEnd"/>
      <w:r w:rsidRPr="00846A6C">
        <w:rPr>
          <w:rFonts w:ascii="Times New Roman" w:eastAsia="Times New Roman" w:hAnsi="Times New Roman" w:cs="Times New Roman"/>
          <w:sz w:val="24"/>
          <w:szCs w:val="24"/>
        </w:rPr>
        <w:t xml:space="preserve">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xml:space="preserve">, 556-563.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w:t>
      </w:r>
      <w:r w:rsidRPr="00391D75">
        <w:rPr>
          <w:rFonts w:ascii="Times New Roman" w:eastAsia="Times New Roman" w:hAnsi="Times New Roman" w:cs="Times New Roman"/>
          <w:sz w:val="24"/>
          <w:szCs w:val="24"/>
        </w:rPr>
        <w:t>16/S0092-6566(02)00505-6</w:t>
      </w:r>
    </w:p>
    <w:p w14:paraId="34EF0664" w14:textId="0AC4B655" w:rsidR="008516CD" w:rsidRPr="00391D75" w:rsidDel="0058139D" w:rsidRDefault="008516CD" w:rsidP="008516CD">
      <w:pPr>
        <w:autoSpaceDE w:val="0"/>
        <w:autoSpaceDN w:val="0"/>
        <w:adjustRightInd w:val="0"/>
        <w:spacing w:after="0" w:line="480" w:lineRule="auto"/>
        <w:ind w:left="792" w:hanging="792"/>
        <w:rPr>
          <w:del w:id="766" w:author="Author"/>
          <w:rFonts w:ascii="Times New Roman" w:hAnsi="Times New Roman" w:cs="Times New Roman"/>
          <w:sz w:val="24"/>
          <w:szCs w:val="24"/>
          <w:lang w:eastAsia="zh-CN"/>
        </w:rPr>
      </w:pPr>
      <w:del w:id="767" w:author="Author">
        <w:r w:rsidRPr="00391D75" w:rsidDel="0058139D">
          <w:rPr>
            <w:rFonts w:ascii="Times New Roman" w:hAnsi="Times New Roman" w:cs="Times New Roman"/>
            <w:sz w:val="24"/>
            <w:szCs w:val="24"/>
          </w:rPr>
          <w:delText xml:space="preserve">Pfohl, B., Blum, N., &amp; Zimmerman, M. (1997). </w:delText>
        </w:r>
        <w:r w:rsidRPr="00391D75" w:rsidDel="0058139D">
          <w:rPr>
            <w:rFonts w:ascii="Times New Roman" w:hAnsi="Times New Roman" w:cs="Times New Roman"/>
            <w:i/>
            <w:iCs/>
            <w:sz w:val="24"/>
            <w:szCs w:val="24"/>
          </w:rPr>
          <w:delText>Structured Interview for DSM–IV Personality</w:delText>
        </w:r>
        <w:r w:rsidRPr="00391D75" w:rsidDel="0058139D">
          <w:rPr>
            <w:rFonts w:ascii="Times New Roman" w:hAnsi="Times New Roman" w:cs="Times New Roman"/>
            <w:sz w:val="24"/>
            <w:szCs w:val="24"/>
          </w:rPr>
          <w:delText>. Washington, DC: American Psychiatric Press.</w:delText>
        </w:r>
      </w:del>
    </w:p>
    <w:p w14:paraId="50D4F03C" w14:textId="13104BEC"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391D75">
        <w:rPr>
          <w:rFonts w:ascii="Times New Roman" w:hAnsi="Times New Roman" w:cs="Times New Roman"/>
          <w:sz w:val="24"/>
          <w:szCs w:val="24"/>
        </w:rPr>
        <w:t>Pincus</w:t>
      </w:r>
      <w:proofErr w:type="spellEnd"/>
      <w:r w:rsidRPr="00391D75">
        <w:rPr>
          <w:rFonts w:ascii="Times New Roman" w:hAnsi="Times New Roman" w:cs="Times New Roman"/>
          <w:sz w:val="24"/>
          <w:szCs w:val="24"/>
        </w:rPr>
        <w:t xml:space="preserve">, A. L., Ansell, E. B., Pimentel, C. A., </w:t>
      </w:r>
      <w:r w:rsidRPr="008E7408">
        <w:rPr>
          <w:rFonts w:ascii="Times New Roman" w:hAnsi="Times New Roman" w:cs="Times New Roman"/>
          <w:sz w:val="24"/>
          <w:szCs w:val="24"/>
        </w:rPr>
        <w:t>Cain, N. M., Wright, A. G. C., &amp; Levy, K. N. (2009). Initial construction and validation of the pathological narcissism inventory.</w:t>
      </w:r>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 xml:space="preserve">(3), 365-379. </w:t>
      </w:r>
      <w:proofErr w:type="spellStart"/>
      <w:proofErr w:type="gramStart"/>
      <w:r w:rsidR="00D43146">
        <w:rPr>
          <w:rFonts w:ascii="Times New Roman" w:hAnsi="Times New Roman" w:cs="Times New Roman"/>
          <w:sz w:val="24"/>
          <w:szCs w:val="24"/>
        </w:rPr>
        <w:t>d</w:t>
      </w:r>
      <w:r w:rsidRPr="00F83F5E">
        <w:rPr>
          <w:rFonts w:ascii="Times New Roman" w:hAnsi="Times New Roman" w:cs="Times New Roman"/>
          <w:sz w:val="24"/>
          <w:szCs w:val="24"/>
        </w:rPr>
        <w:t>oi</w:t>
      </w:r>
      <w:proofErr w:type="spellEnd"/>
      <w:proofErr w:type="gramEnd"/>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10.1037/a0016530</w:t>
      </w:r>
    </w:p>
    <w:p w14:paraId="141119B2" w14:textId="7A77113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Podsakoff</w:t>
      </w:r>
      <w:proofErr w:type="spellEnd"/>
      <w:r w:rsidRPr="00F83F5E">
        <w:rPr>
          <w:rFonts w:ascii="Times New Roman" w:eastAsia="Times New Roman" w:hAnsi="Times New Roman" w:cs="Times New Roman"/>
          <w:sz w:val="24"/>
          <w:szCs w:val="24"/>
        </w:rPr>
        <w:t xml:space="preserve">, N. P., Whiting, S. W., Welsh, D. T., &amp; Mai, K. M. (2013). Surveying for “artifacts”: The susceptibility of the OCB–performance evaluation relationship to common rater, </w:t>
      </w:r>
      <w:r w:rsidRPr="00F83F5E">
        <w:rPr>
          <w:rFonts w:ascii="Times New Roman" w:eastAsia="Times New Roman" w:hAnsi="Times New Roman" w:cs="Times New Roman"/>
          <w:sz w:val="24"/>
          <w:szCs w:val="24"/>
        </w:rPr>
        <w:lastRenderedPageBreak/>
        <w:t>item, and measurement context effects.</w:t>
      </w:r>
      <w:r w:rsidRPr="00F83F5E">
        <w:rPr>
          <w:rFonts w:ascii="Times New Roman" w:eastAsia="Times New Roman" w:hAnsi="Times New Roman" w:cs="Times New Roman"/>
          <w:i/>
          <w:iCs/>
          <w:sz w:val="24"/>
          <w:szCs w:val="24"/>
        </w:rPr>
        <w:t> Journal of Applied Psychology, 98</w:t>
      </w:r>
      <w:r w:rsidR="00D43146">
        <w:rPr>
          <w:rFonts w:ascii="Times New Roman" w:eastAsia="Times New Roman" w:hAnsi="Times New Roman" w:cs="Times New Roman"/>
          <w:sz w:val="24"/>
          <w:szCs w:val="24"/>
        </w:rPr>
        <w:t xml:space="preserve">, 863-874. </w:t>
      </w:r>
      <w:proofErr w:type="spellStart"/>
      <w:proofErr w:type="gramStart"/>
      <w:r w:rsidR="00D43146">
        <w:rPr>
          <w:rFonts w:ascii="Times New Roman" w:eastAsia="Times New Roman" w:hAnsi="Times New Roman" w:cs="Times New Roman"/>
          <w:sz w:val="24"/>
          <w:szCs w:val="24"/>
        </w:rPr>
        <w:t>doi</w:t>
      </w:r>
      <w:proofErr w:type="spellEnd"/>
      <w:proofErr w:type="gramEnd"/>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10.1037/a0032588</w:t>
      </w:r>
    </w:p>
    <w:p w14:paraId="5BBD9281" w14:textId="69C1E7C9"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F83F5E">
        <w:rPr>
          <w:rFonts w:ascii="Times New Roman" w:hAnsi="Times New Roman" w:cs="Times New Roman"/>
          <w:sz w:val="24"/>
          <w:szCs w:val="24"/>
        </w:rPr>
        <w:t>Raskin</w:t>
      </w:r>
      <w:proofErr w:type="spellEnd"/>
      <w:r w:rsidRPr="00F83F5E">
        <w:rPr>
          <w:rFonts w:ascii="Times New Roman" w:hAnsi="Times New Roman" w:cs="Times New Roman"/>
          <w:sz w:val="24"/>
          <w:szCs w:val="24"/>
        </w:rPr>
        <w:t xml:space="preserve">, R., &amp; Terry, H. (1988). A principal-components analysis of the narcissistic personality inventory and further evidence of its construct validity.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r w:rsidR="00FC262F" w:rsidRPr="00F83F5E">
        <w:rPr>
          <w:rFonts w:ascii="Times New Roman" w:hAnsi="Times New Roman" w:cs="Times New Roman"/>
          <w:sz w:val="24"/>
          <w:szCs w:val="24"/>
          <w:lang w:eastAsia="zh-CN"/>
        </w:rPr>
        <w:t xml:space="preserve"> </w:t>
      </w:r>
      <w:proofErr w:type="spellStart"/>
      <w:proofErr w:type="gramStart"/>
      <w:r w:rsidR="00FC262F" w:rsidRPr="00F83F5E">
        <w:rPr>
          <w:rFonts w:ascii="Times New Roman" w:hAnsi="Times New Roman" w:cs="Times New Roman"/>
          <w:sz w:val="24"/>
          <w:szCs w:val="24"/>
          <w:lang w:eastAsia="zh-CN"/>
        </w:rPr>
        <w:t>doi</w:t>
      </w:r>
      <w:proofErr w:type="spellEnd"/>
      <w:proofErr w:type="gramEnd"/>
      <w:r w:rsidR="00FC262F" w:rsidRPr="00F83F5E">
        <w:rPr>
          <w:rFonts w:ascii="Times New Roman" w:hAnsi="Times New Roman" w:cs="Times New Roman"/>
          <w:sz w:val="24"/>
          <w:szCs w:val="24"/>
          <w:lang w:eastAsia="zh-CN"/>
        </w:rPr>
        <w:t>:</w:t>
      </w:r>
      <w:r w:rsidR="00FC262F" w:rsidRPr="00391D75">
        <w:rPr>
          <w:rFonts w:ascii="Times New Roman" w:hAnsi="Times New Roman" w:cs="Times New Roman"/>
          <w:color w:val="000000"/>
          <w:sz w:val="24"/>
          <w:szCs w:val="24"/>
        </w:rPr>
        <w:t xml:space="preserve"> </w:t>
      </w:r>
      <w:hyperlink r:id="rId17" w:tgtFrame="_blank" w:history="1">
        <w:r w:rsidR="00FC262F" w:rsidRPr="00391D75">
          <w:rPr>
            <w:rStyle w:val="Hyperlink"/>
            <w:rFonts w:ascii="Times New Roman" w:hAnsi="Times New Roman" w:cs="Times New Roman"/>
            <w:sz w:val="24"/>
            <w:szCs w:val="24"/>
          </w:rPr>
          <w:t>10.1037/0022-3514.54.5.890</w:t>
        </w:r>
      </w:hyperlink>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proofErr w:type="spellStart"/>
      <w:r w:rsidRPr="00846A6C">
        <w:rPr>
          <w:rFonts w:ascii="Times New Roman" w:hAnsi="Times New Roman" w:cs="Times New Roman"/>
          <w:sz w:val="24"/>
          <w:szCs w:val="24"/>
        </w:rPr>
        <w:t>Raudenbush</w:t>
      </w:r>
      <w:proofErr w:type="spellEnd"/>
      <w:r w:rsidRPr="00846A6C">
        <w:rPr>
          <w:rFonts w:ascii="Times New Roman" w:hAnsi="Times New Roman" w:cs="Times New Roman"/>
          <w:sz w:val="24"/>
          <w:szCs w:val="24"/>
        </w:rPr>
        <w:t xml:space="preserve">, S. W. &amp; </w:t>
      </w:r>
      <w:proofErr w:type="spellStart"/>
      <w:r w:rsidRPr="00846A6C">
        <w:rPr>
          <w:rFonts w:ascii="Times New Roman" w:hAnsi="Times New Roman" w:cs="Times New Roman"/>
          <w:sz w:val="24"/>
          <w:szCs w:val="24"/>
        </w:rPr>
        <w:t>Bryk</w:t>
      </w:r>
      <w:proofErr w:type="spellEnd"/>
      <w:r w:rsidRPr="00846A6C">
        <w:rPr>
          <w:rFonts w:ascii="Times New Roman" w:hAnsi="Times New Roman" w:cs="Times New Roman"/>
          <w:sz w:val="24"/>
          <w:szCs w:val="24"/>
        </w:rPr>
        <w:t xml:space="preserve">, A. S. (2002).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Thousand Oaks, CA: Sage Publications, Inc.</w:t>
      </w:r>
    </w:p>
    <w:p w14:paraId="64964935" w14:textId="77777777" w:rsidR="000F0A2D" w:rsidRPr="00F83F5E" w:rsidRDefault="008516CD" w:rsidP="000F0A2D">
      <w:pPr>
        <w:spacing w:after="0" w:line="480" w:lineRule="auto"/>
        <w:ind w:left="785" w:hangingChars="327" w:hanging="785"/>
        <w:rPr>
          <w:rFonts w:ascii="Times New Roman" w:hAnsi="Times New Roman" w:cs="Times New Roman"/>
          <w:sz w:val="24"/>
          <w:szCs w:val="24"/>
          <w:lang w:eastAsia="zh-CN"/>
        </w:rPr>
      </w:pPr>
      <w:proofErr w:type="spellStart"/>
      <w:r w:rsidRPr="00F83F5E">
        <w:rPr>
          <w:rFonts w:ascii="Times New Roman" w:hAnsi="Times New Roman" w:cs="Times New Roman"/>
          <w:sz w:val="24"/>
          <w:szCs w:val="24"/>
        </w:rPr>
        <w:t>Rauthmann</w:t>
      </w:r>
      <w:proofErr w:type="spellEnd"/>
      <w:r w:rsidRPr="00F83F5E">
        <w:rPr>
          <w:rFonts w:ascii="Times New Roman" w:hAnsi="Times New Roman" w:cs="Times New Roman"/>
          <w:sz w:val="24"/>
          <w:szCs w:val="24"/>
        </w:rPr>
        <w:t xml:space="preserve">, J. F. &amp; Kolar, G. P. (2013). Positioning the dark triad in the interpersonal </w:t>
      </w:r>
      <w:proofErr w:type="spellStart"/>
      <w:r w:rsidRPr="00F83F5E">
        <w:rPr>
          <w:rFonts w:ascii="Times New Roman" w:hAnsi="Times New Roman" w:cs="Times New Roman"/>
          <w:sz w:val="24"/>
          <w:szCs w:val="24"/>
        </w:rPr>
        <w:t>circumplex</w:t>
      </w:r>
      <w:proofErr w:type="spellEnd"/>
      <w:r w:rsidRPr="00F83F5E">
        <w:rPr>
          <w:rFonts w:ascii="Times New Roman" w:hAnsi="Times New Roman" w:cs="Times New Roman"/>
          <w:sz w:val="24"/>
          <w:szCs w:val="24"/>
        </w:rPr>
        <w:t xml:space="preserve">: The friendly-dominant narcissist, hostile-submissive Machiavellian,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r w:rsidR="000F0A2D" w:rsidRPr="00F83F5E">
        <w:rPr>
          <w:rFonts w:ascii="Times New Roman" w:eastAsia="Times New Roman" w:hAnsi="Times New Roman" w:cs="Times New Roman"/>
          <w:sz w:val="24"/>
          <w:szCs w:val="24"/>
          <w:lang w:eastAsia="zh-CN"/>
        </w:rPr>
        <w:t xml:space="preserve"> </w:t>
      </w:r>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lang w:eastAsia="zh-CN"/>
        </w:rPr>
        <w:t>Rhodewalt</w:t>
      </w:r>
      <w:proofErr w:type="spellEnd"/>
      <w:r w:rsidRPr="00F83F5E">
        <w:rPr>
          <w:rFonts w:ascii="Times New Roman" w:eastAsia="Times New Roman" w:hAnsi="Times New Roman" w:cs="Times New Roman"/>
          <w:sz w:val="24"/>
          <w:szCs w:val="24"/>
          <w:lang w:eastAsia="zh-CN"/>
        </w:rPr>
        <w:t>, R. (2011). Contemporary perspectives on narcissism and the narcissistic personality type. In M. R. Leary &amp; J. P. Tangney (Eds.), Handbook of Self and Identity (2nd ed.; pp. 571-586), New York, NY: Guilford Publications.</w:t>
      </w:r>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391D75">
        <w:rPr>
          <w:rFonts w:ascii="Times New Roman" w:eastAsia="Times New Roman" w:hAnsi="Times New Roman" w:cs="Times New Roman"/>
          <w:sz w:val="24"/>
          <w:szCs w:val="24"/>
        </w:rPr>
        <w:t>Robins, R. W., &amp; John, O. P. (1997).</w:t>
      </w:r>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hyperlink r:id="rId18" w:history="1">
        <w:r w:rsidRPr="00F83F5E">
          <w:rPr>
            <w:rStyle w:val="Hyperlink"/>
            <w:rFonts w:ascii="Times New Roman" w:eastAsia="Times New Roman" w:hAnsi="Times New Roman" w:cs="Times New Roman"/>
            <w:sz w:val="24"/>
            <w:szCs w:val="24"/>
          </w:rPr>
          <w:t>http://search.proquest.com/docview/619143201?accountid=14553</w:t>
        </w:r>
      </w:hyperlink>
    </w:p>
    <w:p w14:paraId="643493FB" w14:textId="30A429F1" w:rsidR="008516CD" w:rsidRPr="00391D75" w:rsidDel="0058139D" w:rsidRDefault="008516CD" w:rsidP="008516CD">
      <w:pPr>
        <w:autoSpaceDE w:val="0"/>
        <w:autoSpaceDN w:val="0"/>
        <w:adjustRightInd w:val="0"/>
        <w:spacing w:after="0" w:line="480" w:lineRule="auto"/>
        <w:ind w:left="792" w:hanging="792"/>
        <w:rPr>
          <w:del w:id="768" w:author="Author"/>
          <w:rStyle w:val="Hyperlink"/>
          <w:rFonts w:ascii="Times New Roman" w:hAnsi="Times New Roman" w:cs="Times New Roman"/>
          <w:color w:val="auto"/>
          <w:sz w:val="24"/>
          <w:szCs w:val="24"/>
          <w:lang w:eastAsia="zh-CN"/>
        </w:rPr>
      </w:pPr>
      <w:del w:id="769" w:author="Author">
        <w:r w:rsidRPr="00391D75" w:rsidDel="0058139D">
          <w:rPr>
            <w:rFonts w:ascii="Times New Roman" w:hAnsi="Times New Roman" w:cs="Times New Roman"/>
            <w:sz w:val="24"/>
            <w:szCs w:val="24"/>
          </w:rPr>
          <w:delText xml:space="preserve">Rosenthal, S. A., Hooley, J. M., &amp; Steshenko, Y. (2007). </w:delText>
        </w:r>
        <w:r w:rsidRPr="00391D75" w:rsidDel="0058139D">
          <w:rPr>
            <w:rFonts w:ascii="Times New Roman" w:hAnsi="Times New Roman" w:cs="Times New Roman"/>
            <w:i/>
            <w:iCs/>
            <w:sz w:val="24"/>
            <w:szCs w:val="24"/>
          </w:rPr>
          <w:delText>Distinguishing grandiosity from self-</w:delText>
        </w:r>
        <w:r w:rsidR="00391D75" w:rsidRPr="00391D75" w:rsidDel="0058139D">
          <w:rPr>
            <w:rStyle w:val="Hyperlink"/>
            <w:rFonts w:ascii="Times New Roman" w:hAnsi="Times New Roman" w:cs="Times New Roman"/>
            <w:color w:val="auto"/>
            <w:sz w:val="24"/>
            <w:szCs w:val="24"/>
            <w:lang w:eastAsia="zh-CN"/>
          </w:rPr>
          <w:delText xml:space="preserve"> </w:delText>
        </w:r>
      </w:del>
    </w:p>
    <w:p w14:paraId="77AD6FF7" w14:textId="7531E8E3"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391D75">
        <w:rPr>
          <w:rFonts w:ascii="Times New Roman" w:eastAsia="Times New Roman" w:hAnsi="Times New Roman" w:cs="Times New Roman"/>
          <w:sz w:val="24"/>
          <w:szCs w:val="24"/>
        </w:rPr>
        <w:t xml:space="preserve">Sedikides, C., </w:t>
      </w:r>
      <w:proofErr w:type="spellStart"/>
      <w:r w:rsidRPr="00391D75">
        <w:rPr>
          <w:rFonts w:ascii="Times New Roman" w:eastAsia="Times New Roman" w:hAnsi="Times New Roman" w:cs="Times New Roman"/>
          <w:sz w:val="24"/>
          <w:szCs w:val="24"/>
        </w:rPr>
        <w:t>Gaertner</w:t>
      </w:r>
      <w:proofErr w:type="spellEnd"/>
      <w:r w:rsidRPr="00391D75">
        <w:rPr>
          <w:rFonts w:ascii="Times New Roman" w:eastAsia="Times New Roman" w:hAnsi="Times New Roman" w:cs="Times New Roman"/>
          <w:sz w:val="24"/>
          <w:szCs w:val="24"/>
        </w:rPr>
        <w:t xml:space="preserve">, L., &amp; </w:t>
      </w:r>
      <w:proofErr w:type="spellStart"/>
      <w:r w:rsidRPr="00391D75">
        <w:rPr>
          <w:rFonts w:ascii="Times New Roman" w:eastAsia="Times New Roman" w:hAnsi="Times New Roman" w:cs="Times New Roman"/>
          <w:sz w:val="24"/>
          <w:szCs w:val="24"/>
        </w:rPr>
        <w:t>Toguchi</w:t>
      </w:r>
      <w:proofErr w:type="spellEnd"/>
      <w:r w:rsidRPr="00391D75">
        <w:rPr>
          <w:rFonts w:ascii="Times New Roman" w:eastAsia="Times New Roman" w:hAnsi="Times New Roman" w:cs="Times New Roman"/>
          <w:sz w:val="24"/>
          <w:szCs w:val="24"/>
        </w:rPr>
        <w:t>, Y. (2003).</w:t>
      </w:r>
      <w:r w:rsidRPr="00F83F5E">
        <w:rPr>
          <w:rFonts w:ascii="Times New Roman" w:eastAsia="Times New Roman" w:hAnsi="Times New Roman" w:cs="Times New Roman"/>
          <w:sz w:val="24"/>
          <w:szCs w:val="24"/>
        </w:rPr>
        <w:t xml:space="preserve"> </w:t>
      </w:r>
      <w:proofErr w:type="spellStart"/>
      <w:r w:rsidRPr="00F83F5E">
        <w:rPr>
          <w:rFonts w:ascii="Times New Roman" w:eastAsia="Times New Roman" w:hAnsi="Times New Roman" w:cs="Times New Roman"/>
          <w:sz w:val="24"/>
          <w:szCs w:val="24"/>
        </w:rPr>
        <w:t>Pancultural</w:t>
      </w:r>
      <w:proofErr w:type="spellEnd"/>
      <w:r w:rsidRPr="00F83F5E">
        <w:rPr>
          <w:rFonts w:ascii="Times New Roman" w:eastAsia="Times New Roman" w:hAnsi="Times New Roman" w:cs="Times New Roman"/>
          <w:sz w:val="24"/>
          <w:szCs w:val="24"/>
        </w:rPr>
        <w:t xml:space="preserve"> self-enhancement. </w:t>
      </w:r>
      <w:r w:rsidRPr="00F83F5E">
        <w:rPr>
          <w:rFonts w:ascii="Times New Roman" w:eastAsia="Times New Roman" w:hAnsi="Times New Roman" w:cs="Times New Roman"/>
          <w:i/>
          <w:sz w:val="24"/>
          <w:szCs w:val="24"/>
        </w:rPr>
        <w:t>Journal of Personality and Social Psychology, 84</w:t>
      </w:r>
      <w:r w:rsidRPr="00F83F5E">
        <w:rPr>
          <w:rFonts w:ascii="Times New Roman" w:eastAsia="Times New Roman" w:hAnsi="Times New Roman" w:cs="Times New Roman"/>
          <w:sz w:val="24"/>
          <w:szCs w:val="24"/>
        </w:rPr>
        <w:t xml:space="preserve">, 60-79. </w:t>
      </w:r>
      <w:proofErr w:type="spellStart"/>
      <w:proofErr w:type="gramStart"/>
      <w:r w:rsidR="00391D75">
        <w:rPr>
          <w:rFonts w:ascii="Times New Roman" w:eastAsia="Times New Roman" w:hAnsi="Times New Roman" w:cs="Times New Roman"/>
          <w:sz w:val="24"/>
          <w:szCs w:val="24"/>
        </w:rPr>
        <w:t>doi</w:t>
      </w:r>
      <w:proofErr w:type="spellEnd"/>
      <w:proofErr w:type="gramEnd"/>
      <w:r w:rsidR="00391D75">
        <w:rPr>
          <w:rFonts w:ascii="Times New Roman" w:eastAsia="Times New Roman" w:hAnsi="Times New Roman" w:cs="Times New Roman"/>
          <w:sz w:val="24"/>
          <w:szCs w:val="24"/>
        </w:rPr>
        <w:t xml:space="preserve">: </w:t>
      </w:r>
      <w:r w:rsidR="00391D75" w:rsidRPr="00391D75">
        <w:rPr>
          <w:rFonts w:ascii="Times New Roman" w:eastAsia="Times New Roman" w:hAnsi="Times New Roman" w:cs="Times New Roman"/>
          <w:sz w:val="24"/>
          <w:szCs w:val="24"/>
        </w:rPr>
        <w:t>10.1037/0022-3514.84.1.60</w:t>
      </w:r>
    </w:p>
    <w:p w14:paraId="53AD41E1" w14:textId="3B97101C" w:rsidR="008516CD" w:rsidRPr="00F83F5E" w:rsidDel="0058139D" w:rsidRDefault="008516CD" w:rsidP="008516CD">
      <w:pPr>
        <w:pStyle w:val="NoSpacing"/>
        <w:widowControl w:val="0"/>
        <w:spacing w:line="480" w:lineRule="auto"/>
        <w:ind w:left="785" w:hangingChars="327" w:hanging="785"/>
        <w:rPr>
          <w:del w:id="770" w:author="Author"/>
          <w:rStyle w:val="Hyperlink"/>
          <w:rFonts w:ascii="Times New Roman" w:eastAsia="Times New Roman" w:hAnsi="Times New Roman" w:cs="Times New Roman"/>
          <w:sz w:val="24"/>
          <w:szCs w:val="24"/>
        </w:rPr>
      </w:pPr>
      <w:del w:id="771" w:author="Author">
        <w:r w:rsidRPr="00391D75" w:rsidDel="0058139D">
          <w:rPr>
            <w:rFonts w:ascii="Times New Roman" w:eastAsia="Times New Roman" w:hAnsi="Times New Roman" w:cs="Times New Roman"/>
            <w:sz w:val="24"/>
            <w:szCs w:val="24"/>
          </w:rPr>
          <w:lastRenderedPageBreak/>
          <w:delText>Sedikides, C., Gaertner, L., &amp; Vevea, J. L. (2005).</w:delText>
        </w:r>
        <w:r w:rsidRPr="00F83F5E" w:rsidDel="0058139D">
          <w:rPr>
            <w:rFonts w:ascii="Times New Roman" w:eastAsia="Times New Roman" w:hAnsi="Times New Roman" w:cs="Times New Roman"/>
            <w:sz w:val="24"/>
            <w:szCs w:val="24"/>
          </w:rPr>
          <w:delText xml:space="preserve"> Pancultural self-enhancement reloaded: A meta-analytic reply to heine (2005).</w:delText>
        </w:r>
        <w:r w:rsidRPr="00F83F5E" w:rsidDel="0058139D">
          <w:rPr>
            <w:rFonts w:ascii="Times New Roman" w:eastAsia="Times New Roman" w:hAnsi="Times New Roman" w:cs="Times New Roman"/>
            <w:i/>
            <w:iCs/>
            <w:sz w:val="24"/>
            <w:szCs w:val="24"/>
          </w:rPr>
          <w:delText xml:space="preserve"> Journal of Personality and Social Psychology, 89</w:delText>
        </w:r>
        <w:r w:rsidRPr="00F83F5E" w:rsidDel="0058139D">
          <w:rPr>
            <w:rFonts w:ascii="Times New Roman" w:eastAsia="Times New Roman" w:hAnsi="Times New Roman" w:cs="Times New Roman"/>
            <w:sz w:val="24"/>
            <w:szCs w:val="24"/>
          </w:rPr>
          <w:delText>(4), 539-551. doi:</w:delText>
        </w:r>
        <w:r w:rsidR="00D43146" w:rsidRPr="00F83F5E" w:rsidDel="0058139D">
          <w:rPr>
            <w:rFonts w:ascii="Times New Roman" w:eastAsia="Times New Roman" w:hAnsi="Times New Roman" w:cs="Times New Roman"/>
            <w:sz w:val="24"/>
            <w:szCs w:val="24"/>
          </w:rPr>
          <w:delText xml:space="preserve"> </w:delText>
        </w:r>
        <w:r w:rsidRPr="00F83F5E" w:rsidDel="0058139D">
          <w:rPr>
            <w:rFonts w:ascii="Times New Roman" w:eastAsia="Times New Roman" w:hAnsi="Times New Roman" w:cs="Times New Roman"/>
            <w:sz w:val="24"/>
            <w:szCs w:val="24"/>
          </w:rPr>
          <w:delText>10.1037/0022-3514.89.4.539</w:delText>
        </w:r>
      </w:del>
    </w:p>
    <w:p w14:paraId="38C524FD" w14:textId="0DFDBB47" w:rsidR="008516CD" w:rsidRPr="00F83F5E" w:rsidDel="0058139D" w:rsidRDefault="008516CD" w:rsidP="008516CD">
      <w:pPr>
        <w:autoSpaceDE w:val="0"/>
        <w:autoSpaceDN w:val="0"/>
        <w:adjustRightInd w:val="0"/>
        <w:spacing w:after="0" w:line="480" w:lineRule="auto"/>
        <w:ind w:left="792" w:hanging="792"/>
        <w:rPr>
          <w:del w:id="772" w:author="Author"/>
          <w:rFonts w:ascii="Times New Roman" w:hAnsi="Times New Roman" w:cs="Times New Roman"/>
          <w:sz w:val="24"/>
          <w:szCs w:val="24"/>
        </w:rPr>
      </w:pPr>
      <w:del w:id="773" w:author="Author">
        <w:r w:rsidRPr="00F83F5E" w:rsidDel="0058139D">
          <w:rPr>
            <w:rFonts w:ascii="Times New Roman" w:hAnsi="Times New Roman" w:cs="Times New Roman"/>
            <w:sz w:val="24"/>
            <w:szCs w:val="24"/>
          </w:rPr>
          <w:delText>Sedikides, C., &amp; Gregg, A. P. (2008). Self-enhancement: Food for thought.</w:delText>
        </w:r>
        <w:r w:rsidRPr="00F83F5E" w:rsidDel="0058139D">
          <w:rPr>
            <w:rFonts w:ascii="Times New Roman" w:hAnsi="Times New Roman" w:cs="Times New Roman"/>
            <w:i/>
            <w:iCs/>
            <w:sz w:val="24"/>
            <w:szCs w:val="24"/>
          </w:rPr>
          <w:delText xml:space="preserve"> Perspectives on Psychological Science, 3</w:delText>
        </w:r>
        <w:r w:rsidRPr="00F83F5E" w:rsidDel="0058139D">
          <w:rPr>
            <w:rFonts w:ascii="Times New Roman" w:hAnsi="Times New Roman" w:cs="Times New Roman"/>
            <w:sz w:val="24"/>
            <w:szCs w:val="24"/>
          </w:rPr>
          <w:delText>(2), 102-116. doi: 10.1111/j.1745-6916.2008.00068.x</w:delText>
        </w:r>
      </w:del>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Sedikides, C., </w:t>
      </w:r>
      <w:proofErr w:type="spellStart"/>
      <w:r w:rsidRPr="00F83F5E">
        <w:rPr>
          <w:rFonts w:ascii="Times New Roman" w:hAnsi="Times New Roman" w:cs="Times New Roman"/>
          <w:sz w:val="24"/>
          <w:szCs w:val="24"/>
        </w:rPr>
        <w:t>Herbst</w:t>
      </w:r>
      <w:proofErr w:type="spellEnd"/>
      <w:r w:rsidRPr="00F83F5E">
        <w:rPr>
          <w:rFonts w:ascii="Times New Roman" w:hAnsi="Times New Roman" w:cs="Times New Roman"/>
          <w:sz w:val="24"/>
          <w:szCs w:val="24"/>
        </w:rPr>
        <w:t xml:space="preserve">, K. C., Hardin, D. P., &amp; </w:t>
      </w:r>
      <w:proofErr w:type="spellStart"/>
      <w:r w:rsidRPr="00F83F5E">
        <w:rPr>
          <w:rFonts w:ascii="Times New Roman" w:hAnsi="Times New Roman" w:cs="Times New Roman"/>
          <w:sz w:val="24"/>
          <w:szCs w:val="24"/>
        </w:rPr>
        <w:t>Dardis</w:t>
      </w:r>
      <w:proofErr w:type="spellEnd"/>
      <w:r w:rsidRPr="00F83F5E">
        <w:rPr>
          <w:rFonts w:ascii="Times New Roman" w:hAnsi="Times New Roman" w:cs="Times New Roman"/>
          <w:sz w:val="24"/>
          <w:szCs w:val="24"/>
        </w:rPr>
        <w:t>, G. J. (2002).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 xml:space="preserve">(3), 592-605.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Simonsohn</w:t>
      </w:r>
      <w:proofErr w:type="spellEnd"/>
      <w:r w:rsidRPr="00F83F5E">
        <w:rPr>
          <w:rFonts w:ascii="Times New Roman" w:hAnsi="Times New Roman" w:cs="Times New Roman"/>
          <w:sz w:val="24"/>
          <w:szCs w:val="24"/>
        </w:rPr>
        <w:t xml:space="preserve">, U., Nelson, L. D., &amp; Simmons, J. P. (2014).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xml:space="preserve">, 534-547.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Steel, P. D., &amp; </w:t>
      </w:r>
      <w:proofErr w:type="spellStart"/>
      <w:r w:rsidRPr="00F83F5E">
        <w:rPr>
          <w:rFonts w:ascii="Times New Roman" w:eastAsia="Times New Roman" w:hAnsi="Times New Roman" w:cs="Times New Roman"/>
          <w:sz w:val="24"/>
          <w:szCs w:val="24"/>
        </w:rPr>
        <w:t>Kammeyer</w:t>
      </w:r>
      <w:proofErr w:type="spellEnd"/>
      <w:r w:rsidRPr="00F83F5E">
        <w:rPr>
          <w:rFonts w:ascii="Times New Roman" w:eastAsia="Times New Roman" w:hAnsi="Times New Roman" w:cs="Times New Roman"/>
          <w:sz w:val="24"/>
          <w:szCs w:val="24"/>
        </w:rPr>
        <w:t>-Mueller, J. (2002). Comparing meta-analytic moderator estimation techniques under realistic conditions.</w:t>
      </w:r>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7B24123D" w14:textId="3DF324F0" w:rsidR="008516CD" w:rsidRPr="00F83F5E" w:rsidDel="0058139D" w:rsidRDefault="008516CD" w:rsidP="008516CD">
      <w:pPr>
        <w:autoSpaceDE w:val="0"/>
        <w:autoSpaceDN w:val="0"/>
        <w:adjustRightInd w:val="0"/>
        <w:spacing w:after="0" w:line="480" w:lineRule="auto"/>
        <w:ind w:left="792" w:hanging="792"/>
        <w:rPr>
          <w:del w:id="774" w:author="Author"/>
          <w:rFonts w:ascii="Times New Roman" w:hAnsi="Times New Roman" w:cs="Times New Roman"/>
          <w:sz w:val="24"/>
          <w:szCs w:val="24"/>
        </w:rPr>
      </w:pPr>
      <w:del w:id="775" w:author="Author">
        <w:r w:rsidRPr="00F83F5E" w:rsidDel="0058139D">
          <w:rPr>
            <w:rFonts w:ascii="Times New Roman" w:hAnsi="Times New Roman" w:cs="Times New Roman"/>
            <w:sz w:val="24"/>
            <w:szCs w:val="24"/>
          </w:rPr>
          <w:delText>Steel, P. D. G., &amp; Kammeyer-Mueller, J. (2008). Bayesian variance estimation for meta-analysis: Quantifying our uncertainty.</w:delText>
        </w:r>
        <w:r w:rsidRPr="00F83F5E" w:rsidDel="0058139D">
          <w:rPr>
            <w:rFonts w:ascii="Times New Roman" w:hAnsi="Times New Roman" w:cs="Times New Roman"/>
            <w:i/>
            <w:iCs/>
            <w:sz w:val="24"/>
            <w:szCs w:val="24"/>
          </w:rPr>
          <w:delText xml:space="preserve"> Organizational Research Methods, 11</w:delText>
        </w:r>
        <w:r w:rsidRPr="00F83F5E" w:rsidDel="0058139D">
          <w:rPr>
            <w:rFonts w:ascii="Times New Roman" w:hAnsi="Times New Roman" w:cs="Times New Roman"/>
            <w:sz w:val="24"/>
            <w:szCs w:val="24"/>
          </w:rPr>
          <w:delText>(1), 54-78. doi: 10.1177/1094428107300339</w:delText>
        </w:r>
      </w:del>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Tamborski</w:t>
      </w:r>
      <w:proofErr w:type="spellEnd"/>
      <w:r w:rsidRPr="00F83F5E">
        <w:rPr>
          <w:rFonts w:ascii="Times New Roman" w:hAnsi="Times New Roman" w:cs="Times New Roman"/>
          <w:sz w:val="24"/>
          <w:szCs w:val="24"/>
        </w:rPr>
        <w:t xml:space="preserve">, M., &amp; Brown, R. P. (2011). The measurement of trait narcissism in social-personality research.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xml:space="preserve">, Hoboken, NJ. Retrieved from </w:t>
      </w:r>
      <w:hyperlink r:id="rId19" w:history="1">
        <w:r w:rsidRPr="00F83F5E">
          <w:rPr>
            <w:rStyle w:val="Hyperlink"/>
            <w:rFonts w:ascii="Times New Roman" w:hAnsi="Times New Roman" w:cs="Times New Roman"/>
            <w:sz w:val="24"/>
            <w:szCs w:val="24"/>
          </w:rPr>
          <w:t>http://search.proquest.com/docview/1220371656?accountid=14553</w:t>
        </w:r>
      </w:hyperlink>
    </w:p>
    <w:p w14:paraId="77037B05" w14:textId="502830E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Taylor, S. E., &amp; Brown, J. D. (1994). Positive illusions and well-being revisited: Separating fact 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xml:space="preserve">, 21-27. </w:t>
      </w:r>
      <w:proofErr w:type="spellStart"/>
      <w:proofErr w:type="gramStart"/>
      <w:r w:rsidRPr="008E7408">
        <w:rPr>
          <w:rFonts w:ascii="Times New Roman" w:eastAsia="Times New Roman" w:hAnsi="Times New Roman" w:cs="Times New Roman"/>
          <w:sz w:val="24"/>
          <w:szCs w:val="24"/>
        </w:rPr>
        <w:t>doi</w:t>
      </w:r>
      <w:proofErr w:type="spellEnd"/>
      <w:proofErr w:type="gramEnd"/>
      <w:r w:rsidRPr="008E7408">
        <w:rPr>
          <w:rFonts w:ascii="Times New Roman" w:eastAsia="Times New Roman" w:hAnsi="Times New Roman" w:cs="Times New Roman"/>
          <w:sz w:val="24"/>
          <w:szCs w:val="24"/>
        </w:rPr>
        <w:t>:</w:t>
      </w:r>
      <w:r w:rsidR="00D43146"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sidRPr="00F83F5E">
        <w:rPr>
          <w:rFonts w:ascii="Times New Roman" w:eastAsia="Times New Roman" w:hAnsi="Times New Roman" w:cs="Times New Roman"/>
          <w:sz w:val="24"/>
          <w:szCs w:val="24"/>
        </w:rPr>
        <w:t>profiles.</w:t>
      </w:r>
      <w:proofErr w:type="gramEnd"/>
      <w:r w:rsidRPr="00F83F5E">
        <w:rPr>
          <w:rFonts w:ascii="Times New Roman" w:eastAsia="Times New Roman" w:hAnsi="Times New Roman" w:cs="Times New Roman"/>
          <w:sz w:val="24"/>
          <w:szCs w:val="24"/>
        </w:rPr>
        <w:t xml:space="preserve"> </w:t>
      </w:r>
      <w:r w:rsidRPr="00391D75">
        <w:rPr>
          <w:rFonts w:ascii="Times New Roman" w:eastAsia="Times New Roman" w:hAnsi="Times New Roman" w:cs="Times New Roman"/>
          <w:i/>
          <w:sz w:val="24"/>
          <w:szCs w:val="24"/>
        </w:rPr>
        <w:t>Journal of Personality and Social Psychology, 85</w:t>
      </w:r>
      <w:r w:rsidRPr="00F83F5E">
        <w:rPr>
          <w:rFonts w:ascii="Times New Roman" w:eastAsia="Times New Roman" w:hAnsi="Times New Roman" w:cs="Times New Roman"/>
          <w:sz w:val="24"/>
          <w:szCs w:val="24"/>
        </w:rPr>
        <w:t xml:space="preserve">, 605-615.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 10.1037/0022-3514.85.4.605</w:t>
      </w:r>
    </w:p>
    <w:p w14:paraId="3F6223CE" w14:textId="6B36501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Thomaes</w:t>
      </w:r>
      <w:proofErr w:type="spellEnd"/>
      <w:r w:rsidRPr="00F83F5E">
        <w:rPr>
          <w:rFonts w:ascii="Times New Roman" w:eastAsia="Times New Roman" w:hAnsi="Times New Roman" w:cs="Times New Roman"/>
          <w:sz w:val="24"/>
          <w:szCs w:val="24"/>
        </w:rPr>
        <w:t xml:space="preserve">, S., </w:t>
      </w:r>
      <w:proofErr w:type="spellStart"/>
      <w:r w:rsidRPr="00F83F5E">
        <w:rPr>
          <w:rFonts w:ascii="Times New Roman" w:eastAsia="Times New Roman" w:hAnsi="Times New Roman" w:cs="Times New Roman"/>
          <w:sz w:val="24"/>
          <w:szCs w:val="24"/>
        </w:rPr>
        <w:t>Stegge</w:t>
      </w:r>
      <w:proofErr w:type="spellEnd"/>
      <w:r w:rsidRPr="00F83F5E">
        <w:rPr>
          <w:rFonts w:ascii="Times New Roman" w:eastAsia="Times New Roman" w:hAnsi="Times New Roman" w:cs="Times New Roman"/>
          <w:sz w:val="24"/>
          <w:szCs w:val="24"/>
        </w:rPr>
        <w:t xml:space="preserve">, H., Bushman, B. J., Olthof, T., &amp; </w:t>
      </w:r>
      <w:proofErr w:type="spellStart"/>
      <w:r w:rsidRPr="00F83F5E">
        <w:rPr>
          <w:rFonts w:ascii="Times New Roman" w:eastAsia="Times New Roman" w:hAnsi="Times New Roman" w:cs="Times New Roman"/>
          <w:sz w:val="24"/>
          <w:szCs w:val="24"/>
        </w:rPr>
        <w:t>Denissen</w:t>
      </w:r>
      <w:proofErr w:type="spellEnd"/>
      <w:r w:rsidRPr="00F83F5E">
        <w:rPr>
          <w:rFonts w:ascii="Times New Roman" w:eastAsia="Times New Roman" w:hAnsi="Times New Roman" w:cs="Times New Roman"/>
          <w:sz w:val="24"/>
          <w:szCs w:val="24"/>
        </w:rPr>
        <w:t xml:space="preserve">,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proofErr w:type="spellStart"/>
      <w:proofErr w:type="gramStart"/>
      <w:r w:rsidR="00D43146">
        <w:rPr>
          <w:rFonts w:ascii="Times New Roman" w:eastAsia="Times New Roman" w:hAnsi="Times New Roman" w:cs="Times New Roman"/>
          <w:sz w:val="24"/>
          <w:szCs w:val="24"/>
        </w:rPr>
        <w:t>doi</w:t>
      </w:r>
      <w:proofErr w:type="spellEnd"/>
      <w:proofErr w:type="gramEnd"/>
      <w:r w:rsidR="00D43146">
        <w:rPr>
          <w:rFonts w:ascii="Times New Roman" w:eastAsia="Times New Roman" w:hAnsi="Times New Roman" w:cs="Times New Roman"/>
          <w:sz w:val="24"/>
          <w:szCs w:val="24"/>
        </w:rPr>
        <w:t xml:space="preserve">: </w:t>
      </w:r>
      <w:r w:rsidR="00462283" w:rsidRPr="00462283">
        <w:rPr>
          <w:rFonts w:ascii="Times New Roman" w:eastAsia="Times New Roman" w:hAnsi="Times New Roman" w:cs="Times New Roman"/>
          <w:sz w:val="24"/>
          <w:szCs w:val="24"/>
        </w:rPr>
        <w:t>10.1080/</w:t>
      </w:r>
      <w:r w:rsidRPr="00F83F5E">
        <w:rPr>
          <w:rFonts w:ascii="Times New Roman" w:eastAsia="Times New Roman" w:hAnsi="Times New Roman" w:cs="Times New Roman"/>
          <w:sz w:val="24"/>
          <w:szCs w:val="24"/>
        </w:rPr>
        <w:t>00223890802108162</w:t>
      </w:r>
    </w:p>
    <w:p w14:paraId="330478E4" w14:textId="0BC2D40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Trzesniewski</w:t>
      </w:r>
      <w:proofErr w:type="spellEnd"/>
      <w:r w:rsidRPr="00F83F5E">
        <w:rPr>
          <w:rFonts w:ascii="Times New Roman" w:eastAsia="Times New Roman" w:hAnsi="Times New Roman" w:cs="Times New Roman"/>
          <w:sz w:val="24"/>
          <w:szCs w:val="24"/>
        </w:rPr>
        <w:t xml:space="preserve">, K. H., Donnellan, M. B., &amp; Robins, R. W. (2008).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xml:space="preserve">, 903–918. </w:t>
      </w:r>
      <w:proofErr w:type="spellStart"/>
      <w:proofErr w:type="gramStart"/>
      <w:r w:rsidR="00D43146">
        <w:rPr>
          <w:rFonts w:ascii="Times New Roman" w:eastAsia="Times New Roman" w:hAnsi="Times New Roman" w:cs="Times New Roman"/>
          <w:sz w:val="24"/>
          <w:szCs w:val="24"/>
        </w:rPr>
        <w:t>doi</w:t>
      </w:r>
      <w:proofErr w:type="spellEnd"/>
      <w:proofErr w:type="gramEnd"/>
      <w:r w:rsidR="00D43146">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lastRenderedPageBreak/>
        <w:t>10.1111/j.1467- 6494.2008.00508.x</w:t>
      </w:r>
    </w:p>
    <w:p w14:paraId="4D9EA19D" w14:textId="2EF2C8C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F83F5E">
        <w:rPr>
          <w:rFonts w:ascii="Times New Roman" w:eastAsia="Times New Roman" w:hAnsi="Times New Roman" w:cs="Times New Roman"/>
          <w:sz w:val="24"/>
          <w:szCs w:val="24"/>
        </w:rPr>
        <w:t>van</w:t>
      </w:r>
      <w:proofErr w:type="gramEnd"/>
      <w:r w:rsidRPr="00F83F5E">
        <w:rPr>
          <w:rFonts w:ascii="Times New Roman" w:eastAsia="Times New Roman" w:hAnsi="Times New Roman" w:cs="Times New Roman"/>
          <w:sz w:val="24"/>
          <w:szCs w:val="24"/>
        </w:rPr>
        <w:t>, d</w:t>
      </w:r>
      <w:r w:rsidR="00637CD2">
        <w:rPr>
          <w:rFonts w:ascii="Times New Roman" w:eastAsia="Times New Roman" w:hAnsi="Times New Roman" w:cs="Times New Roman"/>
          <w:sz w:val="24"/>
          <w:szCs w:val="24"/>
        </w:rPr>
        <w:t>er Linden</w:t>
      </w:r>
      <w:r w:rsidR="00CF489B">
        <w:rPr>
          <w:rFonts w:ascii="Times New Roman" w:eastAsia="Times New Roman" w:hAnsi="Times New Roman" w:cs="Times New Roman"/>
          <w:sz w:val="24"/>
          <w:szCs w:val="24"/>
        </w:rPr>
        <w:t>, D.</w:t>
      </w:r>
      <w:r w:rsidRPr="00F83F5E">
        <w:rPr>
          <w:rFonts w:ascii="Times New Roman" w:eastAsia="Times New Roman" w:hAnsi="Times New Roman" w:cs="Times New Roman"/>
          <w:sz w:val="24"/>
          <w:szCs w:val="24"/>
        </w:rPr>
        <w:t xml:space="preserve">, Scholte, R. H. J., </w:t>
      </w: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xml:space="preserve">, A. H. N., </w:t>
      </w:r>
      <w:proofErr w:type="spellStart"/>
      <w:r w:rsidRPr="00F83F5E">
        <w:rPr>
          <w:rFonts w:ascii="Times New Roman" w:eastAsia="Times New Roman" w:hAnsi="Times New Roman" w:cs="Times New Roman"/>
          <w:sz w:val="24"/>
          <w:szCs w:val="24"/>
        </w:rPr>
        <w:t>Nijenhuis</w:t>
      </w:r>
      <w:proofErr w:type="spellEnd"/>
      <w:r w:rsidRPr="00F83F5E">
        <w:rPr>
          <w:rFonts w:ascii="Times New Roman" w:eastAsia="Times New Roman" w:hAnsi="Times New Roman" w:cs="Times New Roman"/>
          <w:sz w:val="24"/>
          <w:szCs w:val="24"/>
        </w:rPr>
        <w:t xml:space="preserve">, J. t., &amp; </w:t>
      </w:r>
      <w:proofErr w:type="spellStart"/>
      <w:r w:rsidRPr="00F83F5E">
        <w:rPr>
          <w:rFonts w:ascii="Times New Roman" w:eastAsia="Times New Roman" w:hAnsi="Times New Roman" w:cs="Times New Roman"/>
          <w:sz w:val="24"/>
          <w:szCs w:val="24"/>
        </w:rPr>
        <w:t>Segers</w:t>
      </w:r>
      <w:proofErr w:type="spellEnd"/>
      <w:r w:rsidRPr="00F83F5E">
        <w:rPr>
          <w:rFonts w:ascii="Times New Roman" w:eastAsia="Times New Roman" w:hAnsi="Times New Roman" w:cs="Times New Roman"/>
          <w:sz w:val="24"/>
          <w:szCs w:val="24"/>
        </w:rPr>
        <w:t>,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 xml:space="preserve">(5), 669-672.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w:t>
      </w:r>
      <w:r w:rsidR="00A446B1"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10.1016/j.jrp.2010.08.007</w:t>
      </w:r>
    </w:p>
    <w:p w14:paraId="59AAD542" w14:textId="6F548A20" w:rsidR="008516CD" w:rsidRPr="00A446B1"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color w:val="4C4C4C"/>
          <w:sz w:val="24"/>
          <w:szCs w:val="24"/>
          <w:shd w:val="clear" w:color="auto" w:fill="FFFFFF"/>
          <w:lang w:eastAsia="zh-CN"/>
        </w:rPr>
        <w:t>*</w:t>
      </w:r>
      <w:proofErr w:type="spellStart"/>
      <w:r w:rsidR="00E40DA5">
        <w:rPr>
          <w:rFonts w:ascii="Times New Roman" w:hAnsi="Times New Roman" w:cs="Times New Roman"/>
          <w:color w:val="4C4C4C"/>
          <w:sz w:val="24"/>
          <w:szCs w:val="24"/>
          <w:shd w:val="clear" w:color="auto" w:fill="FFFFFF"/>
        </w:rPr>
        <w:t>Vazire</w:t>
      </w:r>
      <w:proofErr w:type="spellEnd"/>
      <w:r w:rsidR="00E40DA5">
        <w:rPr>
          <w:rFonts w:ascii="Times New Roman" w:hAnsi="Times New Roman" w:cs="Times New Roman"/>
          <w:color w:val="4C4C4C"/>
          <w:sz w:val="24"/>
          <w:szCs w:val="24"/>
          <w:shd w:val="clear" w:color="auto" w:fill="FFFFFF"/>
        </w:rPr>
        <w:t>, S. (2006</w:t>
      </w:r>
      <w:r w:rsidRPr="00F83F5E">
        <w:rPr>
          <w:rFonts w:ascii="Times New Roman" w:hAnsi="Times New Roman" w:cs="Times New Roman"/>
          <w:color w:val="4C4C4C"/>
          <w:sz w:val="24"/>
          <w:szCs w:val="24"/>
          <w:shd w:val="clear" w:color="auto" w:fill="FFFFFF"/>
        </w:rPr>
        <w:t>).</w:t>
      </w:r>
      <w:r w:rsidRPr="00F83F5E">
        <w:rPr>
          <w:rStyle w:val="apple-converted-space"/>
          <w:rFonts w:ascii="Times New Roman" w:hAnsi="Times New Roman" w:cs="Times New Roman"/>
          <w:color w:val="4C4C4C"/>
          <w:sz w:val="24"/>
          <w:szCs w:val="24"/>
          <w:shd w:val="clear" w:color="auto" w:fill="FFFFFF"/>
        </w:rPr>
        <w:t> </w:t>
      </w:r>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 xml:space="preserve">(Order No. AAI3615763). Available from </w:t>
      </w:r>
      <w:proofErr w:type="spellStart"/>
      <w:r w:rsidRPr="00F83F5E">
        <w:rPr>
          <w:rFonts w:ascii="Times New Roman" w:hAnsi="Times New Roman" w:cs="Times New Roman"/>
          <w:color w:val="4C4C4C"/>
          <w:sz w:val="24"/>
          <w:szCs w:val="24"/>
          <w:shd w:val="clear" w:color="auto" w:fill="FFFFFF"/>
        </w:rPr>
        <w:t>PsycINFO</w:t>
      </w:r>
      <w:proofErr w:type="spellEnd"/>
      <w:r w:rsidRPr="00F83F5E">
        <w:rPr>
          <w:rFonts w:ascii="Times New Roman" w:hAnsi="Times New Roman" w:cs="Times New Roman"/>
          <w:color w:val="4C4C4C"/>
          <w:sz w:val="24"/>
          <w:szCs w:val="24"/>
          <w:shd w:val="clear" w:color="auto" w:fill="FFFFFF"/>
        </w:rPr>
        <w:t xml:space="preserve">. (1648598882; 2015-99020-421). Retrieved from </w:t>
      </w:r>
      <w:hyperlink r:id="rId20" w:history="1">
        <w:r w:rsidRPr="00A446B1">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A446B1">
        <w:rPr>
          <w:rFonts w:ascii="Times New Roman" w:hAnsi="Times New Roman" w:cs="Times New Roman"/>
          <w:sz w:val="24"/>
          <w:szCs w:val="24"/>
          <w:shd w:val="clear" w:color="auto" w:fill="FFFFFF"/>
          <w:lang w:eastAsia="zh-CN"/>
        </w:rPr>
        <w:t>Vazire</w:t>
      </w:r>
      <w:proofErr w:type="spellEnd"/>
      <w:r w:rsidRPr="00A446B1">
        <w:rPr>
          <w:rFonts w:ascii="Times New Roman" w:hAnsi="Times New Roman" w:cs="Times New Roman"/>
          <w:sz w:val="24"/>
          <w:szCs w:val="24"/>
          <w:shd w:val="clear" w:color="auto" w:fill="FFFFFF"/>
          <w:lang w:eastAsia="zh-CN"/>
        </w:rPr>
        <w:t>, S. &amp; Funder, D. C. (2006). Impulsivity and the self-defeating behavior of narcissists</w:t>
      </w:r>
      <w:r w:rsidRPr="00C54508">
        <w:rPr>
          <w:rFonts w:ascii="Times New Roman" w:hAnsi="Times New Roman" w:cs="Times New Roman"/>
          <w:sz w:val="24"/>
          <w:szCs w:val="24"/>
          <w:shd w:val="clear" w:color="auto" w:fill="FFFFFF"/>
          <w:lang w:eastAsia="zh-CN"/>
        </w:rPr>
        <w:t xml:space="preserve">. Personality and Social Psychology Review, 10, 154-165. </w:t>
      </w:r>
      <w:proofErr w:type="spellStart"/>
      <w:proofErr w:type="gramStart"/>
      <w:r w:rsidRPr="00C54508">
        <w:rPr>
          <w:rFonts w:ascii="Times New Roman" w:hAnsi="Times New Roman" w:cs="Times New Roman"/>
          <w:sz w:val="24"/>
          <w:szCs w:val="24"/>
          <w:shd w:val="clear" w:color="auto" w:fill="FFFFFF"/>
          <w:lang w:eastAsia="zh-CN"/>
        </w:rPr>
        <w:t>doi</w:t>
      </w:r>
      <w:proofErr w:type="spellEnd"/>
      <w:proofErr w:type="gramEnd"/>
      <w:r w:rsidRPr="00C54508">
        <w:rPr>
          <w:rFonts w:ascii="Times New Roman" w:hAnsi="Times New Roman" w:cs="Times New Roman"/>
          <w:sz w:val="24"/>
          <w:szCs w:val="24"/>
          <w:shd w:val="clear" w:color="auto" w:fill="FFFFFF"/>
          <w:lang w:eastAsia="zh-CN"/>
        </w:rPr>
        <w:t>: 10.1207/s15327957pspr1002_4</w:t>
      </w:r>
    </w:p>
    <w:p w14:paraId="43499053" w14:textId="2035071A" w:rsidR="008516CD" w:rsidRPr="00F83F5E" w:rsidDel="0058139D" w:rsidRDefault="008516CD" w:rsidP="008516CD">
      <w:pPr>
        <w:autoSpaceDE w:val="0"/>
        <w:autoSpaceDN w:val="0"/>
        <w:adjustRightInd w:val="0"/>
        <w:spacing w:after="0" w:line="480" w:lineRule="auto"/>
        <w:ind w:left="792" w:hanging="792"/>
        <w:rPr>
          <w:del w:id="776" w:author="Author"/>
          <w:rFonts w:ascii="Times New Roman" w:hAnsi="Times New Roman" w:cs="Times New Roman"/>
          <w:sz w:val="24"/>
          <w:szCs w:val="24"/>
        </w:rPr>
      </w:pPr>
      <w:del w:id="777" w:author="Author">
        <w:r w:rsidRPr="00846A6C" w:rsidDel="0058139D">
          <w:rPr>
            <w:rFonts w:ascii="Times New Roman" w:hAnsi="Times New Roman" w:cs="Times New Roman"/>
            <w:sz w:val="24"/>
            <w:szCs w:val="24"/>
          </w:rPr>
          <w:delText>Vazire, S., Naumann, L. P., Rentfrow, P. J., &amp; Gosling, S. D. (2008). Portrait of a narcissist: Manifestations of narcissism in physical appear</w:delText>
        </w:r>
        <w:r w:rsidRPr="008E7408" w:rsidDel="0058139D">
          <w:rPr>
            <w:rFonts w:ascii="Times New Roman" w:hAnsi="Times New Roman" w:cs="Times New Roman"/>
            <w:sz w:val="24"/>
            <w:szCs w:val="24"/>
          </w:rPr>
          <w:delText>ance.</w:delText>
        </w:r>
        <w:r w:rsidRPr="008E7408" w:rsidDel="0058139D">
          <w:rPr>
            <w:rFonts w:ascii="Times New Roman" w:hAnsi="Times New Roman" w:cs="Times New Roman"/>
            <w:i/>
            <w:iCs/>
            <w:sz w:val="24"/>
            <w:szCs w:val="24"/>
          </w:rPr>
          <w:delText xml:space="preserve"> Journal of Research in Personality, 42</w:delText>
        </w:r>
        <w:r w:rsidRPr="00F83F5E" w:rsidDel="0058139D">
          <w:rPr>
            <w:rFonts w:ascii="Times New Roman" w:hAnsi="Times New Roman" w:cs="Times New Roman"/>
            <w:sz w:val="24"/>
            <w:szCs w:val="24"/>
          </w:rPr>
          <w:delText>(6), 1439-1447. doi:</w:delText>
        </w:r>
        <w:r w:rsidR="00A446B1" w:rsidRPr="00F83F5E" w:rsidDel="0058139D">
          <w:rPr>
            <w:rFonts w:ascii="Times New Roman" w:hAnsi="Times New Roman" w:cs="Times New Roman"/>
            <w:sz w:val="24"/>
            <w:szCs w:val="24"/>
          </w:rPr>
          <w:delText xml:space="preserve"> </w:delText>
        </w:r>
        <w:r w:rsidRPr="00F83F5E" w:rsidDel="0058139D">
          <w:rPr>
            <w:rFonts w:ascii="Times New Roman" w:hAnsi="Times New Roman" w:cs="Times New Roman"/>
            <w:sz w:val="24"/>
            <w:szCs w:val="24"/>
          </w:rPr>
          <w:delText>10.1016/j.jrp.2008.06.007</w:delText>
        </w:r>
      </w:del>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Watson, C., &amp; </w:t>
      </w:r>
      <w:proofErr w:type="spellStart"/>
      <w:r w:rsidRPr="00F83F5E">
        <w:rPr>
          <w:rFonts w:ascii="Times New Roman" w:hAnsi="Times New Roman" w:cs="Times New Roman"/>
          <w:sz w:val="24"/>
          <w:szCs w:val="24"/>
        </w:rPr>
        <w:t>Bagby</w:t>
      </w:r>
      <w:proofErr w:type="spellEnd"/>
      <w:r w:rsidRPr="00F83F5E">
        <w:rPr>
          <w:rFonts w:ascii="Times New Roman" w:hAnsi="Times New Roman" w:cs="Times New Roman"/>
          <w:sz w:val="24"/>
          <w:szCs w:val="24"/>
        </w:rPr>
        <w:t xml:space="preserve">, R. M. (2011). Assessment of narcissistic personality disorder.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xml:space="preserve">, Hoboken, NJ. Retrieved from </w:t>
      </w:r>
      <w:hyperlink r:id="rId21" w:history="1">
        <w:r w:rsidRPr="00F83F5E">
          <w:rPr>
            <w:rStyle w:val="Hyperlink"/>
            <w:rFonts w:ascii="Times New Roman" w:hAnsi="Times New Roman" w:cs="Times New Roman"/>
            <w:sz w:val="24"/>
            <w:szCs w:val="24"/>
          </w:rPr>
          <w:t>http://search.proquest.com/docview/1220371648?accountid=14553</w:t>
        </w:r>
      </w:hyperlink>
    </w:p>
    <w:p w14:paraId="45D7D323" w14:textId="2D670BD6" w:rsidR="008516CD" w:rsidRPr="00F83F5E" w:rsidDel="0058139D" w:rsidRDefault="008516CD" w:rsidP="008516CD">
      <w:pPr>
        <w:pStyle w:val="NoSpacing"/>
        <w:widowControl w:val="0"/>
        <w:spacing w:line="480" w:lineRule="auto"/>
        <w:ind w:left="785" w:hangingChars="327" w:hanging="785"/>
        <w:rPr>
          <w:del w:id="778" w:author="Author"/>
          <w:rFonts w:ascii="Times New Roman" w:eastAsia="Times New Roman" w:hAnsi="Times New Roman" w:cs="Times New Roman"/>
          <w:sz w:val="24"/>
          <w:szCs w:val="24"/>
        </w:rPr>
      </w:pPr>
      <w:del w:id="779" w:author="Author">
        <w:r w:rsidRPr="00846A6C" w:rsidDel="0058139D">
          <w:rPr>
            <w:rFonts w:ascii="Times New Roman" w:eastAsia="Times New Roman" w:hAnsi="Times New Roman" w:cs="Times New Roman"/>
            <w:sz w:val="24"/>
            <w:szCs w:val="24"/>
          </w:rPr>
          <w:delText xml:space="preserve">Widiger, T. A., Mangine, S., Corbitt, E. M., Ellis, C. G., </w:delText>
        </w:r>
        <w:r w:rsidRPr="008E7408" w:rsidDel="0058139D">
          <w:rPr>
            <w:rFonts w:ascii="Times New Roman" w:eastAsia="Times New Roman" w:hAnsi="Times New Roman" w:cs="Times New Roman"/>
            <w:sz w:val="24"/>
            <w:szCs w:val="24"/>
          </w:rPr>
          <w:delText xml:space="preserve">&amp; Thomas, G. V. (1995). </w:delText>
        </w:r>
        <w:r w:rsidRPr="008E7408" w:rsidDel="0058139D">
          <w:rPr>
            <w:rFonts w:ascii="Times New Roman" w:eastAsia="Times New Roman" w:hAnsi="Times New Roman" w:cs="Times New Roman"/>
            <w:i/>
            <w:sz w:val="24"/>
            <w:szCs w:val="24"/>
          </w:rPr>
          <w:delText>Personality disorder interview- IV. A semi- structured interview for the assessment of perso</w:delText>
        </w:r>
        <w:r w:rsidRPr="00F83F5E" w:rsidDel="0058139D">
          <w:rPr>
            <w:rFonts w:ascii="Times New Roman" w:eastAsia="Times New Roman" w:hAnsi="Times New Roman" w:cs="Times New Roman"/>
            <w:i/>
            <w:sz w:val="24"/>
            <w:szCs w:val="24"/>
          </w:rPr>
          <w:delText>nality disorders.</w:delText>
        </w:r>
        <w:r w:rsidRPr="00F83F5E" w:rsidDel="0058139D">
          <w:rPr>
            <w:rFonts w:ascii="Times New Roman" w:eastAsia="Times New Roman" w:hAnsi="Times New Roman" w:cs="Times New Roman"/>
            <w:sz w:val="24"/>
            <w:szCs w:val="24"/>
          </w:rPr>
          <w:delText xml:space="preserve"> Odessa, FL: Psychological Assessment Resources.</w:delText>
        </w:r>
      </w:del>
    </w:p>
    <w:p w14:paraId="03CBCF25" w14:textId="6C54FCD0" w:rsidR="008516CD" w:rsidRDefault="008516CD" w:rsidP="008516CD">
      <w:pPr>
        <w:pStyle w:val="NoSpacing"/>
        <w:widowControl w:val="0"/>
        <w:spacing w:line="480" w:lineRule="auto"/>
        <w:ind w:left="785" w:hangingChars="327" w:hanging="785"/>
        <w:rPr>
          <w:ins w:id="780" w:author="Author"/>
          <w:rStyle w:val="CommentReference"/>
          <w:rFonts w:ascii="Times New Roman" w:hAnsi="Times New Roman" w:cs="Times New Roman"/>
          <w:sz w:val="24"/>
          <w:szCs w:val="24"/>
        </w:rPr>
      </w:pPr>
      <w:r w:rsidRPr="00846A6C">
        <w:rPr>
          <w:rFonts w:ascii="Times New Roman" w:eastAsia="Times New Roman" w:hAnsi="Times New Roman" w:cs="Times New Roman"/>
          <w:sz w:val="24"/>
          <w:szCs w:val="24"/>
        </w:rPr>
        <w:t xml:space="preserve">Wiggins, J. S. (1991). Agency and communion as conceptual coordinates for the understanding and measurement of interpersonal behavior. In D. </w:t>
      </w:r>
      <w:proofErr w:type="spellStart"/>
      <w:r w:rsidRPr="00846A6C">
        <w:rPr>
          <w:rFonts w:ascii="Times New Roman" w:eastAsia="Times New Roman" w:hAnsi="Times New Roman" w:cs="Times New Roman"/>
          <w:sz w:val="24"/>
          <w:szCs w:val="24"/>
        </w:rPr>
        <w:t>Cicchetti</w:t>
      </w:r>
      <w:proofErr w:type="spellEnd"/>
      <w:r w:rsidRPr="00846A6C">
        <w:rPr>
          <w:rFonts w:ascii="Times New Roman" w:eastAsia="Times New Roman" w:hAnsi="Times New Roman" w:cs="Times New Roman"/>
          <w:sz w:val="24"/>
          <w:szCs w:val="24"/>
        </w:rPr>
        <w:t xml:space="preserve"> &amp; W. M. Grove (Eds.), Thinking clearly about psychology: Essays in honor of Paul E. </w:t>
      </w:r>
      <w:proofErr w:type="spellStart"/>
      <w:r w:rsidRPr="00846A6C">
        <w:rPr>
          <w:rFonts w:ascii="Times New Roman" w:eastAsia="Times New Roman" w:hAnsi="Times New Roman" w:cs="Times New Roman"/>
          <w:sz w:val="24"/>
          <w:szCs w:val="24"/>
        </w:rPr>
        <w:t>Meehl</w:t>
      </w:r>
      <w:proofErr w:type="spellEnd"/>
      <w:r w:rsidRPr="00846A6C">
        <w:rPr>
          <w:rFonts w:ascii="Times New Roman" w:eastAsia="Times New Roman" w:hAnsi="Times New Roman" w:cs="Times New Roman"/>
          <w:sz w:val="24"/>
          <w:szCs w:val="24"/>
        </w:rPr>
        <w:t xml:space="preserve"> (pp. 89-113). Minneapolis, MN: University of Minnesota Press.</w:t>
      </w:r>
      <w:r w:rsidR="00FD0003" w:rsidRPr="008E7408">
        <w:rPr>
          <w:rFonts w:ascii="Times New Roman" w:hAnsi="Times New Roman" w:cs="Times New Roman"/>
          <w:sz w:val="24"/>
          <w:szCs w:val="24"/>
          <w:lang w:eastAsia="zh-CN"/>
        </w:rPr>
        <w:t xml:space="preserve"> </w:t>
      </w:r>
      <w:r w:rsidR="00FD0003" w:rsidRPr="00A446B1">
        <w:rPr>
          <w:rFonts w:ascii="Times New Roman" w:hAnsi="Times New Roman" w:cs="Times New Roman"/>
          <w:color w:val="4C4C4C"/>
          <w:sz w:val="24"/>
          <w:szCs w:val="24"/>
          <w:shd w:val="clear" w:color="auto" w:fill="FFFFFF"/>
        </w:rPr>
        <w:t>Retrieved from http://search.proquest.com/docview/618228547?accountid=14553</w:t>
      </w:r>
      <w:r w:rsidR="00FD0003" w:rsidRPr="00A446B1">
        <w:rPr>
          <w:rStyle w:val="CommentReference"/>
          <w:rFonts w:ascii="Times New Roman" w:hAnsi="Times New Roman" w:cs="Times New Roman"/>
          <w:sz w:val="24"/>
          <w:szCs w:val="24"/>
        </w:rPr>
        <w:t xml:space="preserve"> </w:t>
      </w:r>
    </w:p>
    <w:p w14:paraId="580A0D5B" w14:textId="2DECA84C" w:rsidR="00541D39" w:rsidRPr="00F83F5E" w:rsidRDefault="00541D39" w:rsidP="008516CD">
      <w:pPr>
        <w:pStyle w:val="NoSpacing"/>
        <w:widowControl w:val="0"/>
        <w:spacing w:line="480" w:lineRule="auto"/>
        <w:ind w:left="785" w:hangingChars="327" w:hanging="785"/>
        <w:rPr>
          <w:rFonts w:ascii="Times New Roman" w:eastAsia="Times New Roman" w:hAnsi="Times New Roman" w:cs="Times New Roman"/>
          <w:sz w:val="24"/>
          <w:szCs w:val="24"/>
        </w:rPr>
      </w:pPr>
      <w:ins w:id="781" w:author="Author">
        <w:r>
          <w:rPr>
            <w:rStyle w:val="CommentReference"/>
            <w:rFonts w:ascii="Times New Roman" w:hAnsi="Times New Roman" w:cs="Times New Roman"/>
            <w:sz w:val="24"/>
            <w:szCs w:val="24"/>
          </w:rPr>
          <w:t xml:space="preserve">Wink, P. (1992). Three narcissism scales for the California Q-set. Journal of Personality Assessment, 58, 51-66. </w:t>
        </w:r>
        <w:proofErr w:type="spellStart"/>
        <w:proofErr w:type="gramStart"/>
        <w:r>
          <w:rPr>
            <w:rStyle w:val="CommentReference"/>
            <w:rFonts w:ascii="Times New Roman" w:hAnsi="Times New Roman" w:cs="Times New Roman"/>
            <w:sz w:val="24"/>
            <w:szCs w:val="24"/>
          </w:rPr>
          <w:t>doi</w:t>
        </w:r>
        <w:proofErr w:type="spellEnd"/>
        <w:proofErr w:type="gramEnd"/>
        <w:r>
          <w:rPr>
            <w:rStyle w:val="CommentReference"/>
            <w:rFonts w:ascii="Times New Roman" w:hAnsi="Times New Roman" w:cs="Times New Roman"/>
            <w:sz w:val="24"/>
            <w:szCs w:val="24"/>
          </w:rPr>
          <w:t xml:space="preserve">: </w:t>
        </w:r>
        <w:r w:rsidRPr="00541D39">
          <w:rPr>
            <w:rStyle w:val="CommentReference"/>
            <w:rFonts w:ascii="Times New Roman" w:hAnsi="Times New Roman" w:cs="Times New Roman"/>
            <w:sz w:val="24"/>
            <w:szCs w:val="24"/>
          </w:rPr>
          <w:t>10.1207/s15327752jpa5801_5</w:t>
        </w:r>
      </w:ins>
    </w:p>
    <w:p w14:paraId="3CD6615C" w14:textId="1E2CEDBB" w:rsidR="008516CD" w:rsidRPr="00F83F5E" w:rsidDel="0058139D" w:rsidRDefault="008516CD" w:rsidP="008516CD">
      <w:pPr>
        <w:autoSpaceDE w:val="0"/>
        <w:autoSpaceDN w:val="0"/>
        <w:adjustRightInd w:val="0"/>
        <w:spacing w:after="0" w:line="480" w:lineRule="auto"/>
        <w:ind w:left="792" w:hanging="792"/>
        <w:rPr>
          <w:del w:id="782" w:author="Author"/>
          <w:rFonts w:ascii="Times New Roman" w:hAnsi="Times New Roman" w:cs="Times New Roman"/>
          <w:sz w:val="24"/>
          <w:szCs w:val="24"/>
        </w:rPr>
      </w:pPr>
      <w:del w:id="783" w:author="Author">
        <w:r w:rsidRPr="00846A6C" w:rsidDel="0058139D">
          <w:rPr>
            <w:rFonts w:ascii="Times New Roman" w:hAnsi="Times New Roman" w:cs="Times New Roman"/>
            <w:sz w:val="24"/>
            <w:szCs w:val="24"/>
          </w:rPr>
          <w:delText xml:space="preserve">Wiggins, J. S., &amp; Pincus, A. L. (1994). </w:delText>
        </w:r>
        <w:r w:rsidRPr="008E7408" w:rsidDel="0058139D">
          <w:rPr>
            <w:rFonts w:ascii="Times New Roman" w:hAnsi="Times New Roman" w:cs="Times New Roman"/>
            <w:i/>
            <w:iCs/>
            <w:sz w:val="24"/>
            <w:szCs w:val="24"/>
          </w:rPr>
          <w:delText>Personality structure and the structure of personality disorders</w:delText>
        </w:r>
        <w:r w:rsidRPr="00F83F5E" w:rsidDel="0058139D">
          <w:rPr>
            <w:rFonts w:ascii="Times New Roman" w:hAnsi="Times New Roman" w:cs="Times New Roman"/>
            <w:sz w:val="24"/>
            <w:szCs w:val="24"/>
          </w:rPr>
          <w:delText xml:space="preserve"> American Psychological Association, Washington, DC. doi:</w:delText>
        </w:r>
        <w:r w:rsidR="00A446B1" w:rsidRPr="00F83F5E" w:rsidDel="0058139D">
          <w:rPr>
            <w:rFonts w:ascii="Times New Roman" w:hAnsi="Times New Roman" w:cs="Times New Roman"/>
            <w:sz w:val="24"/>
            <w:szCs w:val="24"/>
          </w:rPr>
          <w:delText xml:space="preserve"> </w:delText>
        </w:r>
        <w:r w:rsidRPr="00F83F5E" w:rsidDel="0058139D">
          <w:rPr>
            <w:rFonts w:ascii="Times New Roman" w:hAnsi="Times New Roman" w:cs="Times New Roman"/>
            <w:sz w:val="24"/>
            <w:szCs w:val="24"/>
          </w:rPr>
          <w:delText>10.1037/10140-023</w:delText>
        </w:r>
      </w:del>
    </w:p>
    <w:p w14:paraId="0761D2A1" w14:textId="7727E64F" w:rsidR="008516CD" w:rsidRPr="00846A6C" w:rsidDel="00FA448F" w:rsidRDefault="008516CD" w:rsidP="00EC266F">
      <w:pPr>
        <w:spacing w:after="0" w:line="480" w:lineRule="auto"/>
        <w:ind w:left="785" w:hangingChars="327" w:hanging="785"/>
        <w:rPr>
          <w:del w:id="784" w:author="Author"/>
          <w:rFonts w:ascii="Times New Roman" w:hAnsi="Times New Roman" w:cs="Times New Roman"/>
          <w:sz w:val="24"/>
          <w:szCs w:val="24"/>
        </w:rPr>
      </w:pPr>
      <w:del w:id="785" w:author="Author">
        <w:r w:rsidRPr="00F83F5E" w:rsidDel="00FA448F">
          <w:rPr>
            <w:rFonts w:ascii="Times New Roman" w:hAnsi="Times New Roman" w:cs="Times New Roman"/>
            <w:sz w:val="24"/>
            <w:szCs w:val="24"/>
          </w:rPr>
          <w:delText xml:space="preserve">Wink, P. &amp; Gough, H. G. (1990). New narcissism scale for the California Personality Inventory and MMPI. </w:delText>
        </w:r>
        <w:r w:rsidRPr="00F83F5E" w:rsidDel="00FA448F">
          <w:rPr>
            <w:rFonts w:ascii="Times New Roman" w:hAnsi="Times New Roman" w:cs="Times New Roman"/>
            <w:i/>
            <w:sz w:val="24"/>
            <w:szCs w:val="24"/>
          </w:rPr>
          <w:delText>Journal of Personality Assessment, 54</w:delText>
        </w:r>
        <w:r w:rsidRPr="00F83F5E" w:rsidDel="00FA448F">
          <w:rPr>
            <w:rFonts w:ascii="Times New Roman" w:hAnsi="Times New Roman" w:cs="Times New Roman"/>
            <w:sz w:val="24"/>
            <w:szCs w:val="24"/>
          </w:rPr>
          <w:delText>, 446-462.</w:delText>
        </w:r>
        <w:r w:rsidR="00EC266F" w:rsidRPr="00F83F5E" w:rsidDel="00FA448F">
          <w:rPr>
            <w:rFonts w:ascii="Times New Roman" w:hAnsi="Times New Roman" w:cs="Times New Roman"/>
            <w:sz w:val="24"/>
            <w:szCs w:val="24"/>
            <w:lang w:eastAsia="zh-CN"/>
          </w:rPr>
          <w:delText xml:space="preserve"> doi: </w:delText>
        </w:r>
        <w:r w:rsidR="00EC266F" w:rsidRPr="00A446B1" w:rsidDel="00FA448F">
          <w:rPr>
            <w:rFonts w:ascii="Times New Roman" w:hAnsi="Times New Roman" w:cs="Times New Roman"/>
            <w:color w:val="000000"/>
            <w:sz w:val="24"/>
            <w:szCs w:val="24"/>
          </w:rPr>
          <w:delText>10.1080/00223891.1990.9674010</w:delText>
        </w:r>
        <w:r w:rsidR="00B93E70" w:rsidRPr="00F83F5E" w:rsidDel="00FA448F">
          <w:rPr>
            <w:rFonts w:ascii="Times New Roman" w:hAnsi="Times New Roman" w:cs="Times New Roman"/>
            <w:sz w:val="24"/>
            <w:szCs w:val="24"/>
            <w:lang w:eastAsia="zh-CN"/>
          </w:rPr>
          <w:delText xml:space="preserve"> </w:delText>
        </w:r>
      </w:del>
    </w:p>
    <w:p w14:paraId="4EDA138C" w14:textId="1D632595" w:rsidR="008516CD" w:rsidRPr="00F83F5E" w:rsidDel="0058139D" w:rsidRDefault="008516CD" w:rsidP="008516CD">
      <w:pPr>
        <w:autoSpaceDE w:val="0"/>
        <w:autoSpaceDN w:val="0"/>
        <w:adjustRightInd w:val="0"/>
        <w:spacing w:after="0" w:line="480" w:lineRule="auto"/>
        <w:ind w:left="792" w:hanging="792"/>
        <w:rPr>
          <w:del w:id="786" w:author="Author"/>
          <w:rFonts w:ascii="Times New Roman" w:hAnsi="Times New Roman" w:cs="Times New Roman"/>
          <w:color w:val="0070C0"/>
          <w:sz w:val="24"/>
          <w:szCs w:val="24"/>
          <w:lang w:eastAsia="zh-CN"/>
        </w:rPr>
      </w:pPr>
      <w:del w:id="787" w:author="Author">
        <w:r w:rsidRPr="00A446B1" w:rsidDel="0058139D">
          <w:rPr>
            <w:rFonts w:ascii="Times New Roman" w:hAnsi="Times New Roman" w:cs="Times New Roman"/>
            <w:sz w:val="24"/>
            <w:szCs w:val="24"/>
          </w:rPr>
          <w:delText xml:space="preserve">Zanarini, M. C., Frankenburg, F. R., Sickel, A. E., &amp; Yong, L. (1996). </w:delText>
        </w:r>
        <w:r w:rsidRPr="00A446B1" w:rsidDel="0058139D">
          <w:rPr>
            <w:rFonts w:ascii="Times New Roman" w:hAnsi="Times New Roman" w:cs="Times New Roman"/>
            <w:i/>
            <w:iCs/>
            <w:sz w:val="24"/>
            <w:szCs w:val="24"/>
          </w:rPr>
          <w:delText>The Diagnostic Interview for DSM–IV Personality Disorders (DIPD-IV)</w:delText>
        </w:r>
        <w:r w:rsidRPr="00A446B1" w:rsidDel="0058139D">
          <w:rPr>
            <w:rFonts w:ascii="Times New Roman" w:hAnsi="Times New Roman" w:cs="Times New Roman"/>
            <w:sz w:val="24"/>
            <w:szCs w:val="24"/>
          </w:rPr>
          <w:delText>. Belmont,</w:delText>
        </w:r>
        <w:r w:rsidRPr="00A446B1" w:rsidDel="0058139D">
          <w:rPr>
            <w:rFonts w:ascii="Times New Roman" w:hAnsi="Times New Roman" w:cs="Times New Roman"/>
            <w:i/>
            <w:iCs/>
            <w:sz w:val="24"/>
            <w:szCs w:val="24"/>
          </w:rPr>
          <w:delText xml:space="preserve"> </w:delText>
        </w:r>
        <w:r w:rsidRPr="00A446B1" w:rsidDel="0058139D">
          <w:rPr>
            <w:rFonts w:ascii="Times New Roman" w:hAnsi="Times New Roman" w:cs="Times New Roman"/>
            <w:sz w:val="24"/>
            <w:szCs w:val="24"/>
          </w:rPr>
          <w:delText>MA: McLean Hospital.</w:delText>
        </w:r>
      </w:del>
    </w:p>
    <w:p w14:paraId="0EEB2CD2" w14:textId="6C5BAF67" w:rsidR="00D8182C" w:rsidRPr="00F83F5E" w:rsidDel="0058139D" w:rsidRDefault="00D8182C" w:rsidP="00D8182C">
      <w:pPr>
        <w:pStyle w:val="NoSpacing"/>
        <w:widowControl w:val="0"/>
        <w:spacing w:line="480" w:lineRule="auto"/>
        <w:ind w:left="785" w:hangingChars="327" w:hanging="785"/>
        <w:rPr>
          <w:del w:id="788" w:author="Autho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Zeigler-Hill, V., Myers, E. M., &amp; Clark, C. B. (2010). Narcissism and self-esteem reactivity: The </w:t>
      </w:r>
      <w:r w:rsidRPr="00F83F5E">
        <w:rPr>
          <w:rFonts w:ascii="Times New Roman" w:eastAsia="Times New Roman" w:hAnsi="Times New Roman" w:cs="Times New Roman"/>
          <w:sz w:val="24"/>
          <w:szCs w:val="24"/>
        </w:rPr>
        <w:lastRenderedPageBreak/>
        <w:t xml:space="preserve">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xml:space="preserve">, 285-292.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w:t>
      </w:r>
      <w:r w:rsidR="00A446B1" w:rsidRPr="00F83F5E" w:rsidDel="00A446B1">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 xml:space="preserve">10.1016/j.jrp.2010.02.005 </w:t>
      </w:r>
    </w:p>
    <w:p w14:paraId="1F2CD062" w14:textId="47F64487" w:rsidR="008516CD" w:rsidRPr="00F83F5E" w:rsidDel="0058139D" w:rsidRDefault="008516CD" w:rsidP="008516CD">
      <w:pPr>
        <w:autoSpaceDE w:val="0"/>
        <w:autoSpaceDN w:val="0"/>
        <w:adjustRightInd w:val="0"/>
        <w:spacing w:after="0" w:line="480" w:lineRule="auto"/>
        <w:ind w:left="792" w:hanging="792"/>
        <w:rPr>
          <w:del w:id="789" w:author="Author"/>
          <w:rFonts w:ascii="Times New Roman" w:hAnsi="Times New Roman" w:cs="Times New Roman"/>
          <w:sz w:val="24"/>
          <w:szCs w:val="24"/>
        </w:rPr>
      </w:pPr>
      <w:del w:id="790" w:author="Author">
        <w:r w:rsidRPr="00846A6C" w:rsidDel="0058139D">
          <w:rPr>
            <w:rFonts w:ascii="Times New Roman" w:hAnsi="Times New Roman" w:cs="Times New Roman"/>
            <w:sz w:val="24"/>
            <w:szCs w:val="24"/>
          </w:rPr>
          <w:delText>Zuckerman,</w:delText>
        </w:r>
        <w:r w:rsidRPr="008E7408" w:rsidDel="0058139D">
          <w:rPr>
            <w:rFonts w:ascii="Times New Roman" w:hAnsi="Times New Roman" w:cs="Times New Roman"/>
            <w:sz w:val="24"/>
            <w:szCs w:val="24"/>
          </w:rPr>
          <w:delText xml:space="preserve"> M., &amp; Knee, C. R. (1996). The relation between overly positive self-evaluation and adjustment: A comment on colvin, block, and funder (1995).</w:delText>
        </w:r>
        <w:r w:rsidRPr="00F83F5E" w:rsidDel="0058139D">
          <w:rPr>
            <w:rFonts w:ascii="Times New Roman" w:hAnsi="Times New Roman" w:cs="Times New Roman"/>
            <w:i/>
            <w:iCs/>
            <w:sz w:val="24"/>
            <w:szCs w:val="24"/>
          </w:rPr>
          <w:delText xml:space="preserve"> Journal of Personality and Social Psychology, 70</w:delText>
        </w:r>
        <w:r w:rsidRPr="00F83F5E" w:rsidDel="0058139D">
          <w:rPr>
            <w:rFonts w:ascii="Times New Roman" w:hAnsi="Times New Roman" w:cs="Times New Roman"/>
            <w:sz w:val="24"/>
            <w:szCs w:val="24"/>
          </w:rPr>
          <w:delText>(6), 1250-1251. doi:10.1037/0022-3514.70.6.1250</w:delText>
        </w:r>
      </w:del>
    </w:p>
    <w:p w14:paraId="43FE3D3D" w14:textId="4DAFD5D8" w:rsidR="008516CD" w:rsidRPr="00565583" w:rsidDel="0058139D" w:rsidRDefault="008516CD" w:rsidP="008516CD">
      <w:pPr>
        <w:spacing w:line="480" w:lineRule="auto"/>
        <w:ind w:left="785" w:hangingChars="327" w:hanging="785"/>
        <w:rPr>
          <w:del w:id="791" w:author="Author"/>
          <w:rFonts w:ascii="Times New Roman" w:hAnsi="Times New Roman" w:cs="Times New Roman"/>
          <w:sz w:val="24"/>
          <w:szCs w:val="24"/>
        </w:rPr>
      </w:pPr>
    </w:p>
    <w:p w14:paraId="0B803610" w14:textId="6DABA166" w:rsidR="008516CD" w:rsidDel="0058139D" w:rsidRDefault="008516CD" w:rsidP="008516CD">
      <w:pPr>
        <w:rPr>
          <w:del w:id="792" w:author="Author"/>
        </w:rPr>
      </w:pPr>
    </w:p>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22"/>
          <w:headerReference w:type="first" r:id="rId23"/>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 xml:space="preserve">Table </w:t>
      </w:r>
      <w:commentRangeStart w:id="793"/>
      <w:r w:rsidRPr="00473552">
        <w:rPr>
          <w:rFonts w:ascii="Times New Roman" w:hAnsi="Times New Roman" w:cs="Times New Roman"/>
          <w:noProof/>
        </w:rPr>
        <w:t>2</w:t>
      </w:r>
      <w:commentRangeEnd w:id="793"/>
      <w:r w:rsidR="005C3DE4">
        <w:rPr>
          <w:rStyle w:val="CommentReference"/>
        </w:rPr>
        <w:commentReference w:id="793"/>
      </w:r>
      <w:r w:rsidRPr="00473552">
        <w:rPr>
          <w:rFonts w:ascii="Times New Roman" w:hAnsi="Times New Roman" w:cs="Times New Roman"/>
          <w:noProof/>
        </w:rPr>
        <w:t>.</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794" w:author="Author">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3150"/>
        <w:gridCol w:w="535"/>
        <w:gridCol w:w="630"/>
        <w:gridCol w:w="725"/>
        <w:gridCol w:w="720"/>
        <w:gridCol w:w="720"/>
        <w:gridCol w:w="720"/>
        <w:gridCol w:w="720"/>
        <w:gridCol w:w="720"/>
        <w:gridCol w:w="720"/>
        <w:tblGridChange w:id="795">
          <w:tblGrid>
            <w:gridCol w:w="3150"/>
            <w:gridCol w:w="535"/>
            <w:gridCol w:w="630"/>
            <w:gridCol w:w="725"/>
            <w:gridCol w:w="720"/>
            <w:gridCol w:w="810"/>
            <w:gridCol w:w="720"/>
            <w:gridCol w:w="810"/>
            <w:gridCol w:w="720"/>
            <w:gridCol w:w="540"/>
          </w:tblGrid>
        </w:tblGridChange>
      </w:tblGrid>
      <w:tr w:rsidR="00EF287E" w:rsidRPr="003E79D4" w14:paraId="35BC2465" w14:textId="445068FC" w:rsidTr="00A46E33">
        <w:tc>
          <w:tcPr>
            <w:tcW w:w="3150" w:type="dxa"/>
            <w:tcBorders>
              <w:top w:val="single" w:sz="12" w:space="0" w:color="auto"/>
              <w:bottom w:val="single" w:sz="4" w:space="0" w:color="auto"/>
            </w:tcBorders>
            <w:tcPrChange w:id="796" w:author="Author">
              <w:tcPr>
                <w:tcW w:w="3150" w:type="dxa"/>
                <w:tcBorders>
                  <w:top w:val="single" w:sz="12" w:space="0" w:color="auto"/>
                  <w:bottom w:val="single" w:sz="4" w:space="0" w:color="auto"/>
                </w:tcBorders>
              </w:tcPr>
            </w:tcPrChange>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Change w:id="797" w:author="Author">
              <w:tcPr>
                <w:tcW w:w="535" w:type="dxa"/>
                <w:tcBorders>
                  <w:top w:val="single" w:sz="12" w:space="0" w:color="auto"/>
                  <w:bottom w:val="single" w:sz="4" w:space="0" w:color="auto"/>
                </w:tcBorders>
              </w:tcPr>
            </w:tcPrChange>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Change w:id="798" w:author="Author">
              <w:tcPr>
                <w:tcW w:w="630" w:type="dxa"/>
                <w:tcBorders>
                  <w:top w:val="single" w:sz="12" w:space="0" w:color="auto"/>
                  <w:bottom w:val="single" w:sz="4" w:space="0" w:color="auto"/>
                </w:tcBorders>
              </w:tcPr>
            </w:tcPrChange>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Change w:id="799" w:author="Author">
              <w:tcPr>
                <w:tcW w:w="725" w:type="dxa"/>
                <w:tcBorders>
                  <w:top w:val="single" w:sz="12" w:space="0" w:color="auto"/>
                  <w:bottom w:val="single" w:sz="4" w:space="0" w:color="auto"/>
                </w:tcBorders>
              </w:tcPr>
            </w:tcPrChange>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Change w:id="800" w:author="Author">
              <w:tcPr>
                <w:tcW w:w="720" w:type="dxa"/>
                <w:tcBorders>
                  <w:top w:val="single" w:sz="12" w:space="0" w:color="auto"/>
                  <w:bottom w:val="single" w:sz="4" w:space="0" w:color="auto"/>
                </w:tcBorders>
              </w:tcPr>
            </w:tcPrChange>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720" w:type="dxa"/>
            <w:tcBorders>
              <w:top w:val="single" w:sz="12" w:space="0" w:color="auto"/>
              <w:bottom w:val="single" w:sz="4" w:space="0" w:color="auto"/>
            </w:tcBorders>
            <w:tcPrChange w:id="801" w:author="Author">
              <w:tcPr>
                <w:tcW w:w="810" w:type="dxa"/>
                <w:tcBorders>
                  <w:top w:val="single" w:sz="12" w:space="0" w:color="auto"/>
                  <w:bottom w:val="single" w:sz="4" w:space="0" w:color="auto"/>
                </w:tcBorders>
              </w:tcPr>
            </w:tcPrChange>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Change w:id="802" w:author="Author">
              <w:tcPr>
                <w:tcW w:w="720" w:type="dxa"/>
                <w:tcBorders>
                  <w:top w:val="single" w:sz="12" w:space="0" w:color="auto"/>
                  <w:bottom w:val="single" w:sz="4" w:space="0" w:color="auto"/>
                </w:tcBorders>
              </w:tcPr>
            </w:tcPrChange>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720" w:type="dxa"/>
            <w:tcBorders>
              <w:top w:val="single" w:sz="12" w:space="0" w:color="auto"/>
              <w:bottom w:val="single" w:sz="4" w:space="0" w:color="auto"/>
            </w:tcBorders>
            <w:tcPrChange w:id="803" w:author="Author">
              <w:tcPr>
                <w:tcW w:w="810" w:type="dxa"/>
                <w:tcBorders>
                  <w:top w:val="single" w:sz="12" w:space="0" w:color="auto"/>
                  <w:bottom w:val="single" w:sz="4" w:space="0" w:color="auto"/>
                </w:tcBorders>
              </w:tcPr>
            </w:tcPrChange>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Change w:id="804" w:author="Author">
              <w:tcPr>
                <w:tcW w:w="720" w:type="dxa"/>
                <w:tcBorders>
                  <w:top w:val="single" w:sz="12" w:space="0" w:color="auto"/>
                  <w:bottom w:val="single" w:sz="4" w:space="0" w:color="auto"/>
                </w:tcBorders>
              </w:tcPr>
            </w:tcPrChange>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720" w:type="dxa"/>
            <w:tcBorders>
              <w:top w:val="single" w:sz="12" w:space="0" w:color="auto"/>
              <w:bottom w:val="single" w:sz="4" w:space="0" w:color="auto"/>
            </w:tcBorders>
            <w:tcPrChange w:id="805" w:author="Author">
              <w:tcPr>
                <w:tcW w:w="540" w:type="dxa"/>
                <w:tcBorders>
                  <w:top w:val="single" w:sz="12" w:space="0" w:color="auto"/>
                  <w:bottom w:val="single" w:sz="4" w:space="0" w:color="auto"/>
                </w:tcBorders>
              </w:tcPr>
            </w:tcPrChange>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A46E33">
        <w:tc>
          <w:tcPr>
            <w:tcW w:w="3150" w:type="dxa"/>
            <w:tcBorders>
              <w:top w:val="single" w:sz="4" w:space="0" w:color="auto"/>
            </w:tcBorders>
            <w:tcPrChange w:id="806" w:author="Author">
              <w:tcPr>
                <w:tcW w:w="3150" w:type="dxa"/>
                <w:tcBorders>
                  <w:top w:val="single" w:sz="4" w:space="0" w:color="auto"/>
                </w:tcBorders>
              </w:tcPr>
            </w:tcPrChange>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Change w:id="807" w:author="Author">
              <w:tcPr>
                <w:tcW w:w="535" w:type="dxa"/>
                <w:tcBorders>
                  <w:top w:val="single" w:sz="4" w:space="0" w:color="auto"/>
                </w:tcBorders>
              </w:tcPr>
            </w:tcPrChange>
          </w:tcPr>
          <w:p w14:paraId="0D8EA3BD" w14:textId="77A99D36" w:rsidR="00EF287E" w:rsidRPr="00DC637E" w:rsidRDefault="00FF033D" w:rsidP="00DF29E0">
            <w:pPr>
              <w:rPr>
                <w:rFonts w:ascii="Times New Roman" w:hAnsi="Times New Roman" w:cs="Times New Roman"/>
              </w:rPr>
            </w:pPr>
            <w:r w:rsidRPr="00DC637E">
              <w:rPr>
                <w:rFonts w:ascii="Times New Roman" w:hAnsi="Times New Roman" w:cs="Times New Roman"/>
              </w:rPr>
              <w:t>.</w:t>
            </w:r>
            <w:ins w:id="808" w:author="Author">
              <w:r w:rsidR="00233924">
                <w:rPr>
                  <w:rFonts w:ascii="Times New Roman" w:hAnsi="Times New Roman" w:cs="Times New Roman"/>
                </w:rPr>
                <w:t>54</w:t>
              </w:r>
            </w:ins>
            <w:del w:id="809" w:author="Author">
              <w:r w:rsidR="00150CA2" w:rsidRPr="00DC637E" w:rsidDel="00233924">
                <w:rPr>
                  <w:rFonts w:ascii="Times New Roman" w:hAnsi="Times New Roman" w:cs="Times New Roman"/>
                </w:rPr>
                <w:delText>6</w:delText>
              </w:r>
              <w:r w:rsidR="00B00FE2" w:rsidDel="00233924">
                <w:rPr>
                  <w:rFonts w:ascii="Times New Roman" w:hAnsi="Times New Roman" w:cs="Times New Roman"/>
                </w:rPr>
                <w:delText>7</w:delText>
              </w:r>
            </w:del>
          </w:p>
        </w:tc>
        <w:tc>
          <w:tcPr>
            <w:tcW w:w="630" w:type="dxa"/>
            <w:tcBorders>
              <w:top w:val="single" w:sz="4" w:space="0" w:color="auto"/>
            </w:tcBorders>
            <w:tcPrChange w:id="810" w:author="Author">
              <w:tcPr>
                <w:tcW w:w="630" w:type="dxa"/>
                <w:tcBorders>
                  <w:top w:val="single" w:sz="4" w:space="0" w:color="auto"/>
                </w:tcBorders>
              </w:tcPr>
            </w:tcPrChange>
          </w:tcPr>
          <w:p w14:paraId="342C38A4" w14:textId="4101120F" w:rsidR="00EF287E" w:rsidRPr="00DC637E" w:rsidRDefault="00FF033D" w:rsidP="00DF29E0">
            <w:pPr>
              <w:rPr>
                <w:rFonts w:ascii="Times New Roman" w:hAnsi="Times New Roman" w:cs="Times New Roman"/>
              </w:rPr>
            </w:pPr>
            <w:r w:rsidRPr="00DC637E">
              <w:rPr>
                <w:rFonts w:ascii="Times New Roman" w:hAnsi="Times New Roman" w:cs="Times New Roman"/>
              </w:rPr>
              <w:t>.</w:t>
            </w:r>
            <w:ins w:id="811" w:author="Author">
              <w:r w:rsidR="00233924">
                <w:rPr>
                  <w:rFonts w:ascii="Times New Roman" w:hAnsi="Times New Roman" w:cs="Times New Roman"/>
                </w:rPr>
                <w:t>50</w:t>
              </w:r>
            </w:ins>
            <w:del w:id="812" w:author="Author">
              <w:r w:rsidRPr="00DC637E" w:rsidDel="00233924">
                <w:rPr>
                  <w:rFonts w:ascii="Times New Roman" w:hAnsi="Times New Roman" w:cs="Times New Roman"/>
                </w:rPr>
                <w:delText>4</w:delText>
              </w:r>
              <w:r w:rsidR="00150CA2" w:rsidRPr="00DC637E" w:rsidDel="00233924">
                <w:rPr>
                  <w:rFonts w:ascii="Times New Roman" w:hAnsi="Times New Roman" w:cs="Times New Roman"/>
                </w:rPr>
                <w:delText>7</w:delText>
              </w:r>
            </w:del>
          </w:p>
        </w:tc>
        <w:tc>
          <w:tcPr>
            <w:tcW w:w="725" w:type="dxa"/>
            <w:tcBorders>
              <w:top w:val="single" w:sz="4" w:space="0" w:color="auto"/>
            </w:tcBorders>
            <w:tcPrChange w:id="813" w:author="Author">
              <w:tcPr>
                <w:tcW w:w="725" w:type="dxa"/>
                <w:tcBorders>
                  <w:top w:val="single" w:sz="4" w:space="0" w:color="auto"/>
                </w:tcBorders>
              </w:tcPr>
            </w:tcPrChange>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Change w:id="814" w:author="Author">
              <w:tcPr>
                <w:tcW w:w="720" w:type="dxa"/>
                <w:tcBorders>
                  <w:top w:val="single" w:sz="4" w:space="0" w:color="auto"/>
                </w:tcBorders>
              </w:tcPr>
            </w:tcPrChange>
          </w:tcPr>
          <w:p w14:paraId="694F92EA"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815" w:author="Author">
              <w:tcPr>
                <w:tcW w:w="810" w:type="dxa"/>
                <w:tcBorders>
                  <w:top w:val="single" w:sz="4" w:space="0" w:color="auto"/>
                </w:tcBorders>
              </w:tcPr>
            </w:tcPrChange>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816" w:author="Author">
              <w:tcPr>
                <w:tcW w:w="720" w:type="dxa"/>
                <w:tcBorders>
                  <w:top w:val="single" w:sz="4" w:space="0" w:color="auto"/>
                </w:tcBorders>
              </w:tcPr>
            </w:tcPrChange>
          </w:tcPr>
          <w:p w14:paraId="7538D321"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817" w:author="Author">
              <w:tcPr>
                <w:tcW w:w="810" w:type="dxa"/>
                <w:tcBorders>
                  <w:top w:val="single" w:sz="4" w:space="0" w:color="auto"/>
                </w:tcBorders>
              </w:tcPr>
            </w:tcPrChange>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818" w:author="Author">
              <w:tcPr>
                <w:tcW w:w="720" w:type="dxa"/>
                <w:tcBorders>
                  <w:top w:val="single" w:sz="4" w:space="0" w:color="auto"/>
                </w:tcBorders>
              </w:tcPr>
            </w:tcPrChange>
          </w:tcPr>
          <w:p w14:paraId="0423678D"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819" w:author="Author">
              <w:tcPr>
                <w:tcW w:w="540" w:type="dxa"/>
                <w:tcBorders>
                  <w:top w:val="single" w:sz="4" w:space="0" w:color="auto"/>
                </w:tcBorders>
              </w:tcPr>
            </w:tcPrChange>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A46E33">
        <w:tc>
          <w:tcPr>
            <w:tcW w:w="3150" w:type="dxa"/>
            <w:tcPrChange w:id="820" w:author="Author">
              <w:tcPr>
                <w:tcW w:w="3150" w:type="dxa"/>
              </w:tcPr>
            </w:tcPrChange>
          </w:tcPr>
          <w:p w14:paraId="50DAAAA5" w14:textId="4A236CCE" w:rsidR="00EF287E" w:rsidRPr="005C638C" w:rsidRDefault="00EF287E" w:rsidP="00DF29E0">
            <w:pPr>
              <w:rPr>
                <w:rFonts w:ascii="Times New Roman" w:hAnsi="Times New Roman" w:cs="Times New Roman"/>
              </w:rPr>
            </w:pPr>
            <w:r w:rsidRPr="005C638C">
              <w:rPr>
                <w:rFonts w:ascii="Times New Roman" w:hAnsi="Times New Roman" w:cs="Times New Roman"/>
              </w:rPr>
              <w:t>2. Type Self</w:t>
            </w:r>
            <w:r w:rsidR="003E79D4" w:rsidRPr="005C638C">
              <w:rPr>
                <w:rFonts w:ascii="Times New Roman" w:hAnsi="Times New Roman" w:cs="Times New Roman"/>
              </w:rPr>
              <w:t>-Enhance</w:t>
            </w:r>
            <w:r w:rsidRPr="005C638C">
              <w:rPr>
                <w:rFonts w:ascii="Times New Roman" w:hAnsi="Times New Roman" w:cs="Times New Roman"/>
              </w:rPr>
              <w:t xml:space="preserve"> Rating</w:t>
            </w:r>
          </w:p>
        </w:tc>
        <w:tc>
          <w:tcPr>
            <w:tcW w:w="535" w:type="dxa"/>
            <w:tcPrChange w:id="821" w:author="Author">
              <w:tcPr>
                <w:tcW w:w="535" w:type="dxa"/>
              </w:tcPr>
            </w:tcPrChange>
          </w:tcPr>
          <w:p w14:paraId="6FD1698F" w14:textId="611EA396" w:rsidR="00EF287E" w:rsidRPr="005C638C" w:rsidRDefault="00FF033D" w:rsidP="00DF29E0">
            <w:pPr>
              <w:rPr>
                <w:rFonts w:ascii="Times New Roman" w:hAnsi="Times New Roman" w:cs="Times New Roman"/>
              </w:rPr>
            </w:pPr>
            <w:r w:rsidRPr="005C638C">
              <w:rPr>
                <w:rFonts w:ascii="Times New Roman" w:hAnsi="Times New Roman" w:cs="Times New Roman"/>
              </w:rPr>
              <w:t>.</w:t>
            </w:r>
            <w:ins w:id="822" w:author="Author">
              <w:r w:rsidR="00233924" w:rsidRPr="005C638C">
                <w:rPr>
                  <w:rFonts w:ascii="Times New Roman" w:hAnsi="Times New Roman" w:cs="Times New Roman"/>
                </w:rPr>
                <w:t>85</w:t>
              </w:r>
            </w:ins>
            <w:del w:id="823" w:author="Author">
              <w:r w:rsidR="00B00FE2" w:rsidRPr="005C638C" w:rsidDel="00233924">
                <w:rPr>
                  <w:rFonts w:ascii="Times New Roman" w:hAnsi="Times New Roman" w:cs="Times New Roman"/>
                </w:rPr>
                <w:delText>90</w:delText>
              </w:r>
            </w:del>
          </w:p>
        </w:tc>
        <w:tc>
          <w:tcPr>
            <w:tcW w:w="630" w:type="dxa"/>
            <w:tcPrChange w:id="824" w:author="Author">
              <w:tcPr>
                <w:tcW w:w="630" w:type="dxa"/>
              </w:tcPr>
            </w:tcPrChange>
          </w:tcPr>
          <w:p w14:paraId="4FCB892F" w14:textId="6F769F09" w:rsidR="00EF287E" w:rsidRPr="005C638C" w:rsidRDefault="00FF033D" w:rsidP="00DF29E0">
            <w:pPr>
              <w:rPr>
                <w:rFonts w:ascii="Times New Roman" w:hAnsi="Times New Roman" w:cs="Times New Roman"/>
              </w:rPr>
            </w:pPr>
            <w:r w:rsidRPr="005C638C">
              <w:rPr>
                <w:rFonts w:ascii="Times New Roman" w:hAnsi="Times New Roman" w:cs="Times New Roman"/>
              </w:rPr>
              <w:t>.3</w:t>
            </w:r>
            <w:ins w:id="825" w:author="Author">
              <w:r w:rsidR="00233924" w:rsidRPr="005C638C">
                <w:rPr>
                  <w:rFonts w:ascii="Times New Roman" w:hAnsi="Times New Roman" w:cs="Times New Roman"/>
                </w:rPr>
                <w:t>5</w:t>
              </w:r>
            </w:ins>
            <w:del w:id="826" w:author="Author">
              <w:r w:rsidR="00B00FE2" w:rsidRPr="005C638C" w:rsidDel="00233924">
                <w:rPr>
                  <w:rFonts w:ascii="Times New Roman" w:hAnsi="Times New Roman" w:cs="Times New Roman"/>
                </w:rPr>
                <w:delText>4</w:delText>
              </w:r>
            </w:del>
          </w:p>
        </w:tc>
        <w:tc>
          <w:tcPr>
            <w:tcW w:w="725" w:type="dxa"/>
            <w:tcPrChange w:id="827" w:author="Author">
              <w:tcPr>
                <w:tcW w:w="725" w:type="dxa"/>
              </w:tcPr>
            </w:tcPrChange>
          </w:tcPr>
          <w:p w14:paraId="4E5AC231" w14:textId="319E6F65" w:rsidR="00EF287E" w:rsidRPr="005C638C" w:rsidRDefault="002275EB" w:rsidP="00DF29E0">
            <w:pPr>
              <w:rPr>
                <w:rFonts w:ascii="Times New Roman" w:hAnsi="Times New Roman" w:cs="Times New Roman"/>
              </w:rPr>
            </w:pPr>
            <w:r w:rsidRPr="005C638C">
              <w:rPr>
                <w:rFonts w:ascii="Times New Roman" w:hAnsi="Times New Roman" w:cs="Times New Roman"/>
              </w:rPr>
              <w:t>-.</w:t>
            </w:r>
            <w:ins w:id="828" w:author="Author">
              <w:r w:rsidR="00073B03" w:rsidRPr="005C638C">
                <w:rPr>
                  <w:rFonts w:ascii="Times New Roman" w:hAnsi="Times New Roman" w:cs="Times New Roman"/>
                </w:rPr>
                <w:t>10</w:t>
              </w:r>
            </w:ins>
            <w:del w:id="829" w:author="Author">
              <w:r w:rsidR="00B00FE2" w:rsidRPr="005C638C" w:rsidDel="00073B03">
                <w:rPr>
                  <w:rFonts w:ascii="Times New Roman" w:hAnsi="Times New Roman" w:cs="Times New Roman"/>
                </w:rPr>
                <w:delText>27</w:delText>
              </w:r>
            </w:del>
          </w:p>
        </w:tc>
        <w:tc>
          <w:tcPr>
            <w:tcW w:w="720" w:type="dxa"/>
            <w:tcPrChange w:id="830" w:author="Author">
              <w:tcPr>
                <w:tcW w:w="720" w:type="dxa"/>
              </w:tcPr>
            </w:tcPrChange>
          </w:tcPr>
          <w:p w14:paraId="0AD89DC8" w14:textId="1AF27729"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831" w:author="Author">
              <w:tcPr>
                <w:tcW w:w="810" w:type="dxa"/>
              </w:tcPr>
            </w:tcPrChange>
          </w:tcPr>
          <w:p w14:paraId="3329BC2D" w14:textId="77777777" w:rsidR="00EF287E" w:rsidRPr="005C638C" w:rsidRDefault="00EF287E" w:rsidP="00DF29E0">
            <w:pPr>
              <w:rPr>
                <w:rFonts w:ascii="Times New Roman" w:hAnsi="Times New Roman" w:cs="Times New Roman"/>
              </w:rPr>
            </w:pPr>
          </w:p>
        </w:tc>
        <w:tc>
          <w:tcPr>
            <w:tcW w:w="720" w:type="dxa"/>
            <w:tcPrChange w:id="832" w:author="Author">
              <w:tcPr>
                <w:tcW w:w="720" w:type="dxa"/>
              </w:tcPr>
            </w:tcPrChange>
          </w:tcPr>
          <w:p w14:paraId="6324DEDD" w14:textId="77777777" w:rsidR="00EF287E" w:rsidRPr="005C638C" w:rsidRDefault="00EF287E" w:rsidP="00DF29E0">
            <w:pPr>
              <w:rPr>
                <w:rFonts w:ascii="Times New Roman" w:hAnsi="Times New Roman" w:cs="Times New Roman"/>
              </w:rPr>
            </w:pPr>
          </w:p>
        </w:tc>
        <w:tc>
          <w:tcPr>
            <w:tcW w:w="720" w:type="dxa"/>
            <w:tcPrChange w:id="833" w:author="Author">
              <w:tcPr>
                <w:tcW w:w="810" w:type="dxa"/>
              </w:tcPr>
            </w:tcPrChange>
          </w:tcPr>
          <w:p w14:paraId="1886C04B" w14:textId="77777777" w:rsidR="00EF287E" w:rsidRPr="005C638C" w:rsidRDefault="00EF287E" w:rsidP="00DF29E0">
            <w:pPr>
              <w:rPr>
                <w:rFonts w:ascii="Times New Roman" w:hAnsi="Times New Roman" w:cs="Times New Roman"/>
              </w:rPr>
            </w:pPr>
          </w:p>
        </w:tc>
        <w:tc>
          <w:tcPr>
            <w:tcW w:w="720" w:type="dxa"/>
            <w:tcPrChange w:id="834" w:author="Author">
              <w:tcPr>
                <w:tcW w:w="720" w:type="dxa"/>
              </w:tcPr>
            </w:tcPrChange>
          </w:tcPr>
          <w:p w14:paraId="048BC854" w14:textId="77777777" w:rsidR="00EF287E" w:rsidRPr="003E79D4" w:rsidRDefault="00EF287E" w:rsidP="00DF29E0">
            <w:pPr>
              <w:rPr>
                <w:rFonts w:ascii="Times New Roman" w:hAnsi="Times New Roman" w:cs="Times New Roman"/>
              </w:rPr>
            </w:pPr>
          </w:p>
        </w:tc>
        <w:tc>
          <w:tcPr>
            <w:tcW w:w="720" w:type="dxa"/>
            <w:tcPrChange w:id="835" w:author="Author">
              <w:tcPr>
                <w:tcW w:w="540" w:type="dxa"/>
              </w:tcPr>
            </w:tcPrChange>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A46E33">
        <w:tc>
          <w:tcPr>
            <w:tcW w:w="3150" w:type="dxa"/>
            <w:tcPrChange w:id="836" w:author="Author">
              <w:tcPr>
                <w:tcW w:w="3150" w:type="dxa"/>
              </w:tcPr>
            </w:tcPrChange>
          </w:tcPr>
          <w:p w14:paraId="7259E715" w14:textId="678050F9" w:rsidR="00EF287E" w:rsidRPr="005C638C" w:rsidRDefault="00EF287E" w:rsidP="00DF29E0">
            <w:pPr>
              <w:rPr>
                <w:rFonts w:ascii="Times New Roman" w:hAnsi="Times New Roman" w:cs="Times New Roman"/>
              </w:rPr>
            </w:pPr>
            <w:r w:rsidRPr="005C638C">
              <w:rPr>
                <w:rFonts w:ascii="Times New Roman" w:hAnsi="Times New Roman" w:cs="Times New Roman"/>
              </w:rPr>
              <w:t>3. Type of Sample</w:t>
            </w:r>
          </w:p>
        </w:tc>
        <w:tc>
          <w:tcPr>
            <w:tcW w:w="535" w:type="dxa"/>
            <w:tcPrChange w:id="837" w:author="Author">
              <w:tcPr>
                <w:tcW w:w="535" w:type="dxa"/>
              </w:tcPr>
            </w:tcPrChange>
          </w:tcPr>
          <w:p w14:paraId="7E031177" w14:textId="34C00B8A" w:rsidR="00EF287E" w:rsidRPr="005C638C" w:rsidRDefault="00FF033D" w:rsidP="00DF29E0">
            <w:pPr>
              <w:rPr>
                <w:rFonts w:ascii="Times New Roman" w:hAnsi="Times New Roman" w:cs="Times New Roman"/>
              </w:rPr>
            </w:pPr>
            <w:r w:rsidRPr="005C638C">
              <w:rPr>
                <w:rFonts w:ascii="Times New Roman" w:hAnsi="Times New Roman" w:cs="Times New Roman"/>
              </w:rPr>
              <w:t>.</w:t>
            </w:r>
            <w:ins w:id="838" w:author="Author">
              <w:r w:rsidR="00233924" w:rsidRPr="005C638C">
                <w:rPr>
                  <w:rFonts w:ascii="Times New Roman" w:hAnsi="Times New Roman" w:cs="Times New Roman"/>
                </w:rPr>
                <w:t>88</w:t>
              </w:r>
            </w:ins>
            <w:del w:id="839" w:author="Author">
              <w:r w:rsidR="00DA477B" w:rsidRPr="005C638C" w:rsidDel="00233924">
                <w:rPr>
                  <w:rFonts w:ascii="Times New Roman" w:hAnsi="Times New Roman" w:cs="Times New Roman"/>
                </w:rPr>
                <w:delText>90</w:delText>
              </w:r>
            </w:del>
          </w:p>
        </w:tc>
        <w:tc>
          <w:tcPr>
            <w:tcW w:w="630" w:type="dxa"/>
            <w:tcPrChange w:id="840" w:author="Author">
              <w:tcPr>
                <w:tcW w:w="630" w:type="dxa"/>
              </w:tcPr>
            </w:tcPrChange>
          </w:tcPr>
          <w:p w14:paraId="56C1FBFD" w14:textId="46877CEE" w:rsidR="00EF287E" w:rsidRPr="005C638C" w:rsidRDefault="00FF033D" w:rsidP="00DF29E0">
            <w:pPr>
              <w:rPr>
                <w:rFonts w:ascii="Times New Roman" w:hAnsi="Times New Roman" w:cs="Times New Roman"/>
              </w:rPr>
            </w:pPr>
            <w:r w:rsidRPr="005C638C">
              <w:rPr>
                <w:rFonts w:ascii="Times New Roman" w:hAnsi="Times New Roman" w:cs="Times New Roman"/>
              </w:rPr>
              <w:t>.3</w:t>
            </w:r>
            <w:ins w:id="841" w:author="Author">
              <w:r w:rsidR="00233924" w:rsidRPr="005C638C">
                <w:rPr>
                  <w:rFonts w:ascii="Times New Roman" w:hAnsi="Times New Roman" w:cs="Times New Roman"/>
                </w:rPr>
                <w:t>2</w:t>
              </w:r>
            </w:ins>
            <w:del w:id="842" w:author="Author">
              <w:r w:rsidR="00DA477B" w:rsidRPr="005C638C" w:rsidDel="00233924">
                <w:rPr>
                  <w:rFonts w:ascii="Times New Roman" w:hAnsi="Times New Roman" w:cs="Times New Roman"/>
                </w:rPr>
                <w:delText>0</w:delText>
              </w:r>
            </w:del>
          </w:p>
        </w:tc>
        <w:tc>
          <w:tcPr>
            <w:tcW w:w="725" w:type="dxa"/>
            <w:tcPrChange w:id="843" w:author="Author">
              <w:tcPr>
                <w:tcW w:w="725" w:type="dxa"/>
              </w:tcPr>
            </w:tcPrChange>
          </w:tcPr>
          <w:p w14:paraId="6AECF931" w14:textId="26243741" w:rsidR="00EF287E" w:rsidRPr="005C638C" w:rsidRDefault="002275EB" w:rsidP="00DF29E0">
            <w:pPr>
              <w:rPr>
                <w:rFonts w:ascii="Times New Roman" w:hAnsi="Times New Roman" w:cs="Times New Roman"/>
              </w:rPr>
            </w:pPr>
            <w:r w:rsidRPr="005C638C">
              <w:rPr>
                <w:rFonts w:ascii="Times New Roman" w:hAnsi="Times New Roman" w:cs="Times New Roman"/>
              </w:rPr>
              <w:t>.</w:t>
            </w:r>
            <w:ins w:id="844" w:author="Author">
              <w:r w:rsidR="00073B03" w:rsidRPr="005C638C">
                <w:rPr>
                  <w:rFonts w:ascii="Times New Roman" w:hAnsi="Times New Roman" w:cs="Times New Roman"/>
                </w:rPr>
                <w:t>58</w:t>
              </w:r>
            </w:ins>
            <w:del w:id="845" w:author="Author">
              <w:r w:rsidR="00DA477B" w:rsidRPr="005C638C" w:rsidDel="00073B03">
                <w:rPr>
                  <w:rFonts w:ascii="Times New Roman" w:hAnsi="Times New Roman" w:cs="Times New Roman"/>
                </w:rPr>
                <w:delText>4</w:delText>
              </w:r>
              <w:r w:rsidR="00B00FE2" w:rsidRPr="005C638C" w:rsidDel="00073B03">
                <w:rPr>
                  <w:rFonts w:ascii="Times New Roman" w:hAnsi="Times New Roman" w:cs="Times New Roman"/>
                </w:rPr>
                <w:delText>5</w:delText>
              </w:r>
            </w:del>
            <w:r w:rsidRPr="005C638C">
              <w:rPr>
                <w:rFonts w:ascii="Times New Roman" w:hAnsi="Times New Roman" w:cs="Times New Roman"/>
              </w:rPr>
              <w:t>*</w:t>
            </w:r>
          </w:p>
        </w:tc>
        <w:tc>
          <w:tcPr>
            <w:tcW w:w="720" w:type="dxa"/>
            <w:tcPrChange w:id="846" w:author="Author">
              <w:tcPr>
                <w:tcW w:w="720" w:type="dxa"/>
              </w:tcPr>
            </w:tcPrChange>
          </w:tcPr>
          <w:p w14:paraId="2020B64D" w14:textId="732A334B" w:rsidR="00EF287E" w:rsidRPr="005C638C" w:rsidRDefault="00E13EE9" w:rsidP="00DF29E0">
            <w:pPr>
              <w:rPr>
                <w:rFonts w:ascii="Times New Roman" w:hAnsi="Times New Roman" w:cs="Times New Roman"/>
              </w:rPr>
            </w:pPr>
            <w:r w:rsidRPr="005C638C">
              <w:rPr>
                <w:rFonts w:ascii="Times New Roman" w:hAnsi="Times New Roman" w:cs="Times New Roman"/>
              </w:rPr>
              <w:t>.</w:t>
            </w:r>
            <w:ins w:id="847" w:author="Author">
              <w:r w:rsidR="00ED1914" w:rsidRPr="005C638C">
                <w:rPr>
                  <w:rFonts w:ascii="Times New Roman" w:hAnsi="Times New Roman" w:cs="Times New Roman"/>
                </w:rPr>
                <w:t>49</w:t>
              </w:r>
            </w:ins>
            <w:del w:id="848" w:author="Author">
              <w:r w:rsidR="00822E89" w:rsidRPr="005C638C" w:rsidDel="00ED1914">
                <w:rPr>
                  <w:rFonts w:ascii="Times New Roman" w:hAnsi="Times New Roman" w:cs="Times New Roman"/>
                </w:rPr>
                <w:delText>3</w:delText>
              </w:r>
              <w:r w:rsidR="00B00FE2" w:rsidRPr="005C638C" w:rsidDel="00ED1914">
                <w:rPr>
                  <w:rFonts w:ascii="Times New Roman" w:hAnsi="Times New Roman" w:cs="Times New Roman"/>
                </w:rPr>
                <w:delText>6</w:delText>
              </w:r>
            </w:del>
            <w:r w:rsidRPr="005C638C">
              <w:rPr>
                <w:rFonts w:ascii="Times New Roman" w:hAnsi="Times New Roman" w:cs="Times New Roman"/>
              </w:rPr>
              <w:t>*</w:t>
            </w:r>
          </w:p>
        </w:tc>
        <w:tc>
          <w:tcPr>
            <w:tcW w:w="720" w:type="dxa"/>
            <w:tcPrChange w:id="849" w:author="Author">
              <w:tcPr>
                <w:tcW w:w="810" w:type="dxa"/>
              </w:tcPr>
            </w:tcPrChange>
          </w:tcPr>
          <w:p w14:paraId="21FE7839" w14:textId="62D229FF"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850" w:author="Author">
              <w:tcPr>
                <w:tcW w:w="720" w:type="dxa"/>
              </w:tcPr>
            </w:tcPrChange>
          </w:tcPr>
          <w:p w14:paraId="3A56EACA" w14:textId="77777777" w:rsidR="00EF287E" w:rsidRPr="005C638C" w:rsidRDefault="00EF287E" w:rsidP="00DF29E0">
            <w:pPr>
              <w:rPr>
                <w:rFonts w:ascii="Times New Roman" w:hAnsi="Times New Roman" w:cs="Times New Roman"/>
              </w:rPr>
            </w:pPr>
          </w:p>
        </w:tc>
        <w:tc>
          <w:tcPr>
            <w:tcW w:w="720" w:type="dxa"/>
            <w:tcPrChange w:id="851" w:author="Author">
              <w:tcPr>
                <w:tcW w:w="810" w:type="dxa"/>
              </w:tcPr>
            </w:tcPrChange>
          </w:tcPr>
          <w:p w14:paraId="337A172F" w14:textId="77777777" w:rsidR="00EF287E" w:rsidRPr="005C638C" w:rsidRDefault="00EF287E" w:rsidP="00DF29E0">
            <w:pPr>
              <w:rPr>
                <w:rFonts w:ascii="Times New Roman" w:hAnsi="Times New Roman" w:cs="Times New Roman"/>
              </w:rPr>
            </w:pPr>
          </w:p>
        </w:tc>
        <w:tc>
          <w:tcPr>
            <w:tcW w:w="720" w:type="dxa"/>
            <w:tcPrChange w:id="852" w:author="Author">
              <w:tcPr>
                <w:tcW w:w="720" w:type="dxa"/>
              </w:tcPr>
            </w:tcPrChange>
          </w:tcPr>
          <w:p w14:paraId="6DD82AB5" w14:textId="77777777" w:rsidR="00EF287E" w:rsidRPr="003E79D4" w:rsidRDefault="00EF287E" w:rsidP="00DF29E0">
            <w:pPr>
              <w:rPr>
                <w:rFonts w:ascii="Times New Roman" w:hAnsi="Times New Roman" w:cs="Times New Roman"/>
              </w:rPr>
            </w:pPr>
          </w:p>
        </w:tc>
        <w:tc>
          <w:tcPr>
            <w:tcW w:w="720" w:type="dxa"/>
            <w:tcPrChange w:id="853" w:author="Author">
              <w:tcPr>
                <w:tcW w:w="540" w:type="dxa"/>
              </w:tcPr>
            </w:tcPrChange>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A46E33">
        <w:tc>
          <w:tcPr>
            <w:tcW w:w="3150" w:type="dxa"/>
            <w:tcPrChange w:id="854" w:author="Author">
              <w:tcPr>
                <w:tcW w:w="3150" w:type="dxa"/>
              </w:tcPr>
            </w:tcPrChange>
          </w:tcPr>
          <w:p w14:paraId="6DD981A8" w14:textId="46FE8AEA" w:rsidR="00EF287E" w:rsidRPr="005C638C" w:rsidRDefault="00EF287E">
            <w:pPr>
              <w:rPr>
                <w:rFonts w:ascii="Times New Roman" w:hAnsi="Times New Roman" w:cs="Times New Roman"/>
              </w:rPr>
            </w:pPr>
            <w:r w:rsidRPr="005C638C">
              <w:rPr>
                <w:rFonts w:ascii="Times New Roman" w:hAnsi="Times New Roman" w:cs="Times New Roman"/>
              </w:rPr>
              <w:t xml:space="preserve">4. </w:t>
            </w:r>
            <w:del w:id="855" w:author="Author">
              <w:r w:rsidRPr="005C638C" w:rsidDel="00181177">
                <w:rPr>
                  <w:rFonts w:ascii="Times New Roman" w:hAnsi="Times New Roman" w:cs="Times New Roman"/>
                </w:rPr>
                <w:delText>Length of</w:delText>
              </w:r>
            </w:del>
            <w:ins w:id="856" w:author="Author">
              <w:r w:rsidR="00181177" w:rsidRPr="005C638C">
                <w:rPr>
                  <w:rFonts w:ascii="Times New Roman" w:hAnsi="Times New Roman" w:cs="Times New Roman"/>
                  <w:rPrChange w:id="857" w:author="Author">
                    <w:rPr>
                      <w:rFonts w:ascii="Times New Roman" w:hAnsi="Times New Roman" w:cs="Times New Roman"/>
                      <w:highlight w:val="yellow"/>
                    </w:rPr>
                  </w:rPrChange>
                </w:rPr>
                <w:t>Short</w:t>
              </w:r>
            </w:ins>
            <w:r w:rsidRPr="005C638C">
              <w:rPr>
                <w:rFonts w:ascii="Times New Roman" w:hAnsi="Times New Roman" w:cs="Times New Roman"/>
              </w:rPr>
              <w:t xml:space="preserve"> Relationship</w:t>
            </w:r>
          </w:p>
        </w:tc>
        <w:tc>
          <w:tcPr>
            <w:tcW w:w="535" w:type="dxa"/>
            <w:tcPrChange w:id="858" w:author="Author">
              <w:tcPr>
                <w:tcW w:w="535" w:type="dxa"/>
              </w:tcPr>
            </w:tcPrChange>
          </w:tcPr>
          <w:p w14:paraId="4C4FF734" w14:textId="56D0A175" w:rsidR="00EF287E" w:rsidRPr="005C638C" w:rsidRDefault="00FF033D" w:rsidP="00DF29E0">
            <w:pPr>
              <w:rPr>
                <w:rFonts w:ascii="Times New Roman" w:hAnsi="Times New Roman" w:cs="Times New Roman"/>
              </w:rPr>
            </w:pPr>
            <w:r w:rsidRPr="005C638C">
              <w:rPr>
                <w:rFonts w:ascii="Times New Roman" w:hAnsi="Times New Roman" w:cs="Times New Roman"/>
              </w:rPr>
              <w:t>.</w:t>
            </w:r>
            <w:ins w:id="859" w:author="Author">
              <w:r w:rsidR="00233924" w:rsidRPr="005C638C">
                <w:rPr>
                  <w:rFonts w:ascii="Times New Roman" w:hAnsi="Times New Roman" w:cs="Times New Roman"/>
                  <w:rPrChange w:id="860" w:author="Author">
                    <w:rPr>
                      <w:rFonts w:ascii="Times New Roman" w:hAnsi="Times New Roman" w:cs="Times New Roman"/>
                      <w:highlight w:val="yellow"/>
                    </w:rPr>
                  </w:rPrChange>
                </w:rPr>
                <w:t>32</w:t>
              </w:r>
            </w:ins>
            <w:del w:id="861" w:author="Author">
              <w:r w:rsidRPr="005C638C" w:rsidDel="00233924">
                <w:rPr>
                  <w:rFonts w:ascii="Times New Roman" w:hAnsi="Times New Roman" w:cs="Times New Roman"/>
                </w:rPr>
                <w:delText>4</w:delText>
              </w:r>
              <w:r w:rsidR="00150CA2" w:rsidRPr="005C638C" w:rsidDel="00233924">
                <w:rPr>
                  <w:rFonts w:ascii="Times New Roman" w:hAnsi="Times New Roman" w:cs="Times New Roman"/>
                </w:rPr>
                <w:delText>8</w:delText>
              </w:r>
            </w:del>
          </w:p>
        </w:tc>
        <w:tc>
          <w:tcPr>
            <w:tcW w:w="630" w:type="dxa"/>
            <w:tcPrChange w:id="862" w:author="Author">
              <w:tcPr>
                <w:tcW w:w="630" w:type="dxa"/>
              </w:tcPr>
            </w:tcPrChange>
          </w:tcPr>
          <w:p w14:paraId="32CB5265" w14:textId="1CCEEE08" w:rsidR="00EF287E" w:rsidRPr="005C638C" w:rsidRDefault="00FF033D" w:rsidP="00DF29E0">
            <w:pPr>
              <w:rPr>
                <w:rFonts w:ascii="Times New Roman" w:hAnsi="Times New Roman" w:cs="Times New Roman"/>
              </w:rPr>
            </w:pPr>
            <w:r w:rsidRPr="005C638C">
              <w:rPr>
                <w:rFonts w:ascii="Times New Roman" w:hAnsi="Times New Roman" w:cs="Times New Roman"/>
              </w:rPr>
              <w:t>.</w:t>
            </w:r>
            <w:ins w:id="863" w:author="Author">
              <w:r w:rsidR="00233924" w:rsidRPr="005C638C">
                <w:rPr>
                  <w:rFonts w:ascii="Times New Roman" w:hAnsi="Times New Roman" w:cs="Times New Roman"/>
                  <w:rPrChange w:id="864" w:author="Author">
                    <w:rPr>
                      <w:rFonts w:ascii="Times New Roman" w:hAnsi="Times New Roman" w:cs="Times New Roman"/>
                      <w:highlight w:val="yellow"/>
                    </w:rPr>
                  </w:rPrChange>
                </w:rPr>
                <w:t>47</w:t>
              </w:r>
            </w:ins>
            <w:del w:id="865" w:author="Author">
              <w:r w:rsidR="00150CA2" w:rsidRPr="005C638C" w:rsidDel="00233924">
                <w:rPr>
                  <w:rFonts w:ascii="Times New Roman" w:hAnsi="Times New Roman" w:cs="Times New Roman"/>
                </w:rPr>
                <w:delText>50</w:delText>
              </w:r>
            </w:del>
          </w:p>
        </w:tc>
        <w:tc>
          <w:tcPr>
            <w:tcW w:w="725" w:type="dxa"/>
            <w:tcPrChange w:id="866" w:author="Author">
              <w:tcPr>
                <w:tcW w:w="725" w:type="dxa"/>
              </w:tcPr>
            </w:tcPrChange>
          </w:tcPr>
          <w:p w14:paraId="3D24B1A0" w14:textId="04686216" w:rsidR="00EF287E" w:rsidRPr="005C638C" w:rsidRDefault="00082B09" w:rsidP="00DF29E0">
            <w:pPr>
              <w:rPr>
                <w:rFonts w:ascii="Times New Roman" w:hAnsi="Times New Roman" w:cs="Times New Roman"/>
              </w:rPr>
            </w:pPr>
            <w:r w:rsidRPr="005C638C">
              <w:rPr>
                <w:rFonts w:ascii="Times New Roman" w:hAnsi="Times New Roman" w:cs="Times New Roman"/>
              </w:rPr>
              <w:t>.</w:t>
            </w:r>
            <w:ins w:id="867" w:author="Author">
              <w:r w:rsidR="00073B03" w:rsidRPr="005C638C">
                <w:rPr>
                  <w:rFonts w:ascii="Times New Roman" w:hAnsi="Times New Roman" w:cs="Times New Roman"/>
                  <w:rPrChange w:id="868" w:author="Author">
                    <w:rPr>
                      <w:rFonts w:ascii="Times New Roman" w:hAnsi="Times New Roman" w:cs="Times New Roman"/>
                      <w:highlight w:val="yellow"/>
                    </w:rPr>
                  </w:rPrChange>
                </w:rPr>
                <w:t>72</w:t>
              </w:r>
            </w:ins>
            <w:del w:id="869" w:author="Author">
              <w:r w:rsidRPr="005C638C" w:rsidDel="00073B03">
                <w:rPr>
                  <w:rFonts w:ascii="Times New Roman" w:hAnsi="Times New Roman" w:cs="Times New Roman"/>
                </w:rPr>
                <w:delText>39</w:delText>
              </w:r>
            </w:del>
            <w:r w:rsidR="00150CA2" w:rsidRPr="005C638C">
              <w:rPr>
                <w:rFonts w:ascii="Times New Roman" w:hAnsi="Times New Roman" w:cs="Times New Roman"/>
              </w:rPr>
              <w:t>*</w:t>
            </w:r>
          </w:p>
        </w:tc>
        <w:tc>
          <w:tcPr>
            <w:tcW w:w="720" w:type="dxa"/>
            <w:tcPrChange w:id="870" w:author="Author">
              <w:tcPr>
                <w:tcW w:w="720" w:type="dxa"/>
              </w:tcPr>
            </w:tcPrChange>
          </w:tcPr>
          <w:p w14:paraId="43BF2529" w14:textId="57517389" w:rsidR="00EF287E" w:rsidRPr="005C638C" w:rsidRDefault="00E13EE9" w:rsidP="00DF29E0">
            <w:pPr>
              <w:rPr>
                <w:rFonts w:ascii="Times New Roman" w:hAnsi="Times New Roman" w:cs="Times New Roman"/>
              </w:rPr>
            </w:pPr>
            <w:r w:rsidRPr="005C638C">
              <w:rPr>
                <w:rFonts w:ascii="Times New Roman" w:hAnsi="Times New Roman" w:cs="Times New Roman"/>
              </w:rPr>
              <w:t>--</w:t>
            </w:r>
          </w:p>
        </w:tc>
        <w:tc>
          <w:tcPr>
            <w:tcW w:w="720" w:type="dxa"/>
            <w:tcPrChange w:id="871" w:author="Author">
              <w:tcPr>
                <w:tcW w:w="810" w:type="dxa"/>
              </w:tcPr>
            </w:tcPrChange>
          </w:tcPr>
          <w:p w14:paraId="17016E2A" w14:textId="1EFBEFE0" w:rsidR="00EF287E" w:rsidRPr="005C638C" w:rsidRDefault="00ED1914" w:rsidP="00DF29E0">
            <w:pPr>
              <w:rPr>
                <w:rFonts w:ascii="Times New Roman" w:hAnsi="Times New Roman" w:cs="Times New Roman"/>
              </w:rPr>
            </w:pPr>
            <w:ins w:id="872" w:author="Author">
              <w:r w:rsidRPr="005C638C">
                <w:rPr>
                  <w:rFonts w:ascii="Times New Roman" w:hAnsi="Times New Roman" w:cs="Times New Roman"/>
                  <w:rPrChange w:id="873" w:author="Author">
                    <w:rPr>
                      <w:rFonts w:ascii="Times New Roman" w:hAnsi="Times New Roman" w:cs="Times New Roman"/>
                      <w:highlight w:val="yellow"/>
                    </w:rPr>
                  </w:rPrChange>
                </w:rPr>
                <w:t>--</w:t>
              </w:r>
            </w:ins>
            <w:del w:id="874" w:author="Author">
              <w:r w:rsidR="00082B09" w:rsidRPr="005C638C" w:rsidDel="00ED1914">
                <w:rPr>
                  <w:rFonts w:ascii="Times New Roman" w:hAnsi="Times New Roman" w:cs="Times New Roman"/>
                </w:rPr>
                <w:delText>.45</w:delText>
              </w:r>
              <w:r w:rsidR="00150CA2" w:rsidRPr="005C638C" w:rsidDel="00ED1914">
                <w:rPr>
                  <w:rFonts w:ascii="Times New Roman" w:hAnsi="Times New Roman" w:cs="Times New Roman"/>
                </w:rPr>
                <w:delText>*</w:delText>
              </w:r>
            </w:del>
          </w:p>
        </w:tc>
        <w:tc>
          <w:tcPr>
            <w:tcW w:w="720" w:type="dxa"/>
            <w:tcPrChange w:id="875" w:author="Author">
              <w:tcPr>
                <w:tcW w:w="720" w:type="dxa"/>
              </w:tcPr>
            </w:tcPrChange>
          </w:tcPr>
          <w:p w14:paraId="2CEBF3B0" w14:textId="33A20E21"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876" w:author="Author">
              <w:tcPr>
                <w:tcW w:w="810" w:type="dxa"/>
              </w:tcPr>
            </w:tcPrChange>
          </w:tcPr>
          <w:p w14:paraId="72F063C7" w14:textId="77777777" w:rsidR="00EF287E" w:rsidRPr="005C638C" w:rsidRDefault="00EF287E" w:rsidP="00DF29E0">
            <w:pPr>
              <w:rPr>
                <w:rFonts w:ascii="Times New Roman" w:hAnsi="Times New Roman" w:cs="Times New Roman"/>
              </w:rPr>
            </w:pPr>
          </w:p>
        </w:tc>
        <w:tc>
          <w:tcPr>
            <w:tcW w:w="720" w:type="dxa"/>
            <w:tcPrChange w:id="877" w:author="Author">
              <w:tcPr>
                <w:tcW w:w="720" w:type="dxa"/>
              </w:tcPr>
            </w:tcPrChange>
          </w:tcPr>
          <w:p w14:paraId="0B30B604" w14:textId="77777777" w:rsidR="00EF287E" w:rsidRPr="00DC637E" w:rsidRDefault="00EF287E" w:rsidP="00DF29E0">
            <w:pPr>
              <w:rPr>
                <w:rFonts w:ascii="Times New Roman" w:hAnsi="Times New Roman" w:cs="Times New Roman"/>
              </w:rPr>
            </w:pPr>
          </w:p>
        </w:tc>
        <w:tc>
          <w:tcPr>
            <w:tcW w:w="720" w:type="dxa"/>
            <w:tcPrChange w:id="878" w:author="Author">
              <w:tcPr>
                <w:tcW w:w="540" w:type="dxa"/>
              </w:tcPr>
            </w:tcPrChange>
          </w:tcPr>
          <w:p w14:paraId="66C38082" w14:textId="77777777" w:rsidR="00EF287E" w:rsidRPr="003E79D4" w:rsidRDefault="00EF287E" w:rsidP="00DF29E0">
            <w:pPr>
              <w:rPr>
                <w:rFonts w:ascii="Times New Roman" w:hAnsi="Times New Roman" w:cs="Times New Roman"/>
              </w:rPr>
            </w:pPr>
          </w:p>
        </w:tc>
      </w:tr>
      <w:tr w:rsidR="00181177" w:rsidRPr="003E79D4" w14:paraId="6E82DF60" w14:textId="77777777" w:rsidTr="00A46E33">
        <w:trPr>
          <w:ins w:id="879" w:author="Author"/>
        </w:trPr>
        <w:tc>
          <w:tcPr>
            <w:tcW w:w="3150" w:type="dxa"/>
            <w:tcPrChange w:id="880" w:author="Author">
              <w:tcPr>
                <w:tcW w:w="3150" w:type="dxa"/>
              </w:tcPr>
            </w:tcPrChange>
          </w:tcPr>
          <w:p w14:paraId="6FC36FCE" w14:textId="2DC05F1C" w:rsidR="00181177" w:rsidRPr="005C638C" w:rsidRDefault="00181177" w:rsidP="00DF29E0">
            <w:pPr>
              <w:rPr>
                <w:ins w:id="881" w:author="Author"/>
                <w:rFonts w:ascii="Times New Roman" w:hAnsi="Times New Roman" w:cs="Times New Roman"/>
                <w:rPrChange w:id="882" w:author="Author">
                  <w:rPr>
                    <w:ins w:id="883" w:author="Author"/>
                    <w:rFonts w:ascii="Times New Roman" w:hAnsi="Times New Roman" w:cs="Times New Roman"/>
                    <w:highlight w:val="yellow"/>
                  </w:rPr>
                </w:rPrChange>
              </w:rPr>
            </w:pPr>
            <w:ins w:id="884" w:author="Author">
              <w:r w:rsidRPr="005C638C">
                <w:rPr>
                  <w:rFonts w:ascii="Times New Roman" w:hAnsi="Times New Roman" w:cs="Times New Roman"/>
                  <w:rPrChange w:id="885" w:author="Author">
                    <w:rPr>
                      <w:rFonts w:ascii="Times New Roman" w:hAnsi="Times New Roman" w:cs="Times New Roman"/>
                      <w:highlight w:val="yellow"/>
                    </w:rPr>
                  </w:rPrChange>
                </w:rPr>
                <w:t>5. Long Relationship</w:t>
              </w:r>
            </w:ins>
          </w:p>
        </w:tc>
        <w:tc>
          <w:tcPr>
            <w:tcW w:w="535" w:type="dxa"/>
            <w:tcPrChange w:id="886" w:author="Author">
              <w:tcPr>
                <w:tcW w:w="535" w:type="dxa"/>
              </w:tcPr>
            </w:tcPrChange>
          </w:tcPr>
          <w:p w14:paraId="37A527EC" w14:textId="498E6B4B" w:rsidR="00181177" w:rsidRPr="005C638C" w:rsidRDefault="00233924" w:rsidP="00DF29E0">
            <w:pPr>
              <w:rPr>
                <w:ins w:id="887" w:author="Author"/>
                <w:rFonts w:ascii="Times New Roman" w:hAnsi="Times New Roman" w:cs="Times New Roman"/>
                <w:rPrChange w:id="888" w:author="Author">
                  <w:rPr>
                    <w:ins w:id="889" w:author="Author"/>
                    <w:rFonts w:ascii="Times New Roman" w:hAnsi="Times New Roman" w:cs="Times New Roman"/>
                    <w:highlight w:val="yellow"/>
                  </w:rPr>
                </w:rPrChange>
              </w:rPr>
            </w:pPr>
            <w:ins w:id="890" w:author="Author">
              <w:r w:rsidRPr="005C638C">
                <w:rPr>
                  <w:rFonts w:ascii="Times New Roman" w:hAnsi="Times New Roman" w:cs="Times New Roman"/>
                  <w:rPrChange w:id="891" w:author="Author">
                    <w:rPr>
                      <w:rFonts w:ascii="Times New Roman" w:hAnsi="Times New Roman" w:cs="Times New Roman"/>
                      <w:highlight w:val="yellow"/>
                    </w:rPr>
                  </w:rPrChange>
                </w:rPr>
                <w:t>.62</w:t>
              </w:r>
            </w:ins>
          </w:p>
        </w:tc>
        <w:tc>
          <w:tcPr>
            <w:tcW w:w="630" w:type="dxa"/>
            <w:tcPrChange w:id="892" w:author="Author">
              <w:tcPr>
                <w:tcW w:w="630" w:type="dxa"/>
              </w:tcPr>
            </w:tcPrChange>
          </w:tcPr>
          <w:p w14:paraId="55F96CC3" w14:textId="77B6F389" w:rsidR="00181177" w:rsidRPr="005C638C" w:rsidRDefault="00233924" w:rsidP="00DF29E0">
            <w:pPr>
              <w:rPr>
                <w:ins w:id="893" w:author="Author"/>
                <w:rFonts w:ascii="Times New Roman" w:hAnsi="Times New Roman" w:cs="Times New Roman"/>
                <w:rPrChange w:id="894" w:author="Author">
                  <w:rPr>
                    <w:ins w:id="895" w:author="Author"/>
                    <w:rFonts w:ascii="Times New Roman" w:hAnsi="Times New Roman" w:cs="Times New Roman"/>
                    <w:highlight w:val="yellow"/>
                  </w:rPr>
                </w:rPrChange>
              </w:rPr>
            </w:pPr>
            <w:ins w:id="896" w:author="Author">
              <w:r w:rsidRPr="005C638C">
                <w:rPr>
                  <w:rFonts w:ascii="Times New Roman" w:hAnsi="Times New Roman" w:cs="Times New Roman"/>
                  <w:rPrChange w:id="897" w:author="Author">
                    <w:rPr>
                      <w:rFonts w:ascii="Times New Roman" w:hAnsi="Times New Roman" w:cs="Times New Roman"/>
                      <w:highlight w:val="yellow"/>
                    </w:rPr>
                  </w:rPrChange>
                </w:rPr>
                <w:t>.49</w:t>
              </w:r>
            </w:ins>
          </w:p>
        </w:tc>
        <w:tc>
          <w:tcPr>
            <w:tcW w:w="725" w:type="dxa"/>
            <w:tcPrChange w:id="898" w:author="Author">
              <w:tcPr>
                <w:tcW w:w="725" w:type="dxa"/>
              </w:tcPr>
            </w:tcPrChange>
          </w:tcPr>
          <w:p w14:paraId="5CCE617C" w14:textId="33878790" w:rsidR="00181177" w:rsidRPr="005C638C" w:rsidRDefault="00073B03" w:rsidP="00DF29E0">
            <w:pPr>
              <w:rPr>
                <w:ins w:id="899" w:author="Author"/>
                <w:rFonts w:ascii="Times New Roman" w:hAnsi="Times New Roman" w:cs="Times New Roman"/>
                <w:rPrChange w:id="900" w:author="Author">
                  <w:rPr>
                    <w:ins w:id="901" w:author="Author"/>
                    <w:rFonts w:ascii="Times New Roman" w:hAnsi="Times New Roman" w:cs="Times New Roman"/>
                    <w:highlight w:val="yellow"/>
                  </w:rPr>
                </w:rPrChange>
              </w:rPr>
            </w:pPr>
            <w:ins w:id="902" w:author="Author">
              <w:r w:rsidRPr="005C638C">
                <w:rPr>
                  <w:rFonts w:ascii="Times New Roman" w:hAnsi="Times New Roman" w:cs="Times New Roman"/>
                  <w:rPrChange w:id="903" w:author="Author">
                    <w:rPr>
                      <w:rFonts w:ascii="Times New Roman" w:hAnsi="Times New Roman" w:cs="Times New Roman"/>
                      <w:highlight w:val="yellow"/>
                    </w:rPr>
                  </w:rPrChange>
                </w:rPr>
                <w:t>-.56*</w:t>
              </w:r>
            </w:ins>
          </w:p>
        </w:tc>
        <w:tc>
          <w:tcPr>
            <w:tcW w:w="720" w:type="dxa"/>
            <w:tcPrChange w:id="904" w:author="Author">
              <w:tcPr>
                <w:tcW w:w="720" w:type="dxa"/>
              </w:tcPr>
            </w:tcPrChange>
          </w:tcPr>
          <w:p w14:paraId="747EBA6B" w14:textId="34FEB7DD" w:rsidR="00181177" w:rsidRPr="005C638C" w:rsidRDefault="00ED1914" w:rsidP="00DF29E0">
            <w:pPr>
              <w:rPr>
                <w:ins w:id="905" w:author="Author"/>
                <w:rFonts w:ascii="Times New Roman" w:hAnsi="Times New Roman" w:cs="Times New Roman"/>
                <w:rPrChange w:id="906" w:author="Author">
                  <w:rPr>
                    <w:ins w:id="907" w:author="Author"/>
                    <w:rFonts w:ascii="Times New Roman" w:hAnsi="Times New Roman" w:cs="Times New Roman"/>
                    <w:highlight w:val="yellow"/>
                  </w:rPr>
                </w:rPrChange>
              </w:rPr>
            </w:pPr>
            <w:ins w:id="908" w:author="Author">
              <w:r w:rsidRPr="005C638C">
                <w:rPr>
                  <w:rFonts w:ascii="Times New Roman" w:hAnsi="Times New Roman" w:cs="Times New Roman"/>
                  <w:rPrChange w:id="909" w:author="Author">
                    <w:rPr>
                      <w:rFonts w:ascii="Times New Roman" w:hAnsi="Times New Roman" w:cs="Times New Roman"/>
                      <w:highlight w:val="yellow"/>
                    </w:rPr>
                  </w:rPrChange>
                </w:rPr>
                <w:t>--</w:t>
              </w:r>
            </w:ins>
          </w:p>
        </w:tc>
        <w:tc>
          <w:tcPr>
            <w:tcW w:w="720" w:type="dxa"/>
            <w:tcPrChange w:id="910" w:author="Author">
              <w:tcPr>
                <w:tcW w:w="810" w:type="dxa"/>
              </w:tcPr>
            </w:tcPrChange>
          </w:tcPr>
          <w:p w14:paraId="3CC29C0C" w14:textId="422E1681" w:rsidR="00181177" w:rsidRPr="005C638C" w:rsidRDefault="00ED1914" w:rsidP="00DF29E0">
            <w:pPr>
              <w:rPr>
                <w:ins w:id="911" w:author="Author"/>
                <w:rFonts w:ascii="Times New Roman" w:hAnsi="Times New Roman" w:cs="Times New Roman"/>
                <w:rPrChange w:id="912" w:author="Author">
                  <w:rPr>
                    <w:ins w:id="913" w:author="Author"/>
                    <w:rFonts w:ascii="Times New Roman" w:hAnsi="Times New Roman" w:cs="Times New Roman"/>
                    <w:highlight w:val="yellow"/>
                  </w:rPr>
                </w:rPrChange>
              </w:rPr>
            </w:pPr>
            <w:ins w:id="914" w:author="Author">
              <w:r w:rsidRPr="005C638C">
                <w:rPr>
                  <w:rFonts w:ascii="Times New Roman" w:hAnsi="Times New Roman" w:cs="Times New Roman"/>
                  <w:rPrChange w:id="915" w:author="Author">
                    <w:rPr>
                      <w:rFonts w:ascii="Times New Roman" w:hAnsi="Times New Roman" w:cs="Times New Roman"/>
                      <w:highlight w:val="yellow"/>
                    </w:rPr>
                  </w:rPrChange>
                </w:rPr>
                <w:t>--</w:t>
              </w:r>
            </w:ins>
          </w:p>
        </w:tc>
        <w:tc>
          <w:tcPr>
            <w:tcW w:w="720" w:type="dxa"/>
            <w:tcPrChange w:id="916" w:author="Author">
              <w:tcPr>
                <w:tcW w:w="720" w:type="dxa"/>
              </w:tcPr>
            </w:tcPrChange>
          </w:tcPr>
          <w:p w14:paraId="10E957E5" w14:textId="589C648C" w:rsidR="00181177" w:rsidRPr="005C638C" w:rsidRDefault="007009AF" w:rsidP="00DF29E0">
            <w:pPr>
              <w:rPr>
                <w:ins w:id="917" w:author="Author"/>
                <w:rFonts w:ascii="Times New Roman" w:hAnsi="Times New Roman" w:cs="Times New Roman"/>
                <w:rPrChange w:id="918" w:author="Author">
                  <w:rPr>
                    <w:ins w:id="919" w:author="Author"/>
                    <w:rFonts w:ascii="Times New Roman" w:hAnsi="Times New Roman" w:cs="Times New Roman"/>
                    <w:highlight w:val="yellow"/>
                  </w:rPr>
                </w:rPrChange>
              </w:rPr>
            </w:pPr>
            <w:ins w:id="920" w:author="Author">
              <w:r w:rsidRPr="005C638C">
                <w:rPr>
                  <w:rFonts w:ascii="Times New Roman" w:hAnsi="Times New Roman" w:cs="Times New Roman"/>
                  <w:rPrChange w:id="921" w:author="Author">
                    <w:rPr>
                      <w:rFonts w:ascii="Times New Roman" w:hAnsi="Times New Roman" w:cs="Times New Roman"/>
                      <w:highlight w:val="yellow"/>
                    </w:rPr>
                  </w:rPrChange>
                </w:rPr>
                <w:t>-1.0</w:t>
              </w:r>
              <w:r w:rsidR="002A6A15" w:rsidRPr="005C638C">
                <w:rPr>
                  <w:rFonts w:ascii="Times New Roman" w:hAnsi="Times New Roman" w:cs="Times New Roman"/>
                  <w:rPrChange w:id="922" w:author="Author">
                    <w:rPr>
                      <w:rFonts w:ascii="Times New Roman" w:hAnsi="Times New Roman" w:cs="Times New Roman"/>
                      <w:highlight w:val="yellow"/>
                    </w:rPr>
                  </w:rPrChange>
                </w:rPr>
                <w:t>*</w:t>
              </w:r>
            </w:ins>
          </w:p>
        </w:tc>
        <w:tc>
          <w:tcPr>
            <w:tcW w:w="720" w:type="dxa"/>
            <w:tcPrChange w:id="923" w:author="Author">
              <w:tcPr>
                <w:tcW w:w="810" w:type="dxa"/>
              </w:tcPr>
            </w:tcPrChange>
          </w:tcPr>
          <w:p w14:paraId="62DDB65E" w14:textId="77777777" w:rsidR="00181177" w:rsidRPr="005C638C" w:rsidRDefault="00181177" w:rsidP="00DF29E0">
            <w:pPr>
              <w:rPr>
                <w:ins w:id="924" w:author="Author"/>
                <w:rFonts w:ascii="Times New Roman" w:hAnsi="Times New Roman" w:cs="Times New Roman"/>
              </w:rPr>
            </w:pPr>
          </w:p>
        </w:tc>
        <w:tc>
          <w:tcPr>
            <w:tcW w:w="720" w:type="dxa"/>
            <w:tcPrChange w:id="925" w:author="Author">
              <w:tcPr>
                <w:tcW w:w="720" w:type="dxa"/>
              </w:tcPr>
            </w:tcPrChange>
          </w:tcPr>
          <w:p w14:paraId="6EAA2D9B" w14:textId="77777777" w:rsidR="00181177" w:rsidRPr="00DC637E" w:rsidRDefault="00181177" w:rsidP="00DF29E0">
            <w:pPr>
              <w:rPr>
                <w:ins w:id="926" w:author="Author"/>
                <w:rFonts w:ascii="Times New Roman" w:hAnsi="Times New Roman" w:cs="Times New Roman"/>
              </w:rPr>
            </w:pPr>
          </w:p>
        </w:tc>
        <w:tc>
          <w:tcPr>
            <w:tcW w:w="720" w:type="dxa"/>
            <w:tcPrChange w:id="927" w:author="Author">
              <w:tcPr>
                <w:tcW w:w="540" w:type="dxa"/>
              </w:tcPr>
            </w:tcPrChange>
          </w:tcPr>
          <w:p w14:paraId="11A47E02" w14:textId="77777777" w:rsidR="00181177" w:rsidRPr="003E79D4" w:rsidRDefault="00181177" w:rsidP="00DF29E0">
            <w:pPr>
              <w:rPr>
                <w:ins w:id="928" w:author="Author"/>
                <w:rFonts w:ascii="Times New Roman" w:hAnsi="Times New Roman" w:cs="Times New Roman"/>
              </w:rPr>
            </w:pPr>
          </w:p>
        </w:tc>
      </w:tr>
      <w:tr w:rsidR="00EF287E" w:rsidRPr="003E79D4" w14:paraId="00101748" w14:textId="04AD3123" w:rsidTr="00A46E33">
        <w:tc>
          <w:tcPr>
            <w:tcW w:w="3150" w:type="dxa"/>
            <w:tcPrChange w:id="929" w:author="Author">
              <w:tcPr>
                <w:tcW w:w="3150" w:type="dxa"/>
              </w:tcPr>
            </w:tcPrChange>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Change w:id="930" w:author="Author">
              <w:tcPr>
                <w:tcW w:w="535" w:type="dxa"/>
              </w:tcPr>
            </w:tcPrChange>
          </w:tcPr>
          <w:p w14:paraId="038C7CB9" w14:textId="40A9C010" w:rsidR="00EF287E" w:rsidRPr="00DC637E" w:rsidRDefault="00FF033D" w:rsidP="00DF29E0">
            <w:pPr>
              <w:rPr>
                <w:rFonts w:ascii="Times New Roman" w:hAnsi="Times New Roman" w:cs="Times New Roman"/>
              </w:rPr>
            </w:pPr>
            <w:r w:rsidRPr="00DC637E">
              <w:rPr>
                <w:rFonts w:ascii="Times New Roman" w:hAnsi="Times New Roman" w:cs="Times New Roman"/>
              </w:rPr>
              <w:t>.5</w:t>
            </w:r>
            <w:ins w:id="931" w:author="Author">
              <w:r w:rsidR="00233924">
                <w:rPr>
                  <w:rFonts w:ascii="Times New Roman" w:hAnsi="Times New Roman" w:cs="Times New Roman"/>
                </w:rPr>
                <w:t>4</w:t>
              </w:r>
            </w:ins>
            <w:del w:id="932" w:author="Author">
              <w:r w:rsidR="00DA477B" w:rsidDel="00233924">
                <w:rPr>
                  <w:rFonts w:ascii="Times New Roman" w:hAnsi="Times New Roman" w:cs="Times New Roman"/>
                </w:rPr>
                <w:delText>3</w:delText>
              </w:r>
            </w:del>
          </w:p>
        </w:tc>
        <w:tc>
          <w:tcPr>
            <w:tcW w:w="630" w:type="dxa"/>
            <w:tcPrChange w:id="933" w:author="Author">
              <w:tcPr>
                <w:tcW w:w="630" w:type="dxa"/>
              </w:tcPr>
            </w:tcPrChange>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Change w:id="934" w:author="Author">
              <w:tcPr>
                <w:tcW w:w="725" w:type="dxa"/>
              </w:tcPr>
            </w:tcPrChange>
          </w:tcPr>
          <w:p w14:paraId="7FE26A48" w14:textId="7168612C"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ins w:id="935" w:author="Author">
              <w:r w:rsidR="00073B03">
                <w:rPr>
                  <w:rFonts w:ascii="Times New Roman" w:hAnsi="Times New Roman" w:cs="Times New Roman"/>
                </w:rPr>
                <w:t>4</w:t>
              </w:r>
            </w:ins>
            <w:del w:id="936" w:author="Author">
              <w:r w:rsidR="00B00FE2" w:rsidDel="00073B03">
                <w:rPr>
                  <w:rFonts w:ascii="Times New Roman" w:hAnsi="Times New Roman" w:cs="Times New Roman"/>
                </w:rPr>
                <w:delText>6</w:delText>
              </w:r>
            </w:del>
            <w:r w:rsidRPr="003E79D4">
              <w:rPr>
                <w:rFonts w:ascii="Times New Roman" w:hAnsi="Times New Roman" w:cs="Times New Roman"/>
              </w:rPr>
              <w:t>*</w:t>
            </w:r>
          </w:p>
        </w:tc>
        <w:tc>
          <w:tcPr>
            <w:tcW w:w="720" w:type="dxa"/>
            <w:tcPrChange w:id="937" w:author="Author">
              <w:tcPr>
                <w:tcW w:w="720" w:type="dxa"/>
              </w:tcPr>
            </w:tcPrChange>
          </w:tcPr>
          <w:p w14:paraId="2C14562D" w14:textId="2AE0574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ins w:id="938" w:author="Author">
              <w:r w:rsidR="00ED1914">
                <w:rPr>
                  <w:rFonts w:ascii="Times New Roman" w:hAnsi="Times New Roman" w:cs="Times New Roman"/>
                </w:rPr>
                <w:t>3</w:t>
              </w:r>
            </w:ins>
            <w:del w:id="939" w:author="Author">
              <w:r w:rsidR="00B00FE2" w:rsidDel="00ED1914">
                <w:rPr>
                  <w:rFonts w:ascii="Times New Roman" w:hAnsi="Times New Roman" w:cs="Times New Roman"/>
                </w:rPr>
                <w:delText>6</w:delText>
              </w:r>
            </w:del>
            <w:r w:rsidRPr="003E79D4">
              <w:rPr>
                <w:rFonts w:ascii="Times New Roman" w:hAnsi="Times New Roman" w:cs="Times New Roman"/>
              </w:rPr>
              <w:t>*</w:t>
            </w:r>
          </w:p>
        </w:tc>
        <w:tc>
          <w:tcPr>
            <w:tcW w:w="720" w:type="dxa"/>
            <w:tcPrChange w:id="940" w:author="Author">
              <w:tcPr>
                <w:tcW w:w="810" w:type="dxa"/>
              </w:tcPr>
            </w:tcPrChange>
          </w:tcPr>
          <w:p w14:paraId="233AC64E" w14:textId="482F98B8" w:rsidR="00EF287E" w:rsidRPr="00DC637E" w:rsidRDefault="00082B09" w:rsidP="00DF29E0">
            <w:pPr>
              <w:rPr>
                <w:rFonts w:ascii="Times New Roman" w:hAnsi="Times New Roman" w:cs="Times New Roman"/>
              </w:rPr>
            </w:pPr>
            <w:r w:rsidRPr="00DC637E">
              <w:rPr>
                <w:rFonts w:ascii="Times New Roman" w:hAnsi="Times New Roman" w:cs="Times New Roman"/>
              </w:rPr>
              <w:t>-.</w:t>
            </w:r>
            <w:ins w:id="941" w:author="Author">
              <w:r w:rsidR="00D41470">
                <w:rPr>
                  <w:rFonts w:ascii="Times New Roman" w:hAnsi="Times New Roman" w:cs="Times New Roman"/>
                </w:rPr>
                <w:t>59</w:t>
              </w:r>
            </w:ins>
            <w:del w:id="942" w:author="Author">
              <w:r w:rsidR="00822E89" w:rsidDel="00D41470">
                <w:rPr>
                  <w:rFonts w:ascii="Times New Roman" w:hAnsi="Times New Roman" w:cs="Times New Roman"/>
                </w:rPr>
                <w:delText>66</w:delText>
              </w:r>
            </w:del>
            <w:r w:rsidR="00150CA2" w:rsidRPr="00DC637E">
              <w:rPr>
                <w:rFonts w:ascii="Times New Roman" w:hAnsi="Times New Roman" w:cs="Times New Roman"/>
              </w:rPr>
              <w:t>*</w:t>
            </w:r>
          </w:p>
        </w:tc>
        <w:tc>
          <w:tcPr>
            <w:tcW w:w="720" w:type="dxa"/>
            <w:tcPrChange w:id="943" w:author="Author">
              <w:tcPr>
                <w:tcW w:w="720" w:type="dxa"/>
              </w:tcPr>
            </w:tcPrChange>
          </w:tcPr>
          <w:p w14:paraId="20D65C87" w14:textId="331CF64B"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w:t>
            </w:r>
            <w:ins w:id="944" w:author="Author">
              <w:r w:rsidR="007009AF">
                <w:rPr>
                  <w:rFonts w:ascii="Times New Roman" w:hAnsi="Times New Roman" w:cs="Times New Roman"/>
                </w:rPr>
                <w:t>1</w:t>
              </w:r>
            </w:ins>
            <w:del w:id="945" w:author="Author">
              <w:r w:rsidR="00082B09" w:rsidRPr="00DC637E" w:rsidDel="007009AF">
                <w:rPr>
                  <w:rFonts w:ascii="Times New Roman" w:hAnsi="Times New Roman" w:cs="Times New Roman"/>
                </w:rPr>
                <w:delText>9</w:delText>
              </w:r>
            </w:del>
          </w:p>
        </w:tc>
        <w:tc>
          <w:tcPr>
            <w:tcW w:w="720" w:type="dxa"/>
            <w:tcPrChange w:id="946" w:author="Author">
              <w:tcPr>
                <w:tcW w:w="810" w:type="dxa"/>
              </w:tcPr>
            </w:tcPrChange>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Change w:id="947" w:author="Author">
              <w:tcPr>
                <w:tcW w:w="720" w:type="dxa"/>
              </w:tcPr>
            </w:tcPrChange>
          </w:tcPr>
          <w:p w14:paraId="0C067F8E" w14:textId="77777777" w:rsidR="00EF287E" w:rsidRPr="00DC637E" w:rsidRDefault="00EF287E" w:rsidP="00DF29E0">
            <w:pPr>
              <w:rPr>
                <w:rFonts w:ascii="Times New Roman" w:hAnsi="Times New Roman" w:cs="Times New Roman"/>
              </w:rPr>
            </w:pPr>
          </w:p>
        </w:tc>
        <w:tc>
          <w:tcPr>
            <w:tcW w:w="720" w:type="dxa"/>
            <w:tcPrChange w:id="948" w:author="Author">
              <w:tcPr>
                <w:tcW w:w="540" w:type="dxa"/>
              </w:tcPr>
            </w:tcPrChange>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A46E33">
        <w:trPr>
          <w:trHeight w:val="80"/>
          <w:trPrChange w:id="949" w:author="Author">
            <w:trPr>
              <w:trHeight w:val="80"/>
            </w:trPr>
          </w:trPrChange>
        </w:trPr>
        <w:tc>
          <w:tcPr>
            <w:tcW w:w="3150" w:type="dxa"/>
            <w:tcPrChange w:id="950" w:author="Author">
              <w:tcPr>
                <w:tcW w:w="3150" w:type="dxa"/>
              </w:tcPr>
            </w:tcPrChange>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Change w:id="951" w:author="Author">
              <w:tcPr>
                <w:tcW w:w="535" w:type="dxa"/>
              </w:tcPr>
            </w:tcPrChange>
          </w:tcPr>
          <w:p w14:paraId="04E71B64" w14:textId="4B39F1DD" w:rsidR="00EF287E" w:rsidRPr="00DC637E" w:rsidRDefault="00FF033D" w:rsidP="00DF29E0">
            <w:pPr>
              <w:rPr>
                <w:rFonts w:ascii="Times New Roman" w:hAnsi="Times New Roman" w:cs="Times New Roman"/>
              </w:rPr>
            </w:pPr>
            <w:r w:rsidRPr="00DC637E">
              <w:rPr>
                <w:rFonts w:ascii="Times New Roman" w:hAnsi="Times New Roman" w:cs="Times New Roman"/>
              </w:rPr>
              <w:t>.3</w:t>
            </w:r>
            <w:ins w:id="952" w:author="Author">
              <w:r w:rsidR="00233924">
                <w:rPr>
                  <w:rFonts w:ascii="Times New Roman" w:hAnsi="Times New Roman" w:cs="Times New Roman"/>
                </w:rPr>
                <w:t>1</w:t>
              </w:r>
            </w:ins>
            <w:del w:id="953" w:author="Author">
              <w:r w:rsidR="00DA477B" w:rsidDel="00233924">
                <w:rPr>
                  <w:rFonts w:ascii="Times New Roman" w:hAnsi="Times New Roman" w:cs="Times New Roman"/>
                </w:rPr>
                <w:delText>2</w:delText>
              </w:r>
            </w:del>
          </w:p>
        </w:tc>
        <w:tc>
          <w:tcPr>
            <w:tcW w:w="630" w:type="dxa"/>
            <w:tcPrChange w:id="954" w:author="Author">
              <w:tcPr>
                <w:tcW w:w="630" w:type="dxa"/>
              </w:tcPr>
            </w:tcPrChange>
          </w:tcPr>
          <w:p w14:paraId="31128CE9" w14:textId="09009324" w:rsidR="00EF287E" w:rsidRPr="00DC637E" w:rsidRDefault="00FF033D" w:rsidP="00DF29E0">
            <w:pPr>
              <w:rPr>
                <w:rFonts w:ascii="Times New Roman" w:hAnsi="Times New Roman" w:cs="Times New Roman"/>
              </w:rPr>
            </w:pPr>
            <w:r w:rsidRPr="00DC637E">
              <w:rPr>
                <w:rFonts w:ascii="Times New Roman" w:hAnsi="Times New Roman" w:cs="Times New Roman"/>
              </w:rPr>
              <w:t>.4</w:t>
            </w:r>
            <w:ins w:id="955" w:author="Author">
              <w:r w:rsidR="00233924">
                <w:rPr>
                  <w:rFonts w:ascii="Times New Roman" w:hAnsi="Times New Roman" w:cs="Times New Roman"/>
                </w:rPr>
                <w:t>6</w:t>
              </w:r>
            </w:ins>
            <w:del w:id="956" w:author="Author">
              <w:r w:rsidR="00DA477B" w:rsidDel="00233924">
                <w:rPr>
                  <w:rFonts w:ascii="Times New Roman" w:hAnsi="Times New Roman" w:cs="Times New Roman"/>
                </w:rPr>
                <w:delText>7</w:delText>
              </w:r>
            </w:del>
          </w:p>
        </w:tc>
        <w:tc>
          <w:tcPr>
            <w:tcW w:w="725" w:type="dxa"/>
            <w:tcPrChange w:id="957" w:author="Author">
              <w:tcPr>
                <w:tcW w:w="725" w:type="dxa"/>
              </w:tcPr>
            </w:tcPrChange>
          </w:tcPr>
          <w:p w14:paraId="2FB4962A" w14:textId="586D7C94"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ins w:id="958" w:author="Author">
              <w:r w:rsidR="00ED1914">
                <w:rPr>
                  <w:rFonts w:ascii="Times New Roman" w:hAnsi="Times New Roman" w:cs="Times New Roman"/>
                </w:rPr>
                <w:t>5</w:t>
              </w:r>
            </w:ins>
            <w:del w:id="959" w:author="Author">
              <w:r w:rsidR="00B00FE2" w:rsidDel="00ED1914">
                <w:rPr>
                  <w:rFonts w:ascii="Times New Roman" w:hAnsi="Times New Roman" w:cs="Times New Roman"/>
                </w:rPr>
                <w:delText>4</w:delText>
              </w:r>
            </w:del>
            <w:r w:rsidRPr="003E79D4">
              <w:rPr>
                <w:rFonts w:ascii="Times New Roman" w:hAnsi="Times New Roman" w:cs="Times New Roman"/>
              </w:rPr>
              <w:t>*</w:t>
            </w:r>
          </w:p>
        </w:tc>
        <w:tc>
          <w:tcPr>
            <w:tcW w:w="720" w:type="dxa"/>
            <w:tcPrChange w:id="960" w:author="Author">
              <w:tcPr>
                <w:tcW w:w="720" w:type="dxa"/>
              </w:tcPr>
            </w:tcPrChange>
          </w:tcPr>
          <w:p w14:paraId="3DF19084" w14:textId="7B801467" w:rsidR="00EF287E" w:rsidRPr="003E79D4" w:rsidRDefault="00E13EE9" w:rsidP="00DF29E0">
            <w:pPr>
              <w:rPr>
                <w:rFonts w:ascii="Times New Roman" w:hAnsi="Times New Roman" w:cs="Times New Roman"/>
              </w:rPr>
            </w:pPr>
            <w:r w:rsidRPr="003E79D4">
              <w:rPr>
                <w:rFonts w:ascii="Times New Roman" w:hAnsi="Times New Roman" w:cs="Times New Roman"/>
              </w:rPr>
              <w:t>.4</w:t>
            </w:r>
            <w:ins w:id="961" w:author="Author">
              <w:r w:rsidR="00ED1914">
                <w:rPr>
                  <w:rFonts w:ascii="Times New Roman" w:hAnsi="Times New Roman" w:cs="Times New Roman"/>
                </w:rPr>
                <w:t>9</w:t>
              </w:r>
            </w:ins>
            <w:del w:id="962" w:author="Author">
              <w:r w:rsidR="00B00FE2" w:rsidDel="00ED1914">
                <w:rPr>
                  <w:rFonts w:ascii="Times New Roman" w:hAnsi="Times New Roman" w:cs="Times New Roman"/>
                </w:rPr>
                <w:delText>5</w:delText>
              </w:r>
            </w:del>
            <w:r w:rsidRPr="003E79D4">
              <w:rPr>
                <w:rFonts w:ascii="Times New Roman" w:hAnsi="Times New Roman" w:cs="Times New Roman"/>
              </w:rPr>
              <w:t>*</w:t>
            </w:r>
          </w:p>
        </w:tc>
        <w:tc>
          <w:tcPr>
            <w:tcW w:w="720" w:type="dxa"/>
            <w:tcPrChange w:id="963" w:author="Author">
              <w:tcPr>
                <w:tcW w:w="810" w:type="dxa"/>
              </w:tcPr>
            </w:tcPrChange>
          </w:tcPr>
          <w:p w14:paraId="7741E7D3" w14:textId="6502B757" w:rsidR="00EF287E" w:rsidRPr="00DC637E" w:rsidRDefault="00D41470" w:rsidP="00DF29E0">
            <w:pPr>
              <w:rPr>
                <w:rFonts w:ascii="Times New Roman" w:hAnsi="Times New Roman" w:cs="Times New Roman"/>
              </w:rPr>
            </w:pPr>
            <w:ins w:id="964" w:author="Author">
              <w:r>
                <w:rPr>
                  <w:rFonts w:ascii="Times New Roman" w:hAnsi="Times New Roman" w:cs="Times New Roman"/>
                </w:rPr>
                <w:t>.55*</w:t>
              </w:r>
            </w:ins>
            <w:del w:id="965" w:author="Author">
              <w:r w:rsidR="00C01BBD" w:rsidRPr="00DC637E" w:rsidDel="00D41470">
                <w:rPr>
                  <w:rFonts w:ascii="Times New Roman" w:hAnsi="Times New Roman" w:cs="Times New Roman"/>
                </w:rPr>
                <w:delText>--</w:delText>
              </w:r>
            </w:del>
          </w:p>
        </w:tc>
        <w:tc>
          <w:tcPr>
            <w:tcW w:w="720" w:type="dxa"/>
            <w:tcPrChange w:id="966" w:author="Author">
              <w:tcPr>
                <w:tcW w:w="720" w:type="dxa"/>
              </w:tcPr>
            </w:tcPrChange>
          </w:tcPr>
          <w:p w14:paraId="36677B9F" w14:textId="79216F16" w:rsidR="00EF287E" w:rsidRPr="00DC637E" w:rsidRDefault="00C01BBD" w:rsidP="00DF29E0">
            <w:pPr>
              <w:rPr>
                <w:rFonts w:ascii="Times New Roman" w:hAnsi="Times New Roman" w:cs="Times New Roman"/>
              </w:rPr>
            </w:pPr>
            <w:r w:rsidRPr="00DC637E">
              <w:rPr>
                <w:rFonts w:ascii="Times New Roman" w:hAnsi="Times New Roman" w:cs="Times New Roman"/>
              </w:rPr>
              <w:t>-.2</w:t>
            </w:r>
            <w:ins w:id="967" w:author="Author">
              <w:r w:rsidR="007009AF">
                <w:rPr>
                  <w:rFonts w:ascii="Times New Roman" w:hAnsi="Times New Roman" w:cs="Times New Roman"/>
                </w:rPr>
                <w:t>2</w:t>
              </w:r>
            </w:ins>
            <w:del w:id="968" w:author="Author">
              <w:r w:rsidR="00822E89" w:rsidDel="007009AF">
                <w:rPr>
                  <w:rFonts w:ascii="Times New Roman" w:hAnsi="Times New Roman" w:cs="Times New Roman"/>
                </w:rPr>
                <w:delText>5</w:delText>
              </w:r>
              <w:r w:rsidR="00150CA2" w:rsidRPr="00DC637E" w:rsidDel="007009AF">
                <w:rPr>
                  <w:rFonts w:ascii="Times New Roman" w:hAnsi="Times New Roman" w:cs="Times New Roman"/>
                </w:rPr>
                <w:delText>*</w:delText>
              </w:r>
            </w:del>
          </w:p>
        </w:tc>
        <w:tc>
          <w:tcPr>
            <w:tcW w:w="720" w:type="dxa"/>
            <w:tcPrChange w:id="969" w:author="Author">
              <w:tcPr>
                <w:tcW w:w="810" w:type="dxa"/>
              </w:tcPr>
            </w:tcPrChange>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Change w:id="970" w:author="Author">
              <w:tcPr>
                <w:tcW w:w="720" w:type="dxa"/>
              </w:tcPr>
            </w:tcPrChange>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Change w:id="971" w:author="Author">
              <w:tcPr>
                <w:tcW w:w="540" w:type="dxa"/>
              </w:tcPr>
            </w:tcPrChange>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A46E33">
        <w:tc>
          <w:tcPr>
            <w:tcW w:w="3150" w:type="dxa"/>
            <w:tcBorders>
              <w:bottom w:val="single" w:sz="4" w:space="0" w:color="auto"/>
            </w:tcBorders>
            <w:tcPrChange w:id="972" w:author="Author">
              <w:tcPr>
                <w:tcW w:w="3150" w:type="dxa"/>
                <w:tcBorders>
                  <w:bottom w:val="single" w:sz="4" w:space="0" w:color="auto"/>
                </w:tcBorders>
              </w:tcPr>
            </w:tcPrChange>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Change w:id="973" w:author="Author">
              <w:tcPr>
                <w:tcW w:w="535" w:type="dxa"/>
                <w:tcBorders>
                  <w:bottom w:val="single" w:sz="4" w:space="0" w:color="auto"/>
                </w:tcBorders>
              </w:tcPr>
            </w:tcPrChange>
          </w:tcPr>
          <w:p w14:paraId="2DB81445" w14:textId="7619761C" w:rsidR="00EF287E" w:rsidRPr="00DC637E" w:rsidRDefault="00FF033D" w:rsidP="00DF29E0">
            <w:pPr>
              <w:rPr>
                <w:rFonts w:ascii="Times New Roman" w:hAnsi="Times New Roman" w:cs="Times New Roman"/>
              </w:rPr>
            </w:pPr>
            <w:r w:rsidRPr="00DC637E">
              <w:rPr>
                <w:rFonts w:ascii="Times New Roman" w:hAnsi="Times New Roman" w:cs="Times New Roman"/>
              </w:rPr>
              <w:t>.7</w:t>
            </w:r>
            <w:ins w:id="974" w:author="Author">
              <w:r w:rsidR="00233924">
                <w:rPr>
                  <w:rFonts w:ascii="Times New Roman" w:hAnsi="Times New Roman" w:cs="Times New Roman"/>
                </w:rPr>
                <w:t>8</w:t>
              </w:r>
            </w:ins>
            <w:del w:id="975" w:author="Author">
              <w:r w:rsidR="00DA477B" w:rsidDel="00233924">
                <w:rPr>
                  <w:rFonts w:ascii="Times New Roman" w:hAnsi="Times New Roman" w:cs="Times New Roman"/>
                </w:rPr>
                <w:delText>7</w:delText>
              </w:r>
            </w:del>
          </w:p>
        </w:tc>
        <w:tc>
          <w:tcPr>
            <w:tcW w:w="630" w:type="dxa"/>
            <w:tcBorders>
              <w:bottom w:val="single" w:sz="4" w:space="0" w:color="auto"/>
            </w:tcBorders>
            <w:tcPrChange w:id="976" w:author="Author">
              <w:tcPr>
                <w:tcW w:w="630" w:type="dxa"/>
                <w:tcBorders>
                  <w:bottom w:val="single" w:sz="4" w:space="0" w:color="auto"/>
                </w:tcBorders>
              </w:tcPr>
            </w:tcPrChange>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Change w:id="977" w:author="Author">
              <w:tcPr>
                <w:tcW w:w="725" w:type="dxa"/>
                <w:tcBorders>
                  <w:bottom w:val="single" w:sz="4" w:space="0" w:color="auto"/>
                </w:tcBorders>
              </w:tcPr>
            </w:tcPrChange>
          </w:tcPr>
          <w:p w14:paraId="17FFC862" w14:textId="7B5125F5" w:rsidR="00EF287E" w:rsidRPr="003E79D4" w:rsidRDefault="00E13EE9" w:rsidP="00DF29E0">
            <w:pPr>
              <w:rPr>
                <w:rFonts w:ascii="Times New Roman" w:hAnsi="Times New Roman" w:cs="Times New Roman"/>
              </w:rPr>
            </w:pPr>
            <w:r w:rsidRPr="003E79D4">
              <w:rPr>
                <w:rFonts w:ascii="Times New Roman" w:hAnsi="Times New Roman" w:cs="Times New Roman"/>
              </w:rPr>
              <w:t>.</w:t>
            </w:r>
            <w:ins w:id="978" w:author="Author">
              <w:r w:rsidR="00ED1914">
                <w:rPr>
                  <w:rFonts w:ascii="Times New Roman" w:hAnsi="Times New Roman" w:cs="Times New Roman"/>
                </w:rPr>
                <w:t>65</w:t>
              </w:r>
            </w:ins>
            <w:del w:id="979" w:author="Author">
              <w:r w:rsidRPr="003E79D4" w:rsidDel="00ED1914">
                <w:rPr>
                  <w:rFonts w:ascii="Times New Roman" w:hAnsi="Times New Roman" w:cs="Times New Roman"/>
                </w:rPr>
                <w:delText>5</w:delText>
              </w:r>
              <w:r w:rsidR="00B00FE2" w:rsidDel="00ED1914">
                <w:rPr>
                  <w:rFonts w:ascii="Times New Roman" w:hAnsi="Times New Roman" w:cs="Times New Roman"/>
                </w:rPr>
                <w:delText>8</w:delText>
              </w:r>
            </w:del>
            <w:r w:rsidRPr="003E79D4">
              <w:rPr>
                <w:rFonts w:ascii="Times New Roman" w:hAnsi="Times New Roman" w:cs="Times New Roman"/>
              </w:rPr>
              <w:t>*</w:t>
            </w:r>
          </w:p>
        </w:tc>
        <w:tc>
          <w:tcPr>
            <w:tcW w:w="720" w:type="dxa"/>
            <w:tcBorders>
              <w:bottom w:val="single" w:sz="4" w:space="0" w:color="auto"/>
            </w:tcBorders>
            <w:tcPrChange w:id="980" w:author="Author">
              <w:tcPr>
                <w:tcW w:w="720" w:type="dxa"/>
                <w:tcBorders>
                  <w:bottom w:val="single" w:sz="4" w:space="0" w:color="auto"/>
                </w:tcBorders>
              </w:tcPr>
            </w:tcPrChange>
          </w:tcPr>
          <w:p w14:paraId="4AB72048" w14:textId="7B9BB1AB"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ins w:id="981" w:author="Author">
              <w:r w:rsidR="00ED1914">
                <w:rPr>
                  <w:rFonts w:ascii="Times New Roman" w:hAnsi="Times New Roman" w:cs="Times New Roman"/>
                </w:rPr>
                <w:t>6</w:t>
              </w:r>
            </w:ins>
            <w:del w:id="982" w:author="Author">
              <w:r w:rsidR="00B00FE2" w:rsidDel="00ED1914">
                <w:rPr>
                  <w:rFonts w:ascii="Times New Roman" w:hAnsi="Times New Roman" w:cs="Times New Roman"/>
                </w:rPr>
                <w:delText>4</w:delText>
              </w:r>
            </w:del>
            <w:r w:rsidRPr="003E79D4">
              <w:rPr>
                <w:rFonts w:ascii="Times New Roman" w:hAnsi="Times New Roman" w:cs="Times New Roman"/>
              </w:rPr>
              <w:t>*</w:t>
            </w:r>
          </w:p>
        </w:tc>
        <w:tc>
          <w:tcPr>
            <w:tcW w:w="720" w:type="dxa"/>
            <w:tcBorders>
              <w:bottom w:val="single" w:sz="4" w:space="0" w:color="auto"/>
            </w:tcBorders>
            <w:tcPrChange w:id="983" w:author="Author">
              <w:tcPr>
                <w:tcW w:w="810" w:type="dxa"/>
                <w:tcBorders>
                  <w:bottom w:val="single" w:sz="4" w:space="0" w:color="auto"/>
                </w:tcBorders>
              </w:tcPr>
            </w:tcPrChange>
          </w:tcPr>
          <w:p w14:paraId="6E5E4B56" w14:textId="34405F0C" w:rsidR="00EF287E" w:rsidRPr="003E79D4" w:rsidRDefault="00D41470" w:rsidP="00DF29E0">
            <w:pPr>
              <w:rPr>
                <w:rFonts w:ascii="Times New Roman" w:hAnsi="Times New Roman" w:cs="Times New Roman"/>
              </w:rPr>
            </w:pPr>
            <w:ins w:id="984" w:author="Author">
              <w:r>
                <w:rPr>
                  <w:rFonts w:ascii="Times New Roman" w:hAnsi="Times New Roman" w:cs="Times New Roman"/>
                </w:rPr>
                <w:t>.17</w:t>
              </w:r>
            </w:ins>
            <w:del w:id="985" w:author="Author">
              <w:r w:rsidR="00822E89" w:rsidDel="00D41470">
                <w:rPr>
                  <w:rFonts w:ascii="Times New Roman" w:hAnsi="Times New Roman" w:cs="Times New Roman"/>
                </w:rPr>
                <w:delText>-.00</w:delText>
              </w:r>
              <w:r w:rsidR="00B00FE2" w:rsidDel="00D41470">
                <w:rPr>
                  <w:rFonts w:ascii="Times New Roman" w:hAnsi="Times New Roman" w:cs="Times New Roman"/>
                </w:rPr>
                <w:delText>1</w:delText>
              </w:r>
            </w:del>
          </w:p>
        </w:tc>
        <w:tc>
          <w:tcPr>
            <w:tcW w:w="720" w:type="dxa"/>
            <w:tcBorders>
              <w:bottom w:val="single" w:sz="4" w:space="0" w:color="auto"/>
            </w:tcBorders>
            <w:tcPrChange w:id="986" w:author="Author">
              <w:tcPr>
                <w:tcW w:w="720" w:type="dxa"/>
                <w:tcBorders>
                  <w:bottom w:val="single" w:sz="4" w:space="0" w:color="auto"/>
                </w:tcBorders>
              </w:tcPr>
            </w:tcPrChange>
          </w:tcPr>
          <w:p w14:paraId="327D12A3" w14:textId="12AFA903" w:rsidR="00EF287E" w:rsidRPr="003E79D4" w:rsidRDefault="00C01BBD" w:rsidP="00DF29E0">
            <w:pPr>
              <w:rPr>
                <w:rFonts w:ascii="Times New Roman" w:hAnsi="Times New Roman" w:cs="Times New Roman"/>
              </w:rPr>
            </w:pPr>
            <w:r w:rsidRPr="003E79D4">
              <w:rPr>
                <w:rFonts w:ascii="Times New Roman" w:hAnsi="Times New Roman" w:cs="Times New Roman"/>
              </w:rPr>
              <w:t>.</w:t>
            </w:r>
            <w:ins w:id="987" w:author="Author">
              <w:r w:rsidR="007009AF">
                <w:rPr>
                  <w:rFonts w:ascii="Times New Roman" w:hAnsi="Times New Roman" w:cs="Times New Roman"/>
                </w:rPr>
                <w:t>51</w:t>
              </w:r>
            </w:ins>
            <w:del w:id="988" w:author="Author">
              <w:r w:rsidR="00082B09" w:rsidDel="007009AF">
                <w:rPr>
                  <w:rFonts w:ascii="Times New Roman" w:hAnsi="Times New Roman" w:cs="Times New Roman"/>
                </w:rPr>
                <w:delText>39</w:delText>
              </w:r>
            </w:del>
            <w:r w:rsidRPr="003E79D4">
              <w:rPr>
                <w:rFonts w:ascii="Times New Roman" w:hAnsi="Times New Roman" w:cs="Times New Roman"/>
              </w:rPr>
              <w:t>*</w:t>
            </w:r>
          </w:p>
        </w:tc>
        <w:tc>
          <w:tcPr>
            <w:tcW w:w="720" w:type="dxa"/>
            <w:tcBorders>
              <w:bottom w:val="single" w:sz="4" w:space="0" w:color="auto"/>
            </w:tcBorders>
            <w:tcPrChange w:id="989" w:author="Author">
              <w:tcPr>
                <w:tcW w:w="810" w:type="dxa"/>
                <w:tcBorders>
                  <w:bottom w:val="single" w:sz="4" w:space="0" w:color="auto"/>
                </w:tcBorders>
              </w:tcPr>
            </w:tcPrChange>
          </w:tcPr>
          <w:p w14:paraId="0340BC61" w14:textId="02CA4613"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w:t>
            </w:r>
            <w:ins w:id="990" w:author="Author">
              <w:r w:rsidR="007009AF">
                <w:rPr>
                  <w:rFonts w:ascii="Times New Roman" w:hAnsi="Times New Roman" w:cs="Times New Roman"/>
                </w:rPr>
                <w:t>9</w:t>
              </w:r>
            </w:ins>
            <w:del w:id="991" w:author="Author">
              <w:r w:rsidR="00B00FE2" w:rsidDel="007009AF">
                <w:rPr>
                  <w:rFonts w:ascii="Times New Roman" w:hAnsi="Times New Roman" w:cs="Times New Roman"/>
                </w:rPr>
                <w:delText>3</w:delText>
              </w:r>
            </w:del>
            <w:r w:rsidR="00822E89">
              <w:rPr>
                <w:rFonts w:ascii="Times New Roman" w:hAnsi="Times New Roman" w:cs="Times New Roman"/>
              </w:rPr>
              <w:t>*</w:t>
            </w:r>
          </w:p>
        </w:tc>
        <w:tc>
          <w:tcPr>
            <w:tcW w:w="720" w:type="dxa"/>
            <w:tcBorders>
              <w:bottom w:val="single" w:sz="4" w:space="0" w:color="auto"/>
            </w:tcBorders>
            <w:tcPrChange w:id="992" w:author="Author">
              <w:tcPr>
                <w:tcW w:w="720" w:type="dxa"/>
                <w:tcBorders>
                  <w:bottom w:val="single" w:sz="4" w:space="0" w:color="auto"/>
                </w:tcBorders>
              </w:tcPr>
            </w:tcPrChange>
          </w:tcPr>
          <w:p w14:paraId="65877B73" w14:textId="24EEFA01" w:rsidR="00EF287E" w:rsidRPr="003E79D4" w:rsidRDefault="00C01BBD" w:rsidP="00DF29E0">
            <w:pPr>
              <w:rPr>
                <w:rFonts w:ascii="Times New Roman" w:hAnsi="Times New Roman" w:cs="Times New Roman"/>
              </w:rPr>
            </w:pPr>
            <w:r w:rsidRPr="003E79D4">
              <w:rPr>
                <w:rFonts w:ascii="Times New Roman" w:hAnsi="Times New Roman" w:cs="Times New Roman"/>
              </w:rPr>
              <w:t>-.</w:t>
            </w:r>
            <w:ins w:id="993" w:author="Author">
              <w:r w:rsidR="007009AF">
                <w:rPr>
                  <w:rFonts w:ascii="Times New Roman" w:hAnsi="Times New Roman" w:cs="Times New Roman"/>
                </w:rPr>
                <w:t>45</w:t>
              </w:r>
            </w:ins>
            <w:del w:id="994" w:author="Author">
              <w:r w:rsidRPr="003E79D4" w:rsidDel="007009AF">
                <w:rPr>
                  <w:rFonts w:ascii="Times New Roman" w:hAnsi="Times New Roman" w:cs="Times New Roman"/>
                </w:rPr>
                <w:delText>3</w:delText>
              </w:r>
              <w:r w:rsidR="00B00FE2" w:rsidDel="007009AF">
                <w:rPr>
                  <w:rFonts w:ascii="Times New Roman" w:hAnsi="Times New Roman" w:cs="Times New Roman"/>
                </w:rPr>
                <w:delText>9</w:delText>
              </w:r>
            </w:del>
            <w:r w:rsidR="00150CA2">
              <w:rPr>
                <w:rFonts w:ascii="Times New Roman" w:hAnsi="Times New Roman" w:cs="Times New Roman"/>
              </w:rPr>
              <w:t>*</w:t>
            </w:r>
          </w:p>
        </w:tc>
        <w:tc>
          <w:tcPr>
            <w:tcW w:w="720" w:type="dxa"/>
            <w:tcBorders>
              <w:bottom w:val="single" w:sz="4" w:space="0" w:color="auto"/>
            </w:tcBorders>
            <w:tcPrChange w:id="995" w:author="Author">
              <w:tcPr>
                <w:tcW w:w="540" w:type="dxa"/>
                <w:tcBorders>
                  <w:bottom w:val="single" w:sz="4" w:space="0" w:color="auto"/>
                </w:tcBorders>
              </w:tcPr>
            </w:tcPrChange>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31E92138"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w:t>
      </w:r>
      <w:del w:id="996" w:author="Author">
        <w:r w:rsidRPr="003E79D4" w:rsidDel="00233924">
          <w:rPr>
            <w:rFonts w:ascii="Times New Roman" w:hAnsi="Times New Roman" w:cs="Times New Roman"/>
            <w:sz w:val="20"/>
            <w:szCs w:val="20"/>
          </w:rPr>
          <w:delText>Length of</w:delText>
        </w:r>
      </w:del>
      <w:ins w:id="997" w:author="Author">
        <w:r w:rsidR="00233924">
          <w:rPr>
            <w:rFonts w:ascii="Times New Roman" w:hAnsi="Times New Roman" w:cs="Times New Roman"/>
            <w:sz w:val="20"/>
            <w:szCs w:val="20"/>
          </w:rPr>
          <w:t>Short</w:t>
        </w:r>
      </w:ins>
      <w:r w:rsidRPr="003E79D4">
        <w:rPr>
          <w:rFonts w:ascii="Times New Roman" w:hAnsi="Times New Roman" w:cs="Times New Roman"/>
          <w:sz w:val="20"/>
          <w:szCs w:val="20"/>
        </w:rPr>
        <w:t xml:space="preserve"> relationship (0 = </w:t>
      </w:r>
      <w:ins w:id="998" w:author="Author">
        <w:r w:rsidR="00233924">
          <w:rPr>
            <w:rFonts w:ascii="Times New Roman" w:hAnsi="Times New Roman" w:cs="Times New Roman"/>
            <w:sz w:val="20"/>
            <w:szCs w:val="20"/>
          </w:rPr>
          <w:t>not short relationship</w:t>
        </w:r>
      </w:ins>
      <w:del w:id="999" w:author="Author">
        <w:r w:rsidRPr="003E79D4" w:rsidDel="00233924">
          <w:rPr>
            <w:rFonts w:ascii="Times New Roman" w:hAnsi="Times New Roman" w:cs="Times New Roman"/>
            <w:sz w:val="20"/>
            <w:szCs w:val="20"/>
          </w:rPr>
          <w:delText>acquaintance</w:delText>
        </w:r>
      </w:del>
      <w:r w:rsidRPr="003E79D4">
        <w:rPr>
          <w:rFonts w:ascii="Times New Roman" w:hAnsi="Times New Roman" w:cs="Times New Roman"/>
          <w:sz w:val="20"/>
          <w:szCs w:val="20"/>
        </w:rPr>
        <w:t xml:space="preserve">, </w:t>
      </w:r>
    </w:p>
    <w:p w14:paraId="30C2220F" w14:textId="37A608BA" w:rsidR="00893C07" w:rsidRPr="003E79D4" w:rsidDel="00233924" w:rsidRDefault="00893C07" w:rsidP="00233924">
      <w:pPr>
        <w:spacing w:after="0" w:line="240" w:lineRule="auto"/>
        <w:rPr>
          <w:del w:id="1000" w:author="Author"/>
          <w:rFonts w:ascii="Times New Roman" w:hAnsi="Times New Roman" w:cs="Times New Roman"/>
          <w:sz w:val="20"/>
          <w:szCs w:val="20"/>
        </w:rPr>
      </w:pPr>
      <w:r w:rsidRPr="003E79D4">
        <w:rPr>
          <w:rFonts w:ascii="Times New Roman" w:hAnsi="Times New Roman" w:cs="Times New Roman"/>
          <w:sz w:val="20"/>
          <w:szCs w:val="20"/>
        </w:rPr>
        <w:t xml:space="preserve">1 = </w:t>
      </w:r>
      <w:del w:id="1001" w:author="Author">
        <w:r w:rsidRPr="003E79D4" w:rsidDel="00233924">
          <w:rPr>
            <w:rFonts w:ascii="Times New Roman" w:hAnsi="Times New Roman" w:cs="Times New Roman"/>
            <w:sz w:val="20"/>
            <w:szCs w:val="20"/>
          </w:rPr>
          <w:delText>close observer</w:delText>
        </w:r>
      </w:del>
      <w:ins w:id="1002" w:author="Author">
        <w:r w:rsidR="00233924">
          <w:rPr>
            <w:rFonts w:ascii="Times New Roman" w:hAnsi="Times New Roman" w:cs="Times New Roman"/>
            <w:sz w:val="20"/>
            <w:szCs w:val="20"/>
          </w:rPr>
          <w:t>short relationship</w:t>
        </w:r>
      </w:ins>
      <w:r w:rsidRPr="003E79D4">
        <w:rPr>
          <w:rFonts w:ascii="Times New Roman" w:hAnsi="Times New Roman" w:cs="Times New Roman"/>
          <w:sz w:val="20"/>
          <w:szCs w:val="20"/>
        </w:rPr>
        <w:t xml:space="preserve">); </w:t>
      </w:r>
      <w:ins w:id="1003" w:author="Author">
        <w:r w:rsidR="00233924">
          <w:rPr>
            <w:rFonts w:ascii="Times New Roman" w:hAnsi="Times New Roman" w:cs="Times New Roman"/>
            <w:sz w:val="20"/>
            <w:szCs w:val="20"/>
          </w:rPr>
          <w:t xml:space="preserve">Long relationship </w:t>
        </w:r>
        <w:r w:rsidR="00233924" w:rsidRPr="003E79D4">
          <w:rPr>
            <w:rFonts w:ascii="Times New Roman" w:hAnsi="Times New Roman" w:cs="Times New Roman"/>
            <w:sz w:val="20"/>
            <w:szCs w:val="20"/>
          </w:rPr>
          <w:t xml:space="preserve">(0 = </w:t>
        </w:r>
        <w:r w:rsidR="00233924">
          <w:rPr>
            <w:rFonts w:ascii="Times New Roman" w:hAnsi="Times New Roman" w:cs="Times New Roman"/>
            <w:sz w:val="20"/>
            <w:szCs w:val="20"/>
          </w:rPr>
          <w:t>not long relationship</w:t>
        </w:r>
        <w:r w:rsidR="00233924" w:rsidRPr="003E79D4">
          <w:rPr>
            <w:rFonts w:ascii="Times New Roman" w:hAnsi="Times New Roman" w:cs="Times New Roman"/>
            <w:sz w:val="20"/>
            <w:szCs w:val="20"/>
          </w:rPr>
          <w:t xml:space="preserve">, 1 = </w:t>
        </w:r>
        <w:r w:rsidR="00233924">
          <w:rPr>
            <w:rFonts w:ascii="Times New Roman" w:hAnsi="Times New Roman" w:cs="Times New Roman"/>
            <w:sz w:val="20"/>
            <w:szCs w:val="20"/>
          </w:rPr>
          <w:t>long relationship</w:t>
        </w:r>
        <w:r w:rsidR="00233924" w:rsidRPr="003E79D4">
          <w:rPr>
            <w:rFonts w:ascii="Times New Roman" w:hAnsi="Times New Roman" w:cs="Times New Roman"/>
            <w:sz w:val="20"/>
            <w:szCs w:val="20"/>
          </w:rPr>
          <w:t>)</w:t>
        </w:r>
        <w:r w:rsidR="00233924">
          <w:rPr>
            <w:rFonts w:ascii="Times New Roman" w:hAnsi="Times New Roman" w:cs="Times New Roman"/>
            <w:sz w:val="20"/>
            <w:szCs w:val="20"/>
          </w:rPr>
          <w:t xml:space="preserve">; </w:t>
        </w:r>
      </w:ins>
      <w:r w:rsidRPr="003E79D4">
        <w:rPr>
          <w:rFonts w:ascii="Times New Roman" w:hAnsi="Times New Roman" w:cs="Times New Roman"/>
          <w:sz w:val="20"/>
          <w:szCs w:val="20"/>
        </w:rPr>
        <w:t xml:space="preserve">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69B06781"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ins w:id="1004" w:author="Author">
        <w:r w:rsidR="00233924">
          <w:rPr>
            <w:rFonts w:ascii="Times New Roman" w:hAnsi="Times New Roman" w:cs="Times New Roman"/>
            <w:sz w:val="20"/>
            <w:szCs w:val="20"/>
          </w:rPr>
          <w:t>71</w:t>
        </w:r>
      </w:ins>
      <w:del w:id="1005" w:author="Author">
        <w:r w:rsidR="00DA477B" w:rsidDel="00233924">
          <w:rPr>
            <w:rFonts w:ascii="Times New Roman" w:hAnsi="Times New Roman" w:cs="Times New Roman"/>
            <w:sz w:val="20"/>
            <w:szCs w:val="20"/>
          </w:rPr>
          <w:delText>6</w:delText>
        </w:r>
        <w:r w:rsidR="00B00FE2" w:rsidDel="00233924">
          <w:rPr>
            <w:rFonts w:ascii="Times New Roman" w:hAnsi="Times New Roman" w:cs="Times New Roman"/>
            <w:sz w:val="20"/>
            <w:szCs w:val="20"/>
          </w:rPr>
          <w:delText>8</w:delText>
        </w:r>
      </w:del>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w:t>
      </w:r>
      <w:ins w:id="1006" w:author="Author">
        <w:r w:rsidR="00233924">
          <w:rPr>
            <w:rFonts w:ascii="Times New Roman" w:hAnsi="Times New Roman" w:cs="Times New Roman"/>
            <w:sz w:val="20"/>
            <w:szCs w:val="20"/>
          </w:rPr>
          <w:t>71</w:t>
        </w:r>
      </w:ins>
      <w:del w:id="1007" w:author="Author">
        <w:r w:rsidR="008437DE" w:rsidDel="00233924">
          <w:rPr>
            <w:rFonts w:ascii="Times New Roman" w:hAnsi="Times New Roman" w:cs="Times New Roman"/>
            <w:sz w:val="20"/>
            <w:szCs w:val="20"/>
          </w:rPr>
          <w:delText>68</w:delText>
        </w:r>
      </w:del>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4E8FEE9B"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ins w:id="1008" w:author="Author">
        <w:r w:rsidR="00480908">
          <w:rPr>
            <w:rFonts w:ascii="Times New Roman" w:hAnsi="Times New Roman" w:cs="Times New Roman"/>
            <w:i/>
          </w:rPr>
          <w:t>71</w:t>
        </w:r>
      </w:ins>
      <w:del w:id="1009" w:author="Author">
        <w:r w:rsidR="00DA477B" w:rsidDel="00480908">
          <w:rPr>
            <w:rFonts w:ascii="Times New Roman" w:hAnsi="Times New Roman" w:cs="Times New Roman"/>
            <w:i/>
          </w:rPr>
          <w:delText>6</w:delText>
        </w:r>
        <w:r w:rsidR="000E083D" w:rsidDel="00480908">
          <w:rPr>
            <w:rFonts w:ascii="Times New Roman" w:hAnsi="Times New Roman" w:cs="Times New Roman"/>
            <w:i/>
          </w:rPr>
          <w:delText>8</w:delText>
        </w:r>
      </w:del>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010" w:author="Author">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247"/>
        <w:gridCol w:w="913"/>
        <w:gridCol w:w="651"/>
        <w:gridCol w:w="969"/>
        <w:gridCol w:w="720"/>
        <w:gridCol w:w="990"/>
        <w:gridCol w:w="720"/>
        <w:gridCol w:w="990"/>
        <w:gridCol w:w="720"/>
        <w:gridCol w:w="1170"/>
        <w:gridCol w:w="720"/>
        <w:gridCol w:w="1170"/>
        <w:gridCol w:w="720"/>
        <w:gridCol w:w="1080"/>
        <w:gridCol w:w="720"/>
        <w:tblGridChange w:id="1011">
          <w:tblGrid>
            <w:gridCol w:w="1247"/>
            <w:gridCol w:w="913"/>
            <w:gridCol w:w="651"/>
            <w:gridCol w:w="969"/>
            <w:gridCol w:w="720"/>
            <w:gridCol w:w="990"/>
            <w:gridCol w:w="720"/>
            <w:gridCol w:w="990"/>
            <w:gridCol w:w="720"/>
            <w:gridCol w:w="1170"/>
            <w:gridCol w:w="720"/>
            <w:gridCol w:w="1080"/>
            <w:gridCol w:w="720"/>
            <w:gridCol w:w="990"/>
            <w:gridCol w:w="810"/>
          </w:tblGrid>
        </w:tblGridChange>
      </w:tblGrid>
      <w:tr w:rsidR="00BC75AB" w:rsidRPr="00465099" w14:paraId="547D142B" w14:textId="3A9FB60C" w:rsidTr="00104B80">
        <w:trPr>
          <w:trHeight w:val="575"/>
          <w:trPrChange w:id="1012" w:author="Author">
            <w:trPr>
              <w:trHeight w:val="575"/>
            </w:trPr>
          </w:trPrChange>
        </w:trPr>
        <w:tc>
          <w:tcPr>
            <w:tcW w:w="1247" w:type="dxa"/>
            <w:tcBorders>
              <w:top w:val="single" w:sz="4" w:space="0" w:color="auto"/>
              <w:bottom w:val="single" w:sz="4" w:space="0" w:color="auto"/>
            </w:tcBorders>
            <w:tcPrChange w:id="1013" w:author="Author">
              <w:tcPr>
                <w:tcW w:w="1247" w:type="dxa"/>
                <w:tcBorders>
                  <w:top w:val="single" w:sz="4" w:space="0" w:color="auto"/>
                  <w:bottom w:val="single" w:sz="4" w:space="0" w:color="auto"/>
                </w:tcBorders>
              </w:tcPr>
            </w:tcPrChange>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Change w:id="1014" w:author="Author">
              <w:tcPr>
                <w:tcW w:w="1564" w:type="dxa"/>
                <w:gridSpan w:val="2"/>
                <w:tcBorders>
                  <w:top w:val="single" w:sz="4" w:space="0" w:color="auto"/>
                  <w:bottom w:val="single" w:sz="4" w:space="0" w:color="auto"/>
                </w:tcBorders>
                <w:vAlign w:val="bottom"/>
              </w:tcPr>
            </w:tcPrChange>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Change w:id="1015" w:author="Author">
              <w:tcPr>
                <w:tcW w:w="1689" w:type="dxa"/>
                <w:gridSpan w:val="2"/>
                <w:tcBorders>
                  <w:top w:val="single" w:sz="4" w:space="0" w:color="auto"/>
                  <w:bottom w:val="single" w:sz="4" w:space="0" w:color="auto"/>
                </w:tcBorders>
                <w:vAlign w:val="bottom"/>
              </w:tcPr>
            </w:tcPrChange>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Change w:id="1016" w:author="Author">
              <w:tcPr>
                <w:tcW w:w="1710" w:type="dxa"/>
                <w:gridSpan w:val="2"/>
                <w:tcBorders>
                  <w:top w:val="single" w:sz="4" w:space="0" w:color="auto"/>
                  <w:bottom w:val="single" w:sz="4" w:space="0" w:color="auto"/>
                </w:tcBorders>
                <w:vAlign w:val="bottom"/>
              </w:tcPr>
            </w:tcPrChange>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Change w:id="1017" w:author="Author">
              <w:tcPr>
                <w:tcW w:w="1710" w:type="dxa"/>
                <w:gridSpan w:val="2"/>
                <w:tcBorders>
                  <w:top w:val="single" w:sz="4" w:space="0" w:color="auto"/>
                  <w:bottom w:val="single" w:sz="4" w:space="0" w:color="auto"/>
                </w:tcBorders>
                <w:vAlign w:val="bottom"/>
              </w:tcPr>
            </w:tcPrChange>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Change w:id="1018" w:author="Author">
              <w:tcPr>
                <w:tcW w:w="1890" w:type="dxa"/>
                <w:gridSpan w:val="2"/>
                <w:tcBorders>
                  <w:top w:val="single" w:sz="4" w:space="0" w:color="auto"/>
                  <w:bottom w:val="single" w:sz="4" w:space="0" w:color="auto"/>
                </w:tcBorders>
                <w:vAlign w:val="bottom"/>
              </w:tcPr>
            </w:tcPrChange>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90" w:type="dxa"/>
            <w:gridSpan w:val="2"/>
            <w:tcBorders>
              <w:top w:val="single" w:sz="4" w:space="0" w:color="auto"/>
              <w:bottom w:val="single" w:sz="4" w:space="0" w:color="auto"/>
            </w:tcBorders>
            <w:vAlign w:val="bottom"/>
            <w:tcPrChange w:id="1019" w:author="Author">
              <w:tcPr>
                <w:tcW w:w="1800" w:type="dxa"/>
                <w:gridSpan w:val="2"/>
                <w:tcBorders>
                  <w:top w:val="single" w:sz="4" w:space="0" w:color="auto"/>
                  <w:bottom w:val="single" w:sz="4" w:space="0" w:color="auto"/>
                </w:tcBorders>
                <w:vAlign w:val="bottom"/>
              </w:tcPr>
            </w:tcPrChange>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Change w:id="1020" w:author="Author">
              <w:tcPr>
                <w:tcW w:w="1800" w:type="dxa"/>
                <w:gridSpan w:val="2"/>
                <w:tcBorders>
                  <w:top w:val="single" w:sz="4" w:space="0" w:color="auto"/>
                  <w:bottom w:val="single" w:sz="4" w:space="0" w:color="auto"/>
                </w:tcBorders>
                <w:vAlign w:val="bottom"/>
              </w:tcPr>
            </w:tcPrChange>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104B80">
        <w:trPr>
          <w:trHeight w:val="327"/>
          <w:trPrChange w:id="1021" w:author="Author">
            <w:trPr>
              <w:trHeight w:val="327"/>
            </w:trPr>
          </w:trPrChange>
        </w:trPr>
        <w:tc>
          <w:tcPr>
            <w:tcW w:w="1247" w:type="dxa"/>
            <w:tcBorders>
              <w:top w:val="single" w:sz="4" w:space="0" w:color="auto"/>
            </w:tcBorders>
            <w:tcPrChange w:id="1022" w:author="Author">
              <w:tcPr>
                <w:tcW w:w="1247" w:type="dxa"/>
                <w:tcBorders>
                  <w:top w:val="single" w:sz="4" w:space="0" w:color="auto"/>
                </w:tcBorders>
              </w:tcPr>
            </w:tcPrChange>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Change w:id="1023" w:author="Author">
              <w:tcPr>
                <w:tcW w:w="1564" w:type="dxa"/>
                <w:gridSpan w:val="2"/>
                <w:tcBorders>
                  <w:top w:val="single" w:sz="4" w:space="0" w:color="auto"/>
                </w:tcBorders>
                <w:vAlign w:val="bottom"/>
              </w:tcPr>
            </w:tcPrChange>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Change w:id="1024" w:author="Author">
              <w:tcPr>
                <w:tcW w:w="1689" w:type="dxa"/>
                <w:gridSpan w:val="2"/>
                <w:tcBorders>
                  <w:top w:val="single" w:sz="4" w:space="0" w:color="auto"/>
                </w:tcBorders>
                <w:vAlign w:val="bottom"/>
              </w:tcPr>
            </w:tcPrChange>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Change w:id="1025" w:author="Author">
              <w:tcPr>
                <w:tcW w:w="1710" w:type="dxa"/>
                <w:gridSpan w:val="2"/>
                <w:tcBorders>
                  <w:top w:val="single" w:sz="4" w:space="0" w:color="auto"/>
                </w:tcBorders>
                <w:vAlign w:val="bottom"/>
              </w:tcPr>
            </w:tcPrChange>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Change w:id="1026" w:author="Author">
              <w:tcPr>
                <w:tcW w:w="1710" w:type="dxa"/>
                <w:gridSpan w:val="2"/>
                <w:tcBorders>
                  <w:top w:val="single" w:sz="4" w:space="0" w:color="auto"/>
                </w:tcBorders>
                <w:vAlign w:val="bottom"/>
              </w:tcPr>
            </w:tcPrChange>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Change w:id="1027" w:author="Author">
              <w:tcPr>
                <w:tcW w:w="1890" w:type="dxa"/>
                <w:gridSpan w:val="2"/>
                <w:tcBorders>
                  <w:top w:val="single" w:sz="4" w:space="0" w:color="auto"/>
                </w:tcBorders>
                <w:vAlign w:val="bottom"/>
              </w:tcPr>
            </w:tcPrChange>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90" w:type="dxa"/>
            <w:gridSpan w:val="2"/>
            <w:tcBorders>
              <w:top w:val="single" w:sz="4" w:space="0" w:color="auto"/>
            </w:tcBorders>
            <w:vAlign w:val="bottom"/>
            <w:tcPrChange w:id="1028" w:author="Author">
              <w:tcPr>
                <w:tcW w:w="1800" w:type="dxa"/>
                <w:gridSpan w:val="2"/>
                <w:tcBorders>
                  <w:top w:val="single" w:sz="4" w:space="0" w:color="auto"/>
                </w:tcBorders>
                <w:vAlign w:val="bottom"/>
              </w:tcPr>
            </w:tcPrChange>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Change w:id="1029" w:author="Author">
              <w:tcPr>
                <w:tcW w:w="1800" w:type="dxa"/>
                <w:gridSpan w:val="2"/>
                <w:tcBorders>
                  <w:top w:val="single" w:sz="4" w:space="0" w:color="auto"/>
                </w:tcBorders>
                <w:vAlign w:val="bottom"/>
              </w:tcPr>
            </w:tcPrChange>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104B80">
        <w:trPr>
          <w:trHeight w:val="333"/>
          <w:trPrChange w:id="1030" w:author="Author">
            <w:trPr>
              <w:trHeight w:val="333"/>
            </w:trPr>
          </w:trPrChange>
        </w:trPr>
        <w:tc>
          <w:tcPr>
            <w:tcW w:w="1247" w:type="dxa"/>
            <w:tcBorders>
              <w:bottom w:val="single" w:sz="4" w:space="0" w:color="auto"/>
            </w:tcBorders>
            <w:tcPrChange w:id="1031" w:author="Author">
              <w:tcPr>
                <w:tcW w:w="1247" w:type="dxa"/>
                <w:tcBorders>
                  <w:bottom w:val="single" w:sz="4" w:space="0" w:color="auto"/>
                </w:tcBorders>
              </w:tcPr>
            </w:tcPrChange>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Change w:id="1032" w:author="Author">
              <w:tcPr>
                <w:tcW w:w="913" w:type="dxa"/>
                <w:tcBorders>
                  <w:bottom w:val="single" w:sz="4" w:space="0" w:color="auto"/>
                </w:tcBorders>
              </w:tcPr>
            </w:tcPrChange>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Change w:id="1033" w:author="Author">
              <w:tcPr>
                <w:tcW w:w="651" w:type="dxa"/>
                <w:tcBorders>
                  <w:bottom w:val="single" w:sz="4" w:space="0" w:color="auto"/>
                </w:tcBorders>
              </w:tcPr>
            </w:tcPrChange>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Change w:id="1034" w:author="Author">
              <w:tcPr>
                <w:tcW w:w="969" w:type="dxa"/>
                <w:tcBorders>
                  <w:bottom w:val="single" w:sz="4" w:space="0" w:color="auto"/>
                </w:tcBorders>
              </w:tcPr>
            </w:tcPrChange>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1035" w:author="Author">
              <w:tcPr>
                <w:tcW w:w="720" w:type="dxa"/>
                <w:tcBorders>
                  <w:bottom w:val="single" w:sz="4" w:space="0" w:color="auto"/>
                </w:tcBorders>
              </w:tcPr>
            </w:tcPrChange>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Change w:id="1036" w:author="Author">
              <w:tcPr>
                <w:tcW w:w="990" w:type="dxa"/>
                <w:tcBorders>
                  <w:bottom w:val="single" w:sz="4" w:space="0" w:color="auto"/>
                </w:tcBorders>
              </w:tcPr>
            </w:tcPrChange>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Change w:id="1037" w:author="Author">
              <w:tcPr>
                <w:tcW w:w="720" w:type="dxa"/>
                <w:tcBorders>
                  <w:bottom w:val="single" w:sz="4" w:space="0" w:color="auto"/>
                </w:tcBorders>
              </w:tcPr>
            </w:tcPrChange>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Change w:id="1038" w:author="Author">
              <w:tcPr>
                <w:tcW w:w="990" w:type="dxa"/>
                <w:tcBorders>
                  <w:bottom w:val="single" w:sz="4" w:space="0" w:color="auto"/>
                </w:tcBorders>
              </w:tcPr>
            </w:tcPrChange>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1039" w:author="Author">
              <w:tcPr>
                <w:tcW w:w="720" w:type="dxa"/>
                <w:tcBorders>
                  <w:bottom w:val="single" w:sz="4" w:space="0" w:color="auto"/>
                </w:tcBorders>
              </w:tcPr>
            </w:tcPrChange>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Change w:id="1040" w:author="Author">
              <w:tcPr>
                <w:tcW w:w="1170" w:type="dxa"/>
                <w:tcBorders>
                  <w:bottom w:val="single" w:sz="4" w:space="0" w:color="auto"/>
                </w:tcBorders>
              </w:tcPr>
            </w:tcPrChange>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1041" w:author="Author">
              <w:tcPr>
                <w:tcW w:w="720" w:type="dxa"/>
                <w:tcBorders>
                  <w:bottom w:val="single" w:sz="4" w:space="0" w:color="auto"/>
                </w:tcBorders>
              </w:tcPr>
            </w:tcPrChange>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Change w:id="1042" w:author="Author">
              <w:tcPr>
                <w:tcW w:w="1080" w:type="dxa"/>
                <w:tcBorders>
                  <w:bottom w:val="single" w:sz="4" w:space="0" w:color="auto"/>
                </w:tcBorders>
              </w:tcPr>
            </w:tcPrChange>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Change w:id="1043" w:author="Author">
              <w:tcPr>
                <w:tcW w:w="720" w:type="dxa"/>
                <w:tcBorders>
                  <w:bottom w:val="single" w:sz="4" w:space="0" w:color="auto"/>
                </w:tcBorders>
              </w:tcPr>
            </w:tcPrChange>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Change w:id="1044" w:author="Author">
              <w:tcPr>
                <w:tcW w:w="990" w:type="dxa"/>
                <w:tcBorders>
                  <w:bottom w:val="single" w:sz="4" w:space="0" w:color="auto"/>
                </w:tcBorders>
              </w:tcPr>
            </w:tcPrChange>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Change w:id="1045" w:author="Author">
              <w:tcPr>
                <w:tcW w:w="810" w:type="dxa"/>
                <w:tcBorders>
                  <w:bottom w:val="single" w:sz="4" w:space="0" w:color="auto"/>
                </w:tcBorders>
              </w:tcPr>
            </w:tcPrChange>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104B80">
        <w:trPr>
          <w:trHeight w:val="440"/>
          <w:trPrChange w:id="1046" w:author="Author">
            <w:trPr>
              <w:trHeight w:val="440"/>
            </w:trPr>
          </w:trPrChange>
        </w:trPr>
        <w:tc>
          <w:tcPr>
            <w:tcW w:w="1247" w:type="dxa"/>
            <w:tcBorders>
              <w:top w:val="single" w:sz="4" w:space="0" w:color="auto"/>
            </w:tcBorders>
            <w:vAlign w:val="center"/>
            <w:tcPrChange w:id="1047" w:author="Author">
              <w:tcPr>
                <w:tcW w:w="1247" w:type="dxa"/>
                <w:tcBorders>
                  <w:top w:val="single" w:sz="4" w:space="0" w:color="auto"/>
                </w:tcBorders>
                <w:vAlign w:val="center"/>
              </w:tcPr>
            </w:tcPrChange>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Change w:id="1048" w:author="Author">
              <w:tcPr>
                <w:tcW w:w="913" w:type="dxa"/>
                <w:tcBorders>
                  <w:top w:val="single" w:sz="4" w:space="0" w:color="auto"/>
                </w:tcBorders>
                <w:vAlign w:val="center"/>
              </w:tcPr>
            </w:tcPrChange>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34AF7B2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ins w:id="1049" w:author="Author">
              <w:r w:rsidR="00A755F4">
                <w:rPr>
                  <w:rFonts w:ascii="Times New Roman" w:hAnsi="Times New Roman" w:cs="Times New Roman"/>
                  <w:sz w:val="18"/>
                  <w:szCs w:val="18"/>
                </w:rPr>
                <w:t>5</w:t>
              </w:r>
            </w:ins>
            <w:del w:id="1050" w:author="Author">
              <w:r w:rsidRPr="00DC637E" w:rsidDel="00A755F4">
                <w:rPr>
                  <w:rFonts w:ascii="Times New Roman" w:hAnsi="Times New Roman" w:cs="Times New Roman"/>
                  <w:sz w:val="18"/>
                  <w:szCs w:val="18"/>
                </w:rPr>
                <w:delText>4</w:delText>
              </w:r>
            </w:del>
            <w:r w:rsidRPr="00DC637E">
              <w:rPr>
                <w:rFonts w:ascii="Times New Roman" w:hAnsi="Times New Roman" w:cs="Times New Roman"/>
                <w:sz w:val="18"/>
                <w:szCs w:val="18"/>
              </w:rPr>
              <w:t>, .22)</w:t>
            </w:r>
          </w:p>
        </w:tc>
        <w:tc>
          <w:tcPr>
            <w:tcW w:w="651" w:type="dxa"/>
            <w:tcBorders>
              <w:top w:val="single" w:sz="4" w:space="0" w:color="auto"/>
            </w:tcBorders>
            <w:vAlign w:val="center"/>
            <w:tcPrChange w:id="1051" w:author="Author">
              <w:tcPr>
                <w:tcW w:w="651" w:type="dxa"/>
                <w:tcBorders>
                  <w:top w:val="single" w:sz="4" w:space="0" w:color="auto"/>
                </w:tcBorders>
                <w:vAlign w:val="center"/>
              </w:tcPr>
            </w:tcPrChange>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Change w:id="1052" w:author="Author">
              <w:tcPr>
                <w:tcW w:w="969" w:type="dxa"/>
                <w:tcBorders>
                  <w:top w:val="single" w:sz="4" w:space="0" w:color="auto"/>
                </w:tcBorders>
                <w:vAlign w:val="center"/>
              </w:tcPr>
            </w:tcPrChange>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085E771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w:t>
            </w:r>
            <w:ins w:id="1053" w:author="Author">
              <w:r w:rsidR="009D65BE">
                <w:rPr>
                  <w:rFonts w:ascii="Times New Roman" w:hAnsi="Times New Roman" w:cs="Times New Roman"/>
                  <w:sz w:val="18"/>
                  <w:szCs w:val="18"/>
                </w:rPr>
                <w:t>5</w:t>
              </w:r>
            </w:ins>
            <w:del w:id="1054" w:author="Author">
              <w:r w:rsidRPr="00465099" w:rsidDel="009D65BE">
                <w:rPr>
                  <w:rFonts w:ascii="Times New Roman" w:hAnsi="Times New Roman" w:cs="Times New Roman"/>
                  <w:sz w:val="18"/>
                  <w:szCs w:val="18"/>
                </w:rPr>
                <w:delText>6</w:delText>
              </w:r>
            </w:del>
            <w:r w:rsidRPr="00465099">
              <w:rPr>
                <w:rFonts w:ascii="Times New Roman" w:hAnsi="Times New Roman" w:cs="Times New Roman"/>
                <w:sz w:val="18"/>
                <w:szCs w:val="18"/>
              </w:rPr>
              <w:t>)</w:t>
            </w:r>
          </w:p>
        </w:tc>
        <w:tc>
          <w:tcPr>
            <w:tcW w:w="720" w:type="dxa"/>
            <w:tcBorders>
              <w:top w:val="single" w:sz="4" w:space="0" w:color="auto"/>
            </w:tcBorders>
            <w:vAlign w:val="center"/>
            <w:tcPrChange w:id="1055" w:author="Author">
              <w:tcPr>
                <w:tcW w:w="720" w:type="dxa"/>
                <w:tcBorders>
                  <w:top w:val="single" w:sz="4" w:space="0" w:color="auto"/>
                </w:tcBorders>
                <w:vAlign w:val="center"/>
              </w:tcPr>
            </w:tcPrChange>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Change w:id="1056" w:author="Author">
              <w:tcPr>
                <w:tcW w:w="990" w:type="dxa"/>
                <w:tcBorders>
                  <w:top w:val="single" w:sz="4" w:space="0" w:color="auto"/>
                </w:tcBorders>
                <w:vAlign w:val="center"/>
              </w:tcPr>
            </w:tcPrChange>
          </w:tcPr>
          <w:p w14:paraId="6493D762" w14:textId="412AE463"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ins w:id="1057" w:author="Author">
              <w:r w:rsidR="009D65BE">
                <w:rPr>
                  <w:rFonts w:ascii="Times New Roman" w:hAnsi="Times New Roman" w:cs="Times New Roman"/>
                  <w:sz w:val="18"/>
                  <w:szCs w:val="18"/>
                </w:rPr>
                <w:t>4</w:t>
              </w:r>
            </w:ins>
            <w:del w:id="1058" w:author="Author">
              <w:r w:rsidDel="009D65BE">
                <w:rPr>
                  <w:rFonts w:ascii="Times New Roman" w:hAnsi="Times New Roman" w:cs="Times New Roman"/>
                  <w:sz w:val="18"/>
                  <w:szCs w:val="18"/>
                </w:rPr>
                <w:delText>5</w:delText>
              </w:r>
            </w:del>
            <w:r w:rsidRPr="00DC637E">
              <w:rPr>
                <w:rFonts w:ascii="Times New Roman" w:hAnsi="Times New Roman" w:cs="Times New Roman"/>
                <w:sz w:val="18"/>
                <w:szCs w:val="18"/>
              </w:rPr>
              <w:t>*</w:t>
            </w:r>
          </w:p>
          <w:p w14:paraId="0149D1EE" w14:textId="64326D92" w:rsidR="00BC75AB" w:rsidRPr="00DC637E" w:rsidRDefault="00BC75AB">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del w:id="1059" w:author="Author">
              <w:r w:rsidDel="009D65BE">
                <w:rPr>
                  <w:rFonts w:ascii="Times New Roman" w:hAnsi="Times New Roman" w:cs="Times New Roman"/>
                  <w:sz w:val="18"/>
                  <w:szCs w:val="18"/>
                </w:rPr>
                <w:delText>3</w:delText>
              </w:r>
            </w:del>
            <w:ins w:id="1060" w:author="Author">
              <w:r w:rsidR="009D65BE">
                <w:rPr>
                  <w:rFonts w:ascii="Times New Roman" w:hAnsi="Times New Roman" w:cs="Times New Roman"/>
                  <w:sz w:val="18"/>
                  <w:szCs w:val="18"/>
                </w:rPr>
                <w:t>2</w:t>
              </w:r>
            </w:ins>
            <w:r w:rsidRPr="00465099">
              <w:rPr>
                <w:rFonts w:ascii="Times New Roman" w:hAnsi="Times New Roman" w:cs="Times New Roman"/>
                <w:sz w:val="18"/>
                <w:szCs w:val="18"/>
              </w:rPr>
              <w:t>)</w:t>
            </w:r>
          </w:p>
        </w:tc>
        <w:tc>
          <w:tcPr>
            <w:tcW w:w="720" w:type="dxa"/>
            <w:tcBorders>
              <w:top w:val="single" w:sz="4" w:space="0" w:color="auto"/>
            </w:tcBorders>
            <w:vAlign w:val="center"/>
            <w:tcPrChange w:id="1061" w:author="Author">
              <w:tcPr>
                <w:tcW w:w="720" w:type="dxa"/>
                <w:tcBorders>
                  <w:top w:val="single" w:sz="4" w:space="0" w:color="auto"/>
                </w:tcBorders>
                <w:vAlign w:val="center"/>
              </w:tcPr>
            </w:tcPrChange>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25888694"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w:t>
            </w:r>
            <w:ins w:id="1062" w:author="Author">
              <w:r w:rsidR="009D65BE">
                <w:rPr>
                  <w:rFonts w:ascii="Times New Roman" w:hAnsi="Times New Roman" w:cs="Times New Roman"/>
                  <w:sz w:val="18"/>
                  <w:szCs w:val="18"/>
                </w:rPr>
                <w:t>1</w:t>
              </w:r>
            </w:ins>
            <w:del w:id="1063" w:author="Author">
              <w:r w:rsidDel="009D65BE">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990" w:type="dxa"/>
            <w:tcBorders>
              <w:top w:val="single" w:sz="4" w:space="0" w:color="auto"/>
            </w:tcBorders>
            <w:vAlign w:val="center"/>
            <w:tcPrChange w:id="1064" w:author="Author">
              <w:tcPr>
                <w:tcW w:w="990" w:type="dxa"/>
                <w:tcBorders>
                  <w:top w:val="single" w:sz="4" w:space="0" w:color="auto"/>
                </w:tcBorders>
                <w:vAlign w:val="center"/>
              </w:tcPr>
            </w:tcPrChange>
          </w:tcPr>
          <w:p w14:paraId="32FA14A6" w14:textId="33F5E66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ins w:id="1065" w:author="Author">
              <w:r w:rsidR="009D65BE">
                <w:rPr>
                  <w:rFonts w:ascii="Times New Roman" w:hAnsi="Times New Roman" w:cs="Times New Roman"/>
                  <w:sz w:val="18"/>
                  <w:szCs w:val="18"/>
                </w:rPr>
                <w:t>0</w:t>
              </w:r>
            </w:ins>
            <w:del w:id="1066" w:author="Author">
              <w:r w:rsidDel="009D65BE">
                <w:rPr>
                  <w:rFonts w:ascii="Times New Roman" w:hAnsi="Times New Roman" w:cs="Times New Roman"/>
                  <w:sz w:val="18"/>
                  <w:szCs w:val="18"/>
                </w:rPr>
                <w:delText>1</w:delText>
              </w:r>
            </w:del>
            <w:r w:rsidRPr="00DC637E">
              <w:rPr>
                <w:rFonts w:ascii="Times New Roman" w:hAnsi="Times New Roman" w:cs="Times New Roman"/>
                <w:sz w:val="18"/>
                <w:szCs w:val="18"/>
              </w:rPr>
              <w:t>*</w:t>
            </w:r>
          </w:p>
          <w:p w14:paraId="1A54308E" w14:textId="6CE661E7"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w:t>
            </w:r>
            <w:ins w:id="1067" w:author="Author">
              <w:r w:rsidR="009D65BE">
                <w:rPr>
                  <w:rFonts w:ascii="Times New Roman" w:hAnsi="Times New Roman" w:cs="Times New Roman"/>
                  <w:sz w:val="18"/>
                  <w:szCs w:val="18"/>
                </w:rPr>
                <w:t>6</w:t>
              </w:r>
            </w:ins>
            <w:del w:id="1068" w:author="Author">
              <w:r w:rsidDel="009D65BE">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Borders>
              <w:top w:val="single" w:sz="4" w:space="0" w:color="auto"/>
            </w:tcBorders>
            <w:vAlign w:val="center"/>
            <w:tcPrChange w:id="1069" w:author="Author">
              <w:tcPr>
                <w:tcW w:w="720" w:type="dxa"/>
                <w:tcBorders>
                  <w:top w:val="single" w:sz="4" w:space="0" w:color="auto"/>
                </w:tcBorders>
                <w:vAlign w:val="center"/>
              </w:tcPr>
            </w:tcPrChange>
          </w:tcPr>
          <w:p w14:paraId="21AC43B5" w14:textId="7B93B728"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070" w:author="Author">
              <w:r w:rsidR="009D65BE">
                <w:rPr>
                  <w:rFonts w:ascii="Times New Roman" w:hAnsi="Times New Roman" w:cs="Times New Roman"/>
                  <w:sz w:val="18"/>
                  <w:szCs w:val="18"/>
                </w:rPr>
                <w:t>3</w:t>
              </w:r>
            </w:ins>
            <w:del w:id="1071" w:author="Author">
              <w:r w:rsidDel="009D65BE">
                <w:rPr>
                  <w:rFonts w:ascii="Times New Roman" w:hAnsi="Times New Roman" w:cs="Times New Roman"/>
                  <w:sz w:val="18"/>
                  <w:szCs w:val="18"/>
                </w:rPr>
                <w:delText>4</w:delText>
              </w:r>
            </w:del>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Change w:id="1072" w:author="Author">
              <w:tcPr>
                <w:tcW w:w="1170" w:type="dxa"/>
                <w:tcBorders>
                  <w:top w:val="single" w:sz="4" w:space="0" w:color="auto"/>
                </w:tcBorders>
                <w:vAlign w:val="center"/>
              </w:tcPr>
            </w:tcPrChange>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80FAAE6"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ins w:id="1073" w:author="Author">
              <w:r w:rsidR="009D65BE">
                <w:rPr>
                  <w:rFonts w:ascii="Times New Roman" w:hAnsi="Times New Roman" w:cs="Times New Roman"/>
                  <w:sz w:val="18"/>
                  <w:szCs w:val="18"/>
                </w:rPr>
                <w:t>4</w:t>
              </w:r>
            </w:ins>
            <w:del w:id="1074" w:author="Author">
              <w:r w:rsidDel="009D65BE">
                <w:rPr>
                  <w:rFonts w:ascii="Times New Roman" w:hAnsi="Times New Roman" w:cs="Times New Roman"/>
                  <w:sz w:val="18"/>
                  <w:szCs w:val="18"/>
                </w:rPr>
                <w:delText>3</w:delText>
              </w:r>
            </w:del>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vAlign w:val="center"/>
            <w:tcPrChange w:id="1075" w:author="Author">
              <w:tcPr>
                <w:tcW w:w="720" w:type="dxa"/>
                <w:tcBorders>
                  <w:top w:val="single" w:sz="4" w:space="0" w:color="auto"/>
                </w:tcBorders>
                <w:vAlign w:val="center"/>
              </w:tcPr>
            </w:tcPrChange>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170" w:type="dxa"/>
            <w:tcBorders>
              <w:top w:val="single" w:sz="4" w:space="0" w:color="auto"/>
            </w:tcBorders>
            <w:vAlign w:val="center"/>
            <w:tcPrChange w:id="1076" w:author="Author">
              <w:tcPr>
                <w:tcW w:w="1080" w:type="dxa"/>
                <w:tcBorders>
                  <w:top w:val="single" w:sz="4" w:space="0" w:color="auto"/>
                </w:tcBorders>
                <w:vAlign w:val="center"/>
              </w:tcPr>
            </w:tcPrChange>
          </w:tcPr>
          <w:p w14:paraId="7F6479F7" w14:textId="4951A930"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077" w:author="Author">
              <w:r w:rsidR="009D65BE">
                <w:rPr>
                  <w:rFonts w:ascii="Times New Roman" w:hAnsi="Times New Roman" w:cs="Times New Roman"/>
                  <w:sz w:val="18"/>
                  <w:szCs w:val="18"/>
                </w:rPr>
                <w:t>8</w:t>
              </w:r>
            </w:ins>
            <w:del w:id="1078" w:author="Author">
              <w:r w:rsidDel="009D65BE">
                <w:rPr>
                  <w:rFonts w:ascii="Times New Roman" w:hAnsi="Times New Roman" w:cs="Times New Roman"/>
                  <w:sz w:val="18"/>
                  <w:szCs w:val="18"/>
                </w:rPr>
                <w:delText>9</w:delText>
              </w:r>
            </w:del>
            <w:r>
              <w:rPr>
                <w:rFonts w:ascii="Times New Roman" w:hAnsi="Times New Roman" w:cs="Times New Roman"/>
                <w:sz w:val="18"/>
                <w:szCs w:val="18"/>
              </w:rPr>
              <w:t>*</w:t>
            </w:r>
          </w:p>
          <w:p w14:paraId="4EF32C6F" w14:textId="29332338"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w:t>
            </w:r>
            <w:ins w:id="1079" w:author="Author">
              <w:r w:rsidR="007637E2">
                <w:rPr>
                  <w:rFonts w:ascii="Times New Roman" w:hAnsi="Times New Roman" w:cs="Times New Roman"/>
                  <w:sz w:val="18"/>
                  <w:szCs w:val="18"/>
                </w:rPr>
                <w:t>6</w:t>
              </w:r>
            </w:ins>
            <w:del w:id="1080" w:author="Author">
              <w:r w:rsidDel="009D65BE">
                <w:rPr>
                  <w:rFonts w:ascii="Times New Roman" w:hAnsi="Times New Roman" w:cs="Times New Roman"/>
                  <w:sz w:val="18"/>
                  <w:szCs w:val="18"/>
                </w:rPr>
                <w:delText>7</w:delText>
              </w:r>
            </w:del>
            <w:r>
              <w:rPr>
                <w:rFonts w:ascii="Times New Roman" w:hAnsi="Times New Roman" w:cs="Times New Roman"/>
                <w:sz w:val="18"/>
                <w:szCs w:val="18"/>
              </w:rPr>
              <w:t>)</w:t>
            </w:r>
          </w:p>
        </w:tc>
        <w:tc>
          <w:tcPr>
            <w:tcW w:w="720" w:type="dxa"/>
            <w:tcBorders>
              <w:top w:val="single" w:sz="4" w:space="0" w:color="auto"/>
            </w:tcBorders>
            <w:vAlign w:val="center"/>
            <w:tcPrChange w:id="1081" w:author="Author">
              <w:tcPr>
                <w:tcW w:w="720" w:type="dxa"/>
                <w:tcBorders>
                  <w:top w:val="single" w:sz="4" w:space="0" w:color="auto"/>
                </w:tcBorders>
                <w:vAlign w:val="center"/>
              </w:tcPr>
            </w:tcPrChange>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080" w:type="dxa"/>
            <w:tcBorders>
              <w:top w:val="single" w:sz="4" w:space="0" w:color="auto"/>
            </w:tcBorders>
            <w:vAlign w:val="center"/>
            <w:tcPrChange w:id="1082" w:author="Author">
              <w:tcPr>
                <w:tcW w:w="990" w:type="dxa"/>
                <w:tcBorders>
                  <w:top w:val="single" w:sz="4" w:space="0" w:color="auto"/>
                </w:tcBorders>
                <w:vAlign w:val="center"/>
              </w:tcPr>
            </w:tcPrChange>
          </w:tcPr>
          <w:p w14:paraId="104280AC" w14:textId="27819919"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083" w:author="Author">
              <w:r w:rsidR="007637E2">
                <w:rPr>
                  <w:rFonts w:ascii="Times New Roman" w:hAnsi="Times New Roman" w:cs="Times New Roman"/>
                  <w:sz w:val="18"/>
                  <w:szCs w:val="18"/>
                </w:rPr>
                <w:t>5</w:t>
              </w:r>
            </w:ins>
            <w:del w:id="1084" w:author="Author">
              <w:r w:rsidDel="007637E2">
                <w:rPr>
                  <w:rFonts w:ascii="Times New Roman" w:hAnsi="Times New Roman" w:cs="Times New Roman"/>
                  <w:sz w:val="18"/>
                  <w:szCs w:val="18"/>
                </w:rPr>
                <w:delText>8</w:delText>
              </w:r>
            </w:del>
            <w:r>
              <w:rPr>
                <w:rFonts w:ascii="Times New Roman" w:hAnsi="Times New Roman" w:cs="Times New Roman"/>
                <w:sz w:val="18"/>
                <w:szCs w:val="18"/>
              </w:rPr>
              <w:t>*</w:t>
            </w:r>
          </w:p>
          <w:p w14:paraId="0F98DDB0" w14:textId="3F585599"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085" w:author="Author">
              <w:r w:rsidR="007637E2">
                <w:rPr>
                  <w:rFonts w:ascii="Times New Roman" w:hAnsi="Times New Roman" w:cs="Times New Roman"/>
                  <w:sz w:val="18"/>
                  <w:szCs w:val="18"/>
                </w:rPr>
                <w:t>5</w:t>
              </w:r>
            </w:ins>
            <w:del w:id="1086" w:author="Author">
              <w:r w:rsidDel="007637E2">
                <w:rPr>
                  <w:rFonts w:ascii="Times New Roman" w:hAnsi="Times New Roman" w:cs="Times New Roman"/>
                  <w:sz w:val="18"/>
                  <w:szCs w:val="18"/>
                </w:rPr>
                <w:delText>8</w:delText>
              </w:r>
            </w:del>
            <w:r>
              <w:rPr>
                <w:rFonts w:ascii="Times New Roman" w:hAnsi="Times New Roman" w:cs="Times New Roman"/>
                <w:sz w:val="18"/>
                <w:szCs w:val="18"/>
              </w:rPr>
              <w:t>, .3</w:t>
            </w:r>
            <w:ins w:id="1087" w:author="Author">
              <w:r w:rsidR="007637E2">
                <w:rPr>
                  <w:rFonts w:ascii="Times New Roman" w:hAnsi="Times New Roman" w:cs="Times New Roman"/>
                  <w:sz w:val="18"/>
                  <w:szCs w:val="18"/>
                </w:rPr>
                <w:t>4</w:t>
              </w:r>
            </w:ins>
            <w:del w:id="1088" w:author="Author">
              <w:r w:rsidDel="007637E2">
                <w:rPr>
                  <w:rFonts w:ascii="Times New Roman" w:hAnsi="Times New Roman" w:cs="Times New Roman"/>
                  <w:sz w:val="18"/>
                  <w:szCs w:val="18"/>
                </w:rPr>
                <w:delText>7</w:delText>
              </w:r>
            </w:del>
            <w:r>
              <w:rPr>
                <w:rFonts w:ascii="Times New Roman" w:hAnsi="Times New Roman" w:cs="Times New Roman"/>
                <w:sz w:val="18"/>
                <w:szCs w:val="18"/>
              </w:rPr>
              <w:t>)</w:t>
            </w:r>
          </w:p>
        </w:tc>
        <w:tc>
          <w:tcPr>
            <w:tcW w:w="720" w:type="dxa"/>
            <w:tcBorders>
              <w:top w:val="single" w:sz="4" w:space="0" w:color="auto"/>
            </w:tcBorders>
            <w:vAlign w:val="center"/>
            <w:tcPrChange w:id="1089" w:author="Author">
              <w:tcPr>
                <w:tcW w:w="810" w:type="dxa"/>
                <w:tcBorders>
                  <w:top w:val="single" w:sz="4" w:space="0" w:color="auto"/>
                </w:tcBorders>
                <w:vAlign w:val="center"/>
              </w:tcPr>
            </w:tcPrChange>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104B80">
        <w:trPr>
          <w:trHeight w:val="513"/>
          <w:trPrChange w:id="1090" w:author="Author">
            <w:trPr>
              <w:trHeight w:val="513"/>
            </w:trPr>
          </w:trPrChange>
        </w:trPr>
        <w:tc>
          <w:tcPr>
            <w:tcW w:w="1247" w:type="dxa"/>
            <w:vAlign w:val="center"/>
            <w:tcPrChange w:id="1091" w:author="Author">
              <w:tcPr>
                <w:tcW w:w="1247" w:type="dxa"/>
                <w:vAlign w:val="center"/>
              </w:tcPr>
            </w:tcPrChange>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Change w:id="1092" w:author="Author">
              <w:tcPr>
                <w:tcW w:w="913" w:type="dxa"/>
              </w:tcPr>
            </w:tcPrChange>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1093" w:author="Author">
              <w:tcPr>
                <w:tcW w:w="651" w:type="dxa"/>
              </w:tcPr>
            </w:tcPrChange>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1094" w:author="Author">
              <w:tcPr>
                <w:tcW w:w="969" w:type="dxa"/>
              </w:tcPr>
            </w:tcPrChange>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1095" w:author="Author">
              <w:tcPr>
                <w:tcW w:w="720" w:type="dxa"/>
              </w:tcPr>
            </w:tcPrChange>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1096" w:author="Author">
              <w:tcPr>
                <w:tcW w:w="990" w:type="dxa"/>
              </w:tcPr>
            </w:tcPrChange>
          </w:tcPr>
          <w:p w14:paraId="4BAF2D5D" w14:textId="3A0CBA8B" w:rsidR="00BC75AB" w:rsidRPr="00465099" w:rsidRDefault="00BC75AB" w:rsidP="00185B63">
            <w:pPr>
              <w:tabs>
                <w:tab w:val="center" w:pos="4680"/>
              </w:tabs>
              <w:jc w:val="center"/>
              <w:rPr>
                <w:rFonts w:ascii="Times New Roman" w:hAnsi="Times New Roman" w:cs="Times New Roman"/>
                <w:sz w:val="18"/>
                <w:szCs w:val="18"/>
              </w:rPr>
            </w:pPr>
            <w:r w:rsidRPr="00104B80">
              <w:rPr>
                <w:rFonts w:ascii="Times New Roman" w:hAnsi="Times New Roman" w:cs="Times New Roman"/>
                <w:sz w:val="18"/>
                <w:szCs w:val="18"/>
                <w:highlight w:val="yellow"/>
                <w:rPrChange w:id="1097" w:author="Author">
                  <w:rPr>
                    <w:rFonts w:ascii="Times New Roman" w:hAnsi="Times New Roman" w:cs="Times New Roman"/>
                    <w:sz w:val="18"/>
                    <w:szCs w:val="18"/>
                  </w:rPr>
                </w:rPrChange>
              </w:rPr>
              <w:t>.</w:t>
            </w:r>
            <w:ins w:id="1098" w:author="Author">
              <w:r w:rsidR="009D65BE" w:rsidRPr="00104B80">
                <w:rPr>
                  <w:rFonts w:ascii="Times New Roman" w:hAnsi="Times New Roman" w:cs="Times New Roman"/>
                  <w:sz w:val="18"/>
                  <w:szCs w:val="18"/>
                  <w:highlight w:val="yellow"/>
                  <w:rPrChange w:id="1099" w:author="Author">
                    <w:rPr>
                      <w:rFonts w:ascii="Times New Roman" w:hAnsi="Times New Roman" w:cs="Times New Roman"/>
                      <w:sz w:val="18"/>
                      <w:szCs w:val="18"/>
                    </w:rPr>
                  </w:rPrChange>
                </w:rPr>
                <w:t>10*</w:t>
              </w:r>
            </w:ins>
            <w:del w:id="1100" w:author="Author">
              <w:r w:rsidRPr="00104B80" w:rsidDel="009D65BE">
                <w:rPr>
                  <w:rFonts w:ascii="Times New Roman" w:hAnsi="Times New Roman" w:cs="Times New Roman"/>
                  <w:sz w:val="18"/>
                  <w:szCs w:val="18"/>
                  <w:highlight w:val="yellow"/>
                  <w:rPrChange w:id="1101" w:author="Author">
                    <w:rPr>
                      <w:rFonts w:ascii="Times New Roman" w:hAnsi="Times New Roman" w:cs="Times New Roman"/>
                      <w:sz w:val="18"/>
                      <w:szCs w:val="18"/>
                    </w:rPr>
                  </w:rPrChange>
                </w:rPr>
                <w:delText>09</w:delText>
              </w:r>
            </w:del>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del w:id="1102" w:author="Author">
              <w:r w:rsidDel="009D65BE">
                <w:rPr>
                  <w:rFonts w:ascii="Times New Roman" w:hAnsi="Times New Roman" w:cs="Times New Roman"/>
                  <w:sz w:val="18"/>
                  <w:szCs w:val="18"/>
                </w:rPr>
                <w:delText>-</w:delText>
              </w:r>
            </w:del>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Change w:id="1103" w:author="Author">
              <w:tcPr>
                <w:tcW w:w="720" w:type="dxa"/>
              </w:tcPr>
            </w:tcPrChange>
          </w:tcPr>
          <w:p w14:paraId="44A0E175" w14:textId="155D3639"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04" w:author="Author">
              <w:r w:rsidR="009D65BE">
                <w:rPr>
                  <w:rFonts w:ascii="Times New Roman" w:hAnsi="Times New Roman" w:cs="Times New Roman"/>
                  <w:sz w:val="18"/>
                  <w:szCs w:val="18"/>
                </w:rPr>
                <w:t>4</w:t>
              </w:r>
            </w:ins>
            <w:del w:id="1105" w:author="Author">
              <w:r w:rsidDel="009D65BE">
                <w:rPr>
                  <w:rFonts w:ascii="Times New Roman" w:hAnsi="Times New Roman" w:cs="Times New Roman"/>
                  <w:sz w:val="18"/>
                  <w:szCs w:val="18"/>
                </w:rPr>
                <w:delText>5</w:delText>
              </w:r>
            </w:del>
          </w:p>
          <w:p w14:paraId="069EFAB9" w14:textId="57CEF7FE"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ins w:id="1106" w:author="Author">
              <w:r w:rsidR="009D65BE">
                <w:rPr>
                  <w:rFonts w:ascii="Times New Roman" w:hAnsi="Times New Roman" w:cs="Times New Roman"/>
                  <w:sz w:val="18"/>
                  <w:szCs w:val="18"/>
                </w:rPr>
                <w:t>25</w:t>
              </w:r>
            </w:ins>
            <w:del w:id="1107" w:author="Author">
              <w:r w:rsidDel="009D65BE">
                <w:rPr>
                  <w:rFonts w:ascii="Times New Roman" w:hAnsi="Times New Roman" w:cs="Times New Roman"/>
                  <w:sz w:val="18"/>
                  <w:szCs w:val="18"/>
                </w:rPr>
                <w:delText>84</w:delText>
              </w:r>
            </w:del>
            <w:r w:rsidRPr="00465099">
              <w:rPr>
                <w:rFonts w:ascii="Times New Roman" w:hAnsi="Times New Roman" w:cs="Times New Roman"/>
                <w:sz w:val="18"/>
                <w:szCs w:val="18"/>
              </w:rPr>
              <w:t>)</w:t>
            </w:r>
          </w:p>
        </w:tc>
        <w:tc>
          <w:tcPr>
            <w:tcW w:w="990" w:type="dxa"/>
            <w:tcPrChange w:id="1108" w:author="Author">
              <w:tcPr>
                <w:tcW w:w="990" w:type="dxa"/>
              </w:tcPr>
            </w:tcPrChange>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09" w:author="Author">
              <w:tcPr>
                <w:tcW w:w="720" w:type="dxa"/>
              </w:tcPr>
            </w:tcPrChange>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110" w:author="Author">
              <w:tcPr>
                <w:tcW w:w="1170" w:type="dxa"/>
              </w:tcPr>
            </w:tcPrChange>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11" w:author="Author">
              <w:tcPr>
                <w:tcW w:w="720" w:type="dxa"/>
              </w:tcPr>
            </w:tcPrChange>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112" w:author="Author">
              <w:tcPr>
                <w:tcW w:w="1080" w:type="dxa"/>
              </w:tcPr>
            </w:tcPrChange>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13" w:author="Author">
              <w:tcPr>
                <w:tcW w:w="720" w:type="dxa"/>
              </w:tcPr>
            </w:tcPrChange>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1114" w:author="Author">
              <w:tcPr>
                <w:tcW w:w="990" w:type="dxa"/>
              </w:tcPr>
            </w:tcPrChange>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15" w:author="Author">
              <w:tcPr>
                <w:tcW w:w="810" w:type="dxa"/>
              </w:tcPr>
            </w:tcPrChange>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104B80">
        <w:trPr>
          <w:trHeight w:val="540"/>
          <w:trPrChange w:id="1116" w:author="Author">
            <w:trPr>
              <w:trHeight w:val="540"/>
            </w:trPr>
          </w:trPrChange>
        </w:trPr>
        <w:tc>
          <w:tcPr>
            <w:tcW w:w="1247" w:type="dxa"/>
            <w:vAlign w:val="center"/>
            <w:tcPrChange w:id="1117" w:author="Author">
              <w:tcPr>
                <w:tcW w:w="1247" w:type="dxa"/>
                <w:vAlign w:val="center"/>
              </w:tcPr>
            </w:tcPrChange>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Change w:id="1118" w:author="Author">
              <w:tcPr>
                <w:tcW w:w="913" w:type="dxa"/>
              </w:tcPr>
            </w:tcPrChange>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1119" w:author="Author">
              <w:tcPr>
                <w:tcW w:w="651" w:type="dxa"/>
              </w:tcPr>
            </w:tcPrChange>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1120" w:author="Author">
              <w:tcPr>
                <w:tcW w:w="969" w:type="dxa"/>
              </w:tcPr>
            </w:tcPrChange>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1121" w:author="Author">
              <w:tcPr>
                <w:tcW w:w="720" w:type="dxa"/>
              </w:tcPr>
            </w:tcPrChange>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1122" w:author="Author">
              <w:tcPr>
                <w:tcW w:w="990" w:type="dxa"/>
              </w:tcPr>
            </w:tcPrChange>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23" w:author="Author">
              <w:tcPr>
                <w:tcW w:w="720" w:type="dxa"/>
              </w:tcPr>
            </w:tcPrChange>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1124" w:author="Author">
              <w:tcPr>
                <w:tcW w:w="990" w:type="dxa"/>
              </w:tcPr>
            </w:tcPrChange>
          </w:tcPr>
          <w:p w14:paraId="66F499E0" w14:textId="2EBF87F0" w:rsidR="00BC75AB" w:rsidRPr="00465099" w:rsidRDefault="00CA703A" w:rsidP="00185B63">
            <w:pPr>
              <w:tabs>
                <w:tab w:val="center" w:pos="4680"/>
              </w:tabs>
              <w:jc w:val="center"/>
              <w:rPr>
                <w:rFonts w:ascii="Times New Roman" w:hAnsi="Times New Roman" w:cs="Times New Roman"/>
                <w:sz w:val="18"/>
                <w:szCs w:val="18"/>
              </w:rPr>
            </w:pPr>
            <w:del w:id="1125" w:author="Author">
              <w:r w:rsidDel="009D65BE">
                <w:rPr>
                  <w:rFonts w:ascii="Times New Roman" w:hAnsi="Times New Roman" w:cs="Times New Roman" w:hint="eastAsia"/>
                  <w:sz w:val="18"/>
                  <w:szCs w:val="18"/>
                  <w:lang w:eastAsia="zh-CN"/>
                </w:rPr>
                <w:delText>-</w:delText>
              </w:r>
              <w:r w:rsidR="00BC75AB" w:rsidDel="009D65BE">
                <w:rPr>
                  <w:rFonts w:ascii="Times New Roman" w:hAnsi="Times New Roman" w:cs="Times New Roman"/>
                  <w:sz w:val="18"/>
                  <w:szCs w:val="18"/>
                </w:rPr>
                <w:delText>.0002</w:delText>
              </w:r>
            </w:del>
            <w:ins w:id="1126" w:author="Author">
              <w:r w:rsidR="009D65BE">
                <w:rPr>
                  <w:rFonts w:ascii="Times New Roman" w:hAnsi="Times New Roman" w:cs="Times New Roman"/>
                  <w:sz w:val="18"/>
                  <w:szCs w:val="18"/>
                  <w:lang w:eastAsia="zh-CN"/>
                </w:rPr>
                <w:t>.02</w:t>
              </w:r>
            </w:ins>
          </w:p>
          <w:p w14:paraId="54629755" w14:textId="0E9C538E"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127" w:author="Author">
              <w:r w:rsidR="009D65BE">
                <w:rPr>
                  <w:rFonts w:ascii="Times New Roman" w:hAnsi="Times New Roman" w:cs="Times New Roman"/>
                  <w:sz w:val="18"/>
                  <w:szCs w:val="18"/>
                </w:rPr>
                <w:t>07</w:t>
              </w:r>
            </w:ins>
            <w:del w:id="1128" w:author="Author">
              <w:r w:rsidDel="009D65BE">
                <w:rPr>
                  <w:rFonts w:ascii="Times New Roman" w:hAnsi="Times New Roman" w:cs="Times New Roman"/>
                  <w:sz w:val="18"/>
                  <w:szCs w:val="18"/>
                </w:rPr>
                <w:delText>10</w:delText>
              </w:r>
            </w:del>
            <w:r w:rsidRPr="00465099">
              <w:rPr>
                <w:rFonts w:ascii="Times New Roman" w:hAnsi="Times New Roman" w:cs="Times New Roman"/>
                <w:sz w:val="18"/>
                <w:szCs w:val="18"/>
              </w:rPr>
              <w:t>, .</w:t>
            </w:r>
            <w:r>
              <w:rPr>
                <w:rFonts w:ascii="Times New Roman" w:hAnsi="Times New Roman" w:cs="Times New Roman"/>
                <w:sz w:val="18"/>
                <w:szCs w:val="18"/>
              </w:rPr>
              <w:t>1</w:t>
            </w:r>
            <w:ins w:id="1129" w:author="Author">
              <w:r w:rsidR="009D65BE">
                <w:rPr>
                  <w:rFonts w:ascii="Times New Roman" w:hAnsi="Times New Roman" w:cs="Times New Roman"/>
                  <w:sz w:val="18"/>
                  <w:szCs w:val="18"/>
                </w:rPr>
                <w:t>1</w:t>
              </w:r>
            </w:ins>
            <w:del w:id="1130" w:author="Author">
              <w:r w:rsidDel="009D65BE">
                <w:rPr>
                  <w:rFonts w:ascii="Times New Roman" w:hAnsi="Times New Roman" w:cs="Times New Roman"/>
                  <w:sz w:val="18"/>
                  <w:szCs w:val="18"/>
                </w:rPr>
                <w:delText>0</w:delText>
              </w:r>
            </w:del>
            <w:r w:rsidRPr="00465099">
              <w:rPr>
                <w:rFonts w:ascii="Times New Roman" w:hAnsi="Times New Roman" w:cs="Times New Roman"/>
                <w:sz w:val="18"/>
                <w:szCs w:val="18"/>
              </w:rPr>
              <w:t>)</w:t>
            </w:r>
          </w:p>
        </w:tc>
        <w:tc>
          <w:tcPr>
            <w:tcW w:w="720" w:type="dxa"/>
            <w:tcPrChange w:id="1131" w:author="Author">
              <w:tcPr>
                <w:tcW w:w="720" w:type="dxa"/>
              </w:tcPr>
            </w:tcPrChange>
          </w:tcPr>
          <w:p w14:paraId="74C8E220" w14:textId="5338A43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32" w:author="Author">
              <w:r w:rsidR="009D65BE">
                <w:rPr>
                  <w:rFonts w:ascii="Times New Roman" w:hAnsi="Times New Roman" w:cs="Times New Roman"/>
                  <w:sz w:val="18"/>
                  <w:szCs w:val="18"/>
                </w:rPr>
                <w:t>4</w:t>
              </w:r>
            </w:ins>
            <w:del w:id="1133" w:author="Author">
              <w:r w:rsidDel="009D65BE">
                <w:rPr>
                  <w:rFonts w:ascii="Times New Roman" w:hAnsi="Times New Roman" w:cs="Times New Roman"/>
                  <w:sz w:val="18"/>
                  <w:szCs w:val="18"/>
                </w:rPr>
                <w:delText>5</w:delText>
              </w:r>
            </w:del>
          </w:p>
          <w:p w14:paraId="65546DF8" w14:textId="1E3E330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134" w:author="Author">
              <w:r w:rsidR="009D65BE">
                <w:rPr>
                  <w:rFonts w:ascii="Times New Roman" w:hAnsi="Times New Roman" w:cs="Times New Roman"/>
                  <w:sz w:val="18"/>
                  <w:szCs w:val="18"/>
                </w:rPr>
                <w:t>643</w:t>
              </w:r>
            </w:ins>
            <w:del w:id="1135" w:author="Author">
              <w:r w:rsidDel="009D65BE">
                <w:rPr>
                  <w:rFonts w:ascii="Times New Roman" w:hAnsi="Times New Roman" w:cs="Times New Roman"/>
                  <w:sz w:val="18"/>
                  <w:szCs w:val="18"/>
                </w:rPr>
                <w:delText>998</w:delText>
              </w:r>
            </w:del>
            <w:r w:rsidRPr="00465099">
              <w:rPr>
                <w:rFonts w:ascii="Times New Roman" w:hAnsi="Times New Roman" w:cs="Times New Roman"/>
                <w:sz w:val="18"/>
                <w:szCs w:val="18"/>
              </w:rPr>
              <w:t>)</w:t>
            </w:r>
          </w:p>
        </w:tc>
        <w:tc>
          <w:tcPr>
            <w:tcW w:w="1170" w:type="dxa"/>
            <w:tcPrChange w:id="1136" w:author="Author">
              <w:tcPr>
                <w:tcW w:w="1170" w:type="dxa"/>
              </w:tcPr>
            </w:tcPrChange>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37" w:author="Author">
              <w:tcPr>
                <w:tcW w:w="720" w:type="dxa"/>
              </w:tcPr>
            </w:tcPrChange>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138" w:author="Author">
              <w:tcPr>
                <w:tcW w:w="1080" w:type="dxa"/>
              </w:tcPr>
            </w:tcPrChange>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39" w:author="Author">
              <w:tcPr>
                <w:tcW w:w="720" w:type="dxa"/>
              </w:tcPr>
            </w:tcPrChange>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1140" w:author="Author">
              <w:tcPr>
                <w:tcW w:w="990" w:type="dxa"/>
              </w:tcPr>
            </w:tcPrChange>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41" w:author="Author">
              <w:tcPr>
                <w:tcW w:w="810" w:type="dxa"/>
              </w:tcPr>
            </w:tcPrChange>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104B80">
        <w:trPr>
          <w:trHeight w:val="577"/>
          <w:trPrChange w:id="1142" w:author="Author">
            <w:trPr>
              <w:trHeight w:val="577"/>
            </w:trPr>
          </w:trPrChange>
        </w:trPr>
        <w:tc>
          <w:tcPr>
            <w:tcW w:w="1247" w:type="dxa"/>
            <w:vAlign w:val="center"/>
            <w:tcPrChange w:id="1143" w:author="Author">
              <w:tcPr>
                <w:tcW w:w="1247" w:type="dxa"/>
                <w:vAlign w:val="center"/>
              </w:tcPr>
            </w:tcPrChange>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Change w:id="1144" w:author="Author">
              <w:tcPr>
                <w:tcW w:w="913" w:type="dxa"/>
              </w:tcPr>
            </w:tcPrChange>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1145" w:author="Author">
              <w:tcPr>
                <w:tcW w:w="651" w:type="dxa"/>
              </w:tcPr>
            </w:tcPrChange>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1146" w:author="Author">
              <w:tcPr>
                <w:tcW w:w="969" w:type="dxa"/>
              </w:tcPr>
            </w:tcPrChange>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1147" w:author="Author">
              <w:tcPr>
                <w:tcW w:w="720" w:type="dxa"/>
              </w:tcPr>
            </w:tcPrChange>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1148" w:author="Author">
              <w:tcPr>
                <w:tcW w:w="990" w:type="dxa"/>
              </w:tcPr>
            </w:tcPrChange>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49" w:author="Author">
              <w:tcPr>
                <w:tcW w:w="720" w:type="dxa"/>
              </w:tcPr>
            </w:tcPrChange>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1150" w:author="Author">
              <w:tcPr>
                <w:tcW w:w="990" w:type="dxa"/>
              </w:tcPr>
            </w:tcPrChange>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51" w:author="Author">
              <w:tcPr>
                <w:tcW w:w="720" w:type="dxa"/>
              </w:tcPr>
            </w:tcPrChange>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152" w:author="Author">
              <w:tcPr>
                <w:tcW w:w="1170" w:type="dxa"/>
              </w:tcPr>
            </w:tcPrChange>
          </w:tcPr>
          <w:p w14:paraId="488E77A1" w14:textId="0C1C3B42"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153" w:author="Author">
              <w:r w:rsidR="009D65BE">
                <w:rPr>
                  <w:rFonts w:ascii="Times New Roman" w:hAnsi="Times New Roman" w:cs="Times New Roman"/>
                  <w:sz w:val="18"/>
                  <w:szCs w:val="18"/>
                </w:rPr>
                <w:t>1</w:t>
              </w:r>
            </w:ins>
            <w:del w:id="1154" w:author="Author">
              <w:r w:rsidDel="009D65BE">
                <w:rPr>
                  <w:rFonts w:ascii="Times New Roman" w:hAnsi="Times New Roman" w:cs="Times New Roman"/>
                  <w:sz w:val="18"/>
                  <w:szCs w:val="18"/>
                </w:rPr>
                <w:delText>05</w:delText>
              </w:r>
            </w:del>
          </w:p>
          <w:p w14:paraId="6C804EC9" w14:textId="321A16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w:t>
            </w:r>
            <w:ins w:id="1155" w:author="Author">
              <w:r w:rsidR="009D65BE">
                <w:rPr>
                  <w:rFonts w:ascii="Times New Roman" w:hAnsi="Times New Roman" w:cs="Times New Roman"/>
                  <w:sz w:val="18"/>
                  <w:szCs w:val="18"/>
                </w:rPr>
                <w:t>8</w:t>
              </w:r>
            </w:ins>
            <w:del w:id="1156" w:author="Author">
              <w:r w:rsidDel="009D65BE">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PrChange w:id="1157" w:author="Author">
              <w:tcPr>
                <w:tcW w:w="720" w:type="dxa"/>
              </w:tcPr>
            </w:tcPrChange>
          </w:tcPr>
          <w:p w14:paraId="60C866CD" w14:textId="2DE345E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58" w:author="Author">
              <w:r w:rsidR="009D65BE">
                <w:rPr>
                  <w:rFonts w:ascii="Times New Roman" w:hAnsi="Times New Roman" w:cs="Times New Roman"/>
                  <w:sz w:val="18"/>
                  <w:szCs w:val="18"/>
                </w:rPr>
                <w:t>4</w:t>
              </w:r>
            </w:ins>
            <w:del w:id="1159" w:author="Author">
              <w:r w:rsidDel="009D65BE">
                <w:rPr>
                  <w:rFonts w:ascii="Times New Roman" w:hAnsi="Times New Roman" w:cs="Times New Roman"/>
                  <w:sz w:val="18"/>
                  <w:szCs w:val="18"/>
                </w:rPr>
                <w:delText>5</w:delText>
              </w:r>
            </w:del>
          </w:p>
          <w:p w14:paraId="115B5E4C" w14:textId="02FC9A57"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160" w:author="Author">
              <w:r w:rsidR="009D65BE">
                <w:rPr>
                  <w:rFonts w:ascii="Times New Roman" w:hAnsi="Times New Roman" w:cs="Times New Roman"/>
                  <w:sz w:val="18"/>
                  <w:szCs w:val="18"/>
                </w:rPr>
                <w:t>776</w:t>
              </w:r>
            </w:ins>
            <w:del w:id="1161" w:author="Author">
              <w:r w:rsidDel="009D65BE">
                <w:rPr>
                  <w:rFonts w:ascii="Times New Roman" w:hAnsi="Times New Roman" w:cs="Times New Roman"/>
                  <w:sz w:val="18"/>
                  <w:szCs w:val="18"/>
                </w:rPr>
                <w:delText>926</w:delText>
              </w:r>
            </w:del>
            <w:r w:rsidRPr="00465099">
              <w:rPr>
                <w:rFonts w:ascii="Times New Roman" w:hAnsi="Times New Roman" w:cs="Times New Roman"/>
                <w:sz w:val="18"/>
                <w:szCs w:val="18"/>
              </w:rPr>
              <w:t>)</w:t>
            </w:r>
          </w:p>
        </w:tc>
        <w:tc>
          <w:tcPr>
            <w:tcW w:w="1170" w:type="dxa"/>
            <w:tcPrChange w:id="1162" w:author="Author">
              <w:tcPr>
                <w:tcW w:w="1080" w:type="dxa"/>
              </w:tcPr>
            </w:tcPrChange>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63" w:author="Author">
              <w:tcPr>
                <w:tcW w:w="720" w:type="dxa"/>
              </w:tcPr>
            </w:tcPrChange>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1164" w:author="Author">
              <w:tcPr>
                <w:tcW w:w="990" w:type="dxa"/>
              </w:tcPr>
            </w:tcPrChange>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65" w:author="Author">
              <w:tcPr>
                <w:tcW w:w="810" w:type="dxa"/>
              </w:tcPr>
            </w:tcPrChange>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104B80">
        <w:trPr>
          <w:trHeight w:val="533"/>
          <w:trPrChange w:id="1166" w:author="Author">
            <w:trPr>
              <w:trHeight w:val="533"/>
            </w:trPr>
          </w:trPrChange>
        </w:trPr>
        <w:tc>
          <w:tcPr>
            <w:tcW w:w="1247" w:type="dxa"/>
            <w:vAlign w:val="center"/>
            <w:tcPrChange w:id="1167" w:author="Author">
              <w:tcPr>
                <w:tcW w:w="1247" w:type="dxa"/>
                <w:vAlign w:val="center"/>
              </w:tcPr>
            </w:tcPrChange>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Change w:id="1168" w:author="Author">
              <w:tcPr>
                <w:tcW w:w="913" w:type="dxa"/>
              </w:tcPr>
            </w:tcPrChange>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1169" w:author="Author">
              <w:tcPr>
                <w:tcW w:w="651" w:type="dxa"/>
              </w:tcPr>
            </w:tcPrChange>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1170" w:author="Author">
              <w:tcPr>
                <w:tcW w:w="969" w:type="dxa"/>
              </w:tcPr>
            </w:tcPrChange>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1171" w:author="Author">
              <w:tcPr>
                <w:tcW w:w="720" w:type="dxa"/>
              </w:tcPr>
            </w:tcPrChange>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1172" w:author="Author">
              <w:tcPr>
                <w:tcW w:w="990" w:type="dxa"/>
              </w:tcPr>
            </w:tcPrChange>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73" w:author="Author">
              <w:tcPr>
                <w:tcW w:w="720" w:type="dxa"/>
              </w:tcPr>
            </w:tcPrChange>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1174" w:author="Author">
              <w:tcPr>
                <w:tcW w:w="990" w:type="dxa"/>
              </w:tcPr>
            </w:tcPrChange>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75" w:author="Author">
              <w:tcPr>
                <w:tcW w:w="720" w:type="dxa"/>
              </w:tcPr>
            </w:tcPrChange>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176" w:author="Author">
              <w:tcPr>
                <w:tcW w:w="1170" w:type="dxa"/>
              </w:tcPr>
            </w:tcPrChange>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177" w:author="Author">
              <w:tcPr>
                <w:tcW w:w="720" w:type="dxa"/>
              </w:tcPr>
            </w:tcPrChange>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178" w:author="Author">
              <w:tcPr>
                <w:tcW w:w="1080" w:type="dxa"/>
              </w:tcPr>
            </w:tcPrChange>
          </w:tcPr>
          <w:p w14:paraId="3633CF3F" w14:textId="29DADBEF"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179" w:author="Author">
              <w:r w:rsidR="007637E2">
                <w:rPr>
                  <w:rFonts w:ascii="Times New Roman" w:hAnsi="Times New Roman" w:cs="Times New Roman"/>
                  <w:sz w:val="18"/>
                  <w:szCs w:val="18"/>
                </w:rPr>
                <w:t>09</w:t>
              </w:r>
            </w:ins>
            <w:del w:id="1180" w:author="Author">
              <w:r w:rsidDel="007637E2">
                <w:rPr>
                  <w:rFonts w:ascii="Times New Roman" w:hAnsi="Times New Roman" w:cs="Times New Roman"/>
                  <w:sz w:val="18"/>
                  <w:szCs w:val="18"/>
                </w:rPr>
                <w:delText>10</w:delText>
              </w:r>
            </w:del>
            <w:r w:rsidR="005D5E62">
              <w:rPr>
                <w:rFonts w:ascii="Times New Roman" w:hAnsi="Times New Roman" w:cs="Times New Roman"/>
                <w:sz w:val="18"/>
                <w:szCs w:val="18"/>
              </w:rPr>
              <w:t>*</w:t>
            </w:r>
          </w:p>
          <w:p w14:paraId="38AD2532" w14:textId="08225CA0"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181" w:author="Author">
              <w:r w:rsidR="007637E2">
                <w:rPr>
                  <w:rFonts w:ascii="Times New Roman" w:hAnsi="Times New Roman" w:cs="Times New Roman"/>
                  <w:sz w:val="18"/>
                  <w:szCs w:val="18"/>
                </w:rPr>
                <w:t>19</w:t>
              </w:r>
            </w:ins>
            <w:del w:id="1182" w:author="Author">
              <w:r w:rsidDel="007637E2">
                <w:rPr>
                  <w:rFonts w:ascii="Times New Roman" w:hAnsi="Times New Roman" w:cs="Times New Roman"/>
                  <w:sz w:val="18"/>
                  <w:szCs w:val="18"/>
                </w:rPr>
                <w:delText>20</w:delText>
              </w:r>
            </w:del>
            <w:r>
              <w:rPr>
                <w:rFonts w:ascii="Times New Roman" w:hAnsi="Times New Roman" w:cs="Times New Roman"/>
                <w:sz w:val="18"/>
                <w:szCs w:val="18"/>
              </w:rPr>
              <w:t>, -.0</w:t>
            </w:r>
            <w:ins w:id="1183" w:author="Author">
              <w:r w:rsidR="007637E2">
                <w:rPr>
                  <w:rFonts w:ascii="Times New Roman" w:hAnsi="Times New Roman" w:cs="Times New Roman"/>
                  <w:sz w:val="18"/>
                  <w:szCs w:val="18"/>
                </w:rPr>
                <w:t>03</w:t>
              </w:r>
            </w:ins>
            <w:del w:id="1184" w:author="Author">
              <w:r w:rsidDel="007637E2">
                <w:rPr>
                  <w:rFonts w:ascii="Times New Roman" w:hAnsi="Times New Roman" w:cs="Times New Roman"/>
                  <w:sz w:val="18"/>
                  <w:szCs w:val="18"/>
                </w:rPr>
                <w:delText>1</w:delText>
              </w:r>
            </w:del>
            <w:r>
              <w:rPr>
                <w:rFonts w:ascii="Times New Roman" w:hAnsi="Times New Roman" w:cs="Times New Roman"/>
                <w:sz w:val="18"/>
                <w:szCs w:val="18"/>
              </w:rPr>
              <w:t>)</w:t>
            </w:r>
          </w:p>
        </w:tc>
        <w:tc>
          <w:tcPr>
            <w:tcW w:w="720" w:type="dxa"/>
            <w:tcPrChange w:id="1185" w:author="Author">
              <w:tcPr>
                <w:tcW w:w="720" w:type="dxa"/>
              </w:tcPr>
            </w:tcPrChange>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1080" w:type="dxa"/>
            <w:tcPrChange w:id="1186" w:author="Author">
              <w:tcPr>
                <w:tcW w:w="990" w:type="dxa"/>
              </w:tcPr>
            </w:tcPrChange>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720" w:type="dxa"/>
            <w:tcPrChange w:id="1187" w:author="Author">
              <w:tcPr>
                <w:tcW w:w="810" w:type="dxa"/>
              </w:tcPr>
            </w:tcPrChange>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104B80">
        <w:trPr>
          <w:trHeight w:val="533"/>
          <w:trPrChange w:id="1188" w:author="Author">
            <w:trPr>
              <w:trHeight w:val="533"/>
            </w:trPr>
          </w:trPrChange>
        </w:trPr>
        <w:tc>
          <w:tcPr>
            <w:tcW w:w="1247" w:type="dxa"/>
            <w:tcBorders>
              <w:bottom w:val="single" w:sz="4" w:space="0" w:color="auto"/>
            </w:tcBorders>
            <w:vAlign w:val="center"/>
            <w:tcPrChange w:id="1189" w:author="Author">
              <w:tcPr>
                <w:tcW w:w="1247" w:type="dxa"/>
                <w:tcBorders>
                  <w:bottom w:val="single" w:sz="4" w:space="0" w:color="auto"/>
                </w:tcBorders>
                <w:vAlign w:val="center"/>
              </w:tcPr>
            </w:tcPrChange>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Change w:id="1190" w:author="Author">
              <w:tcPr>
                <w:tcW w:w="913" w:type="dxa"/>
                <w:tcBorders>
                  <w:bottom w:val="single" w:sz="4" w:space="0" w:color="auto"/>
                </w:tcBorders>
              </w:tcPr>
            </w:tcPrChange>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Change w:id="1191" w:author="Author">
              <w:tcPr>
                <w:tcW w:w="651" w:type="dxa"/>
                <w:tcBorders>
                  <w:bottom w:val="single" w:sz="4" w:space="0" w:color="auto"/>
                </w:tcBorders>
              </w:tcPr>
            </w:tcPrChange>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Change w:id="1192" w:author="Author">
              <w:tcPr>
                <w:tcW w:w="969" w:type="dxa"/>
                <w:tcBorders>
                  <w:bottom w:val="single" w:sz="4" w:space="0" w:color="auto"/>
                </w:tcBorders>
              </w:tcPr>
            </w:tcPrChange>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Change w:id="1193" w:author="Author">
              <w:tcPr>
                <w:tcW w:w="720" w:type="dxa"/>
                <w:tcBorders>
                  <w:bottom w:val="single" w:sz="4" w:space="0" w:color="auto"/>
                </w:tcBorders>
              </w:tcPr>
            </w:tcPrChange>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Change w:id="1194" w:author="Author">
              <w:tcPr>
                <w:tcW w:w="990" w:type="dxa"/>
                <w:tcBorders>
                  <w:bottom w:val="single" w:sz="4" w:space="0" w:color="auto"/>
                </w:tcBorders>
              </w:tcPr>
            </w:tcPrChange>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195" w:author="Author">
              <w:tcPr>
                <w:tcW w:w="720" w:type="dxa"/>
                <w:tcBorders>
                  <w:bottom w:val="single" w:sz="4" w:space="0" w:color="auto"/>
                </w:tcBorders>
              </w:tcPr>
            </w:tcPrChange>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1196" w:author="Author">
              <w:tcPr>
                <w:tcW w:w="990" w:type="dxa"/>
                <w:tcBorders>
                  <w:bottom w:val="single" w:sz="4" w:space="0" w:color="auto"/>
                </w:tcBorders>
              </w:tcPr>
            </w:tcPrChange>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197" w:author="Author">
              <w:tcPr>
                <w:tcW w:w="720" w:type="dxa"/>
                <w:tcBorders>
                  <w:bottom w:val="single" w:sz="4" w:space="0" w:color="auto"/>
                </w:tcBorders>
              </w:tcPr>
            </w:tcPrChange>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Change w:id="1198" w:author="Author">
              <w:tcPr>
                <w:tcW w:w="1170" w:type="dxa"/>
                <w:tcBorders>
                  <w:bottom w:val="single" w:sz="4" w:space="0" w:color="auto"/>
                </w:tcBorders>
              </w:tcPr>
            </w:tcPrChange>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199" w:author="Author">
              <w:tcPr>
                <w:tcW w:w="720" w:type="dxa"/>
                <w:tcBorders>
                  <w:bottom w:val="single" w:sz="4" w:space="0" w:color="auto"/>
                </w:tcBorders>
              </w:tcPr>
            </w:tcPrChange>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Change w:id="1200" w:author="Author">
              <w:tcPr>
                <w:tcW w:w="1080" w:type="dxa"/>
                <w:tcBorders>
                  <w:bottom w:val="single" w:sz="4" w:space="0" w:color="auto"/>
                </w:tcBorders>
              </w:tcPr>
            </w:tcPrChange>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201" w:author="Author">
              <w:tcPr>
                <w:tcW w:w="720" w:type="dxa"/>
                <w:tcBorders>
                  <w:bottom w:val="single" w:sz="4" w:space="0" w:color="auto"/>
                </w:tcBorders>
              </w:tcPr>
            </w:tcPrChange>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Change w:id="1202" w:author="Author">
              <w:tcPr>
                <w:tcW w:w="990" w:type="dxa"/>
                <w:tcBorders>
                  <w:bottom w:val="single" w:sz="4" w:space="0" w:color="auto"/>
                </w:tcBorders>
              </w:tcPr>
            </w:tcPrChange>
          </w:tcPr>
          <w:p w14:paraId="76C7934F" w14:textId="3AD8A653"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203" w:author="Author">
              <w:r w:rsidR="007637E2">
                <w:rPr>
                  <w:rFonts w:ascii="Times New Roman" w:hAnsi="Times New Roman" w:cs="Times New Roman"/>
                  <w:sz w:val="18"/>
                  <w:szCs w:val="18"/>
                </w:rPr>
                <w:t>5</w:t>
              </w:r>
            </w:ins>
            <w:del w:id="1204" w:author="Author">
              <w:r w:rsidDel="007637E2">
                <w:rPr>
                  <w:rFonts w:ascii="Times New Roman" w:hAnsi="Times New Roman" w:cs="Times New Roman"/>
                  <w:sz w:val="18"/>
                  <w:szCs w:val="18"/>
                </w:rPr>
                <w:delText>8</w:delText>
              </w:r>
            </w:del>
          </w:p>
          <w:p w14:paraId="3363AA92" w14:textId="3328F0BC"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05" w:author="Author">
              <w:r w:rsidR="007637E2">
                <w:rPr>
                  <w:rFonts w:ascii="Times New Roman" w:hAnsi="Times New Roman" w:cs="Times New Roman"/>
                  <w:sz w:val="18"/>
                  <w:szCs w:val="18"/>
                </w:rPr>
                <w:t>5</w:t>
              </w:r>
            </w:ins>
            <w:del w:id="1206" w:author="Author">
              <w:r w:rsidDel="007637E2">
                <w:rPr>
                  <w:rFonts w:ascii="Times New Roman" w:hAnsi="Times New Roman" w:cs="Times New Roman"/>
                  <w:sz w:val="18"/>
                  <w:szCs w:val="18"/>
                </w:rPr>
                <w:delText>9</w:delText>
              </w:r>
            </w:del>
            <w:r>
              <w:rPr>
                <w:rFonts w:ascii="Times New Roman" w:hAnsi="Times New Roman" w:cs="Times New Roman"/>
                <w:sz w:val="18"/>
                <w:szCs w:val="18"/>
              </w:rPr>
              <w:t>, .0</w:t>
            </w:r>
            <w:ins w:id="1207" w:author="Author">
              <w:r w:rsidR="007637E2">
                <w:rPr>
                  <w:rFonts w:ascii="Times New Roman" w:hAnsi="Times New Roman" w:cs="Times New Roman"/>
                  <w:sz w:val="18"/>
                  <w:szCs w:val="18"/>
                </w:rPr>
                <w:t>6</w:t>
              </w:r>
            </w:ins>
            <w:del w:id="1208" w:author="Author">
              <w:r w:rsidDel="007637E2">
                <w:rPr>
                  <w:rFonts w:ascii="Times New Roman" w:hAnsi="Times New Roman" w:cs="Times New Roman"/>
                  <w:sz w:val="18"/>
                  <w:szCs w:val="18"/>
                </w:rPr>
                <w:delText>3</w:delText>
              </w:r>
            </w:del>
            <w:r>
              <w:rPr>
                <w:rFonts w:ascii="Times New Roman" w:hAnsi="Times New Roman" w:cs="Times New Roman"/>
                <w:sz w:val="18"/>
                <w:szCs w:val="18"/>
              </w:rPr>
              <w:t>)</w:t>
            </w:r>
          </w:p>
        </w:tc>
        <w:tc>
          <w:tcPr>
            <w:tcW w:w="720" w:type="dxa"/>
            <w:tcBorders>
              <w:bottom w:val="single" w:sz="4" w:space="0" w:color="auto"/>
            </w:tcBorders>
            <w:tcPrChange w:id="1209" w:author="Author">
              <w:tcPr>
                <w:tcW w:w="810" w:type="dxa"/>
                <w:tcBorders>
                  <w:bottom w:val="single" w:sz="4" w:space="0" w:color="auto"/>
                </w:tcBorders>
              </w:tcPr>
            </w:tcPrChange>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4A82008"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210" w:author="Author">
              <w:r w:rsidR="007637E2">
                <w:rPr>
                  <w:rFonts w:ascii="Times New Roman" w:hAnsi="Times New Roman" w:cs="Times New Roman"/>
                  <w:sz w:val="18"/>
                  <w:szCs w:val="18"/>
                </w:rPr>
                <w:t>372</w:t>
              </w:r>
            </w:ins>
            <w:del w:id="1211" w:author="Author">
              <w:r w:rsidDel="007637E2">
                <w:rPr>
                  <w:rFonts w:ascii="Times New Roman" w:hAnsi="Times New Roman" w:cs="Times New Roman"/>
                  <w:sz w:val="18"/>
                  <w:szCs w:val="18"/>
                </w:rPr>
                <w:delText>145</w:delText>
              </w:r>
            </w:del>
            <w:r>
              <w:rPr>
                <w:rFonts w:ascii="Times New Roman" w:hAnsi="Times New Roman" w:cs="Times New Roman"/>
                <w:sz w:val="18"/>
                <w:szCs w:val="18"/>
              </w:rPr>
              <w:t>)</w:t>
            </w:r>
          </w:p>
        </w:tc>
      </w:tr>
      <w:tr w:rsidR="00AA4D09" w:rsidRPr="00465099" w14:paraId="055B4AA2" w14:textId="55106D58" w:rsidTr="00104B80">
        <w:trPr>
          <w:trHeight w:val="533"/>
          <w:trPrChange w:id="1212" w:author="Author">
            <w:trPr>
              <w:trHeight w:val="533"/>
            </w:trPr>
          </w:trPrChange>
        </w:trPr>
        <w:tc>
          <w:tcPr>
            <w:tcW w:w="1247" w:type="dxa"/>
            <w:tcBorders>
              <w:top w:val="single" w:sz="4" w:space="0" w:color="auto"/>
            </w:tcBorders>
            <w:vAlign w:val="center"/>
            <w:tcPrChange w:id="1213" w:author="Author">
              <w:tcPr>
                <w:tcW w:w="1247" w:type="dxa"/>
                <w:tcBorders>
                  <w:top w:val="single" w:sz="4" w:space="0" w:color="auto"/>
                </w:tcBorders>
                <w:vAlign w:val="center"/>
              </w:tcPr>
            </w:tcPrChange>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Change w:id="1214" w:author="Author">
              <w:tcPr>
                <w:tcW w:w="1564" w:type="dxa"/>
                <w:gridSpan w:val="2"/>
                <w:tcBorders>
                  <w:top w:val="single" w:sz="4" w:space="0" w:color="auto"/>
                </w:tcBorders>
                <w:vAlign w:val="center"/>
              </w:tcPr>
            </w:tcPrChange>
          </w:tcPr>
          <w:p w14:paraId="56C9F1BC" w14:textId="4C9155A9"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w:t>
            </w:r>
            <w:ins w:id="1215" w:author="Author">
              <w:r w:rsidR="00A755F4">
                <w:rPr>
                  <w:rFonts w:ascii="Times New Roman" w:hAnsi="Times New Roman" w:cs="Times New Roman"/>
                  <w:sz w:val="18"/>
                  <w:szCs w:val="18"/>
                </w:rPr>
                <w:t>1</w:t>
              </w:r>
            </w:ins>
            <w:del w:id="1216" w:author="Author">
              <w:r w:rsidDel="00A755F4">
                <w:rPr>
                  <w:rFonts w:ascii="Times New Roman" w:hAnsi="Times New Roman" w:cs="Times New Roman"/>
                  <w:sz w:val="18"/>
                  <w:szCs w:val="18"/>
                </w:rPr>
                <w:delText>7</w:delText>
              </w:r>
            </w:del>
            <w:r>
              <w:rPr>
                <w:rFonts w:ascii="Times New Roman" w:hAnsi="Times New Roman" w:cs="Times New Roman"/>
                <w:sz w:val="18"/>
                <w:szCs w:val="18"/>
              </w:rPr>
              <w:t>, 3.</w:t>
            </w:r>
            <w:ins w:id="1217" w:author="Author">
              <w:r w:rsidR="00A755F4">
                <w:rPr>
                  <w:rFonts w:ascii="Times New Roman" w:hAnsi="Times New Roman" w:cs="Times New Roman"/>
                  <w:sz w:val="18"/>
                  <w:szCs w:val="18"/>
                </w:rPr>
                <w:t>338</w:t>
              </w:r>
            </w:ins>
            <w:del w:id="1218" w:author="Author">
              <w:r w:rsidDel="00A755F4">
                <w:rPr>
                  <w:rFonts w:ascii="Times New Roman" w:hAnsi="Times New Roman" w:cs="Times New Roman"/>
                  <w:sz w:val="18"/>
                  <w:szCs w:val="18"/>
                </w:rPr>
                <w:delText>575</w:delText>
              </w:r>
            </w:del>
          </w:p>
        </w:tc>
        <w:tc>
          <w:tcPr>
            <w:tcW w:w="1689" w:type="dxa"/>
            <w:gridSpan w:val="2"/>
            <w:tcBorders>
              <w:top w:val="single" w:sz="4" w:space="0" w:color="auto"/>
            </w:tcBorders>
            <w:vAlign w:val="center"/>
            <w:tcPrChange w:id="1219" w:author="Author">
              <w:tcPr>
                <w:tcW w:w="1689" w:type="dxa"/>
                <w:gridSpan w:val="2"/>
                <w:tcBorders>
                  <w:top w:val="single" w:sz="4" w:space="0" w:color="auto"/>
                </w:tcBorders>
                <w:vAlign w:val="center"/>
              </w:tcPr>
            </w:tcPrChange>
          </w:tcPr>
          <w:p w14:paraId="194483CE" w14:textId="62E7843C" w:rsidR="00AA4D09" w:rsidRPr="00DC637E" w:rsidRDefault="00AA4D09">
            <w:pPr>
              <w:tabs>
                <w:tab w:val="center" w:pos="4680"/>
              </w:tabs>
              <w:rPr>
                <w:rFonts w:ascii="Times New Roman" w:hAnsi="Times New Roman" w:cs="Times New Roman"/>
                <w:sz w:val="18"/>
                <w:szCs w:val="18"/>
                <w:lang w:eastAsia="zh-CN"/>
              </w:rPr>
            </w:pPr>
            <w:r>
              <w:rPr>
                <w:rFonts w:ascii="Times New Roman" w:hAnsi="Times New Roman" w:cs="Times New Roman"/>
                <w:sz w:val="18"/>
                <w:szCs w:val="18"/>
              </w:rPr>
              <w:t>.00</w:t>
            </w:r>
            <w:ins w:id="1220" w:author="Author">
              <w:r w:rsidR="009D65BE">
                <w:rPr>
                  <w:rFonts w:ascii="Times New Roman" w:hAnsi="Times New Roman" w:cs="Times New Roman"/>
                  <w:sz w:val="18"/>
                  <w:szCs w:val="18"/>
                  <w:lang w:eastAsia="zh-CN"/>
                </w:rPr>
                <w:t>59</w:t>
              </w:r>
            </w:ins>
            <w:del w:id="1221" w:author="Author">
              <w:r w:rsidDel="009D65BE">
                <w:rPr>
                  <w:rFonts w:ascii="Times New Roman" w:hAnsi="Times New Roman" w:cs="Times New Roman"/>
                  <w:sz w:val="18"/>
                  <w:szCs w:val="18"/>
                </w:rPr>
                <w:delText>6</w:delText>
              </w:r>
              <w:r w:rsidR="00F44B71" w:rsidDel="009D65BE">
                <w:rPr>
                  <w:rFonts w:ascii="Times New Roman" w:hAnsi="Times New Roman" w:cs="Times New Roman" w:hint="eastAsia"/>
                  <w:sz w:val="18"/>
                  <w:szCs w:val="18"/>
                  <w:lang w:eastAsia="zh-CN"/>
                </w:rPr>
                <w:delText>8</w:delText>
              </w:r>
            </w:del>
            <w:r>
              <w:rPr>
                <w:rFonts w:ascii="Times New Roman" w:hAnsi="Times New Roman" w:cs="Times New Roman"/>
                <w:sz w:val="18"/>
                <w:szCs w:val="18"/>
              </w:rPr>
              <w:t>, 4.</w:t>
            </w:r>
            <w:del w:id="1222" w:author="Author">
              <w:r w:rsidDel="009D65BE">
                <w:rPr>
                  <w:rFonts w:ascii="Times New Roman" w:hAnsi="Times New Roman" w:cs="Times New Roman"/>
                  <w:sz w:val="18"/>
                  <w:szCs w:val="18"/>
                </w:rPr>
                <w:delText>7</w:delText>
              </w:r>
              <w:r w:rsidR="003F504F" w:rsidDel="009D65BE">
                <w:rPr>
                  <w:rFonts w:ascii="Times New Roman" w:hAnsi="Times New Roman" w:cs="Times New Roman" w:hint="eastAsia"/>
                  <w:sz w:val="18"/>
                  <w:szCs w:val="18"/>
                  <w:lang w:eastAsia="zh-CN"/>
                </w:rPr>
                <w:delText>00</w:delText>
              </w:r>
            </w:del>
            <w:ins w:id="1223" w:author="Author">
              <w:r w:rsidR="009D65BE">
                <w:rPr>
                  <w:rFonts w:ascii="Times New Roman" w:hAnsi="Times New Roman" w:cs="Times New Roman"/>
                  <w:sz w:val="18"/>
                  <w:szCs w:val="18"/>
                </w:rPr>
                <w:t>332</w:t>
              </w:r>
            </w:ins>
          </w:p>
        </w:tc>
        <w:tc>
          <w:tcPr>
            <w:tcW w:w="1710" w:type="dxa"/>
            <w:gridSpan w:val="2"/>
            <w:tcBorders>
              <w:top w:val="single" w:sz="4" w:space="0" w:color="auto"/>
            </w:tcBorders>
            <w:vAlign w:val="center"/>
            <w:tcPrChange w:id="1224" w:author="Author">
              <w:tcPr>
                <w:tcW w:w="1710" w:type="dxa"/>
                <w:gridSpan w:val="2"/>
                <w:tcBorders>
                  <w:top w:val="single" w:sz="4" w:space="0" w:color="auto"/>
                </w:tcBorders>
                <w:vAlign w:val="center"/>
              </w:tcPr>
            </w:tcPrChange>
          </w:tcPr>
          <w:p w14:paraId="4DD1C963" w14:textId="441B9124"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w:t>
            </w:r>
            <w:ins w:id="1225" w:author="Author">
              <w:r w:rsidR="009D65BE">
                <w:rPr>
                  <w:rFonts w:ascii="Times New Roman" w:hAnsi="Times New Roman" w:cs="Times New Roman"/>
                  <w:sz w:val="18"/>
                  <w:szCs w:val="18"/>
                </w:rPr>
                <w:t>27</w:t>
              </w:r>
            </w:ins>
            <w:del w:id="1226" w:author="Author">
              <w:r w:rsidDel="009D65BE">
                <w:rPr>
                  <w:rFonts w:ascii="Times New Roman" w:hAnsi="Times New Roman" w:cs="Times New Roman"/>
                  <w:sz w:val="18"/>
                  <w:szCs w:val="18"/>
                </w:rPr>
                <w:delText>44</w:delText>
              </w:r>
            </w:del>
            <w:r>
              <w:rPr>
                <w:rFonts w:ascii="Times New Roman" w:hAnsi="Times New Roman" w:cs="Times New Roman"/>
                <w:sz w:val="18"/>
                <w:szCs w:val="18"/>
              </w:rPr>
              <w:t>, 4.</w:t>
            </w:r>
            <w:ins w:id="1227" w:author="Author">
              <w:r w:rsidR="009D65BE">
                <w:rPr>
                  <w:rFonts w:ascii="Times New Roman" w:hAnsi="Times New Roman" w:cs="Times New Roman"/>
                  <w:sz w:val="18"/>
                  <w:szCs w:val="18"/>
                </w:rPr>
                <w:t>256</w:t>
              </w:r>
            </w:ins>
            <w:del w:id="1228" w:author="Author">
              <w:r w:rsidDel="009D65BE">
                <w:rPr>
                  <w:rFonts w:ascii="Times New Roman" w:hAnsi="Times New Roman" w:cs="Times New Roman"/>
                  <w:sz w:val="18"/>
                  <w:szCs w:val="18"/>
                </w:rPr>
                <w:delText>834</w:delText>
              </w:r>
            </w:del>
          </w:p>
        </w:tc>
        <w:tc>
          <w:tcPr>
            <w:tcW w:w="1710" w:type="dxa"/>
            <w:gridSpan w:val="2"/>
            <w:tcBorders>
              <w:top w:val="single" w:sz="4" w:space="0" w:color="auto"/>
            </w:tcBorders>
            <w:vAlign w:val="center"/>
            <w:tcPrChange w:id="1229" w:author="Author">
              <w:tcPr>
                <w:tcW w:w="1710" w:type="dxa"/>
                <w:gridSpan w:val="2"/>
                <w:tcBorders>
                  <w:top w:val="single" w:sz="4" w:space="0" w:color="auto"/>
                </w:tcBorders>
                <w:vAlign w:val="center"/>
              </w:tcPr>
            </w:tcPrChange>
          </w:tcPr>
          <w:p w14:paraId="052A33AA" w14:textId="76355BCC"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30" w:author="Author">
              <w:r w:rsidR="009D65BE">
                <w:rPr>
                  <w:rFonts w:ascii="Times New Roman" w:hAnsi="Times New Roman" w:cs="Times New Roman"/>
                  <w:sz w:val="18"/>
                  <w:szCs w:val="18"/>
                </w:rPr>
                <w:t>62</w:t>
              </w:r>
            </w:ins>
            <w:del w:id="1231" w:author="Author">
              <w:r w:rsidDel="009D65BE">
                <w:rPr>
                  <w:rFonts w:ascii="Times New Roman" w:hAnsi="Times New Roman" w:cs="Times New Roman"/>
                  <w:sz w:val="18"/>
                  <w:szCs w:val="18"/>
                </w:rPr>
                <w:delText>74</w:delText>
              </w:r>
            </w:del>
            <w:r>
              <w:rPr>
                <w:rFonts w:ascii="Times New Roman" w:hAnsi="Times New Roman" w:cs="Times New Roman"/>
                <w:sz w:val="18"/>
                <w:szCs w:val="18"/>
              </w:rPr>
              <w:t>, 4.</w:t>
            </w:r>
            <w:ins w:id="1232" w:author="Author">
              <w:r w:rsidR="009D65BE">
                <w:rPr>
                  <w:rFonts w:ascii="Times New Roman" w:hAnsi="Times New Roman" w:cs="Times New Roman"/>
                  <w:sz w:val="18"/>
                  <w:szCs w:val="18"/>
                </w:rPr>
                <w:t>332</w:t>
              </w:r>
            </w:ins>
            <w:del w:id="1233" w:author="Author">
              <w:r w:rsidDel="009D65BE">
                <w:rPr>
                  <w:rFonts w:ascii="Times New Roman" w:hAnsi="Times New Roman" w:cs="Times New Roman"/>
                  <w:sz w:val="18"/>
                  <w:szCs w:val="18"/>
                </w:rPr>
                <w:delText>699</w:delText>
              </w:r>
            </w:del>
            <w:r>
              <w:rPr>
                <w:rFonts w:ascii="Times New Roman" w:hAnsi="Times New Roman" w:cs="Times New Roman"/>
                <w:sz w:val="18"/>
                <w:szCs w:val="18"/>
              </w:rPr>
              <w:t xml:space="preserve"> </w:t>
            </w:r>
          </w:p>
        </w:tc>
        <w:tc>
          <w:tcPr>
            <w:tcW w:w="1890" w:type="dxa"/>
            <w:gridSpan w:val="2"/>
            <w:tcBorders>
              <w:top w:val="single" w:sz="4" w:space="0" w:color="auto"/>
            </w:tcBorders>
            <w:vAlign w:val="center"/>
            <w:tcPrChange w:id="1234" w:author="Author">
              <w:tcPr>
                <w:tcW w:w="1890" w:type="dxa"/>
                <w:gridSpan w:val="2"/>
                <w:tcBorders>
                  <w:top w:val="single" w:sz="4" w:space="0" w:color="auto"/>
                </w:tcBorders>
                <w:vAlign w:val="center"/>
              </w:tcPr>
            </w:tcPrChange>
          </w:tcPr>
          <w:p w14:paraId="63B64720" w14:textId="0061F71C"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35" w:author="Author">
              <w:r w:rsidR="009D65BE">
                <w:rPr>
                  <w:rFonts w:ascii="Times New Roman" w:hAnsi="Times New Roman" w:cs="Times New Roman"/>
                  <w:sz w:val="18"/>
                  <w:szCs w:val="18"/>
                </w:rPr>
                <w:t>63</w:t>
              </w:r>
            </w:ins>
            <w:del w:id="1236" w:author="Author">
              <w:r w:rsidDel="009D65BE">
                <w:rPr>
                  <w:rFonts w:ascii="Times New Roman" w:hAnsi="Times New Roman" w:cs="Times New Roman"/>
                  <w:sz w:val="18"/>
                  <w:szCs w:val="18"/>
                </w:rPr>
                <w:delText>72</w:delText>
              </w:r>
            </w:del>
            <w:r>
              <w:rPr>
                <w:rFonts w:ascii="Times New Roman" w:hAnsi="Times New Roman" w:cs="Times New Roman"/>
                <w:sz w:val="18"/>
                <w:szCs w:val="18"/>
              </w:rPr>
              <w:t>, 4.</w:t>
            </w:r>
            <w:ins w:id="1237" w:author="Author">
              <w:r w:rsidR="009D65BE">
                <w:rPr>
                  <w:rFonts w:ascii="Times New Roman" w:hAnsi="Times New Roman" w:cs="Times New Roman"/>
                  <w:sz w:val="18"/>
                  <w:szCs w:val="18"/>
                </w:rPr>
                <w:t>332</w:t>
              </w:r>
            </w:ins>
            <w:del w:id="1238" w:author="Author">
              <w:r w:rsidDel="009D65BE">
                <w:rPr>
                  <w:rFonts w:ascii="Times New Roman" w:hAnsi="Times New Roman" w:cs="Times New Roman"/>
                  <w:sz w:val="18"/>
                  <w:szCs w:val="18"/>
                </w:rPr>
                <w:delText>710</w:delText>
              </w:r>
            </w:del>
          </w:p>
        </w:tc>
        <w:tc>
          <w:tcPr>
            <w:tcW w:w="1890" w:type="dxa"/>
            <w:gridSpan w:val="2"/>
            <w:tcBorders>
              <w:top w:val="single" w:sz="4" w:space="0" w:color="auto"/>
            </w:tcBorders>
            <w:vAlign w:val="center"/>
            <w:tcPrChange w:id="1239" w:author="Author">
              <w:tcPr>
                <w:tcW w:w="1800" w:type="dxa"/>
                <w:gridSpan w:val="2"/>
                <w:tcBorders>
                  <w:top w:val="single" w:sz="4" w:space="0" w:color="auto"/>
                </w:tcBorders>
                <w:vAlign w:val="center"/>
              </w:tcPr>
            </w:tcPrChange>
          </w:tcPr>
          <w:p w14:paraId="666001F3" w14:textId="29FE9AB3"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ins w:id="1240" w:author="Author">
              <w:r w:rsidR="007637E2">
                <w:rPr>
                  <w:rFonts w:ascii="Times New Roman" w:hAnsi="Times New Roman" w:cs="Times New Roman"/>
                  <w:sz w:val="18"/>
                  <w:szCs w:val="18"/>
                </w:rPr>
                <w:t>4</w:t>
              </w:r>
            </w:ins>
            <w:del w:id="1241" w:author="Author">
              <w:r w:rsidDel="007637E2">
                <w:rPr>
                  <w:rFonts w:ascii="Times New Roman" w:hAnsi="Times New Roman" w:cs="Times New Roman"/>
                  <w:sz w:val="18"/>
                  <w:szCs w:val="18"/>
                </w:rPr>
                <w:delText>7</w:delText>
              </w:r>
            </w:del>
            <w:r>
              <w:rPr>
                <w:rFonts w:ascii="Times New Roman" w:hAnsi="Times New Roman" w:cs="Times New Roman"/>
                <w:sz w:val="18"/>
                <w:szCs w:val="18"/>
              </w:rPr>
              <w:t>, 4.</w:t>
            </w:r>
            <w:ins w:id="1242" w:author="Author">
              <w:r w:rsidR="007637E2">
                <w:rPr>
                  <w:rFonts w:ascii="Times New Roman" w:hAnsi="Times New Roman" w:cs="Times New Roman"/>
                  <w:sz w:val="18"/>
                  <w:szCs w:val="18"/>
                </w:rPr>
                <w:t>213</w:t>
              </w:r>
            </w:ins>
            <w:del w:id="1243" w:author="Author">
              <w:r w:rsidDel="007637E2">
                <w:rPr>
                  <w:rFonts w:ascii="Times New Roman" w:hAnsi="Times New Roman" w:cs="Times New Roman"/>
                  <w:sz w:val="18"/>
                  <w:szCs w:val="18"/>
                </w:rPr>
                <w:delText>586</w:delText>
              </w:r>
            </w:del>
          </w:p>
        </w:tc>
        <w:tc>
          <w:tcPr>
            <w:tcW w:w="1800" w:type="dxa"/>
            <w:gridSpan w:val="2"/>
            <w:tcBorders>
              <w:top w:val="single" w:sz="4" w:space="0" w:color="auto"/>
            </w:tcBorders>
            <w:vAlign w:val="center"/>
            <w:tcPrChange w:id="1244" w:author="Author">
              <w:tcPr>
                <w:tcW w:w="1800" w:type="dxa"/>
                <w:gridSpan w:val="2"/>
                <w:tcBorders>
                  <w:top w:val="single" w:sz="4" w:space="0" w:color="auto"/>
                </w:tcBorders>
                <w:vAlign w:val="center"/>
              </w:tcPr>
            </w:tcPrChange>
          </w:tcPr>
          <w:p w14:paraId="0DBA77DC" w14:textId="6DD7DF9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ins w:id="1245" w:author="Author">
              <w:r w:rsidR="007637E2">
                <w:rPr>
                  <w:rFonts w:ascii="Times New Roman" w:hAnsi="Times New Roman" w:cs="Times New Roman"/>
                  <w:sz w:val="18"/>
                  <w:szCs w:val="18"/>
                </w:rPr>
                <w:t>9</w:t>
              </w:r>
            </w:ins>
            <w:del w:id="1246" w:author="Author">
              <w:r w:rsidDel="007637E2">
                <w:rPr>
                  <w:rFonts w:ascii="Times New Roman" w:hAnsi="Times New Roman" w:cs="Times New Roman"/>
                  <w:sz w:val="18"/>
                  <w:szCs w:val="18"/>
                </w:rPr>
                <w:delText>7</w:delText>
              </w:r>
            </w:del>
            <w:r>
              <w:rPr>
                <w:rFonts w:ascii="Times New Roman" w:hAnsi="Times New Roman" w:cs="Times New Roman"/>
                <w:sz w:val="18"/>
                <w:szCs w:val="18"/>
              </w:rPr>
              <w:t>, 4.</w:t>
            </w:r>
            <w:ins w:id="1247" w:author="Author">
              <w:r w:rsidR="007637E2">
                <w:rPr>
                  <w:rFonts w:ascii="Times New Roman" w:hAnsi="Times New Roman" w:cs="Times New Roman"/>
                  <w:sz w:val="18"/>
                  <w:szCs w:val="18"/>
                </w:rPr>
                <w:t>336</w:t>
              </w:r>
            </w:ins>
            <w:del w:id="1248" w:author="Author">
              <w:r w:rsidDel="007637E2">
                <w:rPr>
                  <w:rFonts w:ascii="Times New Roman" w:hAnsi="Times New Roman" w:cs="Times New Roman"/>
                  <w:sz w:val="18"/>
                  <w:szCs w:val="18"/>
                </w:rPr>
                <w:delText>654</w:delText>
              </w:r>
            </w:del>
          </w:p>
        </w:tc>
      </w:tr>
      <w:tr w:rsidR="00BC75AB" w:rsidRPr="00465099" w14:paraId="127B7324" w14:textId="4594DE4E" w:rsidTr="00104B80">
        <w:trPr>
          <w:trHeight w:val="533"/>
          <w:trPrChange w:id="1249" w:author="Author">
            <w:trPr>
              <w:trHeight w:val="533"/>
            </w:trPr>
          </w:trPrChange>
        </w:trPr>
        <w:tc>
          <w:tcPr>
            <w:tcW w:w="1247" w:type="dxa"/>
            <w:tcBorders>
              <w:bottom w:val="single" w:sz="4" w:space="0" w:color="auto"/>
            </w:tcBorders>
            <w:vAlign w:val="center"/>
            <w:tcPrChange w:id="1250" w:author="Author">
              <w:tcPr>
                <w:tcW w:w="1247" w:type="dxa"/>
                <w:tcBorders>
                  <w:bottom w:val="single" w:sz="4" w:space="0" w:color="auto"/>
                </w:tcBorders>
                <w:vAlign w:val="center"/>
              </w:tcPr>
            </w:tcPrChange>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Change w:id="1251" w:author="Author">
              <w:tcPr>
                <w:tcW w:w="913" w:type="dxa"/>
                <w:tcBorders>
                  <w:bottom w:val="single" w:sz="4" w:space="0" w:color="auto"/>
                </w:tcBorders>
                <w:vAlign w:val="center"/>
              </w:tcPr>
            </w:tcPrChange>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Change w:id="1252" w:author="Author">
              <w:tcPr>
                <w:tcW w:w="651" w:type="dxa"/>
                <w:tcBorders>
                  <w:bottom w:val="single" w:sz="4" w:space="0" w:color="auto"/>
                </w:tcBorders>
                <w:vAlign w:val="center"/>
              </w:tcPr>
            </w:tcPrChange>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Change w:id="1253" w:author="Author">
              <w:tcPr>
                <w:tcW w:w="969" w:type="dxa"/>
                <w:tcBorders>
                  <w:bottom w:val="single" w:sz="4" w:space="0" w:color="auto"/>
                </w:tcBorders>
                <w:vAlign w:val="center"/>
              </w:tcPr>
            </w:tcPrChange>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Change w:id="1254" w:author="Author">
              <w:tcPr>
                <w:tcW w:w="720" w:type="dxa"/>
                <w:tcBorders>
                  <w:bottom w:val="single" w:sz="4" w:space="0" w:color="auto"/>
                </w:tcBorders>
                <w:vAlign w:val="center"/>
              </w:tcPr>
            </w:tcPrChange>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Change w:id="1255" w:author="Author">
              <w:tcPr>
                <w:tcW w:w="990" w:type="dxa"/>
                <w:tcBorders>
                  <w:bottom w:val="single" w:sz="4" w:space="0" w:color="auto"/>
                </w:tcBorders>
                <w:vAlign w:val="center"/>
              </w:tcPr>
            </w:tcPrChange>
          </w:tcPr>
          <w:p w14:paraId="06D527E2" w14:textId="6037D261" w:rsidR="00BC75AB" w:rsidRPr="002E553B" w:rsidRDefault="00BC75AB" w:rsidP="00185B63">
            <w:pPr>
              <w:tabs>
                <w:tab w:val="center" w:pos="4680"/>
              </w:tabs>
              <w:jc w:val="center"/>
              <w:rPr>
                <w:rFonts w:ascii="Times New Roman" w:hAnsi="Times New Roman" w:cs="Times New Roman"/>
                <w:sz w:val="18"/>
                <w:szCs w:val="18"/>
                <w:rPrChange w:id="1256" w:author="Author">
                  <w:rPr>
                    <w:rFonts w:ascii="Times New Roman" w:hAnsi="Times New Roman" w:cs="Times New Roman"/>
                    <w:sz w:val="18"/>
                    <w:szCs w:val="18"/>
                    <w:highlight w:val="yellow"/>
                  </w:rPr>
                </w:rPrChange>
              </w:rPr>
            </w:pPr>
            <w:del w:id="1257" w:author="Author">
              <w:r w:rsidRPr="002E553B" w:rsidDel="004E715B">
                <w:rPr>
                  <w:rFonts w:ascii="Times New Roman" w:hAnsi="Times New Roman" w:cs="Times New Roman"/>
                  <w:sz w:val="18"/>
                  <w:szCs w:val="18"/>
                  <w:rPrChange w:id="1258" w:author="Author">
                    <w:rPr>
                      <w:rFonts w:ascii="Times New Roman" w:hAnsi="Times New Roman" w:cs="Times New Roman"/>
                      <w:sz w:val="18"/>
                      <w:szCs w:val="18"/>
                    </w:rPr>
                  </w:rPrChange>
                </w:rPr>
                <w:delText>-</w:delText>
              </w:r>
            </w:del>
            <w:r w:rsidRPr="002E553B">
              <w:rPr>
                <w:rFonts w:ascii="Times New Roman" w:hAnsi="Times New Roman" w:cs="Times New Roman"/>
                <w:sz w:val="18"/>
                <w:szCs w:val="18"/>
                <w:rPrChange w:id="1259" w:author="Author">
                  <w:rPr>
                    <w:rFonts w:ascii="Times New Roman" w:hAnsi="Times New Roman" w:cs="Times New Roman"/>
                    <w:sz w:val="18"/>
                    <w:szCs w:val="18"/>
                  </w:rPr>
                </w:rPrChange>
              </w:rPr>
              <w:t>.02</w:t>
            </w:r>
          </w:p>
        </w:tc>
        <w:tc>
          <w:tcPr>
            <w:tcW w:w="720" w:type="dxa"/>
            <w:tcBorders>
              <w:bottom w:val="single" w:sz="4" w:space="0" w:color="auto"/>
            </w:tcBorders>
            <w:vAlign w:val="center"/>
            <w:tcPrChange w:id="1260" w:author="Author">
              <w:tcPr>
                <w:tcW w:w="720" w:type="dxa"/>
                <w:tcBorders>
                  <w:bottom w:val="single" w:sz="4" w:space="0" w:color="auto"/>
                </w:tcBorders>
                <w:vAlign w:val="center"/>
              </w:tcPr>
            </w:tcPrChange>
          </w:tcPr>
          <w:p w14:paraId="3A67B2D6" w14:textId="77777777" w:rsidR="00BC75AB" w:rsidRPr="002E553B" w:rsidRDefault="00BC75AB" w:rsidP="00185B63">
            <w:pPr>
              <w:tabs>
                <w:tab w:val="center" w:pos="4680"/>
              </w:tabs>
              <w:jc w:val="center"/>
              <w:rPr>
                <w:rFonts w:ascii="Times New Roman" w:hAnsi="Times New Roman" w:cs="Times New Roman"/>
                <w:sz w:val="18"/>
                <w:szCs w:val="18"/>
                <w:rPrChange w:id="1261" w:author="Author">
                  <w:rPr>
                    <w:rFonts w:ascii="Times New Roman" w:hAnsi="Times New Roman" w:cs="Times New Roman"/>
                    <w:sz w:val="18"/>
                    <w:szCs w:val="18"/>
                    <w:highlight w:val="yellow"/>
                  </w:rPr>
                </w:rPrChange>
              </w:rPr>
            </w:pPr>
          </w:p>
        </w:tc>
        <w:tc>
          <w:tcPr>
            <w:tcW w:w="990" w:type="dxa"/>
            <w:tcBorders>
              <w:bottom w:val="single" w:sz="4" w:space="0" w:color="auto"/>
            </w:tcBorders>
            <w:vAlign w:val="center"/>
            <w:tcPrChange w:id="1262" w:author="Author">
              <w:tcPr>
                <w:tcW w:w="990" w:type="dxa"/>
                <w:tcBorders>
                  <w:bottom w:val="single" w:sz="4" w:space="0" w:color="auto"/>
                </w:tcBorders>
                <w:vAlign w:val="center"/>
              </w:tcPr>
            </w:tcPrChange>
          </w:tcPr>
          <w:p w14:paraId="37449C40" w14:textId="79CB4DCC" w:rsidR="00BC75AB" w:rsidRPr="002E553B" w:rsidRDefault="00BC75AB" w:rsidP="00185B63">
            <w:pPr>
              <w:tabs>
                <w:tab w:val="center" w:pos="4680"/>
              </w:tabs>
              <w:jc w:val="center"/>
              <w:rPr>
                <w:rFonts w:ascii="Times New Roman" w:hAnsi="Times New Roman" w:cs="Times New Roman"/>
                <w:sz w:val="18"/>
                <w:szCs w:val="18"/>
                <w:rPrChange w:id="1263" w:author="Author">
                  <w:rPr>
                    <w:rFonts w:ascii="Times New Roman" w:hAnsi="Times New Roman" w:cs="Times New Roman"/>
                    <w:sz w:val="18"/>
                    <w:szCs w:val="18"/>
                  </w:rPr>
                </w:rPrChange>
              </w:rPr>
            </w:pPr>
            <w:r w:rsidRPr="002E553B">
              <w:rPr>
                <w:rFonts w:ascii="Times New Roman" w:hAnsi="Times New Roman" w:cs="Times New Roman"/>
                <w:sz w:val="18"/>
                <w:szCs w:val="18"/>
                <w:rPrChange w:id="1264" w:author="Author">
                  <w:rPr>
                    <w:rFonts w:ascii="Times New Roman" w:hAnsi="Times New Roman" w:cs="Times New Roman"/>
                    <w:sz w:val="18"/>
                    <w:szCs w:val="18"/>
                  </w:rPr>
                </w:rPrChange>
              </w:rPr>
              <w:t>.00</w:t>
            </w:r>
            <w:del w:id="1265" w:author="Author">
              <w:r w:rsidRPr="002E553B" w:rsidDel="004E715B">
                <w:rPr>
                  <w:rFonts w:ascii="Times New Roman" w:hAnsi="Times New Roman" w:cs="Times New Roman"/>
                  <w:sz w:val="18"/>
                  <w:szCs w:val="18"/>
                  <w:rPrChange w:id="1266" w:author="Author">
                    <w:rPr>
                      <w:rFonts w:ascii="Times New Roman" w:hAnsi="Times New Roman" w:cs="Times New Roman"/>
                      <w:sz w:val="18"/>
                      <w:szCs w:val="18"/>
                    </w:rPr>
                  </w:rPrChange>
                </w:rPr>
                <w:delText>3</w:delText>
              </w:r>
            </w:del>
          </w:p>
        </w:tc>
        <w:tc>
          <w:tcPr>
            <w:tcW w:w="720" w:type="dxa"/>
            <w:tcBorders>
              <w:bottom w:val="single" w:sz="4" w:space="0" w:color="auto"/>
            </w:tcBorders>
            <w:vAlign w:val="center"/>
            <w:tcPrChange w:id="1267" w:author="Author">
              <w:tcPr>
                <w:tcW w:w="720" w:type="dxa"/>
                <w:tcBorders>
                  <w:bottom w:val="single" w:sz="4" w:space="0" w:color="auto"/>
                </w:tcBorders>
                <w:vAlign w:val="center"/>
              </w:tcPr>
            </w:tcPrChange>
          </w:tcPr>
          <w:p w14:paraId="5E2B1B4A" w14:textId="77777777" w:rsidR="00BC75AB" w:rsidRPr="002E553B" w:rsidRDefault="00BC75AB" w:rsidP="00185B63">
            <w:pPr>
              <w:tabs>
                <w:tab w:val="center" w:pos="4680"/>
              </w:tabs>
              <w:jc w:val="center"/>
              <w:rPr>
                <w:rFonts w:ascii="Times New Roman" w:hAnsi="Times New Roman" w:cs="Times New Roman"/>
                <w:sz w:val="18"/>
                <w:szCs w:val="18"/>
                <w:rPrChange w:id="1268" w:author="Author">
                  <w:rPr>
                    <w:rFonts w:ascii="Times New Roman" w:hAnsi="Times New Roman" w:cs="Times New Roman"/>
                    <w:sz w:val="18"/>
                    <w:szCs w:val="18"/>
                  </w:rPr>
                </w:rPrChange>
              </w:rPr>
            </w:pPr>
          </w:p>
        </w:tc>
        <w:tc>
          <w:tcPr>
            <w:tcW w:w="1170" w:type="dxa"/>
            <w:tcBorders>
              <w:bottom w:val="single" w:sz="4" w:space="0" w:color="auto"/>
            </w:tcBorders>
            <w:vAlign w:val="center"/>
            <w:tcPrChange w:id="1269" w:author="Author">
              <w:tcPr>
                <w:tcW w:w="1170" w:type="dxa"/>
                <w:tcBorders>
                  <w:bottom w:val="single" w:sz="4" w:space="0" w:color="auto"/>
                </w:tcBorders>
                <w:vAlign w:val="center"/>
              </w:tcPr>
            </w:tcPrChange>
          </w:tcPr>
          <w:p w14:paraId="36C2D022" w14:textId="1D47EB6E" w:rsidR="00BC75AB" w:rsidRPr="002E553B" w:rsidRDefault="00BC75AB" w:rsidP="00185B63">
            <w:pPr>
              <w:tabs>
                <w:tab w:val="center" w:pos="4680"/>
              </w:tabs>
              <w:jc w:val="center"/>
              <w:rPr>
                <w:rFonts w:ascii="Times New Roman" w:hAnsi="Times New Roman" w:cs="Times New Roman"/>
                <w:sz w:val="18"/>
                <w:szCs w:val="18"/>
                <w:rPrChange w:id="1270" w:author="Author">
                  <w:rPr>
                    <w:rFonts w:ascii="Times New Roman" w:hAnsi="Times New Roman" w:cs="Times New Roman"/>
                    <w:sz w:val="18"/>
                    <w:szCs w:val="18"/>
                  </w:rPr>
                </w:rPrChange>
              </w:rPr>
            </w:pPr>
            <w:r w:rsidRPr="002E553B">
              <w:rPr>
                <w:rFonts w:ascii="Times New Roman" w:hAnsi="Times New Roman" w:cs="Times New Roman"/>
                <w:sz w:val="18"/>
                <w:szCs w:val="18"/>
                <w:rPrChange w:id="1271" w:author="Author">
                  <w:rPr>
                    <w:rFonts w:ascii="Times New Roman" w:hAnsi="Times New Roman" w:cs="Times New Roman"/>
                    <w:sz w:val="18"/>
                    <w:szCs w:val="18"/>
                  </w:rPr>
                </w:rPrChange>
              </w:rPr>
              <w:t>.00</w:t>
            </w:r>
            <w:del w:id="1272" w:author="Author">
              <w:r w:rsidRPr="002E553B" w:rsidDel="004E715B">
                <w:rPr>
                  <w:rFonts w:ascii="Times New Roman" w:hAnsi="Times New Roman" w:cs="Times New Roman"/>
                  <w:sz w:val="18"/>
                  <w:szCs w:val="18"/>
                  <w:rPrChange w:id="1273" w:author="Author">
                    <w:rPr>
                      <w:rFonts w:ascii="Times New Roman" w:hAnsi="Times New Roman" w:cs="Times New Roman"/>
                      <w:sz w:val="18"/>
                      <w:szCs w:val="18"/>
                    </w:rPr>
                  </w:rPrChange>
                </w:rPr>
                <w:delText>1</w:delText>
              </w:r>
            </w:del>
          </w:p>
        </w:tc>
        <w:tc>
          <w:tcPr>
            <w:tcW w:w="720" w:type="dxa"/>
            <w:tcBorders>
              <w:bottom w:val="single" w:sz="4" w:space="0" w:color="auto"/>
            </w:tcBorders>
            <w:vAlign w:val="center"/>
            <w:tcPrChange w:id="1274" w:author="Author">
              <w:tcPr>
                <w:tcW w:w="720" w:type="dxa"/>
                <w:tcBorders>
                  <w:bottom w:val="single" w:sz="4" w:space="0" w:color="auto"/>
                </w:tcBorders>
                <w:vAlign w:val="center"/>
              </w:tcPr>
            </w:tcPrChange>
          </w:tcPr>
          <w:p w14:paraId="6AB7718E" w14:textId="77777777" w:rsidR="00BC75AB" w:rsidRPr="002E553B" w:rsidRDefault="00BC75AB" w:rsidP="00185B63">
            <w:pPr>
              <w:tabs>
                <w:tab w:val="center" w:pos="4680"/>
              </w:tabs>
              <w:jc w:val="center"/>
              <w:rPr>
                <w:rFonts w:ascii="Times New Roman" w:hAnsi="Times New Roman" w:cs="Times New Roman"/>
                <w:sz w:val="18"/>
                <w:szCs w:val="18"/>
                <w:rPrChange w:id="1275" w:author="Author">
                  <w:rPr>
                    <w:rFonts w:ascii="Times New Roman" w:hAnsi="Times New Roman" w:cs="Times New Roman"/>
                    <w:sz w:val="18"/>
                    <w:szCs w:val="18"/>
                  </w:rPr>
                </w:rPrChange>
              </w:rPr>
            </w:pPr>
          </w:p>
        </w:tc>
        <w:tc>
          <w:tcPr>
            <w:tcW w:w="1170" w:type="dxa"/>
            <w:tcBorders>
              <w:bottom w:val="single" w:sz="4" w:space="0" w:color="auto"/>
            </w:tcBorders>
            <w:vAlign w:val="center"/>
            <w:tcPrChange w:id="1276" w:author="Author">
              <w:tcPr>
                <w:tcW w:w="1080" w:type="dxa"/>
                <w:tcBorders>
                  <w:bottom w:val="single" w:sz="4" w:space="0" w:color="auto"/>
                </w:tcBorders>
                <w:vAlign w:val="center"/>
              </w:tcPr>
            </w:tcPrChange>
          </w:tcPr>
          <w:p w14:paraId="1A8C4030" w14:textId="64DB1834" w:rsidR="00BC75AB" w:rsidRPr="002E553B" w:rsidRDefault="00BC75AB" w:rsidP="00185B63">
            <w:pPr>
              <w:tabs>
                <w:tab w:val="center" w:pos="4680"/>
              </w:tabs>
              <w:jc w:val="center"/>
              <w:rPr>
                <w:rFonts w:ascii="Times New Roman" w:hAnsi="Times New Roman" w:cs="Times New Roman"/>
                <w:sz w:val="18"/>
                <w:szCs w:val="18"/>
                <w:rPrChange w:id="1277" w:author="Author">
                  <w:rPr>
                    <w:rFonts w:ascii="Times New Roman" w:hAnsi="Times New Roman" w:cs="Times New Roman"/>
                    <w:sz w:val="18"/>
                    <w:szCs w:val="18"/>
                  </w:rPr>
                </w:rPrChange>
              </w:rPr>
            </w:pPr>
            <w:r w:rsidRPr="002E553B">
              <w:rPr>
                <w:rFonts w:ascii="Times New Roman" w:hAnsi="Times New Roman" w:cs="Times New Roman"/>
                <w:sz w:val="18"/>
                <w:szCs w:val="18"/>
                <w:rPrChange w:id="1278" w:author="Author">
                  <w:rPr>
                    <w:rFonts w:ascii="Times New Roman" w:hAnsi="Times New Roman" w:cs="Times New Roman"/>
                    <w:sz w:val="18"/>
                    <w:szCs w:val="18"/>
                  </w:rPr>
                </w:rPrChange>
              </w:rPr>
              <w:t>.0</w:t>
            </w:r>
            <w:ins w:id="1279" w:author="Author">
              <w:r w:rsidR="004E715B" w:rsidRPr="002E553B">
                <w:rPr>
                  <w:rFonts w:ascii="Times New Roman" w:hAnsi="Times New Roman" w:cs="Times New Roman"/>
                  <w:sz w:val="18"/>
                  <w:szCs w:val="18"/>
                  <w:rPrChange w:id="1280" w:author="Author">
                    <w:rPr>
                      <w:rFonts w:ascii="Times New Roman" w:hAnsi="Times New Roman" w:cs="Times New Roman"/>
                      <w:sz w:val="18"/>
                      <w:szCs w:val="18"/>
                      <w:highlight w:val="yellow"/>
                    </w:rPr>
                  </w:rPrChange>
                </w:rPr>
                <w:t>3</w:t>
              </w:r>
            </w:ins>
            <w:del w:id="1281" w:author="Author">
              <w:r w:rsidRPr="002E553B" w:rsidDel="004E715B">
                <w:rPr>
                  <w:rFonts w:ascii="Times New Roman" w:hAnsi="Times New Roman" w:cs="Times New Roman"/>
                  <w:sz w:val="18"/>
                  <w:szCs w:val="18"/>
                  <w:rPrChange w:id="1282" w:author="Author">
                    <w:rPr>
                      <w:rFonts w:ascii="Times New Roman" w:hAnsi="Times New Roman" w:cs="Times New Roman"/>
                      <w:sz w:val="18"/>
                      <w:szCs w:val="18"/>
                    </w:rPr>
                  </w:rPrChange>
                </w:rPr>
                <w:delText>3</w:delText>
              </w:r>
            </w:del>
          </w:p>
        </w:tc>
        <w:tc>
          <w:tcPr>
            <w:tcW w:w="720" w:type="dxa"/>
            <w:tcBorders>
              <w:bottom w:val="single" w:sz="4" w:space="0" w:color="auto"/>
            </w:tcBorders>
            <w:vAlign w:val="center"/>
            <w:tcPrChange w:id="1283" w:author="Author">
              <w:tcPr>
                <w:tcW w:w="720" w:type="dxa"/>
                <w:tcBorders>
                  <w:bottom w:val="single" w:sz="4" w:space="0" w:color="auto"/>
                </w:tcBorders>
                <w:vAlign w:val="center"/>
              </w:tcPr>
            </w:tcPrChange>
          </w:tcPr>
          <w:p w14:paraId="11871E9F" w14:textId="77777777" w:rsidR="00BC75AB" w:rsidRPr="002E553B" w:rsidRDefault="00BC75AB" w:rsidP="00185B63">
            <w:pPr>
              <w:tabs>
                <w:tab w:val="center" w:pos="4680"/>
              </w:tabs>
              <w:jc w:val="center"/>
              <w:rPr>
                <w:rFonts w:ascii="Times New Roman" w:hAnsi="Times New Roman" w:cs="Times New Roman"/>
                <w:sz w:val="18"/>
                <w:szCs w:val="18"/>
                <w:rPrChange w:id="1284" w:author="Author">
                  <w:rPr>
                    <w:rFonts w:ascii="Times New Roman" w:hAnsi="Times New Roman" w:cs="Times New Roman"/>
                    <w:sz w:val="18"/>
                    <w:szCs w:val="18"/>
                  </w:rPr>
                </w:rPrChange>
              </w:rPr>
            </w:pPr>
          </w:p>
        </w:tc>
        <w:tc>
          <w:tcPr>
            <w:tcW w:w="1080" w:type="dxa"/>
            <w:tcBorders>
              <w:bottom w:val="single" w:sz="4" w:space="0" w:color="auto"/>
            </w:tcBorders>
            <w:vAlign w:val="center"/>
            <w:tcPrChange w:id="1285" w:author="Author">
              <w:tcPr>
                <w:tcW w:w="990" w:type="dxa"/>
                <w:tcBorders>
                  <w:bottom w:val="single" w:sz="4" w:space="0" w:color="auto"/>
                </w:tcBorders>
                <w:vAlign w:val="center"/>
              </w:tcPr>
            </w:tcPrChange>
          </w:tcPr>
          <w:p w14:paraId="7B2136B1" w14:textId="443C74B5" w:rsidR="00BC75AB" w:rsidRPr="002E553B" w:rsidRDefault="00AA4D09" w:rsidP="00185B63">
            <w:pPr>
              <w:tabs>
                <w:tab w:val="center" w:pos="4680"/>
              </w:tabs>
              <w:jc w:val="center"/>
              <w:rPr>
                <w:rFonts w:ascii="Times New Roman" w:hAnsi="Times New Roman" w:cs="Times New Roman"/>
                <w:sz w:val="18"/>
                <w:szCs w:val="18"/>
                <w:rPrChange w:id="1286" w:author="Author">
                  <w:rPr>
                    <w:rFonts w:ascii="Times New Roman" w:hAnsi="Times New Roman" w:cs="Times New Roman"/>
                    <w:sz w:val="18"/>
                    <w:szCs w:val="18"/>
                  </w:rPr>
                </w:rPrChange>
              </w:rPr>
            </w:pPr>
            <w:r w:rsidRPr="002E553B">
              <w:rPr>
                <w:rFonts w:ascii="Times New Roman" w:hAnsi="Times New Roman" w:cs="Times New Roman"/>
                <w:sz w:val="18"/>
                <w:szCs w:val="18"/>
                <w:rPrChange w:id="1287" w:author="Author">
                  <w:rPr>
                    <w:rFonts w:ascii="Times New Roman" w:hAnsi="Times New Roman" w:cs="Times New Roman"/>
                    <w:sz w:val="18"/>
                    <w:szCs w:val="18"/>
                  </w:rPr>
                </w:rPrChange>
              </w:rPr>
              <w:t>.0</w:t>
            </w:r>
            <w:ins w:id="1288" w:author="Author">
              <w:r w:rsidR="004E715B" w:rsidRPr="002E553B">
                <w:rPr>
                  <w:rFonts w:ascii="Times New Roman" w:hAnsi="Times New Roman" w:cs="Times New Roman"/>
                  <w:sz w:val="18"/>
                  <w:szCs w:val="18"/>
                  <w:rPrChange w:id="1289" w:author="Author">
                    <w:rPr>
                      <w:rFonts w:ascii="Times New Roman" w:hAnsi="Times New Roman" w:cs="Times New Roman"/>
                      <w:sz w:val="18"/>
                      <w:szCs w:val="18"/>
                      <w:highlight w:val="yellow"/>
                    </w:rPr>
                  </w:rPrChange>
                </w:rPr>
                <w:t>0</w:t>
              </w:r>
            </w:ins>
            <w:del w:id="1290" w:author="Author">
              <w:r w:rsidRPr="002E553B" w:rsidDel="004E715B">
                <w:rPr>
                  <w:rFonts w:ascii="Times New Roman" w:hAnsi="Times New Roman" w:cs="Times New Roman"/>
                  <w:sz w:val="18"/>
                  <w:szCs w:val="18"/>
                  <w:rPrChange w:id="1291" w:author="Author">
                    <w:rPr>
                      <w:rFonts w:ascii="Times New Roman" w:hAnsi="Times New Roman" w:cs="Times New Roman"/>
                      <w:sz w:val="18"/>
                      <w:szCs w:val="18"/>
                    </w:rPr>
                  </w:rPrChange>
                </w:rPr>
                <w:delText>1</w:delText>
              </w:r>
            </w:del>
          </w:p>
        </w:tc>
        <w:tc>
          <w:tcPr>
            <w:tcW w:w="720" w:type="dxa"/>
            <w:tcBorders>
              <w:bottom w:val="single" w:sz="4" w:space="0" w:color="auto"/>
            </w:tcBorders>
            <w:vAlign w:val="center"/>
            <w:tcPrChange w:id="1292" w:author="Author">
              <w:tcPr>
                <w:tcW w:w="810" w:type="dxa"/>
                <w:tcBorders>
                  <w:bottom w:val="single" w:sz="4" w:space="0" w:color="auto"/>
                </w:tcBorders>
                <w:vAlign w:val="center"/>
              </w:tcPr>
            </w:tcPrChange>
          </w:tcPr>
          <w:p w14:paraId="443C14C5" w14:textId="77777777" w:rsidR="00BC75AB" w:rsidRPr="002E553B" w:rsidRDefault="00BC75AB" w:rsidP="00185B63">
            <w:pPr>
              <w:tabs>
                <w:tab w:val="center" w:pos="4680"/>
              </w:tabs>
              <w:jc w:val="center"/>
              <w:rPr>
                <w:rFonts w:ascii="Times New Roman" w:hAnsi="Times New Roman" w:cs="Times New Roman"/>
                <w:sz w:val="18"/>
                <w:szCs w:val="18"/>
                <w:rPrChange w:id="1293" w:author="Author">
                  <w:rPr>
                    <w:rFonts w:ascii="Times New Roman" w:hAnsi="Times New Roman" w:cs="Times New Roman"/>
                    <w:sz w:val="18"/>
                    <w:szCs w:val="18"/>
                  </w:rPr>
                </w:rPrChange>
              </w:rPr>
            </w:pPr>
          </w:p>
        </w:tc>
      </w:tr>
    </w:tbl>
    <w:p w14:paraId="20CA6EE2" w14:textId="0DAA3679" w:rsidR="00587A2A" w:rsidRPr="00CA458B"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w:t>
      </w:r>
      <w:r w:rsidR="004553B4" w:rsidRPr="00CA458B">
        <w:rPr>
          <w:rFonts w:ascii="Times New Roman" w:hAnsi="Times New Roman" w:cs="Times New Roman"/>
          <w:sz w:val="20"/>
          <w:szCs w:val="20"/>
        </w:rPr>
        <w:t xml:space="preserve">in narcissism; Corrected Overall Self-Enhancement = narcissism-self-enhancement relationship corrected for unreliability in narcissism; </w:t>
      </w:r>
      <w:r w:rsidR="00587A2A" w:rsidRPr="00CA458B">
        <w:rPr>
          <w:rFonts w:ascii="Times New Roman" w:hAnsi="Times New Roman" w:cs="Times New Roman"/>
          <w:sz w:val="20"/>
          <w:szCs w:val="20"/>
        </w:rPr>
        <w:t>Publication Type</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 xml:space="preserve">(Published </w:t>
      </w:r>
      <w:r w:rsidR="00A0200C" w:rsidRPr="00CA458B">
        <w:rPr>
          <w:rFonts w:ascii="Times New Roman" w:hAnsi="Times New Roman" w:cs="Times New Roman"/>
          <w:sz w:val="20"/>
          <w:szCs w:val="20"/>
        </w:rPr>
        <w:t>= 1, Unpublished = 0</w:t>
      </w:r>
      <w:r w:rsidR="00341DBE" w:rsidRPr="00CA458B">
        <w:rPr>
          <w:rFonts w:ascii="Times New Roman" w:hAnsi="Times New Roman" w:cs="Times New Roman"/>
          <w:sz w:val="20"/>
          <w:szCs w:val="20"/>
        </w:rPr>
        <w:t>)</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Residual vs. Difference Score (</w:t>
      </w:r>
      <w:r w:rsidR="00A0200C" w:rsidRPr="00CA458B">
        <w:rPr>
          <w:rFonts w:ascii="Times New Roman" w:hAnsi="Times New Roman" w:cs="Times New Roman"/>
          <w:sz w:val="20"/>
          <w:szCs w:val="20"/>
        </w:rPr>
        <w:t>Residual = 1, Difference Score = 0</w:t>
      </w:r>
      <w:r w:rsidR="00341DBE" w:rsidRPr="00CA458B">
        <w:rPr>
          <w:rFonts w:ascii="Times New Roman" w:hAnsi="Times New Roman" w:cs="Times New Roman"/>
          <w:sz w:val="20"/>
          <w:szCs w:val="20"/>
        </w:rPr>
        <w:t>)</w:t>
      </w:r>
      <w:r w:rsidR="0069071B" w:rsidRPr="00CA458B">
        <w:rPr>
          <w:rFonts w:ascii="Times New Roman" w:hAnsi="Times New Roman" w:cs="Times New Roman"/>
          <w:sz w:val="20"/>
          <w:szCs w:val="20"/>
        </w:rPr>
        <w:t xml:space="preserve">; </w:t>
      </w:r>
      <w:r w:rsidR="007F58AC" w:rsidRPr="00CA458B">
        <w:rPr>
          <w:rFonts w:ascii="Times New Roman" w:hAnsi="Times New Roman" w:cs="Times New Roman"/>
          <w:sz w:val="20"/>
          <w:szCs w:val="20"/>
        </w:rPr>
        <w:t xml:space="preserve">Observer vs. Objective (1 = </w:t>
      </w:r>
      <w:r w:rsidR="003E79D4" w:rsidRPr="00CA458B">
        <w:rPr>
          <w:rFonts w:ascii="Times New Roman" w:hAnsi="Times New Roman" w:cs="Times New Roman"/>
          <w:sz w:val="20"/>
          <w:szCs w:val="20"/>
        </w:rPr>
        <w:t>Observer-R</w:t>
      </w:r>
      <w:r w:rsidR="001D49B4" w:rsidRPr="00CA458B">
        <w:rPr>
          <w:rFonts w:ascii="Times New Roman" w:hAnsi="Times New Roman" w:cs="Times New Roman"/>
          <w:sz w:val="20"/>
          <w:szCs w:val="20"/>
        </w:rPr>
        <w:t>eport</w:t>
      </w:r>
      <w:r w:rsidR="007F58AC" w:rsidRPr="00CA458B">
        <w:rPr>
          <w:rFonts w:ascii="Times New Roman" w:hAnsi="Times New Roman" w:cs="Times New Roman"/>
          <w:sz w:val="20"/>
          <w:szCs w:val="20"/>
        </w:rPr>
        <w:t xml:space="preserve">, 0 = </w:t>
      </w:r>
      <w:r w:rsidR="003E79D4" w:rsidRPr="00CA458B">
        <w:rPr>
          <w:rFonts w:ascii="Times New Roman" w:hAnsi="Times New Roman" w:cs="Times New Roman"/>
          <w:sz w:val="20"/>
          <w:szCs w:val="20"/>
        </w:rPr>
        <w:t>Objective M</w:t>
      </w:r>
      <w:r w:rsidR="001D49B4" w:rsidRPr="00CA458B">
        <w:rPr>
          <w:rFonts w:ascii="Times New Roman" w:hAnsi="Times New Roman" w:cs="Times New Roman"/>
          <w:sz w:val="20"/>
          <w:szCs w:val="20"/>
        </w:rPr>
        <w:t>easure</w:t>
      </w:r>
      <w:r w:rsidR="007F58AC" w:rsidRPr="00CA458B">
        <w:rPr>
          <w:rFonts w:ascii="Times New Roman" w:hAnsi="Times New Roman" w:cs="Times New Roman"/>
          <w:sz w:val="20"/>
          <w:szCs w:val="20"/>
        </w:rPr>
        <w:t>)</w:t>
      </w:r>
      <w:r w:rsidR="00974186" w:rsidRPr="00CA458B">
        <w:rPr>
          <w:rFonts w:ascii="Times New Roman" w:hAnsi="Times New Roman" w:cs="Times New Roman"/>
          <w:sz w:val="20"/>
          <w:szCs w:val="20"/>
        </w:rPr>
        <w:t>; NPI vs. Other Measure (1 = NPI, 0 = Other Measures)</w:t>
      </w:r>
      <w:r w:rsidR="00BC75AB" w:rsidRPr="00CA458B">
        <w:rPr>
          <w:rFonts w:ascii="Times New Roman" w:hAnsi="Times New Roman" w:cs="Times New Roman"/>
          <w:sz w:val="20"/>
          <w:szCs w:val="20"/>
        </w:rPr>
        <w:t>; Student vs. Non-Student Sample (1 = Student, 0 = Non-Student)</w:t>
      </w:r>
      <w:r w:rsidR="00C250B5" w:rsidRPr="00CA458B">
        <w:rPr>
          <w:rFonts w:ascii="Times New Roman" w:hAnsi="Times New Roman" w:cs="Times New Roman"/>
          <w:sz w:val="20"/>
          <w:szCs w:val="20"/>
        </w:rPr>
        <w:t xml:space="preserve">; </w:t>
      </w:r>
      <w:r w:rsidR="00A02A7B" w:rsidRPr="00CA458B">
        <w:rPr>
          <w:rFonts w:ascii="Times New Roman" w:hAnsi="Times New Roman" w:cs="Times New Roman"/>
          <w:sz w:val="20"/>
          <w:szCs w:val="20"/>
          <w:lang w:eastAsia="zh-CN"/>
        </w:rPr>
        <w:t xml:space="preserve"> </w:t>
      </w:r>
      <w:r w:rsidR="00C250B5" w:rsidRPr="00CA458B">
        <w:rPr>
          <w:rFonts w:ascii="Times New Roman" w:hAnsi="Times New Roman" w:cs="Times New Roman"/>
          <w:i/>
          <w:sz w:val="20"/>
          <w:szCs w:val="20"/>
        </w:rPr>
        <w:t>τ</w:t>
      </w:r>
      <w:r w:rsidR="00C250B5" w:rsidRPr="00CA458B">
        <w:rPr>
          <w:rFonts w:ascii="Times New Roman" w:hAnsi="Times New Roman" w:cs="Times New Roman"/>
          <w:i/>
          <w:sz w:val="20"/>
          <w:szCs w:val="20"/>
          <w:vertAlign w:val="subscript"/>
        </w:rPr>
        <w:t>0</w:t>
      </w:r>
      <w:r w:rsidR="00C250B5" w:rsidRPr="00CA458B">
        <w:rPr>
          <w:rFonts w:ascii="Times New Roman" w:hAnsi="Times New Roman" w:cs="Times New Roman"/>
          <w:i/>
          <w:sz w:val="20"/>
          <w:szCs w:val="20"/>
          <w:vertAlign w:val="superscript"/>
        </w:rPr>
        <w:t>2</w:t>
      </w:r>
      <w:r w:rsidR="00BD374C" w:rsidRPr="00CA458B">
        <w:rPr>
          <w:rFonts w:ascii="Times New Roman" w:hAnsi="Times New Roman" w:cs="Times New Roman"/>
          <w:i/>
          <w:sz w:val="20"/>
          <w:szCs w:val="20"/>
          <w:vertAlign w:val="superscript"/>
        </w:rPr>
        <w:t xml:space="preserve"> </w:t>
      </w:r>
      <w:r w:rsidR="00BD374C"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 xml:space="preserve">intercept </w:t>
      </w:r>
      <w:r w:rsidR="00F42512" w:rsidRPr="00CA458B">
        <w:rPr>
          <w:rFonts w:ascii="Times New Roman" w:hAnsi="Times New Roman" w:cs="Times New Roman"/>
          <w:sz w:val="20"/>
          <w:szCs w:val="20"/>
        </w:rPr>
        <w:t>variance</w:t>
      </w:r>
      <w:r w:rsidR="00E939B5" w:rsidRPr="00CA458B">
        <w:rPr>
          <w:rFonts w:ascii="Times New Roman" w:hAnsi="Times New Roman" w:cs="Times New Roman"/>
          <w:sz w:val="20"/>
          <w:szCs w:val="20"/>
        </w:rPr>
        <w:t xml:space="preserve"> across groups</w:t>
      </w:r>
      <w:r w:rsidR="00BD374C" w:rsidRPr="00CA458B">
        <w:rPr>
          <w:rFonts w:ascii="Times New Roman" w:hAnsi="Times New Roman" w:cs="Times New Roman"/>
          <w:i/>
          <w:sz w:val="20"/>
          <w:szCs w:val="20"/>
        </w:rPr>
        <w:t xml:space="preserve">; </w:t>
      </w:r>
      <w:del w:id="1294" w:author="Author">
        <w:r w:rsidR="00BD374C" w:rsidRPr="00CA458B" w:rsidDel="00480908">
          <w:rPr>
            <w:rFonts w:ascii="Times New Roman" w:hAnsi="Times New Roman" w:cs="Times New Roman"/>
            <w:i/>
            <w:sz w:val="20"/>
            <w:szCs w:val="20"/>
          </w:rPr>
          <w:delText xml:space="preserve"> </w:delText>
        </w:r>
      </w:del>
      <w:r w:rsidR="00BD374C" w:rsidRPr="00CA458B">
        <w:rPr>
          <w:rFonts w:ascii="Times New Roman" w:hAnsi="Times New Roman" w:cs="Times New Roman"/>
          <w:i/>
          <w:sz w:val="20"/>
          <w:szCs w:val="20"/>
        </w:rPr>
        <w:t>σ</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sz w:val="20"/>
          <w:szCs w:val="20"/>
          <w:vertAlign w:val="superscript"/>
          <w:lang w:eastAsia="zh-CN"/>
        </w:rPr>
        <w:t xml:space="preserve"> </w:t>
      </w:r>
      <w:r w:rsidR="00BD374C" w:rsidRPr="00CA458B">
        <w:rPr>
          <w:rFonts w:ascii="Times New Roman" w:hAnsi="Times New Roman" w:cs="Times New Roman"/>
          <w:sz w:val="20"/>
          <w:szCs w:val="20"/>
          <w:lang w:eastAsia="zh-CN"/>
        </w:rPr>
        <w:t xml:space="preserve"> = </w:t>
      </w:r>
      <w:r w:rsidR="00E939B5" w:rsidRPr="00CA458B">
        <w:rPr>
          <w:rFonts w:ascii="Times New Roman" w:hAnsi="Times New Roman" w:cs="Times New Roman"/>
          <w:sz w:val="20"/>
          <w:szCs w:val="20"/>
          <w:lang w:eastAsia="zh-CN"/>
        </w:rPr>
        <w:t>within-group, individual</w:t>
      </w:r>
      <w:r w:rsidR="00CA458B">
        <w:rPr>
          <w:rFonts w:ascii="Times New Roman" w:hAnsi="Times New Roman" w:cs="Times New Roman"/>
          <w:sz w:val="20"/>
          <w:szCs w:val="20"/>
          <w:lang w:eastAsia="zh-CN"/>
        </w:rPr>
        <w:t>-level</w:t>
      </w:r>
      <w:r w:rsidR="00E939B5" w:rsidRPr="00CA458B">
        <w:rPr>
          <w:rFonts w:ascii="Times New Roman" w:hAnsi="Times New Roman" w:cs="Times New Roman"/>
          <w:sz w:val="20"/>
          <w:szCs w:val="20"/>
          <w:lang w:eastAsia="zh-CN"/>
        </w:rPr>
        <w:t xml:space="preserve"> variance</w:t>
      </w:r>
      <w:r w:rsidR="00BD374C" w:rsidRPr="00CA458B">
        <w:rPr>
          <w:rFonts w:ascii="Times New Roman" w:hAnsi="Times New Roman" w:cs="Times New Roman"/>
          <w:sz w:val="20"/>
          <w:szCs w:val="20"/>
          <w:lang w:eastAsia="zh-CN"/>
        </w:rPr>
        <w:t xml:space="preserve">; </w:t>
      </w:r>
      <w:r w:rsidR="00BD374C" w:rsidRPr="00CA458B">
        <w:rPr>
          <w:rFonts w:ascii="Times New Roman" w:hAnsi="Times New Roman" w:cs="Times New Roman"/>
          <w:sz w:val="20"/>
          <w:szCs w:val="20"/>
        </w:rPr>
        <w:t>Pseudo-</w:t>
      </w:r>
      <w:r w:rsidR="00BD374C" w:rsidRPr="00CA458B">
        <w:rPr>
          <w:rFonts w:ascii="Times New Roman" w:hAnsi="Times New Roman" w:cs="Times New Roman"/>
          <w:i/>
          <w:sz w:val="20"/>
          <w:szCs w:val="20"/>
        </w:rPr>
        <w:t>R</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i/>
          <w:sz w:val="20"/>
          <w:szCs w:val="20"/>
        </w:rPr>
        <w:t>=</w:t>
      </w:r>
      <w:r w:rsidR="00F42512"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proportion of variance explained beyond baseline model (</w:t>
      </w:r>
      <w:r w:rsidR="00F42512" w:rsidRPr="00CA458B">
        <w:rPr>
          <w:rFonts w:ascii="Times New Roman" w:hAnsi="Times New Roman" w:cs="Times New Roman"/>
          <w:sz w:val="20"/>
          <w:szCs w:val="20"/>
        </w:rPr>
        <w:t>baseline model =</w:t>
      </w:r>
      <w:r w:rsidR="00E939B5" w:rsidRPr="00CA458B">
        <w:rPr>
          <w:rFonts w:ascii="Times New Roman" w:hAnsi="Times New Roman" w:cs="Times New Roman"/>
          <w:sz w:val="20"/>
          <w:szCs w:val="20"/>
        </w:rPr>
        <w:t xml:space="preserve"> Model </w:t>
      </w:r>
      <w:r w:rsidR="00E939B5" w:rsidRPr="00EA212D">
        <w:rPr>
          <w:rFonts w:ascii="Times New Roman" w:hAnsi="Times New Roman" w:cs="Times New Roman"/>
          <w:sz w:val="20"/>
          <w:szCs w:val="20"/>
        </w:rPr>
        <w:t>2)</w:t>
      </w:r>
      <w:r w:rsidR="00BD374C" w:rsidRPr="00EA212D">
        <w:rPr>
          <w:rFonts w:ascii="Times New Roman" w:hAnsi="Times New Roman" w:cs="Times New Roman"/>
          <w:i/>
          <w:sz w:val="20"/>
          <w:szCs w:val="20"/>
        </w:rPr>
        <w:t>;</w:t>
      </w:r>
      <w:r w:rsidR="00BD374C" w:rsidRPr="00EA212D">
        <w:rPr>
          <w:rFonts w:ascii="Times New Roman" w:hAnsi="Times New Roman" w:cs="Times New Roman"/>
          <w:sz w:val="20"/>
          <w:szCs w:val="20"/>
        </w:rPr>
        <w:t xml:space="preserve"> </w:t>
      </w:r>
      <w:r w:rsidR="00C250B5" w:rsidRPr="00EA212D">
        <w:rPr>
          <w:rFonts w:ascii="Times New Roman" w:hAnsi="Times New Roman" w:cs="Times New Roman"/>
          <w:sz w:val="20"/>
          <w:szCs w:val="20"/>
        </w:rPr>
        <w:t>.</w:t>
      </w:r>
      <w:r w:rsidR="005A05E2" w:rsidRPr="00EA212D">
        <w:rPr>
          <w:rFonts w:ascii="Times New Roman" w:hAnsi="Times New Roman" w:cs="Times New Roman"/>
          <w:sz w:val="20"/>
          <w:szCs w:val="20"/>
          <w:lang w:eastAsia="zh-CN"/>
        </w:rPr>
        <w:t xml:space="preserve">See Footnote </w:t>
      </w:r>
      <w:ins w:id="1295" w:author="Author">
        <w:r w:rsidR="007637E2" w:rsidRPr="00EA212D">
          <w:rPr>
            <w:rFonts w:ascii="Times New Roman" w:hAnsi="Times New Roman" w:cs="Times New Roman"/>
            <w:sz w:val="20"/>
            <w:szCs w:val="20"/>
            <w:lang w:eastAsia="zh-CN"/>
            <w:rPrChange w:id="1296" w:author="Author">
              <w:rPr>
                <w:rFonts w:ascii="Times New Roman" w:hAnsi="Times New Roman" w:cs="Times New Roman"/>
                <w:sz w:val="20"/>
                <w:szCs w:val="20"/>
                <w:highlight w:val="yellow"/>
                <w:lang w:eastAsia="zh-CN"/>
              </w:rPr>
            </w:rPrChange>
          </w:rPr>
          <w:t>4</w:t>
        </w:r>
      </w:ins>
      <w:del w:id="1297" w:author="Author">
        <w:r w:rsidR="005A05E2" w:rsidRPr="00EA212D" w:rsidDel="007637E2">
          <w:rPr>
            <w:rFonts w:ascii="Times New Roman" w:hAnsi="Times New Roman" w:cs="Times New Roman"/>
            <w:sz w:val="20"/>
            <w:szCs w:val="20"/>
            <w:lang w:eastAsia="zh-CN"/>
          </w:rPr>
          <w:delText>5</w:delText>
        </w:r>
      </w:del>
      <w:r w:rsidR="005A05E2" w:rsidRPr="00EA212D">
        <w:rPr>
          <w:rFonts w:ascii="Times New Roman" w:hAnsi="Times New Roman" w:cs="Times New Roman"/>
          <w:sz w:val="20"/>
          <w:szCs w:val="20"/>
          <w:lang w:eastAsia="zh-CN"/>
        </w:rPr>
        <w:t xml:space="preserve"> for</w:t>
      </w:r>
      <w:r w:rsidR="005A05E2" w:rsidRPr="00CA458B">
        <w:rPr>
          <w:rFonts w:ascii="Times New Roman" w:hAnsi="Times New Roman" w:cs="Times New Roman"/>
          <w:sz w:val="20"/>
          <w:szCs w:val="20"/>
          <w:lang w:eastAsia="zh-CN"/>
        </w:rPr>
        <w:t xml:space="preserve"> a</w:t>
      </w:r>
      <w:r w:rsidR="00BD374C" w:rsidRPr="00CA458B">
        <w:rPr>
          <w:rFonts w:ascii="Times New Roman" w:hAnsi="Times New Roman" w:cs="Times New Roman"/>
          <w:sz w:val="20"/>
          <w:szCs w:val="20"/>
          <w:lang w:eastAsia="zh-CN"/>
        </w:rPr>
        <w:t xml:space="preserve"> more thorough</w:t>
      </w:r>
      <w:r w:rsidR="005A05E2" w:rsidRPr="00CA458B">
        <w:rPr>
          <w:rFonts w:ascii="Times New Roman" w:hAnsi="Times New Roman" w:cs="Times New Roman"/>
          <w:sz w:val="20"/>
          <w:szCs w:val="20"/>
          <w:lang w:eastAsia="zh-CN"/>
        </w:rPr>
        <w:t xml:space="preserve">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r w:rsidR="00C250B5" w:rsidRPr="00CA458B">
        <w:rPr>
          <w:rFonts w:ascii="Times New Roman" w:hAnsi="Times New Roman" w:cs="Times New Roman"/>
          <w:sz w:val="20"/>
          <w:szCs w:val="20"/>
          <w:lang w:eastAsia="zh-CN"/>
        </w:rPr>
        <w:t>, and why they are sometimes negative in multilevel modeling</w:t>
      </w:r>
      <w:r w:rsidR="005A05E2" w:rsidRPr="00CA458B">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580C10D"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ins w:id="1298" w:author="Author">
        <w:r w:rsidR="002B4759">
          <w:rPr>
            <w:rFonts w:ascii="Times New Roman" w:hAnsi="Times New Roman" w:cs="Times New Roman"/>
            <w:i/>
          </w:rPr>
          <w:t>30</w:t>
        </w:r>
      </w:ins>
      <w:del w:id="1299" w:author="Author">
        <w:r w:rsidR="00550F93" w:rsidDel="002B4759">
          <w:rPr>
            <w:rFonts w:ascii="Times New Roman" w:hAnsi="Times New Roman" w:cs="Times New Roman"/>
            <w:i/>
          </w:rPr>
          <w:delText>28</w:delText>
        </w:r>
      </w:del>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0869BE">
        <w:trPr>
          <w:trHeight w:val="342"/>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0729AE">
        <w:trPr>
          <w:trHeight w:val="440"/>
        </w:trPr>
        <w:tc>
          <w:tcPr>
            <w:tcW w:w="1247" w:type="dxa"/>
            <w:tcBorders>
              <w:top w:val="single" w:sz="4" w:space="0" w:color="auto"/>
            </w:tcBorders>
            <w:vAlign w:val="center"/>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27C3078" w14:textId="5A9A9A0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300" w:author="Author">
              <w:r w:rsidR="000C49E1">
                <w:rPr>
                  <w:rFonts w:ascii="Times New Roman" w:hAnsi="Times New Roman" w:cs="Times New Roman"/>
                  <w:sz w:val="18"/>
                  <w:szCs w:val="18"/>
                </w:rPr>
                <w:t>1</w:t>
              </w:r>
            </w:ins>
            <w:del w:id="1301" w:author="Author">
              <w:r w:rsidDel="000C49E1">
                <w:rPr>
                  <w:rFonts w:ascii="Times New Roman" w:hAnsi="Times New Roman" w:cs="Times New Roman"/>
                  <w:sz w:val="18"/>
                  <w:szCs w:val="18"/>
                </w:rPr>
                <w:delText>0</w:delText>
              </w:r>
            </w:del>
            <w:r w:rsidRPr="00DC637E">
              <w:rPr>
                <w:rFonts w:ascii="Times New Roman" w:hAnsi="Times New Roman" w:cs="Times New Roman"/>
                <w:sz w:val="18"/>
                <w:szCs w:val="18"/>
              </w:rPr>
              <w:t>*</w:t>
            </w:r>
          </w:p>
          <w:p w14:paraId="215C6D39" w14:textId="7812F905"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ins w:id="1302" w:author="Author">
              <w:r w:rsidR="000C49E1">
                <w:rPr>
                  <w:rFonts w:ascii="Times New Roman" w:hAnsi="Times New Roman" w:cs="Times New Roman"/>
                  <w:sz w:val="18"/>
                  <w:szCs w:val="18"/>
                </w:rPr>
                <w:t>4</w:t>
              </w:r>
            </w:ins>
            <w:del w:id="1303" w:author="Author">
              <w:r w:rsidDel="000C49E1">
                <w:rPr>
                  <w:rFonts w:ascii="Times New Roman" w:hAnsi="Times New Roman" w:cs="Times New Roman"/>
                  <w:sz w:val="18"/>
                  <w:szCs w:val="18"/>
                </w:rPr>
                <w:delText>3</w:delText>
              </w:r>
            </w:del>
            <w:r w:rsidRPr="00DC637E">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03C277D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304" w:author="Author">
              <w:r w:rsidR="000C49E1">
                <w:rPr>
                  <w:rFonts w:ascii="Times New Roman" w:hAnsi="Times New Roman" w:cs="Times New Roman"/>
                  <w:sz w:val="18"/>
                  <w:szCs w:val="18"/>
                </w:rPr>
                <w:t>21</w:t>
              </w:r>
            </w:ins>
            <w:del w:id="1305" w:author="Author">
              <w:r w:rsidRPr="00465099" w:rsidDel="000C49E1">
                <w:rPr>
                  <w:rFonts w:ascii="Times New Roman" w:hAnsi="Times New Roman" w:cs="Times New Roman"/>
                  <w:sz w:val="18"/>
                  <w:szCs w:val="18"/>
                </w:rPr>
                <w:delText>1</w:delText>
              </w:r>
              <w:r w:rsidDel="000C49E1">
                <w:rPr>
                  <w:rFonts w:ascii="Times New Roman" w:hAnsi="Times New Roman" w:cs="Times New Roman"/>
                  <w:sz w:val="18"/>
                  <w:szCs w:val="18"/>
                </w:rPr>
                <w:delText>9</w:delText>
              </w:r>
            </w:del>
            <w:r>
              <w:rPr>
                <w:rFonts w:ascii="Times New Roman" w:hAnsi="Times New Roman" w:cs="Times New Roman"/>
                <w:sz w:val="18"/>
                <w:szCs w:val="18"/>
              </w:rPr>
              <w:t>, .2</w:t>
            </w:r>
            <w:ins w:id="1306" w:author="Author">
              <w:r w:rsidR="000C49E1">
                <w:rPr>
                  <w:rFonts w:ascii="Times New Roman" w:hAnsi="Times New Roman" w:cs="Times New Roman"/>
                  <w:sz w:val="18"/>
                  <w:szCs w:val="18"/>
                </w:rPr>
                <w:t>8</w:t>
              </w:r>
            </w:ins>
            <w:del w:id="1307" w:author="Author">
              <w:r w:rsidDel="000C49E1">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
          <w:p w14:paraId="7C3F0F0A" w14:textId="481B4F1B"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ins w:id="1308" w:author="Author">
              <w:r w:rsidR="000C49E1">
                <w:rPr>
                  <w:rFonts w:ascii="Times New Roman" w:hAnsi="Times New Roman" w:cs="Times New Roman"/>
                  <w:sz w:val="18"/>
                  <w:szCs w:val="18"/>
                </w:rPr>
                <w:t>3</w:t>
              </w:r>
            </w:ins>
            <w:del w:id="1309" w:author="Author">
              <w:r w:rsidDel="000C49E1">
                <w:rPr>
                  <w:rFonts w:ascii="Times New Roman" w:hAnsi="Times New Roman" w:cs="Times New Roman"/>
                  <w:sz w:val="18"/>
                  <w:szCs w:val="18"/>
                </w:rPr>
                <w:delText>4</w:delText>
              </w:r>
            </w:del>
            <w:r w:rsidRPr="00DC637E">
              <w:rPr>
                <w:rFonts w:ascii="Times New Roman" w:hAnsi="Times New Roman" w:cs="Times New Roman"/>
                <w:sz w:val="18"/>
                <w:szCs w:val="18"/>
              </w:rPr>
              <w:t>*</w:t>
            </w:r>
          </w:p>
          <w:p w14:paraId="63E0A1E7" w14:textId="2795664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ins w:id="1310" w:author="Author">
              <w:r w:rsidR="000C49E1">
                <w:rPr>
                  <w:rFonts w:ascii="Times New Roman" w:hAnsi="Times New Roman" w:cs="Times New Roman"/>
                  <w:sz w:val="18"/>
                  <w:szCs w:val="18"/>
                </w:rPr>
                <w:t>8</w:t>
              </w:r>
            </w:ins>
            <w:del w:id="1311" w:author="Author">
              <w:r w:rsidDel="000C49E1">
                <w:rPr>
                  <w:rFonts w:ascii="Times New Roman" w:hAnsi="Times New Roman" w:cs="Times New Roman"/>
                  <w:sz w:val="18"/>
                  <w:szCs w:val="18"/>
                </w:rPr>
                <w:delText>6</w:delText>
              </w:r>
            </w:del>
            <w:r w:rsidRPr="00465099">
              <w:rPr>
                <w:rFonts w:ascii="Times New Roman" w:hAnsi="Times New Roman" w:cs="Times New Roman"/>
                <w:sz w:val="18"/>
                <w:szCs w:val="18"/>
              </w:rPr>
              <w:t>, .</w:t>
            </w:r>
            <w:ins w:id="1312" w:author="Author">
              <w:r w:rsidR="000C49E1">
                <w:rPr>
                  <w:rFonts w:ascii="Times New Roman" w:hAnsi="Times New Roman" w:cs="Times New Roman"/>
                  <w:sz w:val="18"/>
                  <w:szCs w:val="18"/>
                </w:rPr>
                <w:t>27</w:t>
              </w:r>
            </w:ins>
            <w:del w:id="1313" w:author="Author">
              <w:r w:rsidDel="000C49E1">
                <w:rPr>
                  <w:rFonts w:ascii="Times New Roman" w:hAnsi="Times New Roman" w:cs="Times New Roman"/>
                  <w:sz w:val="18"/>
                  <w:szCs w:val="18"/>
                </w:rPr>
                <w:delText>32</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3BB0052B" w14:textId="29825F28"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314" w:author="Author">
              <w:r w:rsidR="000C49E1">
                <w:rPr>
                  <w:rFonts w:ascii="Times New Roman" w:hAnsi="Times New Roman" w:cs="Times New Roman"/>
                  <w:sz w:val="18"/>
                  <w:szCs w:val="18"/>
                </w:rPr>
                <w:t>2</w:t>
              </w:r>
            </w:ins>
            <w:del w:id="1315" w:author="Author">
              <w:r w:rsidDel="000C49E1">
                <w:rPr>
                  <w:rFonts w:ascii="Times New Roman" w:hAnsi="Times New Roman" w:cs="Times New Roman"/>
                  <w:sz w:val="18"/>
                  <w:szCs w:val="18"/>
                </w:rPr>
                <w:delText>3</w:delText>
              </w:r>
            </w:del>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E032FCC" w14:textId="39904BA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ins w:id="1316" w:author="Author">
              <w:r w:rsidR="000C49E1">
                <w:rPr>
                  <w:rFonts w:ascii="Times New Roman" w:hAnsi="Times New Roman" w:cs="Times New Roman"/>
                  <w:sz w:val="18"/>
                  <w:szCs w:val="18"/>
                </w:rPr>
                <w:t>35</w:t>
              </w:r>
            </w:ins>
            <w:del w:id="1317" w:author="Author">
              <w:r w:rsidDel="000C49E1">
                <w:rPr>
                  <w:rFonts w:ascii="Times New Roman" w:hAnsi="Times New Roman" w:cs="Times New Roman"/>
                  <w:sz w:val="18"/>
                  <w:szCs w:val="18"/>
                </w:rPr>
                <w:delText>25</w:delText>
              </w:r>
            </w:del>
            <w:r w:rsidRPr="00DC637E">
              <w:rPr>
                <w:rFonts w:ascii="Times New Roman" w:hAnsi="Times New Roman" w:cs="Times New Roman"/>
                <w:sz w:val="18"/>
                <w:szCs w:val="18"/>
              </w:rPr>
              <w:t>*</w:t>
            </w:r>
          </w:p>
          <w:p w14:paraId="6457411D" w14:textId="25FA3E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318" w:author="Author">
              <w:r w:rsidR="000C49E1">
                <w:rPr>
                  <w:rFonts w:ascii="Times New Roman" w:hAnsi="Times New Roman" w:cs="Times New Roman"/>
                  <w:sz w:val="18"/>
                  <w:szCs w:val="18"/>
                </w:rPr>
                <w:t>24</w:t>
              </w:r>
            </w:ins>
            <w:del w:id="1319" w:author="Author">
              <w:r w:rsidRPr="00465099" w:rsidDel="000C49E1">
                <w:rPr>
                  <w:rFonts w:ascii="Times New Roman" w:hAnsi="Times New Roman" w:cs="Times New Roman"/>
                  <w:sz w:val="18"/>
                  <w:szCs w:val="18"/>
                </w:rPr>
                <w:delText>1</w:delText>
              </w:r>
              <w:r w:rsidDel="000C49E1">
                <w:rPr>
                  <w:rFonts w:ascii="Times New Roman" w:hAnsi="Times New Roman" w:cs="Times New Roman"/>
                  <w:sz w:val="18"/>
                  <w:szCs w:val="18"/>
                </w:rPr>
                <w:delText>4</w:delText>
              </w:r>
            </w:del>
            <w:r w:rsidRPr="00465099">
              <w:rPr>
                <w:rFonts w:ascii="Times New Roman" w:hAnsi="Times New Roman" w:cs="Times New Roman"/>
                <w:sz w:val="18"/>
                <w:szCs w:val="18"/>
              </w:rPr>
              <w:t>, .</w:t>
            </w:r>
            <w:ins w:id="1320" w:author="Author">
              <w:r w:rsidR="000C49E1">
                <w:rPr>
                  <w:rFonts w:ascii="Times New Roman" w:hAnsi="Times New Roman" w:cs="Times New Roman"/>
                  <w:sz w:val="18"/>
                  <w:szCs w:val="18"/>
                </w:rPr>
                <w:t>45</w:t>
              </w:r>
            </w:ins>
            <w:del w:id="1321" w:author="Author">
              <w:r w:rsidDel="000C49E1">
                <w:rPr>
                  <w:rFonts w:ascii="Times New Roman" w:hAnsi="Times New Roman" w:cs="Times New Roman"/>
                  <w:sz w:val="18"/>
                  <w:szCs w:val="18"/>
                </w:rPr>
                <w:delText>36</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0269F119" w14:textId="0C3905C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322" w:author="Author">
              <w:r w:rsidR="000C49E1">
                <w:rPr>
                  <w:rFonts w:ascii="Times New Roman" w:hAnsi="Times New Roman" w:cs="Times New Roman"/>
                  <w:sz w:val="18"/>
                  <w:szCs w:val="18"/>
                </w:rPr>
                <w:t>5</w:t>
              </w:r>
            </w:ins>
            <w:del w:id="1323" w:author="Author">
              <w:r w:rsidDel="000C49E1">
                <w:rPr>
                  <w:rFonts w:ascii="Times New Roman" w:hAnsi="Times New Roman" w:cs="Times New Roman"/>
                  <w:sz w:val="18"/>
                  <w:szCs w:val="18"/>
                </w:rPr>
                <w:delText>6</w:delText>
              </w:r>
            </w:del>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44865AB9" w14:textId="62CCC78C"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324" w:author="Author">
              <w:r w:rsidR="00104B80">
                <w:rPr>
                  <w:rFonts w:ascii="Times New Roman" w:hAnsi="Times New Roman" w:cs="Times New Roman"/>
                  <w:sz w:val="18"/>
                  <w:szCs w:val="18"/>
                </w:rPr>
                <w:t>7</w:t>
              </w:r>
            </w:ins>
            <w:del w:id="1325" w:author="Author">
              <w:r w:rsidDel="00104B80">
                <w:rPr>
                  <w:rFonts w:ascii="Times New Roman" w:hAnsi="Times New Roman" w:cs="Times New Roman"/>
                  <w:sz w:val="18"/>
                  <w:szCs w:val="18"/>
                </w:rPr>
                <w:delText>9</w:delText>
              </w:r>
            </w:del>
            <w:r>
              <w:rPr>
                <w:rFonts w:ascii="Times New Roman" w:hAnsi="Times New Roman" w:cs="Times New Roman"/>
                <w:sz w:val="18"/>
                <w:szCs w:val="18"/>
              </w:rPr>
              <w:t>*</w:t>
            </w:r>
          </w:p>
          <w:p w14:paraId="230E0937" w14:textId="3AA4D94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326" w:author="Author">
              <w:r w:rsidR="00104B80">
                <w:rPr>
                  <w:rFonts w:ascii="Times New Roman" w:hAnsi="Times New Roman" w:cs="Times New Roman"/>
                  <w:sz w:val="18"/>
                  <w:szCs w:val="18"/>
                </w:rPr>
                <w:t>0</w:t>
              </w:r>
            </w:ins>
            <w:del w:id="1327" w:author="Author">
              <w:r w:rsidDel="00104B80">
                <w:rPr>
                  <w:rFonts w:ascii="Times New Roman" w:hAnsi="Times New Roman" w:cs="Times New Roman"/>
                  <w:sz w:val="18"/>
                  <w:szCs w:val="18"/>
                </w:rPr>
                <w:delText>1</w:delText>
              </w:r>
            </w:del>
            <w:r>
              <w:rPr>
                <w:rFonts w:ascii="Times New Roman" w:hAnsi="Times New Roman" w:cs="Times New Roman"/>
                <w:sz w:val="18"/>
                <w:szCs w:val="18"/>
              </w:rPr>
              <w:t>, .3</w:t>
            </w:r>
            <w:ins w:id="1328" w:author="Author">
              <w:r w:rsidR="00104B80">
                <w:rPr>
                  <w:rFonts w:ascii="Times New Roman" w:hAnsi="Times New Roman" w:cs="Times New Roman"/>
                  <w:sz w:val="18"/>
                  <w:szCs w:val="18"/>
                </w:rPr>
                <w:t>5</w:t>
              </w:r>
            </w:ins>
            <w:del w:id="1329" w:author="Author">
              <w:r w:rsidDel="00104B80">
                <w:rPr>
                  <w:rFonts w:ascii="Times New Roman" w:hAnsi="Times New Roman" w:cs="Times New Roman"/>
                  <w:sz w:val="18"/>
                  <w:szCs w:val="18"/>
                </w:rPr>
                <w:delText>8</w:delText>
              </w:r>
            </w:del>
            <w:r>
              <w:rPr>
                <w:rFonts w:ascii="Times New Roman" w:hAnsi="Times New Roman" w:cs="Times New Roman"/>
                <w:sz w:val="18"/>
                <w:szCs w:val="18"/>
              </w:rPr>
              <w:t>)</w:t>
            </w:r>
          </w:p>
        </w:tc>
        <w:tc>
          <w:tcPr>
            <w:tcW w:w="720" w:type="dxa"/>
            <w:tcBorders>
              <w:top w:val="single" w:sz="4" w:space="0" w:color="auto"/>
            </w:tcBorders>
            <w:vAlign w:val="center"/>
          </w:tcPr>
          <w:p w14:paraId="6C843C73" w14:textId="6130162A"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30" w:author="Author">
              <w:r w:rsidR="00104B80">
                <w:rPr>
                  <w:rFonts w:ascii="Times New Roman" w:hAnsi="Times New Roman" w:cs="Times New Roman"/>
                  <w:sz w:val="18"/>
                  <w:szCs w:val="18"/>
                </w:rPr>
                <w:t>3</w:t>
              </w:r>
            </w:ins>
            <w:del w:id="1331" w:author="Author">
              <w:r w:rsidDel="00104B80">
                <w:rPr>
                  <w:rFonts w:ascii="Times New Roman" w:hAnsi="Times New Roman" w:cs="Times New Roman"/>
                  <w:sz w:val="18"/>
                  <w:szCs w:val="18"/>
                </w:rPr>
                <w:delText>4</w:delText>
              </w:r>
            </w:del>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vAlign w:val="center"/>
          </w:tcPr>
          <w:p w14:paraId="79F4F81A" w14:textId="78800325"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332" w:author="Author">
              <w:r w:rsidR="00104B80">
                <w:rPr>
                  <w:rFonts w:ascii="Times New Roman" w:hAnsi="Times New Roman" w:cs="Times New Roman"/>
                  <w:sz w:val="18"/>
                  <w:szCs w:val="18"/>
                </w:rPr>
                <w:t>29</w:t>
              </w:r>
            </w:ins>
            <w:del w:id="1333" w:author="Author">
              <w:r w:rsidDel="00104B80">
                <w:rPr>
                  <w:rFonts w:ascii="Times New Roman" w:hAnsi="Times New Roman" w:cs="Times New Roman"/>
                  <w:sz w:val="18"/>
                  <w:szCs w:val="18"/>
                </w:rPr>
                <w:delText>30</w:delText>
              </w:r>
            </w:del>
            <w:r>
              <w:rPr>
                <w:rFonts w:ascii="Times New Roman" w:hAnsi="Times New Roman" w:cs="Times New Roman"/>
                <w:sz w:val="18"/>
                <w:szCs w:val="18"/>
              </w:rPr>
              <w:t>*</w:t>
            </w:r>
          </w:p>
          <w:p w14:paraId="67911DBB" w14:textId="1D57A6DB"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334" w:author="Author">
              <w:r w:rsidR="00104B80">
                <w:rPr>
                  <w:rFonts w:ascii="Times New Roman" w:hAnsi="Times New Roman" w:cs="Times New Roman"/>
                  <w:sz w:val="18"/>
                  <w:szCs w:val="18"/>
                </w:rPr>
                <w:t>0</w:t>
              </w:r>
            </w:ins>
            <w:del w:id="1335" w:author="Author">
              <w:r w:rsidDel="00104B80">
                <w:rPr>
                  <w:rFonts w:ascii="Times New Roman" w:hAnsi="Times New Roman" w:cs="Times New Roman"/>
                  <w:sz w:val="18"/>
                  <w:szCs w:val="18"/>
                </w:rPr>
                <w:delText>1</w:delText>
              </w:r>
            </w:del>
            <w:r>
              <w:rPr>
                <w:rFonts w:ascii="Times New Roman" w:hAnsi="Times New Roman" w:cs="Times New Roman"/>
                <w:sz w:val="18"/>
                <w:szCs w:val="18"/>
              </w:rPr>
              <w:t>, .</w:t>
            </w:r>
            <w:ins w:id="1336" w:author="Author">
              <w:r w:rsidR="00104B80">
                <w:rPr>
                  <w:rFonts w:ascii="Times New Roman" w:hAnsi="Times New Roman" w:cs="Times New Roman"/>
                  <w:sz w:val="18"/>
                  <w:szCs w:val="18"/>
                </w:rPr>
                <w:t>37</w:t>
              </w:r>
            </w:ins>
            <w:del w:id="1337" w:author="Author">
              <w:r w:rsidDel="00104B80">
                <w:rPr>
                  <w:rFonts w:ascii="Times New Roman" w:hAnsi="Times New Roman" w:cs="Times New Roman"/>
                  <w:sz w:val="18"/>
                  <w:szCs w:val="18"/>
                </w:rPr>
                <w:delText>40</w:delText>
              </w:r>
            </w:del>
            <w:r>
              <w:rPr>
                <w:rFonts w:ascii="Times New Roman" w:hAnsi="Times New Roman" w:cs="Times New Roman"/>
                <w:sz w:val="18"/>
                <w:szCs w:val="18"/>
              </w:rPr>
              <w:t>)</w:t>
            </w:r>
          </w:p>
        </w:tc>
        <w:tc>
          <w:tcPr>
            <w:tcW w:w="720" w:type="dxa"/>
            <w:tcBorders>
              <w:top w:val="single" w:sz="4" w:space="0" w:color="auto"/>
            </w:tcBorders>
            <w:vAlign w:val="center"/>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0729AE">
        <w:trPr>
          <w:trHeight w:val="540"/>
        </w:trPr>
        <w:tc>
          <w:tcPr>
            <w:tcW w:w="1247" w:type="dxa"/>
            <w:vAlign w:val="center"/>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67D9F22C" w:rsidR="008F5BF7" w:rsidRPr="00465099" w:rsidRDefault="008F5BF7" w:rsidP="009C17F7">
            <w:pPr>
              <w:tabs>
                <w:tab w:val="center" w:pos="4680"/>
              </w:tabs>
              <w:jc w:val="center"/>
              <w:rPr>
                <w:rFonts w:ascii="Times New Roman" w:hAnsi="Times New Roman" w:cs="Times New Roman"/>
                <w:sz w:val="18"/>
                <w:szCs w:val="18"/>
              </w:rPr>
            </w:pPr>
            <w:del w:id="1338" w:author="Author">
              <w:r w:rsidDel="000C49E1">
                <w:rPr>
                  <w:rFonts w:ascii="Times New Roman" w:hAnsi="Times New Roman" w:cs="Times New Roman"/>
                  <w:sz w:val="18"/>
                  <w:szCs w:val="18"/>
                </w:rPr>
                <w:delText>-.009</w:delText>
              </w:r>
            </w:del>
            <w:ins w:id="1339" w:author="Author">
              <w:r w:rsidR="000C49E1">
                <w:rPr>
                  <w:rFonts w:ascii="Times New Roman" w:hAnsi="Times New Roman" w:cs="Times New Roman"/>
                  <w:sz w:val="18"/>
                  <w:szCs w:val="18"/>
                </w:rPr>
                <w:t>.03</w:t>
              </w:r>
            </w:ins>
          </w:p>
          <w:p w14:paraId="6816690D" w14:textId="41D1E677"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340" w:author="Author">
              <w:r w:rsidDel="000C49E1">
                <w:rPr>
                  <w:rFonts w:ascii="Times New Roman" w:hAnsi="Times New Roman" w:cs="Times New Roman"/>
                  <w:sz w:val="18"/>
                  <w:szCs w:val="18"/>
                </w:rPr>
                <w:delText>12</w:delText>
              </w:r>
            </w:del>
            <w:ins w:id="1341" w:author="Author">
              <w:r w:rsidR="000C49E1">
                <w:rPr>
                  <w:rFonts w:ascii="Times New Roman" w:hAnsi="Times New Roman" w:cs="Times New Roman"/>
                  <w:sz w:val="18"/>
                  <w:szCs w:val="18"/>
                </w:rPr>
                <w:t>03</w:t>
              </w:r>
            </w:ins>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2F2C6EB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342" w:author="Author">
              <w:r w:rsidR="000C49E1">
                <w:rPr>
                  <w:rFonts w:ascii="Times New Roman" w:hAnsi="Times New Roman" w:cs="Times New Roman"/>
                  <w:sz w:val="18"/>
                  <w:szCs w:val="18"/>
                </w:rPr>
                <w:t>3</w:t>
              </w:r>
            </w:ins>
            <w:del w:id="1343" w:author="Author">
              <w:r w:rsidDel="000C49E1">
                <w:rPr>
                  <w:rFonts w:ascii="Times New Roman" w:hAnsi="Times New Roman" w:cs="Times New Roman"/>
                  <w:sz w:val="18"/>
                  <w:szCs w:val="18"/>
                </w:rPr>
                <w:delText>5</w:delText>
              </w:r>
            </w:del>
          </w:p>
          <w:p w14:paraId="004F836E" w14:textId="2C8349E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344" w:author="Author">
              <w:r w:rsidR="000C49E1">
                <w:rPr>
                  <w:rFonts w:ascii="Times New Roman" w:hAnsi="Times New Roman" w:cs="Times New Roman"/>
                  <w:sz w:val="18"/>
                  <w:szCs w:val="18"/>
                </w:rPr>
                <w:t>318</w:t>
              </w:r>
            </w:ins>
            <w:del w:id="1345" w:author="Author">
              <w:r w:rsidDel="000C49E1">
                <w:rPr>
                  <w:rFonts w:ascii="Times New Roman" w:hAnsi="Times New Roman" w:cs="Times New Roman"/>
                  <w:sz w:val="18"/>
                  <w:szCs w:val="18"/>
                </w:rPr>
                <w:delText>857</w:delText>
              </w:r>
            </w:del>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0729AE">
        <w:trPr>
          <w:trHeight w:val="577"/>
        </w:trPr>
        <w:tc>
          <w:tcPr>
            <w:tcW w:w="1247" w:type="dxa"/>
            <w:vAlign w:val="center"/>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0919554E" w:rsidR="008F5BF7" w:rsidRPr="00465099" w:rsidRDefault="008F5BF7" w:rsidP="009C17F7">
            <w:pPr>
              <w:tabs>
                <w:tab w:val="center" w:pos="4680"/>
              </w:tabs>
              <w:jc w:val="center"/>
              <w:rPr>
                <w:rFonts w:ascii="Times New Roman" w:hAnsi="Times New Roman" w:cs="Times New Roman"/>
                <w:sz w:val="18"/>
                <w:szCs w:val="18"/>
              </w:rPr>
            </w:pPr>
            <w:r w:rsidRPr="00104B80">
              <w:rPr>
                <w:rFonts w:ascii="Times New Roman" w:hAnsi="Times New Roman" w:cs="Times New Roman"/>
                <w:sz w:val="18"/>
                <w:szCs w:val="18"/>
                <w:highlight w:val="yellow"/>
                <w:rPrChange w:id="1346" w:author="Author">
                  <w:rPr>
                    <w:rFonts w:ascii="Times New Roman" w:hAnsi="Times New Roman" w:cs="Times New Roman"/>
                    <w:sz w:val="18"/>
                    <w:szCs w:val="18"/>
                  </w:rPr>
                </w:rPrChange>
              </w:rPr>
              <w:t>-.</w:t>
            </w:r>
            <w:ins w:id="1347" w:author="Author">
              <w:r w:rsidR="000C49E1" w:rsidRPr="00104B80">
                <w:rPr>
                  <w:rFonts w:ascii="Times New Roman" w:hAnsi="Times New Roman" w:cs="Times New Roman"/>
                  <w:sz w:val="18"/>
                  <w:szCs w:val="18"/>
                  <w:highlight w:val="yellow"/>
                  <w:rPrChange w:id="1348" w:author="Author">
                    <w:rPr>
                      <w:rFonts w:ascii="Times New Roman" w:hAnsi="Times New Roman" w:cs="Times New Roman"/>
                      <w:sz w:val="18"/>
                      <w:szCs w:val="18"/>
                    </w:rPr>
                  </w:rPrChange>
                </w:rPr>
                <w:t>1</w:t>
              </w:r>
            </w:ins>
            <w:del w:id="1349" w:author="Author">
              <w:r w:rsidRPr="00104B80" w:rsidDel="000C49E1">
                <w:rPr>
                  <w:rFonts w:ascii="Times New Roman" w:hAnsi="Times New Roman" w:cs="Times New Roman"/>
                  <w:sz w:val="18"/>
                  <w:szCs w:val="18"/>
                  <w:highlight w:val="yellow"/>
                  <w:rPrChange w:id="1350" w:author="Author">
                    <w:rPr>
                      <w:rFonts w:ascii="Times New Roman" w:hAnsi="Times New Roman" w:cs="Times New Roman"/>
                      <w:sz w:val="18"/>
                      <w:szCs w:val="18"/>
                    </w:rPr>
                  </w:rPrChange>
                </w:rPr>
                <w:delText>0</w:delText>
              </w:r>
            </w:del>
            <w:r w:rsidRPr="00104B80">
              <w:rPr>
                <w:rFonts w:ascii="Times New Roman" w:hAnsi="Times New Roman" w:cs="Times New Roman"/>
                <w:sz w:val="18"/>
                <w:szCs w:val="18"/>
                <w:highlight w:val="yellow"/>
                <w:rPrChange w:id="1351" w:author="Author">
                  <w:rPr>
                    <w:rFonts w:ascii="Times New Roman" w:hAnsi="Times New Roman" w:cs="Times New Roman"/>
                    <w:sz w:val="18"/>
                    <w:szCs w:val="18"/>
                  </w:rPr>
                </w:rPrChange>
              </w:rPr>
              <w:t>1</w:t>
            </w:r>
            <w:ins w:id="1352" w:author="Author">
              <w:r w:rsidR="00104B80" w:rsidRPr="00104B80">
                <w:rPr>
                  <w:rFonts w:ascii="Times New Roman" w:hAnsi="Times New Roman" w:cs="Times New Roman"/>
                  <w:sz w:val="18"/>
                  <w:szCs w:val="18"/>
                  <w:highlight w:val="yellow"/>
                  <w:rPrChange w:id="1353" w:author="Author">
                    <w:rPr>
                      <w:rFonts w:ascii="Times New Roman" w:hAnsi="Times New Roman" w:cs="Times New Roman"/>
                      <w:sz w:val="18"/>
                      <w:szCs w:val="18"/>
                    </w:rPr>
                  </w:rPrChange>
                </w:rPr>
                <w:t>*</w:t>
              </w:r>
            </w:ins>
          </w:p>
          <w:p w14:paraId="4EBBC345" w14:textId="504F310B"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w:t>
            </w:r>
            <w:ins w:id="1354" w:author="Author">
              <w:r w:rsidR="00104B80">
                <w:rPr>
                  <w:rFonts w:ascii="Times New Roman" w:hAnsi="Times New Roman" w:cs="Times New Roman"/>
                  <w:sz w:val="18"/>
                  <w:szCs w:val="18"/>
                </w:rPr>
                <w:t>22</w:t>
              </w:r>
            </w:ins>
            <w:del w:id="1355" w:author="Author">
              <w:r w:rsidDel="00104B80">
                <w:rPr>
                  <w:rFonts w:ascii="Times New Roman" w:hAnsi="Times New Roman" w:cs="Times New Roman"/>
                  <w:sz w:val="18"/>
                  <w:szCs w:val="18"/>
                </w:rPr>
                <w:delText>13</w:delText>
              </w:r>
            </w:del>
            <w:r w:rsidRPr="00465099">
              <w:rPr>
                <w:rFonts w:ascii="Times New Roman" w:hAnsi="Times New Roman" w:cs="Times New Roman"/>
                <w:sz w:val="18"/>
                <w:szCs w:val="18"/>
              </w:rPr>
              <w:t xml:space="preserve">, </w:t>
            </w:r>
            <w:del w:id="1356" w:author="Author">
              <w:r w:rsidRPr="00465099" w:rsidDel="00104B80">
                <w:rPr>
                  <w:rFonts w:ascii="Times New Roman" w:hAnsi="Times New Roman" w:cs="Times New Roman"/>
                  <w:sz w:val="18"/>
                  <w:szCs w:val="18"/>
                </w:rPr>
                <w:delText>.</w:delText>
              </w:r>
              <w:r w:rsidDel="00104B80">
                <w:rPr>
                  <w:rFonts w:ascii="Times New Roman" w:hAnsi="Times New Roman" w:cs="Times New Roman"/>
                  <w:sz w:val="18"/>
                  <w:szCs w:val="18"/>
                </w:rPr>
                <w:delText>11</w:delText>
              </w:r>
            </w:del>
            <w:ins w:id="1357" w:author="Author">
              <w:r w:rsidR="00104B80">
                <w:rPr>
                  <w:rFonts w:ascii="Times New Roman" w:hAnsi="Times New Roman" w:cs="Times New Roman"/>
                  <w:sz w:val="18"/>
                  <w:szCs w:val="18"/>
                </w:rPr>
                <w:t>-.002</w:t>
              </w:r>
            </w:ins>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0729AE">
        <w:trPr>
          <w:trHeight w:val="533"/>
        </w:trPr>
        <w:tc>
          <w:tcPr>
            <w:tcW w:w="1247" w:type="dxa"/>
            <w:vAlign w:val="center"/>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0CCF2AE5"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58" w:author="Author">
              <w:r w:rsidR="00104B80">
                <w:rPr>
                  <w:rFonts w:ascii="Times New Roman" w:hAnsi="Times New Roman" w:cs="Times New Roman"/>
                  <w:sz w:val="18"/>
                  <w:szCs w:val="18"/>
                </w:rPr>
                <w:t>4</w:t>
              </w:r>
            </w:ins>
            <w:del w:id="1359" w:author="Author">
              <w:r w:rsidDel="00104B80">
                <w:rPr>
                  <w:rFonts w:ascii="Times New Roman" w:hAnsi="Times New Roman" w:cs="Times New Roman"/>
                  <w:sz w:val="18"/>
                  <w:szCs w:val="18"/>
                </w:rPr>
                <w:delText>8</w:delText>
              </w:r>
            </w:del>
          </w:p>
          <w:p w14:paraId="3E0EE092" w14:textId="4AA2952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360" w:author="Author">
              <w:r w:rsidR="00104B80">
                <w:rPr>
                  <w:rFonts w:ascii="Times New Roman" w:hAnsi="Times New Roman" w:cs="Times New Roman"/>
                  <w:sz w:val="18"/>
                  <w:szCs w:val="18"/>
                </w:rPr>
                <w:t>4</w:t>
              </w:r>
            </w:ins>
            <w:del w:id="1361" w:author="Author">
              <w:r w:rsidDel="00104B80">
                <w:rPr>
                  <w:rFonts w:ascii="Times New Roman" w:hAnsi="Times New Roman" w:cs="Times New Roman"/>
                  <w:sz w:val="18"/>
                  <w:szCs w:val="18"/>
                </w:rPr>
                <w:delText>9</w:delText>
              </w:r>
            </w:del>
            <w:r>
              <w:rPr>
                <w:rFonts w:ascii="Times New Roman" w:hAnsi="Times New Roman" w:cs="Times New Roman"/>
                <w:sz w:val="18"/>
                <w:szCs w:val="18"/>
              </w:rPr>
              <w:t>, .0</w:t>
            </w:r>
            <w:ins w:id="1362" w:author="Author">
              <w:r w:rsidR="00104B80">
                <w:rPr>
                  <w:rFonts w:ascii="Times New Roman" w:hAnsi="Times New Roman" w:cs="Times New Roman"/>
                  <w:sz w:val="18"/>
                  <w:szCs w:val="18"/>
                </w:rPr>
                <w:t>5</w:t>
              </w:r>
            </w:ins>
            <w:del w:id="1363" w:author="Author">
              <w:r w:rsidDel="00104B80">
                <w:rPr>
                  <w:rFonts w:ascii="Times New Roman" w:hAnsi="Times New Roman" w:cs="Times New Roman"/>
                  <w:sz w:val="18"/>
                  <w:szCs w:val="18"/>
                </w:rPr>
                <w:delText>2</w:delText>
              </w:r>
            </w:del>
            <w:r>
              <w:rPr>
                <w:rFonts w:ascii="Times New Roman" w:hAnsi="Times New Roman" w:cs="Times New Roman"/>
                <w:sz w:val="18"/>
                <w:szCs w:val="18"/>
              </w:rPr>
              <w:t>)</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5A40082D"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364" w:author="Author">
              <w:r w:rsidR="00104B80">
                <w:rPr>
                  <w:rFonts w:ascii="Times New Roman" w:hAnsi="Times New Roman" w:cs="Times New Roman"/>
                  <w:sz w:val="18"/>
                  <w:szCs w:val="18"/>
                </w:rPr>
                <w:t>040</w:t>
              </w:r>
            </w:ins>
            <w:del w:id="1365" w:author="Author">
              <w:r w:rsidDel="00104B80">
                <w:rPr>
                  <w:rFonts w:ascii="Times New Roman" w:hAnsi="Times New Roman" w:cs="Times New Roman"/>
                  <w:sz w:val="18"/>
                  <w:szCs w:val="18"/>
                </w:rPr>
                <w:delText>108</w:delText>
              </w:r>
            </w:del>
            <w:r>
              <w:rPr>
                <w:rFonts w:ascii="Times New Roman" w:hAnsi="Times New Roman" w:cs="Times New Roman"/>
                <w:sz w:val="18"/>
                <w:szCs w:val="18"/>
              </w:rPr>
              <w:t>)</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0729AE">
        <w:trPr>
          <w:trHeight w:val="533"/>
        </w:trPr>
        <w:tc>
          <w:tcPr>
            <w:tcW w:w="1247" w:type="dxa"/>
            <w:tcBorders>
              <w:bottom w:val="single" w:sz="4" w:space="0" w:color="auto"/>
            </w:tcBorders>
            <w:vAlign w:val="center"/>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6205995A"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66" w:author="Author">
              <w:r w:rsidR="00104B80">
                <w:rPr>
                  <w:rFonts w:ascii="Times New Roman" w:hAnsi="Times New Roman" w:cs="Times New Roman"/>
                  <w:sz w:val="18"/>
                  <w:szCs w:val="18"/>
                </w:rPr>
                <w:t>6</w:t>
              </w:r>
            </w:ins>
            <w:del w:id="1367" w:author="Author">
              <w:r w:rsidDel="00104B80">
                <w:rPr>
                  <w:rFonts w:ascii="Times New Roman" w:hAnsi="Times New Roman" w:cs="Times New Roman"/>
                  <w:sz w:val="18"/>
                  <w:szCs w:val="18"/>
                </w:rPr>
                <w:delText>8</w:delText>
              </w:r>
            </w:del>
          </w:p>
          <w:p w14:paraId="67F188BF" w14:textId="57E278DA"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368" w:author="Author">
              <w:r w:rsidR="00104B80">
                <w:rPr>
                  <w:rFonts w:ascii="Times New Roman" w:hAnsi="Times New Roman" w:cs="Times New Roman"/>
                  <w:sz w:val="18"/>
                  <w:szCs w:val="18"/>
                </w:rPr>
                <w:t>6</w:t>
              </w:r>
            </w:ins>
            <w:del w:id="1369" w:author="Author">
              <w:r w:rsidDel="00104B80">
                <w:rPr>
                  <w:rFonts w:ascii="Times New Roman" w:hAnsi="Times New Roman" w:cs="Times New Roman"/>
                  <w:sz w:val="18"/>
                  <w:szCs w:val="18"/>
                </w:rPr>
                <w:delText>9</w:delText>
              </w:r>
            </w:del>
            <w:r>
              <w:rPr>
                <w:rFonts w:ascii="Times New Roman" w:hAnsi="Times New Roman" w:cs="Times New Roman"/>
                <w:sz w:val="18"/>
                <w:szCs w:val="18"/>
              </w:rPr>
              <w:t xml:space="preserve"> .0</w:t>
            </w:r>
            <w:ins w:id="1370" w:author="Author">
              <w:r w:rsidR="00104B80">
                <w:rPr>
                  <w:rFonts w:ascii="Times New Roman" w:hAnsi="Times New Roman" w:cs="Times New Roman"/>
                  <w:sz w:val="18"/>
                  <w:szCs w:val="18"/>
                </w:rPr>
                <w:t>5</w:t>
              </w:r>
            </w:ins>
            <w:del w:id="1371" w:author="Author">
              <w:r w:rsidDel="00104B80">
                <w:rPr>
                  <w:rFonts w:ascii="Times New Roman" w:hAnsi="Times New Roman" w:cs="Times New Roman"/>
                  <w:sz w:val="18"/>
                  <w:szCs w:val="18"/>
                </w:rPr>
                <w:delText>3</w:delText>
              </w:r>
            </w:del>
            <w:r>
              <w:rPr>
                <w:rFonts w:ascii="Times New Roman" w:hAnsi="Times New Roman" w:cs="Times New Roman"/>
                <w:sz w:val="18"/>
                <w:szCs w:val="18"/>
              </w:rPr>
              <w:t>)</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53BA05D0" w:rsidR="00F04EAD" w:rsidRDefault="00F04EAD">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372" w:author="Author">
              <w:r w:rsidDel="00104B80">
                <w:rPr>
                  <w:rFonts w:ascii="Times New Roman" w:hAnsi="Times New Roman" w:cs="Times New Roman"/>
                  <w:sz w:val="18"/>
                  <w:szCs w:val="18"/>
                </w:rPr>
                <w:delText>118</w:delText>
              </w:r>
            </w:del>
            <w:ins w:id="1373" w:author="Author">
              <w:r w:rsidR="00104B80">
                <w:rPr>
                  <w:rFonts w:ascii="Times New Roman" w:hAnsi="Times New Roman" w:cs="Times New Roman"/>
                  <w:sz w:val="18"/>
                  <w:szCs w:val="18"/>
                </w:rPr>
                <w:t>248</w:t>
              </w:r>
            </w:ins>
            <w:r>
              <w:rPr>
                <w:rFonts w:ascii="Times New Roman" w:hAnsi="Times New Roman" w:cs="Times New Roman"/>
                <w:sz w:val="18"/>
                <w:szCs w:val="18"/>
              </w:rPr>
              <w:t>)</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38C3F8F0"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 xml:space="preserve">.0000, </w:t>
            </w:r>
            <w:del w:id="1374" w:author="Author">
              <w:r w:rsidDel="000C49E1">
                <w:rPr>
                  <w:rFonts w:ascii="Times New Roman" w:hAnsi="Times New Roman" w:cs="Times New Roman"/>
                  <w:sz w:val="18"/>
                  <w:szCs w:val="18"/>
                </w:rPr>
                <w:delText>4.512</w:delText>
              </w:r>
            </w:del>
            <w:ins w:id="1375" w:author="Author">
              <w:r w:rsidR="000C49E1">
                <w:rPr>
                  <w:rFonts w:ascii="Times New Roman" w:hAnsi="Times New Roman" w:cs="Times New Roman"/>
                  <w:sz w:val="18"/>
                  <w:szCs w:val="18"/>
                </w:rPr>
                <w:t>3.755</w:t>
              </w:r>
            </w:ins>
          </w:p>
        </w:tc>
        <w:tc>
          <w:tcPr>
            <w:tcW w:w="1689" w:type="dxa"/>
            <w:gridSpan w:val="2"/>
            <w:tcBorders>
              <w:top w:val="single" w:sz="4" w:space="0" w:color="auto"/>
            </w:tcBorders>
            <w:vAlign w:val="center"/>
          </w:tcPr>
          <w:p w14:paraId="4B544157" w14:textId="1AD06765"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376" w:author="Author">
              <w:r w:rsidR="000C49E1">
                <w:rPr>
                  <w:rFonts w:ascii="Times New Roman" w:hAnsi="Times New Roman" w:cs="Times New Roman"/>
                  <w:sz w:val="18"/>
                  <w:szCs w:val="18"/>
                </w:rPr>
                <w:t>00</w:t>
              </w:r>
            </w:ins>
            <w:del w:id="1377" w:author="Author">
              <w:r w:rsidDel="000C49E1">
                <w:rPr>
                  <w:rFonts w:ascii="Times New Roman" w:hAnsi="Times New Roman" w:cs="Times New Roman"/>
                  <w:sz w:val="18"/>
                  <w:szCs w:val="18"/>
                </w:rPr>
                <w:delText>19</w:delText>
              </w:r>
            </w:del>
            <w:r>
              <w:rPr>
                <w:rFonts w:ascii="Times New Roman" w:hAnsi="Times New Roman" w:cs="Times New Roman"/>
                <w:sz w:val="18"/>
                <w:szCs w:val="18"/>
              </w:rPr>
              <w:t xml:space="preserve">, </w:t>
            </w:r>
            <w:del w:id="1378" w:author="Author">
              <w:r w:rsidDel="000C49E1">
                <w:rPr>
                  <w:rFonts w:ascii="Times New Roman" w:hAnsi="Times New Roman" w:cs="Times New Roman"/>
                  <w:sz w:val="18"/>
                  <w:szCs w:val="18"/>
                </w:rPr>
                <w:delText>5.817</w:delText>
              </w:r>
            </w:del>
            <w:ins w:id="1379" w:author="Author">
              <w:r w:rsidR="000C49E1">
                <w:rPr>
                  <w:rFonts w:ascii="Times New Roman" w:hAnsi="Times New Roman" w:cs="Times New Roman"/>
                  <w:sz w:val="18"/>
                  <w:szCs w:val="18"/>
                </w:rPr>
                <w:t>4.950</w:t>
              </w:r>
            </w:ins>
          </w:p>
        </w:tc>
        <w:tc>
          <w:tcPr>
            <w:tcW w:w="1710" w:type="dxa"/>
            <w:gridSpan w:val="2"/>
            <w:tcBorders>
              <w:top w:val="single" w:sz="4" w:space="0" w:color="auto"/>
            </w:tcBorders>
            <w:vAlign w:val="center"/>
          </w:tcPr>
          <w:p w14:paraId="5F348019" w14:textId="0DBB447F"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380" w:author="Author">
              <w:r w:rsidR="000C49E1">
                <w:rPr>
                  <w:rFonts w:ascii="Times New Roman" w:hAnsi="Times New Roman" w:cs="Times New Roman"/>
                  <w:sz w:val="18"/>
                  <w:szCs w:val="18"/>
                </w:rPr>
                <w:t>0</w:t>
              </w:r>
            </w:ins>
            <w:del w:id="1381" w:author="Author">
              <w:r w:rsidDel="000C49E1">
                <w:rPr>
                  <w:rFonts w:ascii="Times New Roman" w:hAnsi="Times New Roman" w:cs="Times New Roman"/>
                  <w:sz w:val="18"/>
                  <w:szCs w:val="18"/>
                </w:rPr>
                <w:delText>3</w:delText>
              </w:r>
            </w:del>
            <w:r>
              <w:rPr>
                <w:rFonts w:ascii="Times New Roman" w:hAnsi="Times New Roman" w:cs="Times New Roman"/>
                <w:sz w:val="18"/>
                <w:szCs w:val="18"/>
              </w:rPr>
              <w:t xml:space="preserve">0, </w:t>
            </w:r>
            <w:del w:id="1382" w:author="Author">
              <w:r w:rsidDel="000C49E1">
                <w:rPr>
                  <w:rFonts w:ascii="Times New Roman" w:hAnsi="Times New Roman" w:cs="Times New Roman"/>
                  <w:sz w:val="18"/>
                  <w:szCs w:val="18"/>
                </w:rPr>
                <w:delText xml:space="preserve">5.766 </w:delText>
              </w:r>
            </w:del>
            <w:ins w:id="1383" w:author="Author">
              <w:r w:rsidR="000C49E1">
                <w:rPr>
                  <w:rFonts w:ascii="Times New Roman" w:hAnsi="Times New Roman" w:cs="Times New Roman"/>
                  <w:sz w:val="18"/>
                  <w:szCs w:val="18"/>
                </w:rPr>
                <w:t>4.950</w:t>
              </w:r>
            </w:ins>
          </w:p>
        </w:tc>
        <w:tc>
          <w:tcPr>
            <w:tcW w:w="1890" w:type="dxa"/>
            <w:gridSpan w:val="2"/>
            <w:tcBorders>
              <w:top w:val="single" w:sz="4" w:space="0" w:color="auto"/>
            </w:tcBorders>
            <w:vAlign w:val="center"/>
          </w:tcPr>
          <w:p w14:paraId="7C2326EE" w14:textId="576ADC3F"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384" w:author="Author">
              <w:r w:rsidR="000C49E1">
                <w:rPr>
                  <w:rFonts w:ascii="Times New Roman" w:hAnsi="Times New Roman" w:cs="Times New Roman"/>
                  <w:sz w:val="18"/>
                  <w:szCs w:val="18"/>
                </w:rPr>
                <w:t>00</w:t>
              </w:r>
            </w:ins>
            <w:del w:id="1385" w:author="Author">
              <w:r w:rsidDel="000C49E1">
                <w:rPr>
                  <w:rFonts w:ascii="Times New Roman" w:hAnsi="Times New Roman" w:cs="Times New Roman"/>
                  <w:sz w:val="18"/>
                  <w:szCs w:val="18"/>
                </w:rPr>
                <w:delText>23</w:delText>
              </w:r>
            </w:del>
            <w:r>
              <w:rPr>
                <w:rFonts w:ascii="Times New Roman" w:hAnsi="Times New Roman" w:cs="Times New Roman"/>
                <w:sz w:val="18"/>
                <w:szCs w:val="18"/>
              </w:rPr>
              <w:t xml:space="preserve">, </w:t>
            </w:r>
            <w:del w:id="1386" w:author="Author">
              <w:r w:rsidDel="000C49E1">
                <w:rPr>
                  <w:rFonts w:ascii="Times New Roman" w:hAnsi="Times New Roman" w:cs="Times New Roman"/>
                  <w:sz w:val="18"/>
                  <w:szCs w:val="18"/>
                </w:rPr>
                <w:delText>5.827</w:delText>
              </w:r>
            </w:del>
            <w:ins w:id="1387" w:author="Author">
              <w:r w:rsidR="000C49E1">
                <w:rPr>
                  <w:rFonts w:ascii="Times New Roman" w:hAnsi="Times New Roman" w:cs="Times New Roman"/>
                  <w:sz w:val="18"/>
                  <w:szCs w:val="18"/>
                </w:rPr>
                <w:t>4.836</w:t>
              </w:r>
            </w:ins>
          </w:p>
        </w:tc>
        <w:tc>
          <w:tcPr>
            <w:tcW w:w="1800" w:type="dxa"/>
            <w:gridSpan w:val="2"/>
            <w:tcBorders>
              <w:top w:val="single" w:sz="4" w:space="0" w:color="auto"/>
            </w:tcBorders>
            <w:vAlign w:val="center"/>
          </w:tcPr>
          <w:p w14:paraId="6B996F38" w14:textId="77E175B6"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388" w:author="Author">
              <w:r w:rsidR="00104B80">
                <w:rPr>
                  <w:rFonts w:ascii="Times New Roman" w:hAnsi="Times New Roman" w:cs="Times New Roman"/>
                  <w:sz w:val="18"/>
                  <w:szCs w:val="18"/>
                </w:rPr>
                <w:t>12</w:t>
              </w:r>
            </w:ins>
            <w:del w:id="1389" w:author="Author">
              <w:r w:rsidDel="00104B80">
                <w:rPr>
                  <w:rFonts w:ascii="Times New Roman" w:hAnsi="Times New Roman" w:cs="Times New Roman"/>
                  <w:sz w:val="18"/>
                  <w:szCs w:val="18"/>
                </w:rPr>
                <w:delText>33</w:delText>
              </w:r>
            </w:del>
            <w:r>
              <w:rPr>
                <w:rFonts w:ascii="Times New Roman" w:hAnsi="Times New Roman" w:cs="Times New Roman"/>
                <w:sz w:val="18"/>
                <w:szCs w:val="18"/>
              </w:rPr>
              <w:t xml:space="preserve">, </w:t>
            </w:r>
            <w:del w:id="1390" w:author="Author">
              <w:r w:rsidDel="00104B80">
                <w:rPr>
                  <w:rFonts w:ascii="Times New Roman" w:hAnsi="Times New Roman" w:cs="Times New Roman"/>
                  <w:sz w:val="18"/>
                  <w:szCs w:val="18"/>
                </w:rPr>
                <w:delText>5.604</w:delText>
              </w:r>
            </w:del>
            <w:ins w:id="1391" w:author="Author">
              <w:r w:rsidR="00104B80">
                <w:rPr>
                  <w:rFonts w:ascii="Times New Roman" w:hAnsi="Times New Roman" w:cs="Times New Roman"/>
                  <w:sz w:val="18"/>
                  <w:szCs w:val="18"/>
                </w:rPr>
                <w:t>4.823</w:t>
              </w:r>
            </w:ins>
          </w:p>
        </w:tc>
        <w:tc>
          <w:tcPr>
            <w:tcW w:w="1980" w:type="dxa"/>
            <w:gridSpan w:val="2"/>
            <w:tcBorders>
              <w:top w:val="single" w:sz="4" w:space="0" w:color="auto"/>
            </w:tcBorders>
            <w:vAlign w:val="center"/>
          </w:tcPr>
          <w:p w14:paraId="19C27067" w14:textId="35D99D9B" w:rsidR="00C05D55"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392" w:author="Author">
              <w:r w:rsidR="00104B80">
                <w:rPr>
                  <w:rFonts w:ascii="Times New Roman" w:hAnsi="Times New Roman" w:cs="Times New Roman"/>
                  <w:sz w:val="18"/>
                  <w:szCs w:val="18"/>
                </w:rPr>
                <w:t>14</w:t>
              </w:r>
            </w:ins>
            <w:del w:id="1393" w:author="Author">
              <w:r w:rsidDel="00104B80">
                <w:rPr>
                  <w:rFonts w:ascii="Times New Roman" w:hAnsi="Times New Roman" w:cs="Times New Roman"/>
                  <w:sz w:val="18"/>
                  <w:szCs w:val="18"/>
                </w:rPr>
                <w:delText>27</w:delText>
              </w:r>
            </w:del>
            <w:r>
              <w:rPr>
                <w:rFonts w:ascii="Times New Roman" w:hAnsi="Times New Roman" w:cs="Times New Roman"/>
                <w:sz w:val="18"/>
                <w:szCs w:val="18"/>
              </w:rPr>
              <w:t xml:space="preserve">, </w:t>
            </w:r>
            <w:del w:id="1394" w:author="Author">
              <w:r w:rsidDel="00104B80">
                <w:rPr>
                  <w:rFonts w:ascii="Times New Roman" w:hAnsi="Times New Roman" w:cs="Times New Roman"/>
                  <w:sz w:val="18"/>
                  <w:szCs w:val="18"/>
                </w:rPr>
                <w:delText>5.534</w:delText>
              </w:r>
            </w:del>
            <w:ins w:id="1395" w:author="Author">
              <w:r w:rsidR="00104B80">
                <w:rPr>
                  <w:rFonts w:ascii="Times New Roman" w:hAnsi="Times New Roman" w:cs="Times New Roman"/>
                  <w:sz w:val="18"/>
                  <w:szCs w:val="18"/>
                </w:rPr>
                <w:t>4.795</w:t>
              </w:r>
            </w:ins>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2E553B" w:rsidRDefault="008F5BF7" w:rsidP="009C17F7">
            <w:pPr>
              <w:tabs>
                <w:tab w:val="center" w:pos="4680"/>
              </w:tabs>
              <w:rPr>
                <w:rFonts w:ascii="Times New Roman" w:hAnsi="Times New Roman" w:cs="Times New Roman"/>
                <w:sz w:val="18"/>
                <w:szCs w:val="18"/>
                <w:rPrChange w:id="1396" w:author="Author">
                  <w:rPr>
                    <w:rFonts w:ascii="Times New Roman" w:hAnsi="Times New Roman" w:cs="Times New Roman"/>
                    <w:sz w:val="18"/>
                    <w:szCs w:val="18"/>
                  </w:rPr>
                </w:rPrChange>
              </w:rPr>
            </w:pPr>
          </w:p>
        </w:tc>
        <w:tc>
          <w:tcPr>
            <w:tcW w:w="990" w:type="dxa"/>
            <w:tcBorders>
              <w:bottom w:val="single" w:sz="4" w:space="0" w:color="auto"/>
            </w:tcBorders>
            <w:vAlign w:val="center"/>
          </w:tcPr>
          <w:p w14:paraId="57D8C234" w14:textId="3799A524" w:rsidR="008F5BF7" w:rsidRPr="002E553B" w:rsidRDefault="008F5BF7" w:rsidP="009C17F7">
            <w:pPr>
              <w:tabs>
                <w:tab w:val="center" w:pos="4680"/>
              </w:tabs>
              <w:jc w:val="center"/>
              <w:rPr>
                <w:rFonts w:ascii="Times New Roman" w:hAnsi="Times New Roman" w:cs="Times New Roman"/>
                <w:sz w:val="18"/>
                <w:szCs w:val="18"/>
                <w:rPrChange w:id="1397" w:author="Author">
                  <w:rPr>
                    <w:rFonts w:ascii="Times New Roman" w:hAnsi="Times New Roman" w:cs="Times New Roman"/>
                    <w:sz w:val="18"/>
                    <w:szCs w:val="18"/>
                  </w:rPr>
                </w:rPrChange>
              </w:rPr>
            </w:pPr>
            <w:r w:rsidRPr="002E553B">
              <w:rPr>
                <w:rFonts w:ascii="Times New Roman" w:hAnsi="Times New Roman" w:cs="Times New Roman"/>
                <w:sz w:val="18"/>
                <w:szCs w:val="18"/>
                <w:rPrChange w:id="1398" w:author="Author">
                  <w:rPr>
                    <w:rFonts w:ascii="Times New Roman" w:hAnsi="Times New Roman" w:cs="Times New Roman"/>
                    <w:sz w:val="18"/>
                    <w:szCs w:val="18"/>
                  </w:rPr>
                </w:rPrChange>
              </w:rPr>
              <w:t>.0</w:t>
            </w:r>
            <w:ins w:id="1399" w:author="Author">
              <w:r w:rsidR="004E715B" w:rsidRPr="002E553B">
                <w:rPr>
                  <w:rFonts w:ascii="Times New Roman" w:hAnsi="Times New Roman" w:cs="Times New Roman"/>
                  <w:sz w:val="18"/>
                  <w:szCs w:val="18"/>
                  <w:rPrChange w:id="1400" w:author="Author">
                    <w:rPr>
                      <w:rFonts w:ascii="Times New Roman" w:hAnsi="Times New Roman" w:cs="Times New Roman"/>
                      <w:sz w:val="18"/>
                      <w:szCs w:val="18"/>
                      <w:highlight w:val="yellow"/>
                    </w:rPr>
                  </w:rPrChange>
                </w:rPr>
                <w:t>0</w:t>
              </w:r>
            </w:ins>
            <w:del w:id="1401" w:author="Author">
              <w:r w:rsidRPr="002E553B" w:rsidDel="004E715B">
                <w:rPr>
                  <w:rFonts w:ascii="Times New Roman" w:hAnsi="Times New Roman" w:cs="Times New Roman"/>
                  <w:sz w:val="18"/>
                  <w:szCs w:val="18"/>
                  <w:rPrChange w:id="1402" w:author="Author">
                    <w:rPr>
                      <w:rFonts w:ascii="Times New Roman" w:hAnsi="Times New Roman" w:cs="Times New Roman"/>
                      <w:sz w:val="18"/>
                      <w:szCs w:val="18"/>
                    </w:rPr>
                  </w:rPrChange>
                </w:rPr>
                <w:delText>1</w:delText>
              </w:r>
            </w:del>
          </w:p>
        </w:tc>
        <w:tc>
          <w:tcPr>
            <w:tcW w:w="720" w:type="dxa"/>
            <w:tcBorders>
              <w:bottom w:val="single" w:sz="4" w:space="0" w:color="auto"/>
            </w:tcBorders>
            <w:vAlign w:val="center"/>
          </w:tcPr>
          <w:p w14:paraId="319F1F55" w14:textId="77777777" w:rsidR="008F5BF7" w:rsidRPr="002E553B" w:rsidRDefault="008F5BF7" w:rsidP="009C17F7">
            <w:pPr>
              <w:tabs>
                <w:tab w:val="center" w:pos="4680"/>
              </w:tabs>
              <w:jc w:val="center"/>
              <w:rPr>
                <w:rFonts w:ascii="Times New Roman" w:hAnsi="Times New Roman" w:cs="Times New Roman"/>
                <w:sz w:val="18"/>
                <w:szCs w:val="18"/>
                <w:rPrChange w:id="1403" w:author="Author">
                  <w:rPr>
                    <w:rFonts w:ascii="Times New Roman" w:hAnsi="Times New Roman" w:cs="Times New Roman"/>
                    <w:sz w:val="18"/>
                    <w:szCs w:val="18"/>
                  </w:rPr>
                </w:rPrChange>
              </w:rPr>
            </w:pPr>
          </w:p>
        </w:tc>
        <w:tc>
          <w:tcPr>
            <w:tcW w:w="1170" w:type="dxa"/>
            <w:tcBorders>
              <w:bottom w:val="single" w:sz="4" w:space="0" w:color="auto"/>
            </w:tcBorders>
            <w:vAlign w:val="center"/>
          </w:tcPr>
          <w:p w14:paraId="4081BC92" w14:textId="61A21680" w:rsidR="008F5BF7" w:rsidRPr="002E553B" w:rsidRDefault="008F5BF7" w:rsidP="009C17F7">
            <w:pPr>
              <w:tabs>
                <w:tab w:val="center" w:pos="4680"/>
              </w:tabs>
              <w:jc w:val="center"/>
              <w:rPr>
                <w:rFonts w:ascii="Times New Roman" w:hAnsi="Times New Roman" w:cs="Times New Roman"/>
                <w:sz w:val="18"/>
                <w:szCs w:val="18"/>
                <w:rPrChange w:id="1404" w:author="Author">
                  <w:rPr>
                    <w:rFonts w:ascii="Times New Roman" w:hAnsi="Times New Roman" w:cs="Times New Roman"/>
                    <w:sz w:val="18"/>
                    <w:szCs w:val="18"/>
                  </w:rPr>
                </w:rPrChange>
              </w:rPr>
            </w:pPr>
            <w:del w:id="1405" w:author="Author">
              <w:r w:rsidRPr="002E553B" w:rsidDel="004E715B">
                <w:rPr>
                  <w:rFonts w:ascii="Times New Roman" w:hAnsi="Times New Roman" w:cs="Times New Roman"/>
                  <w:sz w:val="18"/>
                  <w:szCs w:val="18"/>
                  <w:rPrChange w:id="1406" w:author="Author">
                    <w:rPr>
                      <w:rFonts w:ascii="Times New Roman" w:hAnsi="Times New Roman" w:cs="Times New Roman"/>
                      <w:sz w:val="18"/>
                      <w:szCs w:val="18"/>
                    </w:rPr>
                  </w:rPrChange>
                </w:rPr>
                <w:delText>-.002</w:delText>
              </w:r>
            </w:del>
            <w:ins w:id="1407" w:author="Author">
              <w:r w:rsidR="004E715B" w:rsidRPr="002E553B">
                <w:rPr>
                  <w:rFonts w:ascii="Times New Roman" w:hAnsi="Times New Roman" w:cs="Times New Roman"/>
                  <w:sz w:val="18"/>
                  <w:szCs w:val="18"/>
                  <w:rPrChange w:id="1408" w:author="Author">
                    <w:rPr>
                      <w:rFonts w:ascii="Times New Roman" w:hAnsi="Times New Roman" w:cs="Times New Roman"/>
                      <w:sz w:val="18"/>
                      <w:szCs w:val="18"/>
                      <w:highlight w:val="yellow"/>
                    </w:rPr>
                  </w:rPrChange>
                </w:rPr>
                <w:t>.02</w:t>
              </w:r>
            </w:ins>
          </w:p>
        </w:tc>
        <w:tc>
          <w:tcPr>
            <w:tcW w:w="720" w:type="dxa"/>
            <w:tcBorders>
              <w:bottom w:val="single" w:sz="4" w:space="0" w:color="auto"/>
            </w:tcBorders>
            <w:vAlign w:val="center"/>
          </w:tcPr>
          <w:p w14:paraId="4C2C0BD3" w14:textId="77777777" w:rsidR="008F5BF7" w:rsidRPr="002E553B" w:rsidRDefault="008F5BF7" w:rsidP="009C17F7">
            <w:pPr>
              <w:tabs>
                <w:tab w:val="center" w:pos="4680"/>
              </w:tabs>
              <w:jc w:val="center"/>
              <w:rPr>
                <w:rFonts w:ascii="Times New Roman" w:hAnsi="Times New Roman" w:cs="Times New Roman"/>
                <w:sz w:val="18"/>
                <w:szCs w:val="18"/>
                <w:rPrChange w:id="1409" w:author="Author">
                  <w:rPr>
                    <w:rFonts w:ascii="Times New Roman" w:hAnsi="Times New Roman" w:cs="Times New Roman"/>
                    <w:sz w:val="18"/>
                    <w:szCs w:val="18"/>
                  </w:rPr>
                </w:rPrChange>
              </w:rPr>
            </w:pPr>
          </w:p>
        </w:tc>
        <w:tc>
          <w:tcPr>
            <w:tcW w:w="1080" w:type="dxa"/>
            <w:tcBorders>
              <w:bottom w:val="single" w:sz="4" w:space="0" w:color="auto"/>
            </w:tcBorders>
            <w:vAlign w:val="center"/>
          </w:tcPr>
          <w:p w14:paraId="50CE6EE0" w14:textId="224610E8" w:rsidR="008F5BF7" w:rsidRPr="002E553B" w:rsidRDefault="008F5BF7" w:rsidP="009C17F7">
            <w:pPr>
              <w:tabs>
                <w:tab w:val="center" w:pos="4680"/>
              </w:tabs>
              <w:jc w:val="center"/>
              <w:rPr>
                <w:rFonts w:ascii="Times New Roman" w:hAnsi="Times New Roman" w:cs="Times New Roman"/>
                <w:sz w:val="18"/>
                <w:szCs w:val="18"/>
                <w:rPrChange w:id="1410" w:author="Author">
                  <w:rPr>
                    <w:rFonts w:ascii="Times New Roman" w:hAnsi="Times New Roman" w:cs="Times New Roman"/>
                    <w:sz w:val="18"/>
                    <w:szCs w:val="18"/>
                  </w:rPr>
                </w:rPrChange>
              </w:rPr>
            </w:pPr>
            <w:r w:rsidRPr="002E553B">
              <w:rPr>
                <w:rFonts w:ascii="Times New Roman" w:hAnsi="Times New Roman" w:cs="Times New Roman"/>
                <w:sz w:val="18"/>
                <w:szCs w:val="18"/>
                <w:rPrChange w:id="1411" w:author="Author">
                  <w:rPr>
                    <w:rFonts w:ascii="Times New Roman" w:hAnsi="Times New Roman" w:cs="Times New Roman"/>
                    <w:sz w:val="18"/>
                    <w:szCs w:val="18"/>
                  </w:rPr>
                </w:rPrChange>
              </w:rPr>
              <w:t>.0</w:t>
            </w:r>
            <w:ins w:id="1412" w:author="Author">
              <w:r w:rsidR="004E715B" w:rsidRPr="002E553B">
                <w:rPr>
                  <w:rFonts w:ascii="Times New Roman" w:hAnsi="Times New Roman" w:cs="Times New Roman"/>
                  <w:sz w:val="18"/>
                  <w:szCs w:val="18"/>
                  <w:rPrChange w:id="1413" w:author="Author">
                    <w:rPr>
                      <w:rFonts w:ascii="Times New Roman" w:hAnsi="Times New Roman" w:cs="Times New Roman"/>
                      <w:sz w:val="18"/>
                      <w:szCs w:val="18"/>
                      <w:highlight w:val="yellow"/>
                    </w:rPr>
                  </w:rPrChange>
                </w:rPr>
                <w:t>2</w:t>
              </w:r>
            </w:ins>
            <w:del w:id="1414" w:author="Author">
              <w:r w:rsidRPr="002E553B" w:rsidDel="004E715B">
                <w:rPr>
                  <w:rFonts w:ascii="Times New Roman" w:hAnsi="Times New Roman" w:cs="Times New Roman"/>
                  <w:sz w:val="18"/>
                  <w:szCs w:val="18"/>
                  <w:rPrChange w:id="1415" w:author="Author">
                    <w:rPr>
                      <w:rFonts w:ascii="Times New Roman" w:hAnsi="Times New Roman" w:cs="Times New Roman"/>
                      <w:sz w:val="18"/>
                      <w:szCs w:val="18"/>
                    </w:rPr>
                  </w:rPrChange>
                </w:rPr>
                <w:delText>4</w:delText>
              </w:r>
            </w:del>
          </w:p>
        </w:tc>
        <w:tc>
          <w:tcPr>
            <w:tcW w:w="720" w:type="dxa"/>
            <w:tcBorders>
              <w:bottom w:val="single" w:sz="4" w:space="0" w:color="auto"/>
            </w:tcBorders>
            <w:vAlign w:val="center"/>
          </w:tcPr>
          <w:p w14:paraId="1A805D52" w14:textId="77777777" w:rsidR="008F5BF7" w:rsidRPr="002E553B" w:rsidRDefault="008F5BF7" w:rsidP="009C17F7">
            <w:pPr>
              <w:tabs>
                <w:tab w:val="center" w:pos="4680"/>
              </w:tabs>
              <w:jc w:val="center"/>
              <w:rPr>
                <w:rFonts w:ascii="Times New Roman" w:hAnsi="Times New Roman" w:cs="Times New Roman"/>
                <w:sz w:val="18"/>
                <w:szCs w:val="18"/>
                <w:rPrChange w:id="1416" w:author="Author">
                  <w:rPr>
                    <w:rFonts w:ascii="Times New Roman" w:hAnsi="Times New Roman" w:cs="Times New Roman"/>
                    <w:sz w:val="18"/>
                    <w:szCs w:val="18"/>
                  </w:rPr>
                </w:rPrChange>
              </w:rPr>
            </w:pPr>
          </w:p>
        </w:tc>
        <w:tc>
          <w:tcPr>
            <w:tcW w:w="1260" w:type="dxa"/>
            <w:tcBorders>
              <w:bottom w:val="single" w:sz="4" w:space="0" w:color="auto"/>
            </w:tcBorders>
            <w:vAlign w:val="center"/>
          </w:tcPr>
          <w:p w14:paraId="78E72030" w14:textId="7503570A" w:rsidR="008F5BF7" w:rsidRPr="002E553B" w:rsidRDefault="00C05D55" w:rsidP="009C17F7">
            <w:pPr>
              <w:tabs>
                <w:tab w:val="center" w:pos="4680"/>
              </w:tabs>
              <w:jc w:val="center"/>
              <w:rPr>
                <w:rFonts w:ascii="Times New Roman" w:hAnsi="Times New Roman" w:cs="Times New Roman"/>
                <w:sz w:val="18"/>
                <w:szCs w:val="18"/>
                <w:rPrChange w:id="1417" w:author="Author">
                  <w:rPr>
                    <w:rFonts w:ascii="Times New Roman" w:hAnsi="Times New Roman" w:cs="Times New Roman"/>
                    <w:sz w:val="18"/>
                    <w:szCs w:val="18"/>
                  </w:rPr>
                </w:rPrChange>
              </w:rPr>
            </w:pPr>
            <w:r w:rsidRPr="002E553B">
              <w:rPr>
                <w:rFonts w:ascii="Times New Roman" w:hAnsi="Times New Roman" w:cs="Times New Roman"/>
                <w:sz w:val="18"/>
                <w:szCs w:val="18"/>
                <w:rPrChange w:id="1418" w:author="Author">
                  <w:rPr>
                    <w:rFonts w:ascii="Times New Roman" w:hAnsi="Times New Roman" w:cs="Times New Roman"/>
                    <w:sz w:val="18"/>
                    <w:szCs w:val="18"/>
                  </w:rPr>
                </w:rPrChange>
              </w:rPr>
              <w:t>.0</w:t>
            </w:r>
            <w:ins w:id="1419" w:author="Author">
              <w:r w:rsidR="004E715B" w:rsidRPr="002E553B">
                <w:rPr>
                  <w:rFonts w:ascii="Times New Roman" w:hAnsi="Times New Roman" w:cs="Times New Roman"/>
                  <w:sz w:val="18"/>
                  <w:szCs w:val="18"/>
                  <w:rPrChange w:id="1420" w:author="Author">
                    <w:rPr>
                      <w:rFonts w:ascii="Times New Roman" w:hAnsi="Times New Roman" w:cs="Times New Roman"/>
                      <w:sz w:val="18"/>
                      <w:szCs w:val="18"/>
                      <w:highlight w:val="yellow"/>
                    </w:rPr>
                  </w:rPrChange>
                </w:rPr>
                <w:t>3</w:t>
              </w:r>
            </w:ins>
            <w:del w:id="1421" w:author="Author">
              <w:r w:rsidRPr="002E553B" w:rsidDel="004E715B">
                <w:rPr>
                  <w:rFonts w:ascii="Times New Roman" w:hAnsi="Times New Roman" w:cs="Times New Roman"/>
                  <w:sz w:val="18"/>
                  <w:szCs w:val="18"/>
                  <w:rPrChange w:id="1422" w:author="Author">
                    <w:rPr>
                      <w:rFonts w:ascii="Times New Roman" w:hAnsi="Times New Roman" w:cs="Times New Roman"/>
                      <w:sz w:val="18"/>
                      <w:szCs w:val="18"/>
                    </w:rPr>
                  </w:rPrChange>
                </w:rPr>
                <w:delText>5</w:delText>
              </w:r>
            </w:del>
          </w:p>
        </w:tc>
        <w:tc>
          <w:tcPr>
            <w:tcW w:w="720" w:type="dxa"/>
            <w:tcBorders>
              <w:bottom w:val="single" w:sz="4" w:space="0" w:color="auto"/>
            </w:tcBorders>
            <w:vAlign w:val="center"/>
          </w:tcPr>
          <w:p w14:paraId="55CABCF5" w14:textId="77777777" w:rsidR="008F5BF7" w:rsidRPr="00104B80" w:rsidRDefault="008F5BF7" w:rsidP="009C17F7">
            <w:pPr>
              <w:tabs>
                <w:tab w:val="center" w:pos="4680"/>
              </w:tabs>
              <w:jc w:val="center"/>
              <w:rPr>
                <w:rFonts w:ascii="Times New Roman" w:hAnsi="Times New Roman" w:cs="Times New Roman"/>
                <w:sz w:val="18"/>
                <w:szCs w:val="18"/>
                <w:highlight w:val="yellow"/>
                <w:rPrChange w:id="1423" w:author="Author">
                  <w:rPr>
                    <w:rFonts w:ascii="Times New Roman" w:hAnsi="Times New Roman" w:cs="Times New Roman"/>
                    <w:sz w:val="18"/>
                    <w:szCs w:val="18"/>
                  </w:rPr>
                </w:rPrChange>
              </w:rPr>
            </w:pPr>
          </w:p>
        </w:tc>
      </w:tr>
    </w:tbl>
    <w:p w14:paraId="7BF50E69" w14:textId="55F87408" w:rsidR="0069071B" w:rsidRPr="00CA458B"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w:t>
      </w:r>
      <w:r w:rsidRPr="00CA458B">
        <w:rPr>
          <w:rFonts w:ascii="Times New Roman" w:hAnsi="Times New Roman" w:cs="Times New Roman"/>
          <w:sz w:val="20"/>
          <w:szCs w:val="20"/>
        </w:rPr>
        <w:t xml:space="preserve">in narcissism; Corrected Overall Self-Enhancement = narcissism-self-enhancement relationship corrected for unreliability in narcissism; Publication Type (Published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w:t>
      </w:r>
      <w:r w:rsidR="00974186" w:rsidRPr="00CA458B">
        <w:rPr>
          <w:rFonts w:ascii="Times New Roman" w:hAnsi="Times New Roman" w:cs="Times New Roman"/>
          <w:sz w:val="20"/>
          <w:szCs w:val="20"/>
        </w:rPr>
        <w:t>;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424" w:author="Author">
        <w:r w:rsidR="007637E2">
          <w:rPr>
            <w:rFonts w:ascii="Times New Roman" w:hAnsi="Times New Roman" w:cs="Times New Roman"/>
            <w:sz w:val="20"/>
            <w:szCs w:val="20"/>
            <w:lang w:eastAsia="zh-CN"/>
          </w:rPr>
          <w:t>4</w:t>
        </w:r>
      </w:ins>
      <w:del w:id="1425"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2F8BFFC9"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w:t>
      </w:r>
      <w:ins w:id="1426" w:author="Author">
        <w:r w:rsidR="00080276">
          <w:rPr>
            <w:rFonts w:ascii="Times New Roman" w:hAnsi="Times New Roman" w:cs="Times New Roman"/>
            <w:i/>
          </w:rPr>
          <w:t>2</w:t>
        </w:r>
      </w:ins>
      <w:del w:id="1427" w:author="Author">
        <w:r w:rsidR="00EE708F" w:rsidDel="00080276">
          <w:rPr>
            <w:rFonts w:ascii="Times New Roman" w:hAnsi="Times New Roman" w:cs="Times New Roman"/>
            <w:i/>
          </w:rPr>
          <w:delText>0</w:delText>
        </w:r>
      </w:del>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0729AE">
        <w:trPr>
          <w:trHeight w:val="503"/>
        </w:trPr>
        <w:tc>
          <w:tcPr>
            <w:tcW w:w="1247" w:type="dxa"/>
            <w:tcBorders>
              <w:top w:val="single" w:sz="4" w:space="0" w:color="auto"/>
            </w:tcBorders>
            <w:vAlign w:val="center"/>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45E391E" w14:textId="28E08130"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428" w:author="Author">
              <w:r w:rsidR="00080276">
                <w:rPr>
                  <w:rFonts w:ascii="Times New Roman" w:hAnsi="Times New Roman" w:cs="Times New Roman"/>
                  <w:sz w:val="18"/>
                  <w:szCs w:val="18"/>
                </w:rPr>
                <w:t>6</w:t>
              </w:r>
            </w:ins>
            <w:del w:id="1429" w:author="Author">
              <w:r w:rsidDel="00080276">
                <w:rPr>
                  <w:rFonts w:ascii="Times New Roman" w:hAnsi="Times New Roman" w:cs="Times New Roman"/>
                  <w:sz w:val="18"/>
                  <w:szCs w:val="18"/>
                </w:rPr>
                <w:delText>5</w:delText>
              </w:r>
            </w:del>
            <w:r w:rsidRPr="00DC637E">
              <w:rPr>
                <w:rFonts w:ascii="Times New Roman" w:hAnsi="Times New Roman" w:cs="Times New Roman"/>
                <w:sz w:val="18"/>
                <w:szCs w:val="18"/>
              </w:rPr>
              <w:t>*</w:t>
            </w:r>
          </w:p>
          <w:p w14:paraId="5DC22B42" w14:textId="7C791787"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430" w:author="Author">
              <w:r w:rsidR="00080276">
                <w:rPr>
                  <w:rFonts w:ascii="Times New Roman" w:hAnsi="Times New Roman" w:cs="Times New Roman"/>
                  <w:sz w:val="18"/>
                  <w:szCs w:val="18"/>
                </w:rPr>
                <w:t>2</w:t>
              </w:r>
            </w:ins>
            <w:del w:id="1431" w:author="Author">
              <w:r w:rsidDel="00080276">
                <w:rPr>
                  <w:rFonts w:ascii="Times New Roman" w:hAnsi="Times New Roman" w:cs="Times New Roman"/>
                  <w:sz w:val="18"/>
                  <w:szCs w:val="18"/>
                </w:rPr>
                <w:delText>1</w:delText>
              </w:r>
            </w:del>
            <w:r>
              <w:rPr>
                <w:rFonts w:ascii="Times New Roman" w:hAnsi="Times New Roman" w:cs="Times New Roman"/>
                <w:sz w:val="18"/>
                <w:szCs w:val="18"/>
              </w:rPr>
              <w:t>, .</w:t>
            </w:r>
            <w:ins w:id="1432" w:author="Author">
              <w:r w:rsidR="00080276">
                <w:rPr>
                  <w:rFonts w:ascii="Times New Roman" w:hAnsi="Times New Roman" w:cs="Times New Roman"/>
                  <w:sz w:val="18"/>
                  <w:szCs w:val="18"/>
                </w:rPr>
                <w:t>29</w:t>
              </w:r>
            </w:ins>
            <w:del w:id="1433" w:author="Author">
              <w:r w:rsidDel="00080276">
                <w:rPr>
                  <w:rFonts w:ascii="Times New Roman" w:hAnsi="Times New Roman" w:cs="Times New Roman"/>
                  <w:sz w:val="18"/>
                  <w:szCs w:val="18"/>
                </w:rPr>
                <w:delText>30</w:delText>
              </w:r>
            </w:del>
            <w:r w:rsidRPr="00DC637E">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6C0C4B90"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434" w:author="Author">
              <w:r w:rsidR="00080276">
                <w:rPr>
                  <w:rFonts w:ascii="Times New Roman" w:hAnsi="Times New Roman" w:cs="Times New Roman"/>
                  <w:sz w:val="18"/>
                  <w:szCs w:val="18"/>
                </w:rPr>
                <w:t>5</w:t>
              </w:r>
            </w:ins>
            <w:del w:id="1435" w:author="Author">
              <w:r w:rsidDel="00080276">
                <w:rPr>
                  <w:rFonts w:ascii="Times New Roman" w:hAnsi="Times New Roman" w:cs="Times New Roman"/>
                  <w:sz w:val="18"/>
                  <w:szCs w:val="18"/>
                </w:rPr>
                <w:delText>4</w:delText>
              </w:r>
            </w:del>
            <w:r>
              <w:rPr>
                <w:rFonts w:ascii="Times New Roman" w:hAnsi="Times New Roman" w:cs="Times New Roman"/>
                <w:sz w:val="18"/>
                <w:szCs w:val="18"/>
              </w:rPr>
              <w:t>, .3</w:t>
            </w:r>
            <w:ins w:id="1436" w:author="Author">
              <w:r w:rsidR="00080276">
                <w:rPr>
                  <w:rFonts w:ascii="Times New Roman" w:hAnsi="Times New Roman" w:cs="Times New Roman"/>
                  <w:sz w:val="18"/>
                  <w:szCs w:val="18"/>
                </w:rPr>
                <w:t>3</w:t>
              </w:r>
            </w:ins>
            <w:del w:id="1437" w:author="Author">
              <w:r w:rsidDel="00080276">
                <w:rPr>
                  <w:rFonts w:ascii="Times New Roman" w:hAnsi="Times New Roman" w:cs="Times New Roman"/>
                  <w:sz w:val="18"/>
                  <w:szCs w:val="18"/>
                </w:rPr>
                <w:delText>4</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7E0C8108" w14:textId="4F0C0E8C"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438" w:author="Author">
              <w:r w:rsidR="004F52D8">
                <w:rPr>
                  <w:rFonts w:ascii="Times New Roman" w:hAnsi="Times New Roman" w:cs="Times New Roman"/>
                  <w:sz w:val="18"/>
                  <w:szCs w:val="18"/>
                </w:rPr>
                <w:t>2</w:t>
              </w:r>
            </w:ins>
            <w:del w:id="1439" w:author="Author">
              <w:r w:rsidDel="004F52D8">
                <w:rPr>
                  <w:rFonts w:ascii="Times New Roman" w:hAnsi="Times New Roman" w:cs="Times New Roman"/>
                  <w:sz w:val="18"/>
                  <w:szCs w:val="18"/>
                </w:rPr>
                <w:delText>3</w:delText>
              </w:r>
            </w:del>
            <w:r>
              <w:rPr>
                <w:rFonts w:ascii="Times New Roman" w:hAnsi="Times New Roman" w:cs="Times New Roman"/>
                <w:sz w:val="18"/>
                <w:szCs w:val="18"/>
              </w:rPr>
              <w:t>*</w:t>
            </w:r>
          </w:p>
          <w:p w14:paraId="2452F561" w14:textId="1C96F783"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440" w:author="Author">
              <w:r w:rsidR="004F52D8">
                <w:rPr>
                  <w:rFonts w:ascii="Times New Roman" w:hAnsi="Times New Roman" w:cs="Times New Roman"/>
                  <w:sz w:val="18"/>
                  <w:szCs w:val="18"/>
                </w:rPr>
                <w:t>2</w:t>
              </w:r>
            </w:ins>
            <w:del w:id="1441" w:author="Author">
              <w:r w:rsidDel="004F52D8">
                <w:rPr>
                  <w:rFonts w:ascii="Times New Roman" w:hAnsi="Times New Roman" w:cs="Times New Roman"/>
                  <w:sz w:val="18"/>
                  <w:szCs w:val="18"/>
                </w:rPr>
                <w:delText>3</w:delText>
              </w:r>
            </w:del>
            <w:r>
              <w:rPr>
                <w:rFonts w:ascii="Times New Roman" w:hAnsi="Times New Roman" w:cs="Times New Roman"/>
                <w:sz w:val="18"/>
                <w:szCs w:val="18"/>
              </w:rPr>
              <w:t>, .32)</w:t>
            </w:r>
          </w:p>
        </w:tc>
        <w:tc>
          <w:tcPr>
            <w:tcW w:w="720" w:type="dxa"/>
            <w:tcBorders>
              <w:top w:val="single" w:sz="4" w:space="0" w:color="auto"/>
            </w:tcBorders>
            <w:vAlign w:val="center"/>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vAlign w:val="center"/>
          </w:tcPr>
          <w:p w14:paraId="6E5A58B2" w14:textId="1547CC03"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w:t>
            </w:r>
            <w:ins w:id="1442" w:author="Author">
              <w:r w:rsidR="004F52D8">
                <w:rPr>
                  <w:rFonts w:ascii="Times New Roman" w:hAnsi="Times New Roman" w:cs="Times New Roman"/>
                  <w:sz w:val="18"/>
                  <w:szCs w:val="18"/>
                </w:rPr>
                <w:t>1</w:t>
              </w:r>
            </w:ins>
            <w:del w:id="1443" w:author="Author">
              <w:r w:rsidDel="004F52D8">
                <w:rPr>
                  <w:rFonts w:ascii="Times New Roman" w:hAnsi="Times New Roman" w:cs="Times New Roman"/>
                  <w:sz w:val="18"/>
                  <w:szCs w:val="18"/>
                </w:rPr>
                <w:delText>4</w:delText>
              </w:r>
            </w:del>
            <w:r w:rsidRPr="00DC637E">
              <w:rPr>
                <w:rFonts w:ascii="Times New Roman" w:hAnsi="Times New Roman" w:cs="Times New Roman"/>
                <w:sz w:val="18"/>
                <w:szCs w:val="18"/>
              </w:rPr>
              <w:t>*</w:t>
            </w:r>
          </w:p>
          <w:p w14:paraId="5A5D3D89" w14:textId="4D63280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w:t>
            </w:r>
            <w:ins w:id="1444" w:author="Author">
              <w:r w:rsidR="004F52D8">
                <w:rPr>
                  <w:rFonts w:ascii="Times New Roman" w:hAnsi="Times New Roman" w:cs="Times New Roman"/>
                  <w:sz w:val="18"/>
                  <w:szCs w:val="18"/>
                </w:rPr>
                <w:t>5</w:t>
              </w:r>
            </w:ins>
            <w:del w:id="1445" w:author="Author">
              <w:r w:rsidDel="004F52D8">
                <w:rPr>
                  <w:rFonts w:ascii="Times New Roman" w:hAnsi="Times New Roman" w:cs="Times New Roman"/>
                  <w:sz w:val="18"/>
                  <w:szCs w:val="18"/>
                </w:rPr>
                <w:delText>6</w:delText>
              </w:r>
            </w:del>
            <w:r w:rsidRPr="00465099">
              <w:rPr>
                <w:rFonts w:ascii="Times New Roman" w:hAnsi="Times New Roman" w:cs="Times New Roman"/>
                <w:sz w:val="18"/>
                <w:szCs w:val="18"/>
              </w:rPr>
              <w:t>, .</w:t>
            </w:r>
            <w:ins w:id="1446" w:author="Author">
              <w:r w:rsidR="004F52D8">
                <w:rPr>
                  <w:rFonts w:ascii="Times New Roman" w:hAnsi="Times New Roman" w:cs="Times New Roman"/>
                  <w:sz w:val="18"/>
                  <w:szCs w:val="18"/>
                </w:rPr>
                <w:t>38</w:t>
              </w:r>
            </w:ins>
            <w:del w:id="1447" w:author="Author">
              <w:r w:rsidDel="004F52D8">
                <w:rPr>
                  <w:rFonts w:ascii="Times New Roman" w:hAnsi="Times New Roman" w:cs="Times New Roman"/>
                  <w:sz w:val="18"/>
                  <w:szCs w:val="18"/>
                </w:rPr>
                <w:delText>42</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460E8D3B" w14:textId="70037D3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448" w:author="Author">
              <w:r w:rsidR="004F52D8">
                <w:rPr>
                  <w:rFonts w:ascii="Times New Roman" w:hAnsi="Times New Roman" w:cs="Times New Roman"/>
                  <w:sz w:val="18"/>
                  <w:szCs w:val="18"/>
                </w:rPr>
                <w:t>3</w:t>
              </w:r>
            </w:ins>
            <w:del w:id="1449" w:author="Author">
              <w:r w:rsidDel="004F52D8">
                <w:rPr>
                  <w:rFonts w:ascii="Times New Roman" w:hAnsi="Times New Roman" w:cs="Times New Roman"/>
                  <w:sz w:val="18"/>
                  <w:szCs w:val="18"/>
                </w:rPr>
                <w:delText>4</w:delText>
              </w:r>
            </w:del>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136AB001"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450" w:author="Author">
              <w:r w:rsidR="004F52D8">
                <w:rPr>
                  <w:rFonts w:ascii="Times New Roman" w:hAnsi="Times New Roman" w:cs="Times New Roman"/>
                  <w:sz w:val="18"/>
                  <w:szCs w:val="18"/>
                </w:rPr>
                <w:t>20</w:t>
              </w:r>
            </w:ins>
            <w:del w:id="1451" w:author="Author">
              <w:r w:rsidRPr="00465099" w:rsidDel="004F52D8">
                <w:rPr>
                  <w:rFonts w:ascii="Times New Roman" w:hAnsi="Times New Roman" w:cs="Times New Roman"/>
                  <w:sz w:val="18"/>
                  <w:szCs w:val="18"/>
                </w:rPr>
                <w:delText>1</w:delText>
              </w:r>
              <w:r w:rsidDel="004F52D8">
                <w:rPr>
                  <w:rFonts w:ascii="Times New Roman" w:hAnsi="Times New Roman" w:cs="Times New Roman"/>
                  <w:sz w:val="18"/>
                  <w:szCs w:val="18"/>
                </w:rPr>
                <w:delText>9</w:delText>
              </w:r>
            </w:del>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vAlign w:val="center"/>
          </w:tcPr>
          <w:p w14:paraId="7ABF96E2" w14:textId="5207E1B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452" w:author="Author">
              <w:r w:rsidR="004F52D8">
                <w:rPr>
                  <w:rFonts w:ascii="Times New Roman" w:hAnsi="Times New Roman" w:cs="Times New Roman"/>
                  <w:sz w:val="18"/>
                  <w:szCs w:val="18"/>
                </w:rPr>
                <w:t>3</w:t>
              </w:r>
            </w:ins>
            <w:del w:id="1453" w:author="Author">
              <w:r w:rsidDel="004F52D8">
                <w:rPr>
                  <w:rFonts w:ascii="Times New Roman" w:hAnsi="Times New Roman" w:cs="Times New Roman"/>
                  <w:sz w:val="18"/>
                  <w:szCs w:val="18"/>
                </w:rPr>
                <w:delText>4</w:delText>
              </w:r>
            </w:del>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1248775C" w14:textId="223024C4"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w:t>
            </w:r>
            <w:ins w:id="1454" w:author="Author">
              <w:r w:rsidR="004F52D8">
                <w:rPr>
                  <w:rFonts w:ascii="Times New Roman" w:hAnsi="Times New Roman" w:cs="Times New Roman"/>
                  <w:sz w:val="18"/>
                  <w:szCs w:val="18"/>
                </w:rPr>
                <w:t>4</w:t>
              </w:r>
            </w:ins>
            <w:del w:id="1455" w:author="Author">
              <w:r w:rsidDel="004F52D8">
                <w:rPr>
                  <w:rFonts w:ascii="Times New Roman" w:hAnsi="Times New Roman" w:cs="Times New Roman"/>
                  <w:sz w:val="18"/>
                  <w:szCs w:val="18"/>
                </w:rPr>
                <w:delText>5</w:delText>
              </w:r>
            </w:del>
            <w:r>
              <w:rPr>
                <w:rFonts w:ascii="Times New Roman" w:hAnsi="Times New Roman" w:cs="Times New Roman"/>
                <w:sz w:val="18"/>
                <w:szCs w:val="18"/>
              </w:rPr>
              <w:t>*</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05C6895B"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456" w:author="Author">
              <w:r w:rsidR="002F2877">
                <w:rPr>
                  <w:rFonts w:ascii="Times New Roman" w:hAnsi="Times New Roman" w:cs="Times New Roman"/>
                  <w:sz w:val="18"/>
                  <w:szCs w:val="18"/>
                </w:rPr>
                <w:t>9</w:t>
              </w:r>
            </w:ins>
            <w:del w:id="1457" w:author="Author">
              <w:r w:rsidDel="002F2877">
                <w:rPr>
                  <w:rFonts w:ascii="Times New Roman" w:hAnsi="Times New Roman" w:cs="Times New Roman"/>
                  <w:sz w:val="18"/>
                  <w:szCs w:val="18"/>
                </w:rPr>
                <w:delText>8</w:delText>
              </w:r>
            </w:del>
            <w:r>
              <w:rPr>
                <w:rFonts w:ascii="Times New Roman" w:hAnsi="Times New Roman" w:cs="Times New Roman"/>
                <w:sz w:val="18"/>
                <w:szCs w:val="18"/>
              </w:rPr>
              <w:t>, .38)</w:t>
            </w:r>
          </w:p>
        </w:tc>
        <w:tc>
          <w:tcPr>
            <w:tcW w:w="990" w:type="dxa"/>
            <w:tcBorders>
              <w:top w:val="single" w:sz="4" w:space="0" w:color="auto"/>
            </w:tcBorders>
            <w:vAlign w:val="center"/>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0729AE">
        <w:trPr>
          <w:trHeight w:val="540"/>
        </w:trPr>
        <w:tc>
          <w:tcPr>
            <w:tcW w:w="1247" w:type="dxa"/>
            <w:vAlign w:val="center"/>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66A23095"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w:t>
            </w:r>
            <w:ins w:id="1458" w:author="Author">
              <w:r w:rsidR="004F52D8">
                <w:rPr>
                  <w:rFonts w:ascii="Times New Roman" w:hAnsi="Times New Roman" w:cs="Times New Roman"/>
                  <w:sz w:val="18"/>
                  <w:szCs w:val="18"/>
                </w:rPr>
                <w:t>20</w:t>
              </w:r>
            </w:ins>
            <w:del w:id="1459" w:author="Author">
              <w:r w:rsidDel="004F52D8">
                <w:rPr>
                  <w:rFonts w:ascii="Times New Roman" w:hAnsi="Times New Roman" w:cs="Times New Roman"/>
                  <w:sz w:val="18"/>
                  <w:szCs w:val="18"/>
                </w:rPr>
                <w:delText>19</w:delText>
              </w:r>
            </w:del>
            <w:r>
              <w:rPr>
                <w:rFonts w:ascii="Times New Roman" w:hAnsi="Times New Roman" w:cs="Times New Roman"/>
                <w:sz w:val="18"/>
                <w:szCs w:val="18"/>
              </w:rPr>
              <w:t>)</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del w:id="1460" w:author="Author">
              <w:r w:rsidDel="004F52D8">
                <w:rPr>
                  <w:rFonts w:ascii="Times New Roman" w:hAnsi="Times New Roman" w:cs="Times New Roman"/>
                  <w:sz w:val="18"/>
                  <w:szCs w:val="18"/>
                </w:rPr>
                <w:delText>5</w:delText>
              </w:r>
            </w:del>
            <w:r>
              <w:rPr>
                <w:rFonts w:ascii="Times New Roman" w:hAnsi="Times New Roman" w:cs="Times New Roman"/>
                <w:sz w:val="18"/>
                <w:szCs w:val="18"/>
              </w:rPr>
              <w:t>)</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0729AE">
        <w:trPr>
          <w:trHeight w:val="540"/>
        </w:trPr>
        <w:tc>
          <w:tcPr>
            <w:tcW w:w="1247" w:type="dxa"/>
            <w:vAlign w:val="center"/>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50E79DAB"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61" w:author="Author">
              <w:r w:rsidR="004F52D8">
                <w:rPr>
                  <w:rFonts w:ascii="Times New Roman" w:hAnsi="Times New Roman" w:cs="Times New Roman"/>
                  <w:sz w:val="18"/>
                  <w:szCs w:val="18"/>
                </w:rPr>
                <w:t>4</w:t>
              </w:r>
            </w:ins>
            <w:del w:id="1462" w:author="Author">
              <w:r w:rsidDel="004F52D8">
                <w:rPr>
                  <w:rFonts w:ascii="Times New Roman" w:hAnsi="Times New Roman" w:cs="Times New Roman"/>
                  <w:sz w:val="18"/>
                  <w:szCs w:val="18"/>
                </w:rPr>
                <w:delText>8</w:delText>
              </w:r>
            </w:del>
          </w:p>
          <w:p w14:paraId="36318C15" w14:textId="42316DC4"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w:t>
            </w:r>
            <w:ins w:id="1463" w:author="Author">
              <w:r w:rsidR="004F52D8">
                <w:rPr>
                  <w:rFonts w:ascii="Times New Roman" w:hAnsi="Times New Roman" w:cs="Times New Roman"/>
                  <w:sz w:val="18"/>
                  <w:szCs w:val="18"/>
                </w:rPr>
                <w:t>4</w:t>
              </w:r>
            </w:ins>
            <w:del w:id="1464" w:author="Author">
              <w:r w:rsidDel="004F52D8">
                <w:rPr>
                  <w:rFonts w:ascii="Times New Roman" w:hAnsi="Times New Roman" w:cs="Times New Roman"/>
                  <w:sz w:val="18"/>
                  <w:szCs w:val="18"/>
                </w:rPr>
                <w:delText>7</w:delText>
              </w:r>
            </w:del>
            <w:r w:rsidRPr="00465099">
              <w:rPr>
                <w:rFonts w:ascii="Times New Roman" w:hAnsi="Times New Roman" w:cs="Times New Roman"/>
                <w:sz w:val="18"/>
                <w:szCs w:val="18"/>
              </w:rPr>
              <w:t>, .</w:t>
            </w:r>
            <w:r>
              <w:rPr>
                <w:rFonts w:ascii="Times New Roman" w:hAnsi="Times New Roman" w:cs="Times New Roman"/>
                <w:sz w:val="18"/>
                <w:szCs w:val="18"/>
              </w:rPr>
              <w:t>0</w:t>
            </w:r>
            <w:ins w:id="1465" w:author="Author">
              <w:r w:rsidR="004F52D8">
                <w:rPr>
                  <w:rFonts w:ascii="Times New Roman" w:hAnsi="Times New Roman" w:cs="Times New Roman"/>
                  <w:sz w:val="18"/>
                  <w:szCs w:val="18"/>
                </w:rPr>
                <w:t>5</w:t>
              </w:r>
            </w:ins>
            <w:del w:id="1466" w:author="Author">
              <w:r w:rsidDel="004F52D8">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720" w:type="dxa"/>
          </w:tcPr>
          <w:p w14:paraId="25D7E270" w14:textId="6098782B"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467" w:author="Author">
              <w:r w:rsidR="004F52D8">
                <w:rPr>
                  <w:rFonts w:ascii="Times New Roman" w:hAnsi="Times New Roman" w:cs="Times New Roman"/>
                  <w:sz w:val="18"/>
                  <w:szCs w:val="18"/>
                </w:rPr>
                <w:t>4</w:t>
              </w:r>
            </w:ins>
            <w:del w:id="1468" w:author="Author">
              <w:r w:rsidDel="004F52D8">
                <w:rPr>
                  <w:rFonts w:ascii="Times New Roman" w:hAnsi="Times New Roman" w:cs="Times New Roman"/>
                  <w:sz w:val="18"/>
                  <w:szCs w:val="18"/>
                </w:rPr>
                <w:delText>5</w:delText>
              </w:r>
            </w:del>
          </w:p>
          <w:p w14:paraId="0F73EDED" w14:textId="135485B3"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69" w:author="Author">
              <w:r w:rsidDel="004F52D8">
                <w:rPr>
                  <w:rFonts w:ascii="Times New Roman" w:hAnsi="Times New Roman" w:cs="Times New Roman"/>
                  <w:sz w:val="18"/>
                  <w:szCs w:val="18"/>
                </w:rPr>
                <w:delText>101</w:delText>
              </w:r>
            </w:del>
            <w:ins w:id="1470" w:author="Author">
              <w:r w:rsidR="004F52D8">
                <w:rPr>
                  <w:rFonts w:ascii="Times New Roman" w:hAnsi="Times New Roman" w:cs="Times New Roman"/>
                  <w:sz w:val="18"/>
                  <w:szCs w:val="18"/>
                </w:rPr>
                <w:t>328</w:t>
              </w:r>
            </w:ins>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0729AE">
        <w:trPr>
          <w:trHeight w:val="577"/>
        </w:trPr>
        <w:tc>
          <w:tcPr>
            <w:tcW w:w="1247" w:type="dxa"/>
            <w:vAlign w:val="center"/>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1D1B20F" w14:textId="7EEEC245" w:rsidR="00E626A2" w:rsidRDefault="00E626A2" w:rsidP="00E626A2">
            <w:pPr>
              <w:tabs>
                <w:tab w:val="center" w:pos="4680"/>
              </w:tabs>
              <w:jc w:val="center"/>
              <w:rPr>
                <w:rFonts w:ascii="Times New Roman" w:hAnsi="Times New Roman" w:cs="Times New Roman"/>
                <w:sz w:val="18"/>
                <w:szCs w:val="18"/>
                <w:lang w:eastAsia="zh-CN"/>
              </w:rPr>
            </w:pPr>
            <w:r>
              <w:rPr>
                <w:rFonts w:ascii="Times New Roman" w:hAnsi="Times New Roman" w:cs="Times New Roman" w:hint="eastAsia"/>
                <w:sz w:val="18"/>
                <w:szCs w:val="18"/>
                <w:lang w:eastAsia="zh-CN"/>
              </w:rPr>
              <w:t>.0</w:t>
            </w:r>
            <w:ins w:id="1471" w:author="Author">
              <w:r w:rsidR="004F52D8">
                <w:rPr>
                  <w:rFonts w:ascii="Times New Roman" w:hAnsi="Times New Roman" w:cs="Times New Roman"/>
                  <w:sz w:val="18"/>
                  <w:szCs w:val="18"/>
                  <w:lang w:eastAsia="zh-CN"/>
                </w:rPr>
                <w:t>3</w:t>
              </w:r>
            </w:ins>
            <w:del w:id="1472" w:author="Author">
              <w:r w:rsidDel="004F52D8">
                <w:rPr>
                  <w:rFonts w:ascii="Times New Roman" w:hAnsi="Times New Roman" w:cs="Times New Roman" w:hint="eastAsia"/>
                  <w:sz w:val="18"/>
                  <w:szCs w:val="18"/>
                  <w:lang w:eastAsia="zh-CN"/>
                </w:rPr>
                <w:delText>4</w:delText>
              </w:r>
            </w:del>
          </w:p>
          <w:p w14:paraId="18550155" w14:textId="289FBBD7" w:rsidR="00CD4A84" w:rsidRPr="00DC637E" w:rsidRDefault="00CD4A84" w:rsidP="00E626A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w:t>
            </w:r>
            <w:ins w:id="1473" w:author="Author">
              <w:r w:rsidR="004F52D8">
                <w:rPr>
                  <w:rFonts w:ascii="Times New Roman" w:hAnsi="Times New Roman" w:cs="Times New Roman"/>
                  <w:sz w:val="18"/>
                  <w:szCs w:val="18"/>
                </w:rPr>
                <w:t>1</w:t>
              </w:r>
            </w:ins>
            <w:del w:id="1474" w:author="Author">
              <w:r w:rsidDel="004F52D8">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16FCE6C0"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75" w:author="Author">
              <w:r w:rsidDel="004F52D8">
                <w:rPr>
                  <w:rFonts w:ascii="Times New Roman" w:hAnsi="Times New Roman" w:cs="Times New Roman"/>
                  <w:sz w:val="18"/>
                  <w:szCs w:val="18"/>
                </w:rPr>
                <w:delText>391</w:delText>
              </w:r>
            </w:del>
            <w:ins w:id="1476" w:author="Author">
              <w:r w:rsidR="004F52D8">
                <w:rPr>
                  <w:rFonts w:ascii="Times New Roman" w:hAnsi="Times New Roman" w:cs="Times New Roman"/>
                  <w:sz w:val="18"/>
                  <w:szCs w:val="18"/>
                </w:rPr>
                <w:t>452</w:t>
              </w:r>
            </w:ins>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0729AE">
        <w:trPr>
          <w:trHeight w:val="533"/>
        </w:trPr>
        <w:tc>
          <w:tcPr>
            <w:tcW w:w="1247" w:type="dxa"/>
            <w:vAlign w:val="center"/>
          </w:tcPr>
          <w:p w14:paraId="0E4ACF83" w14:textId="64A893C8"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2BFF2CC0"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77" w:author="Author">
              <w:r w:rsidR="004F52D8">
                <w:rPr>
                  <w:rFonts w:ascii="Times New Roman" w:hAnsi="Times New Roman" w:cs="Times New Roman"/>
                  <w:sz w:val="18"/>
                  <w:szCs w:val="18"/>
                </w:rPr>
                <w:t>7</w:t>
              </w:r>
            </w:ins>
            <w:del w:id="1478" w:author="Author">
              <w:r w:rsidDel="004F52D8">
                <w:rPr>
                  <w:rFonts w:ascii="Times New Roman" w:hAnsi="Times New Roman" w:cs="Times New Roman"/>
                  <w:sz w:val="18"/>
                  <w:szCs w:val="18"/>
                </w:rPr>
                <w:delText>8</w:delText>
              </w:r>
            </w:del>
          </w:p>
          <w:p w14:paraId="18707078" w14:textId="66D1E2A2"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479" w:author="Author">
              <w:r w:rsidR="004F52D8">
                <w:rPr>
                  <w:rFonts w:ascii="Times New Roman" w:hAnsi="Times New Roman" w:cs="Times New Roman"/>
                  <w:sz w:val="18"/>
                  <w:szCs w:val="18"/>
                </w:rPr>
                <w:t>7</w:t>
              </w:r>
            </w:ins>
            <w:del w:id="1480" w:author="Author">
              <w:r w:rsidDel="004F52D8">
                <w:rPr>
                  <w:rFonts w:ascii="Times New Roman" w:hAnsi="Times New Roman" w:cs="Times New Roman"/>
                  <w:sz w:val="18"/>
                  <w:szCs w:val="18"/>
                </w:rPr>
                <w:delText>8</w:delText>
              </w:r>
            </w:del>
            <w:r>
              <w:rPr>
                <w:rFonts w:ascii="Times New Roman" w:hAnsi="Times New Roman" w:cs="Times New Roman"/>
                <w:sz w:val="18"/>
                <w:szCs w:val="18"/>
              </w:rPr>
              <w:t>, .0</w:t>
            </w:r>
            <w:ins w:id="1481" w:author="Author">
              <w:r w:rsidR="004F52D8">
                <w:rPr>
                  <w:rFonts w:ascii="Times New Roman" w:hAnsi="Times New Roman" w:cs="Times New Roman"/>
                  <w:sz w:val="18"/>
                  <w:szCs w:val="18"/>
                </w:rPr>
                <w:t>3</w:t>
              </w:r>
            </w:ins>
            <w:del w:id="1482" w:author="Author">
              <w:r w:rsidDel="004F52D8">
                <w:rPr>
                  <w:rFonts w:ascii="Times New Roman" w:hAnsi="Times New Roman" w:cs="Times New Roman"/>
                  <w:sz w:val="18"/>
                  <w:szCs w:val="18"/>
                </w:rPr>
                <w:delText>2</w:delText>
              </w:r>
            </w:del>
            <w:r>
              <w:rPr>
                <w:rFonts w:ascii="Times New Roman" w:hAnsi="Times New Roman" w:cs="Times New Roman"/>
                <w:sz w:val="18"/>
                <w:szCs w:val="18"/>
              </w:rPr>
              <w:t>)</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CF04D93"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483" w:author="Author">
              <w:r w:rsidR="004F52D8">
                <w:rPr>
                  <w:rFonts w:ascii="Times New Roman" w:hAnsi="Times New Roman" w:cs="Times New Roman"/>
                  <w:sz w:val="18"/>
                  <w:szCs w:val="18"/>
                </w:rPr>
                <w:t>53</w:t>
              </w:r>
            </w:ins>
            <w:del w:id="1484" w:author="Author">
              <w:r w:rsidDel="004F52D8">
                <w:rPr>
                  <w:rFonts w:ascii="Times New Roman" w:hAnsi="Times New Roman" w:cs="Times New Roman"/>
                  <w:sz w:val="18"/>
                  <w:szCs w:val="18"/>
                </w:rPr>
                <w:delText>17</w:delText>
              </w:r>
            </w:del>
            <w:r>
              <w:rPr>
                <w:rFonts w:ascii="Times New Roman" w:hAnsi="Times New Roman" w:cs="Times New Roman"/>
                <w:sz w:val="18"/>
                <w:szCs w:val="18"/>
              </w:rPr>
              <w:t>)</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0729AE">
        <w:trPr>
          <w:trHeight w:val="533"/>
        </w:trPr>
        <w:tc>
          <w:tcPr>
            <w:tcW w:w="1247" w:type="dxa"/>
            <w:tcBorders>
              <w:bottom w:val="single" w:sz="4" w:space="0" w:color="auto"/>
            </w:tcBorders>
            <w:vAlign w:val="center"/>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519AABE"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w:t>
            </w:r>
            <w:ins w:id="1485" w:author="Author">
              <w:r w:rsidR="00EB339B">
                <w:rPr>
                  <w:rFonts w:ascii="Times New Roman" w:hAnsi="Times New Roman" w:cs="Times New Roman"/>
                  <w:sz w:val="18"/>
                  <w:szCs w:val="18"/>
                </w:rPr>
                <w:t>2</w:t>
              </w:r>
            </w:ins>
            <w:del w:id="1486" w:author="Author">
              <w:r w:rsidDel="00EB339B">
                <w:rPr>
                  <w:rFonts w:ascii="Times New Roman" w:hAnsi="Times New Roman" w:cs="Times New Roman"/>
                  <w:sz w:val="18"/>
                  <w:szCs w:val="18"/>
                </w:rPr>
                <w:delText>3</w:delText>
              </w:r>
            </w:del>
            <w:r>
              <w:rPr>
                <w:rFonts w:ascii="Times New Roman" w:hAnsi="Times New Roman" w:cs="Times New Roman"/>
                <w:sz w:val="18"/>
                <w:szCs w:val="18"/>
              </w:rPr>
              <w:t>)</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44B7EE8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w:t>
            </w:r>
            <w:ins w:id="1487" w:author="Author">
              <w:r w:rsidR="00EB339B">
                <w:rPr>
                  <w:rFonts w:ascii="Times New Roman" w:hAnsi="Times New Roman" w:cs="Times New Roman"/>
                  <w:sz w:val="18"/>
                  <w:szCs w:val="18"/>
                </w:rPr>
                <w:t>33</w:t>
              </w:r>
            </w:ins>
            <w:del w:id="1488" w:author="Author">
              <w:r w:rsidDel="00EB339B">
                <w:rPr>
                  <w:rFonts w:ascii="Times New Roman" w:hAnsi="Times New Roman" w:cs="Times New Roman"/>
                  <w:sz w:val="18"/>
                  <w:szCs w:val="18"/>
                </w:rPr>
                <w:delText>15</w:delText>
              </w:r>
            </w:del>
            <w:r>
              <w:rPr>
                <w:rFonts w:ascii="Times New Roman" w:hAnsi="Times New Roman" w:cs="Times New Roman"/>
                <w:sz w:val="18"/>
                <w:szCs w:val="18"/>
              </w:rPr>
              <w:t>)</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3590171"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489" w:author="Author">
              <w:r w:rsidR="00080276">
                <w:rPr>
                  <w:rFonts w:ascii="Times New Roman" w:hAnsi="Times New Roman" w:cs="Times New Roman"/>
                  <w:sz w:val="18"/>
                  <w:szCs w:val="18"/>
                </w:rPr>
                <w:t>55</w:t>
              </w:r>
            </w:ins>
            <w:del w:id="1490" w:author="Author">
              <w:r w:rsidDel="00080276">
                <w:rPr>
                  <w:rFonts w:ascii="Times New Roman" w:hAnsi="Times New Roman" w:cs="Times New Roman"/>
                  <w:sz w:val="18"/>
                  <w:szCs w:val="18"/>
                </w:rPr>
                <w:delText>60</w:delText>
              </w:r>
            </w:del>
            <w:r>
              <w:rPr>
                <w:rFonts w:ascii="Times New Roman" w:hAnsi="Times New Roman" w:cs="Times New Roman"/>
                <w:sz w:val="18"/>
                <w:szCs w:val="18"/>
              </w:rPr>
              <w:t>, 1.</w:t>
            </w:r>
            <w:del w:id="1491" w:author="Author">
              <w:r w:rsidDel="00080276">
                <w:rPr>
                  <w:rFonts w:ascii="Times New Roman" w:hAnsi="Times New Roman" w:cs="Times New Roman"/>
                  <w:sz w:val="18"/>
                  <w:szCs w:val="18"/>
                </w:rPr>
                <w:delText>613</w:delText>
              </w:r>
            </w:del>
            <w:ins w:id="1492" w:author="Author">
              <w:r w:rsidR="00080276">
                <w:rPr>
                  <w:rFonts w:ascii="Times New Roman" w:hAnsi="Times New Roman" w:cs="Times New Roman"/>
                  <w:sz w:val="18"/>
                  <w:szCs w:val="18"/>
                </w:rPr>
                <w:t>509</w:t>
              </w:r>
            </w:ins>
          </w:p>
        </w:tc>
        <w:tc>
          <w:tcPr>
            <w:tcW w:w="1689" w:type="dxa"/>
            <w:gridSpan w:val="2"/>
            <w:tcBorders>
              <w:top w:val="single" w:sz="4" w:space="0" w:color="auto"/>
            </w:tcBorders>
            <w:vAlign w:val="center"/>
          </w:tcPr>
          <w:p w14:paraId="1B8A3E85" w14:textId="0BB2379C"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493" w:author="Author">
              <w:r w:rsidR="004F52D8">
                <w:rPr>
                  <w:rFonts w:ascii="Times New Roman" w:hAnsi="Times New Roman" w:cs="Times New Roman"/>
                  <w:sz w:val="18"/>
                  <w:szCs w:val="18"/>
                </w:rPr>
                <w:t>75</w:t>
              </w:r>
            </w:ins>
            <w:del w:id="1494" w:author="Author">
              <w:r w:rsidDel="004F52D8">
                <w:rPr>
                  <w:rFonts w:ascii="Times New Roman" w:hAnsi="Times New Roman" w:cs="Times New Roman"/>
                  <w:sz w:val="18"/>
                  <w:szCs w:val="18"/>
                </w:rPr>
                <w:delText>81</w:delText>
              </w:r>
            </w:del>
            <w:r>
              <w:rPr>
                <w:rFonts w:ascii="Times New Roman" w:hAnsi="Times New Roman" w:cs="Times New Roman"/>
                <w:sz w:val="18"/>
                <w:szCs w:val="18"/>
              </w:rPr>
              <w:t xml:space="preserve">, </w:t>
            </w:r>
            <w:del w:id="1495" w:author="Author">
              <w:r w:rsidDel="004F52D8">
                <w:rPr>
                  <w:rFonts w:ascii="Times New Roman" w:hAnsi="Times New Roman" w:cs="Times New Roman"/>
                  <w:sz w:val="18"/>
                  <w:szCs w:val="18"/>
                </w:rPr>
                <w:delText>2.125</w:delText>
              </w:r>
            </w:del>
            <w:ins w:id="1496" w:author="Author">
              <w:r w:rsidR="004F52D8">
                <w:rPr>
                  <w:rFonts w:ascii="Times New Roman" w:hAnsi="Times New Roman" w:cs="Times New Roman"/>
                  <w:sz w:val="18"/>
                  <w:szCs w:val="18"/>
                </w:rPr>
                <w:t>1.959</w:t>
              </w:r>
            </w:ins>
          </w:p>
        </w:tc>
        <w:tc>
          <w:tcPr>
            <w:tcW w:w="1890" w:type="dxa"/>
            <w:gridSpan w:val="2"/>
            <w:tcBorders>
              <w:top w:val="single" w:sz="4" w:space="0" w:color="auto"/>
            </w:tcBorders>
            <w:vAlign w:val="center"/>
          </w:tcPr>
          <w:p w14:paraId="543015C3" w14:textId="55FE3BC5"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ins w:id="1497" w:author="Author">
              <w:r w:rsidR="004F52D8">
                <w:rPr>
                  <w:rFonts w:ascii="Times New Roman" w:hAnsi="Times New Roman" w:cs="Times New Roman"/>
                  <w:sz w:val="18"/>
                  <w:szCs w:val="18"/>
                </w:rPr>
                <w:t>3</w:t>
              </w:r>
            </w:ins>
            <w:del w:id="1498" w:author="Author">
              <w:r w:rsidDel="004F52D8">
                <w:rPr>
                  <w:rFonts w:ascii="Times New Roman" w:hAnsi="Times New Roman" w:cs="Times New Roman"/>
                  <w:sz w:val="18"/>
                  <w:szCs w:val="18"/>
                </w:rPr>
                <w:delText>6</w:delText>
              </w:r>
            </w:del>
            <w:r>
              <w:rPr>
                <w:rFonts w:ascii="Times New Roman" w:hAnsi="Times New Roman" w:cs="Times New Roman"/>
                <w:sz w:val="18"/>
                <w:szCs w:val="18"/>
              </w:rPr>
              <w:t>, 2.</w:t>
            </w:r>
            <w:ins w:id="1499" w:author="Author">
              <w:r w:rsidR="004F52D8">
                <w:rPr>
                  <w:rFonts w:ascii="Times New Roman" w:hAnsi="Times New Roman" w:cs="Times New Roman"/>
                  <w:sz w:val="18"/>
                  <w:szCs w:val="18"/>
                </w:rPr>
                <w:t>007</w:t>
              </w:r>
            </w:ins>
            <w:del w:id="1500" w:author="Author">
              <w:r w:rsidDel="004F52D8">
                <w:rPr>
                  <w:rFonts w:ascii="Times New Roman" w:hAnsi="Times New Roman" w:cs="Times New Roman"/>
                  <w:sz w:val="18"/>
                  <w:szCs w:val="18"/>
                </w:rPr>
                <w:delText>181</w:delText>
              </w:r>
            </w:del>
          </w:p>
        </w:tc>
        <w:tc>
          <w:tcPr>
            <w:tcW w:w="2160" w:type="dxa"/>
            <w:gridSpan w:val="2"/>
            <w:tcBorders>
              <w:top w:val="single" w:sz="4" w:space="0" w:color="auto"/>
            </w:tcBorders>
            <w:vAlign w:val="center"/>
          </w:tcPr>
          <w:p w14:paraId="218D30B6" w14:textId="1A97F111"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501" w:author="Author">
              <w:r w:rsidR="004F52D8">
                <w:rPr>
                  <w:rFonts w:ascii="Times New Roman" w:hAnsi="Times New Roman" w:cs="Times New Roman"/>
                  <w:sz w:val="18"/>
                  <w:szCs w:val="18"/>
                </w:rPr>
                <w:t>7</w:t>
              </w:r>
            </w:ins>
            <w:del w:id="1502" w:author="Author">
              <w:r w:rsidDel="004F52D8">
                <w:rPr>
                  <w:rFonts w:ascii="Times New Roman" w:hAnsi="Times New Roman" w:cs="Times New Roman"/>
                  <w:sz w:val="18"/>
                  <w:szCs w:val="18"/>
                </w:rPr>
                <w:delText>5</w:delText>
              </w:r>
            </w:del>
            <w:r>
              <w:rPr>
                <w:rFonts w:ascii="Times New Roman" w:hAnsi="Times New Roman" w:cs="Times New Roman"/>
                <w:sz w:val="18"/>
                <w:szCs w:val="18"/>
              </w:rPr>
              <w:t xml:space="preserve">, </w:t>
            </w:r>
            <w:del w:id="1503" w:author="Author">
              <w:r w:rsidDel="004F52D8">
                <w:rPr>
                  <w:rFonts w:ascii="Times New Roman" w:hAnsi="Times New Roman" w:cs="Times New Roman"/>
                  <w:sz w:val="18"/>
                  <w:szCs w:val="18"/>
                </w:rPr>
                <w:delText>2.107</w:delText>
              </w:r>
            </w:del>
            <w:ins w:id="1504" w:author="Author">
              <w:r w:rsidR="004F52D8">
                <w:rPr>
                  <w:rFonts w:ascii="Times New Roman" w:hAnsi="Times New Roman" w:cs="Times New Roman"/>
                  <w:sz w:val="18"/>
                  <w:szCs w:val="18"/>
                </w:rPr>
                <w:t>1.951</w:t>
              </w:r>
            </w:ins>
          </w:p>
        </w:tc>
        <w:tc>
          <w:tcPr>
            <w:tcW w:w="1890" w:type="dxa"/>
            <w:gridSpan w:val="2"/>
            <w:tcBorders>
              <w:top w:val="single" w:sz="4" w:space="0" w:color="auto"/>
            </w:tcBorders>
            <w:vAlign w:val="center"/>
          </w:tcPr>
          <w:p w14:paraId="40927907" w14:textId="4301413A"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505" w:author="Author">
              <w:r w:rsidR="004F52D8">
                <w:rPr>
                  <w:rFonts w:ascii="Times New Roman" w:hAnsi="Times New Roman" w:cs="Times New Roman"/>
                  <w:sz w:val="18"/>
                  <w:szCs w:val="18"/>
                </w:rPr>
                <w:t>0</w:t>
              </w:r>
            </w:ins>
            <w:del w:id="1506" w:author="Author">
              <w:r w:rsidDel="004F52D8">
                <w:rPr>
                  <w:rFonts w:ascii="Times New Roman" w:hAnsi="Times New Roman" w:cs="Times New Roman"/>
                  <w:sz w:val="18"/>
                  <w:szCs w:val="18"/>
                </w:rPr>
                <w:delText>4</w:delText>
              </w:r>
            </w:del>
            <w:r>
              <w:rPr>
                <w:rFonts w:ascii="Times New Roman" w:hAnsi="Times New Roman" w:cs="Times New Roman"/>
                <w:sz w:val="18"/>
                <w:szCs w:val="18"/>
              </w:rPr>
              <w:t xml:space="preserve">, </w:t>
            </w:r>
            <w:del w:id="1507" w:author="Author">
              <w:r w:rsidDel="004F52D8">
                <w:rPr>
                  <w:rFonts w:ascii="Times New Roman" w:hAnsi="Times New Roman" w:cs="Times New Roman"/>
                  <w:sz w:val="18"/>
                  <w:szCs w:val="18"/>
                </w:rPr>
                <w:delText>2.172</w:delText>
              </w:r>
            </w:del>
            <w:ins w:id="1508" w:author="Author">
              <w:r w:rsidR="004F52D8">
                <w:rPr>
                  <w:rFonts w:ascii="Times New Roman" w:hAnsi="Times New Roman" w:cs="Times New Roman"/>
                  <w:sz w:val="18"/>
                  <w:szCs w:val="18"/>
                </w:rPr>
                <w:t>1.997</w:t>
              </w:r>
            </w:ins>
          </w:p>
        </w:tc>
        <w:tc>
          <w:tcPr>
            <w:tcW w:w="1800" w:type="dxa"/>
            <w:gridSpan w:val="2"/>
            <w:tcBorders>
              <w:top w:val="single" w:sz="4" w:space="0" w:color="auto"/>
            </w:tcBorders>
            <w:vAlign w:val="center"/>
          </w:tcPr>
          <w:p w14:paraId="4E39E340" w14:textId="35057131"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509" w:author="Author">
              <w:r w:rsidR="004F52D8">
                <w:rPr>
                  <w:rFonts w:ascii="Times New Roman" w:hAnsi="Times New Roman" w:cs="Times New Roman"/>
                  <w:sz w:val="18"/>
                  <w:szCs w:val="18"/>
                </w:rPr>
                <w:t>0</w:t>
              </w:r>
            </w:ins>
            <w:del w:id="1510" w:author="Author">
              <w:r w:rsidDel="004F52D8">
                <w:rPr>
                  <w:rFonts w:ascii="Times New Roman" w:hAnsi="Times New Roman" w:cs="Times New Roman"/>
                  <w:sz w:val="18"/>
                  <w:szCs w:val="18"/>
                </w:rPr>
                <w:delText>3</w:delText>
              </w:r>
            </w:del>
            <w:r>
              <w:rPr>
                <w:rFonts w:ascii="Times New Roman" w:hAnsi="Times New Roman" w:cs="Times New Roman"/>
                <w:sz w:val="18"/>
                <w:szCs w:val="18"/>
              </w:rPr>
              <w:t xml:space="preserve">, </w:t>
            </w:r>
            <w:del w:id="1511" w:author="Author">
              <w:r w:rsidDel="004F52D8">
                <w:rPr>
                  <w:rFonts w:ascii="Times New Roman" w:hAnsi="Times New Roman" w:cs="Times New Roman"/>
                  <w:sz w:val="18"/>
                  <w:szCs w:val="18"/>
                </w:rPr>
                <w:delText>2.120</w:delText>
              </w:r>
            </w:del>
            <w:ins w:id="1512" w:author="Author">
              <w:r w:rsidR="004F52D8">
                <w:rPr>
                  <w:rFonts w:ascii="Times New Roman" w:hAnsi="Times New Roman" w:cs="Times New Roman"/>
                  <w:sz w:val="18"/>
                  <w:szCs w:val="18"/>
                </w:rPr>
                <w:t>1.957</w:t>
              </w:r>
            </w:ins>
          </w:p>
        </w:tc>
        <w:tc>
          <w:tcPr>
            <w:tcW w:w="1980" w:type="dxa"/>
            <w:gridSpan w:val="2"/>
            <w:tcBorders>
              <w:top w:val="single" w:sz="4" w:space="0" w:color="auto"/>
            </w:tcBorders>
            <w:vAlign w:val="center"/>
          </w:tcPr>
          <w:p w14:paraId="237B4A23" w14:textId="4B738533" w:rsidR="002213F2"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513" w:author="Author">
              <w:r w:rsidR="00EB339B">
                <w:rPr>
                  <w:rFonts w:ascii="Times New Roman" w:hAnsi="Times New Roman" w:cs="Times New Roman"/>
                  <w:sz w:val="18"/>
                  <w:szCs w:val="18"/>
                </w:rPr>
                <w:t>79</w:t>
              </w:r>
            </w:ins>
            <w:del w:id="1514" w:author="Author">
              <w:r w:rsidDel="00EB339B">
                <w:rPr>
                  <w:rFonts w:ascii="Times New Roman" w:hAnsi="Times New Roman" w:cs="Times New Roman"/>
                  <w:sz w:val="18"/>
                  <w:szCs w:val="18"/>
                </w:rPr>
                <w:delText>86</w:delText>
              </w:r>
            </w:del>
            <w:r>
              <w:rPr>
                <w:rFonts w:ascii="Times New Roman" w:hAnsi="Times New Roman" w:cs="Times New Roman"/>
                <w:sz w:val="18"/>
                <w:szCs w:val="18"/>
              </w:rPr>
              <w:t xml:space="preserve">, </w:t>
            </w:r>
            <w:del w:id="1515" w:author="Author">
              <w:r w:rsidDel="00EB339B">
                <w:rPr>
                  <w:rFonts w:ascii="Times New Roman" w:hAnsi="Times New Roman" w:cs="Times New Roman"/>
                  <w:sz w:val="18"/>
                  <w:szCs w:val="18"/>
                </w:rPr>
                <w:delText>2.125</w:delText>
              </w:r>
            </w:del>
            <w:ins w:id="1516" w:author="Author">
              <w:r w:rsidR="00EB339B">
                <w:rPr>
                  <w:rFonts w:ascii="Times New Roman" w:hAnsi="Times New Roman" w:cs="Times New Roman"/>
                  <w:sz w:val="18"/>
                  <w:szCs w:val="18"/>
                </w:rPr>
                <w:t>1.963</w:t>
              </w:r>
            </w:ins>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0D08DB80" w:rsidR="00CD4A84" w:rsidRPr="002E553B" w:rsidRDefault="00CD4A84" w:rsidP="00405755">
            <w:pPr>
              <w:tabs>
                <w:tab w:val="center" w:pos="4680"/>
              </w:tabs>
              <w:jc w:val="center"/>
              <w:rPr>
                <w:rFonts w:ascii="Times New Roman" w:hAnsi="Times New Roman" w:cs="Times New Roman"/>
                <w:sz w:val="18"/>
                <w:szCs w:val="18"/>
                <w:rPrChange w:id="1517" w:author="Author">
                  <w:rPr>
                    <w:rFonts w:ascii="Times New Roman" w:hAnsi="Times New Roman" w:cs="Times New Roman"/>
                    <w:sz w:val="18"/>
                    <w:szCs w:val="18"/>
                  </w:rPr>
                </w:rPrChange>
              </w:rPr>
            </w:pPr>
            <w:r w:rsidRPr="002E553B">
              <w:rPr>
                <w:rFonts w:ascii="Times New Roman" w:hAnsi="Times New Roman" w:cs="Times New Roman"/>
                <w:sz w:val="18"/>
                <w:szCs w:val="18"/>
                <w:rPrChange w:id="1518" w:author="Author">
                  <w:rPr>
                    <w:rFonts w:ascii="Times New Roman" w:hAnsi="Times New Roman" w:cs="Times New Roman"/>
                    <w:sz w:val="18"/>
                    <w:szCs w:val="18"/>
                  </w:rPr>
                </w:rPrChange>
              </w:rPr>
              <w:t>-.0</w:t>
            </w:r>
            <w:ins w:id="1519" w:author="Author">
              <w:r w:rsidR="002E553B" w:rsidRPr="002E553B">
                <w:rPr>
                  <w:rFonts w:ascii="Times New Roman" w:hAnsi="Times New Roman" w:cs="Times New Roman"/>
                  <w:sz w:val="18"/>
                  <w:szCs w:val="18"/>
                  <w:rPrChange w:id="1520" w:author="Author">
                    <w:rPr>
                      <w:rFonts w:ascii="Times New Roman" w:hAnsi="Times New Roman" w:cs="Times New Roman"/>
                      <w:sz w:val="18"/>
                      <w:szCs w:val="18"/>
                      <w:highlight w:val="yellow"/>
                    </w:rPr>
                  </w:rPrChange>
                </w:rPr>
                <w:t>2</w:t>
              </w:r>
            </w:ins>
            <w:del w:id="1521" w:author="Author">
              <w:r w:rsidRPr="002E553B" w:rsidDel="002E553B">
                <w:rPr>
                  <w:rFonts w:ascii="Times New Roman" w:hAnsi="Times New Roman" w:cs="Times New Roman"/>
                  <w:sz w:val="18"/>
                  <w:szCs w:val="18"/>
                  <w:rPrChange w:id="1522" w:author="Author">
                    <w:rPr>
                      <w:rFonts w:ascii="Times New Roman" w:hAnsi="Times New Roman" w:cs="Times New Roman"/>
                      <w:sz w:val="18"/>
                      <w:szCs w:val="18"/>
                    </w:rPr>
                  </w:rPrChange>
                </w:rPr>
                <w:delText>3</w:delText>
              </w:r>
            </w:del>
          </w:p>
        </w:tc>
        <w:tc>
          <w:tcPr>
            <w:tcW w:w="720" w:type="dxa"/>
            <w:tcBorders>
              <w:bottom w:val="single" w:sz="4" w:space="0" w:color="auto"/>
            </w:tcBorders>
            <w:vAlign w:val="center"/>
          </w:tcPr>
          <w:p w14:paraId="7B6E569D" w14:textId="67205C1E" w:rsidR="00CD4A84" w:rsidRPr="002E553B" w:rsidRDefault="00CD4A84" w:rsidP="00405755">
            <w:pPr>
              <w:tabs>
                <w:tab w:val="center" w:pos="4680"/>
              </w:tabs>
              <w:jc w:val="center"/>
              <w:rPr>
                <w:rFonts w:ascii="Times New Roman" w:hAnsi="Times New Roman" w:cs="Times New Roman"/>
                <w:sz w:val="18"/>
                <w:szCs w:val="18"/>
                <w:rPrChange w:id="1523" w:author="Author">
                  <w:rPr>
                    <w:rFonts w:ascii="Times New Roman" w:hAnsi="Times New Roman" w:cs="Times New Roman"/>
                    <w:sz w:val="18"/>
                    <w:szCs w:val="18"/>
                  </w:rPr>
                </w:rPrChange>
              </w:rPr>
            </w:pPr>
          </w:p>
        </w:tc>
        <w:tc>
          <w:tcPr>
            <w:tcW w:w="1440" w:type="dxa"/>
            <w:tcBorders>
              <w:bottom w:val="single" w:sz="4" w:space="0" w:color="auto"/>
            </w:tcBorders>
            <w:vAlign w:val="center"/>
          </w:tcPr>
          <w:p w14:paraId="12BA6D93" w14:textId="27D96524" w:rsidR="00CD4A84" w:rsidRPr="002E553B" w:rsidRDefault="00CD4A84" w:rsidP="00405755">
            <w:pPr>
              <w:tabs>
                <w:tab w:val="center" w:pos="4680"/>
              </w:tabs>
              <w:jc w:val="center"/>
              <w:rPr>
                <w:rFonts w:ascii="Times New Roman" w:hAnsi="Times New Roman" w:cs="Times New Roman"/>
                <w:sz w:val="18"/>
                <w:szCs w:val="18"/>
                <w:rPrChange w:id="1524" w:author="Author">
                  <w:rPr>
                    <w:rFonts w:ascii="Times New Roman" w:hAnsi="Times New Roman" w:cs="Times New Roman"/>
                    <w:sz w:val="18"/>
                    <w:szCs w:val="18"/>
                  </w:rPr>
                </w:rPrChange>
              </w:rPr>
            </w:pPr>
            <w:r w:rsidRPr="002E553B">
              <w:rPr>
                <w:rFonts w:ascii="Times New Roman" w:hAnsi="Times New Roman" w:cs="Times New Roman"/>
                <w:sz w:val="18"/>
                <w:szCs w:val="18"/>
                <w:rPrChange w:id="1525" w:author="Author">
                  <w:rPr>
                    <w:rFonts w:ascii="Times New Roman" w:hAnsi="Times New Roman" w:cs="Times New Roman"/>
                    <w:sz w:val="18"/>
                    <w:szCs w:val="18"/>
                  </w:rPr>
                </w:rPrChange>
              </w:rPr>
              <w:t>.0</w:t>
            </w:r>
            <w:ins w:id="1526" w:author="Author">
              <w:r w:rsidR="002E553B" w:rsidRPr="002E553B">
                <w:rPr>
                  <w:rFonts w:ascii="Times New Roman" w:hAnsi="Times New Roman" w:cs="Times New Roman"/>
                  <w:sz w:val="18"/>
                  <w:szCs w:val="18"/>
                  <w:rPrChange w:id="1527" w:author="Author">
                    <w:rPr>
                      <w:rFonts w:ascii="Times New Roman" w:hAnsi="Times New Roman" w:cs="Times New Roman"/>
                      <w:sz w:val="18"/>
                      <w:szCs w:val="18"/>
                      <w:highlight w:val="yellow"/>
                    </w:rPr>
                  </w:rPrChange>
                </w:rPr>
                <w:t>04</w:t>
              </w:r>
            </w:ins>
            <w:del w:id="1528" w:author="Author">
              <w:r w:rsidRPr="002E553B" w:rsidDel="002E553B">
                <w:rPr>
                  <w:rFonts w:ascii="Times New Roman" w:hAnsi="Times New Roman" w:cs="Times New Roman"/>
                  <w:sz w:val="18"/>
                  <w:szCs w:val="18"/>
                  <w:rPrChange w:id="1529" w:author="Author">
                    <w:rPr>
                      <w:rFonts w:ascii="Times New Roman" w:hAnsi="Times New Roman" w:cs="Times New Roman"/>
                      <w:sz w:val="18"/>
                      <w:szCs w:val="18"/>
                    </w:rPr>
                  </w:rPrChange>
                </w:rPr>
                <w:delText>1</w:delText>
              </w:r>
            </w:del>
          </w:p>
        </w:tc>
        <w:tc>
          <w:tcPr>
            <w:tcW w:w="720" w:type="dxa"/>
            <w:tcBorders>
              <w:bottom w:val="single" w:sz="4" w:space="0" w:color="auto"/>
            </w:tcBorders>
            <w:vAlign w:val="center"/>
          </w:tcPr>
          <w:p w14:paraId="150A553B" w14:textId="77777777" w:rsidR="00CD4A84" w:rsidRPr="002E553B" w:rsidRDefault="00CD4A84" w:rsidP="00405755">
            <w:pPr>
              <w:tabs>
                <w:tab w:val="center" w:pos="4680"/>
              </w:tabs>
              <w:jc w:val="center"/>
              <w:rPr>
                <w:rFonts w:ascii="Times New Roman" w:hAnsi="Times New Roman" w:cs="Times New Roman"/>
                <w:sz w:val="18"/>
                <w:szCs w:val="18"/>
                <w:rPrChange w:id="1530" w:author="Author">
                  <w:rPr>
                    <w:rFonts w:ascii="Times New Roman" w:hAnsi="Times New Roman" w:cs="Times New Roman"/>
                    <w:sz w:val="18"/>
                    <w:szCs w:val="18"/>
                  </w:rPr>
                </w:rPrChange>
              </w:rPr>
            </w:pPr>
          </w:p>
        </w:tc>
        <w:tc>
          <w:tcPr>
            <w:tcW w:w="1170" w:type="dxa"/>
            <w:tcBorders>
              <w:bottom w:val="single" w:sz="4" w:space="0" w:color="auto"/>
            </w:tcBorders>
            <w:vAlign w:val="center"/>
          </w:tcPr>
          <w:p w14:paraId="48746E15" w14:textId="105F6771" w:rsidR="00CD4A84" w:rsidRPr="002E553B" w:rsidRDefault="00CD4A84" w:rsidP="00405755">
            <w:pPr>
              <w:tabs>
                <w:tab w:val="center" w:pos="4680"/>
              </w:tabs>
              <w:jc w:val="center"/>
              <w:rPr>
                <w:rFonts w:ascii="Times New Roman" w:hAnsi="Times New Roman" w:cs="Times New Roman"/>
                <w:sz w:val="18"/>
                <w:szCs w:val="18"/>
                <w:rPrChange w:id="1531" w:author="Author">
                  <w:rPr>
                    <w:rFonts w:ascii="Times New Roman" w:hAnsi="Times New Roman" w:cs="Times New Roman"/>
                    <w:sz w:val="18"/>
                    <w:szCs w:val="18"/>
                  </w:rPr>
                </w:rPrChange>
              </w:rPr>
            </w:pPr>
            <w:r w:rsidRPr="002E553B">
              <w:rPr>
                <w:rFonts w:ascii="Times New Roman" w:hAnsi="Times New Roman" w:cs="Times New Roman"/>
                <w:sz w:val="18"/>
                <w:szCs w:val="18"/>
                <w:rPrChange w:id="1532" w:author="Author">
                  <w:rPr>
                    <w:rFonts w:ascii="Times New Roman" w:hAnsi="Times New Roman" w:cs="Times New Roman"/>
                    <w:sz w:val="18"/>
                    <w:szCs w:val="18"/>
                  </w:rPr>
                </w:rPrChange>
              </w:rPr>
              <w:t>-.02</w:t>
            </w:r>
          </w:p>
        </w:tc>
        <w:tc>
          <w:tcPr>
            <w:tcW w:w="720" w:type="dxa"/>
            <w:tcBorders>
              <w:bottom w:val="single" w:sz="4" w:space="0" w:color="auto"/>
            </w:tcBorders>
            <w:vAlign w:val="center"/>
          </w:tcPr>
          <w:p w14:paraId="35AFF791" w14:textId="77777777" w:rsidR="00CD4A84" w:rsidRPr="002E553B" w:rsidRDefault="00CD4A84" w:rsidP="00405755">
            <w:pPr>
              <w:tabs>
                <w:tab w:val="center" w:pos="4680"/>
              </w:tabs>
              <w:jc w:val="center"/>
              <w:rPr>
                <w:rFonts w:ascii="Times New Roman" w:hAnsi="Times New Roman" w:cs="Times New Roman"/>
                <w:sz w:val="18"/>
                <w:szCs w:val="18"/>
                <w:rPrChange w:id="1533" w:author="Author">
                  <w:rPr>
                    <w:rFonts w:ascii="Times New Roman" w:hAnsi="Times New Roman" w:cs="Times New Roman"/>
                    <w:sz w:val="18"/>
                    <w:szCs w:val="18"/>
                  </w:rPr>
                </w:rPrChange>
              </w:rPr>
            </w:pPr>
          </w:p>
        </w:tc>
        <w:tc>
          <w:tcPr>
            <w:tcW w:w="1080" w:type="dxa"/>
            <w:tcBorders>
              <w:bottom w:val="single" w:sz="4" w:space="0" w:color="auto"/>
            </w:tcBorders>
            <w:vAlign w:val="center"/>
          </w:tcPr>
          <w:p w14:paraId="3AB94AA5" w14:textId="5A09CCED" w:rsidR="00CD4A84" w:rsidRPr="002E553B" w:rsidRDefault="00CD4A84" w:rsidP="00405755">
            <w:pPr>
              <w:tabs>
                <w:tab w:val="center" w:pos="4680"/>
              </w:tabs>
              <w:jc w:val="center"/>
              <w:rPr>
                <w:rFonts w:ascii="Times New Roman" w:hAnsi="Times New Roman" w:cs="Times New Roman"/>
                <w:sz w:val="18"/>
                <w:szCs w:val="18"/>
                <w:rPrChange w:id="1534" w:author="Author">
                  <w:rPr>
                    <w:rFonts w:ascii="Times New Roman" w:hAnsi="Times New Roman" w:cs="Times New Roman"/>
                    <w:sz w:val="18"/>
                    <w:szCs w:val="18"/>
                  </w:rPr>
                </w:rPrChange>
              </w:rPr>
            </w:pPr>
            <w:r w:rsidRPr="002E553B">
              <w:rPr>
                <w:rFonts w:ascii="Times New Roman" w:hAnsi="Times New Roman" w:cs="Times New Roman"/>
                <w:sz w:val="18"/>
                <w:szCs w:val="18"/>
                <w:rPrChange w:id="1535" w:author="Author">
                  <w:rPr>
                    <w:rFonts w:ascii="Times New Roman" w:hAnsi="Times New Roman" w:cs="Times New Roman"/>
                    <w:sz w:val="18"/>
                    <w:szCs w:val="18"/>
                  </w:rPr>
                </w:rPrChange>
              </w:rPr>
              <w:t>.00</w:t>
            </w:r>
            <w:ins w:id="1536" w:author="Author">
              <w:r w:rsidR="002E553B" w:rsidRPr="002E553B">
                <w:rPr>
                  <w:rFonts w:ascii="Times New Roman" w:hAnsi="Times New Roman" w:cs="Times New Roman"/>
                  <w:sz w:val="18"/>
                  <w:szCs w:val="18"/>
                  <w:rPrChange w:id="1537" w:author="Author">
                    <w:rPr>
                      <w:rFonts w:ascii="Times New Roman" w:hAnsi="Times New Roman" w:cs="Times New Roman"/>
                      <w:sz w:val="18"/>
                      <w:szCs w:val="18"/>
                      <w:highlight w:val="yellow"/>
                    </w:rPr>
                  </w:rPrChange>
                </w:rPr>
                <w:t>1</w:t>
              </w:r>
            </w:ins>
            <w:del w:id="1538" w:author="Author">
              <w:r w:rsidRPr="002E553B" w:rsidDel="002E553B">
                <w:rPr>
                  <w:rFonts w:ascii="Times New Roman" w:hAnsi="Times New Roman" w:cs="Times New Roman"/>
                  <w:sz w:val="18"/>
                  <w:szCs w:val="18"/>
                  <w:rPrChange w:id="1539" w:author="Author">
                    <w:rPr>
                      <w:rFonts w:ascii="Times New Roman" w:hAnsi="Times New Roman" w:cs="Times New Roman"/>
                      <w:sz w:val="18"/>
                      <w:szCs w:val="18"/>
                    </w:rPr>
                  </w:rPrChange>
                </w:rPr>
                <w:delText>2</w:delText>
              </w:r>
            </w:del>
          </w:p>
        </w:tc>
        <w:tc>
          <w:tcPr>
            <w:tcW w:w="720" w:type="dxa"/>
            <w:tcBorders>
              <w:bottom w:val="single" w:sz="4" w:space="0" w:color="auto"/>
            </w:tcBorders>
            <w:vAlign w:val="center"/>
          </w:tcPr>
          <w:p w14:paraId="71717507" w14:textId="77777777" w:rsidR="00CD4A84" w:rsidRPr="002E553B" w:rsidRDefault="00CD4A84" w:rsidP="00405755">
            <w:pPr>
              <w:tabs>
                <w:tab w:val="center" w:pos="4680"/>
              </w:tabs>
              <w:jc w:val="center"/>
              <w:rPr>
                <w:rFonts w:ascii="Times New Roman" w:hAnsi="Times New Roman" w:cs="Times New Roman"/>
                <w:sz w:val="18"/>
                <w:szCs w:val="18"/>
                <w:rPrChange w:id="1540" w:author="Author">
                  <w:rPr>
                    <w:rFonts w:ascii="Times New Roman" w:hAnsi="Times New Roman" w:cs="Times New Roman"/>
                    <w:sz w:val="18"/>
                    <w:szCs w:val="18"/>
                  </w:rPr>
                </w:rPrChange>
              </w:rPr>
            </w:pPr>
          </w:p>
        </w:tc>
        <w:tc>
          <w:tcPr>
            <w:tcW w:w="990" w:type="dxa"/>
            <w:tcBorders>
              <w:bottom w:val="single" w:sz="4" w:space="0" w:color="auto"/>
            </w:tcBorders>
            <w:vAlign w:val="center"/>
          </w:tcPr>
          <w:p w14:paraId="2A8387C5" w14:textId="45077870" w:rsidR="00CD4A84" w:rsidRPr="002E553B" w:rsidRDefault="00D419D8" w:rsidP="00405755">
            <w:pPr>
              <w:tabs>
                <w:tab w:val="center" w:pos="4680"/>
              </w:tabs>
              <w:jc w:val="center"/>
              <w:rPr>
                <w:rFonts w:ascii="Times New Roman" w:hAnsi="Times New Roman" w:cs="Times New Roman"/>
                <w:sz w:val="18"/>
                <w:szCs w:val="18"/>
                <w:rPrChange w:id="1541" w:author="Author">
                  <w:rPr>
                    <w:rFonts w:ascii="Times New Roman" w:hAnsi="Times New Roman" w:cs="Times New Roman"/>
                    <w:sz w:val="18"/>
                    <w:szCs w:val="18"/>
                  </w:rPr>
                </w:rPrChange>
              </w:rPr>
            </w:pPr>
            <w:r w:rsidRPr="002E553B">
              <w:rPr>
                <w:rFonts w:ascii="Times New Roman" w:hAnsi="Times New Roman" w:cs="Times New Roman"/>
                <w:sz w:val="18"/>
                <w:szCs w:val="18"/>
                <w:rPrChange w:id="1542" w:author="Author">
                  <w:rPr>
                    <w:rFonts w:ascii="Times New Roman" w:hAnsi="Times New Roman" w:cs="Times New Roman"/>
                    <w:sz w:val="18"/>
                    <w:szCs w:val="18"/>
                  </w:rPr>
                </w:rPrChange>
              </w:rPr>
              <w:t>-.00</w:t>
            </w:r>
            <w:ins w:id="1543" w:author="Author">
              <w:r w:rsidR="002E553B" w:rsidRPr="002E553B">
                <w:rPr>
                  <w:rFonts w:ascii="Times New Roman" w:hAnsi="Times New Roman" w:cs="Times New Roman"/>
                  <w:sz w:val="18"/>
                  <w:szCs w:val="18"/>
                  <w:rPrChange w:id="1544" w:author="Author">
                    <w:rPr>
                      <w:rFonts w:ascii="Times New Roman" w:hAnsi="Times New Roman" w:cs="Times New Roman"/>
                      <w:sz w:val="18"/>
                      <w:szCs w:val="18"/>
                      <w:highlight w:val="yellow"/>
                    </w:rPr>
                  </w:rPrChange>
                </w:rPr>
                <w:t>2</w:t>
              </w:r>
            </w:ins>
            <w:del w:id="1545" w:author="Author">
              <w:r w:rsidRPr="002E553B" w:rsidDel="002E553B">
                <w:rPr>
                  <w:rFonts w:ascii="Times New Roman" w:hAnsi="Times New Roman" w:cs="Times New Roman"/>
                  <w:sz w:val="18"/>
                  <w:szCs w:val="18"/>
                  <w:rPrChange w:id="1546" w:author="Author">
                    <w:rPr>
                      <w:rFonts w:ascii="Times New Roman" w:hAnsi="Times New Roman" w:cs="Times New Roman"/>
                      <w:sz w:val="18"/>
                      <w:szCs w:val="18"/>
                    </w:rPr>
                  </w:rPrChange>
                </w:rPr>
                <w:delText>1</w:delText>
              </w:r>
            </w:del>
          </w:p>
        </w:tc>
        <w:tc>
          <w:tcPr>
            <w:tcW w:w="990" w:type="dxa"/>
            <w:tcBorders>
              <w:bottom w:val="single" w:sz="4" w:space="0" w:color="auto"/>
            </w:tcBorders>
            <w:vAlign w:val="center"/>
          </w:tcPr>
          <w:p w14:paraId="1A600775" w14:textId="77777777" w:rsidR="00CD4A84" w:rsidRPr="002E553B" w:rsidRDefault="00CD4A84" w:rsidP="00405755">
            <w:pPr>
              <w:tabs>
                <w:tab w:val="center" w:pos="4680"/>
              </w:tabs>
              <w:jc w:val="center"/>
              <w:rPr>
                <w:rFonts w:ascii="Times New Roman" w:hAnsi="Times New Roman" w:cs="Times New Roman"/>
                <w:sz w:val="18"/>
                <w:szCs w:val="18"/>
                <w:rPrChange w:id="1547" w:author="Author">
                  <w:rPr>
                    <w:rFonts w:ascii="Times New Roman" w:hAnsi="Times New Roman" w:cs="Times New Roman"/>
                    <w:sz w:val="18"/>
                    <w:szCs w:val="18"/>
                  </w:rPr>
                </w:rPrChange>
              </w:rPr>
            </w:pPr>
          </w:p>
        </w:tc>
      </w:tr>
    </w:tbl>
    <w:p w14:paraId="7F108549" w14:textId="378839F6" w:rsidR="00A23279" w:rsidRPr="00CA458B"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w:t>
      </w:r>
      <w:r w:rsidRPr="00CA458B">
        <w:rPr>
          <w:rFonts w:ascii="Times New Roman" w:hAnsi="Times New Roman" w:cs="Times New Roman"/>
          <w:sz w:val="20"/>
          <w:szCs w:val="20"/>
        </w:rPr>
        <w:t xml:space="preserve">(Published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548" w:author="Author">
        <w:r w:rsidR="007637E2">
          <w:rPr>
            <w:rFonts w:ascii="Times New Roman" w:hAnsi="Times New Roman" w:cs="Times New Roman"/>
            <w:sz w:val="20"/>
            <w:szCs w:val="20"/>
            <w:lang w:eastAsia="zh-CN"/>
          </w:rPr>
          <w:t>4</w:t>
        </w:r>
      </w:ins>
      <w:del w:id="1549"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60D0854A"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del w:id="1550" w:author="Author">
              <w:r w:rsidR="00FF62AC" w:rsidRPr="00FF62AC" w:rsidDel="009C0214">
                <w:rPr>
                  <w:rFonts w:ascii="Times New Roman" w:hAnsi="Times New Roman" w:cs="Times New Roman"/>
                  <w:sz w:val="18"/>
                  <w:szCs w:val="18"/>
                  <w:vertAlign w:val="superscript"/>
                </w:rPr>
                <w:delText>a</w:delText>
              </w:r>
            </w:del>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147408CE"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r w:rsidR="00512AD5">
              <w:rPr>
                <w:rFonts w:ascii="Times New Roman" w:hAnsi="Times New Roman" w:cs="Times New Roman" w:hint="eastAsia"/>
                <w:b/>
                <w:sz w:val="18"/>
                <w:szCs w:val="18"/>
                <w:u w:val="single"/>
                <w:lang w:eastAsia="zh-CN"/>
              </w:rPr>
              <w:t>7</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0729AE">
        <w:trPr>
          <w:trHeight w:val="503"/>
        </w:trPr>
        <w:tc>
          <w:tcPr>
            <w:tcW w:w="1247" w:type="dxa"/>
            <w:tcBorders>
              <w:top w:val="single" w:sz="4" w:space="0" w:color="auto"/>
            </w:tcBorders>
            <w:vAlign w:val="center"/>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vAlign w:val="center"/>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46A01136"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551" w:author="Author">
              <w:r w:rsidDel="00F955EC">
                <w:rPr>
                  <w:rFonts w:ascii="Times New Roman" w:hAnsi="Times New Roman" w:cs="Times New Roman"/>
                  <w:sz w:val="18"/>
                  <w:szCs w:val="18"/>
                </w:rPr>
                <w:delText>088</w:delText>
              </w:r>
            </w:del>
            <w:ins w:id="1552" w:author="Author">
              <w:r w:rsidR="00F955EC">
                <w:rPr>
                  <w:rFonts w:ascii="Times New Roman" w:hAnsi="Times New Roman" w:cs="Times New Roman"/>
                  <w:sz w:val="18"/>
                  <w:szCs w:val="18"/>
                </w:rPr>
                <w:t>094</w:t>
              </w:r>
            </w:ins>
            <w:r w:rsidRPr="00465099">
              <w:rPr>
                <w:rFonts w:ascii="Times New Roman" w:hAnsi="Times New Roman" w:cs="Times New Roman"/>
                <w:sz w:val="18"/>
                <w:szCs w:val="18"/>
              </w:rPr>
              <w:t>)</w:t>
            </w:r>
          </w:p>
        </w:tc>
        <w:tc>
          <w:tcPr>
            <w:tcW w:w="1080" w:type="dxa"/>
            <w:tcBorders>
              <w:top w:val="single" w:sz="4" w:space="0" w:color="auto"/>
            </w:tcBorders>
            <w:vAlign w:val="center"/>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5DE252D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553" w:author="Author">
              <w:r w:rsidR="00F955EC">
                <w:rPr>
                  <w:rFonts w:ascii="Times New Roman" w:hAnsi="Times New Roman" w:cs="Times New Roman"/>
                  <w:sz w:val="18"/>
                  <w:szCs w:val="18"/>
                </w:rPr>
                <w:t>1</w:t>
              </w:r>
            </w:ins>
            <w:del w:id="1554" w:author="Author">
              <w:r w:rsidDel="00F955EC">
                <w:rPr>
                  <w:rFonts w:ascii="Times New Roman" w:hAnsi="Times New Roman" w:cs="Times New Roman"/>
                  <w:sz w:val="18"/>
                  <w:szCs w:val="18"/>
                </w:rPr>
                <w:delText>04</w:delText>
              </w:r>
            </w:del>
            <w:r>
              <w:rPr>
                <w:rFonts w:ascii="Times New Roman" w:hAnsi="Times New Roman" w:cs="Times New Roman"/>
                <w:sz w:val="18"/>
                <w:szCs w:val="18"/>
              </w:rPr>
              <w:t>, .1</w:t>
            </w:r>
            <w:ins w:id="1555" w:author="Author">
              <w:r w:rsidR="00F955EC">
                <w:rPr>
                  <w:rFonts w:ascii="Times New Roman" w:hAnsi="Times New Roman" w:cs="Times New Roman"/>
                  <w:sz w:val="18"/>
                  <w:szCs w:val="18"/>
                </w:rPr>
                <w:t>0</w:t>
              </w:r>
            </w:ins>
            <w:del w:id="1556" w:author="Author">
              <w:r w:rsidDel="00F955EC">
                <w:rPr>
                  <w:rFonts w:ascii="Times New Roman" w:hAnsi="Times New Roman" w:cs="Times New Roman"/>
                  <w:sz w:val="18"/>
                  <w:szCs w:val="18"/>
                </w:rPr>
                <w:delText>1</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vAlign w:val="center"/>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1E78B09A"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557" w:author="Author">
              <w:r w:rsidDel="00F955EC">
                <w:rPr>
                  <w:rFonts w:ascii="Times New Roman" w:hAnsi="Times New Roman" w:cs="Times New Roman"/>
                  <w:sz w:val="18"/>
                  <w:szCs w:val="18"/>
                </w:rPr>
                <w:delText>27</w:delText>
              </w:r>
            </w:del>
            <w:ins w:id="1558" w:author="Author">
              <w:r w:rsidR="00F955EC">
                <w:rPr>
                  <w:rFonts w:ascii="Times New Roman" w:hAnsi="Times New Roman" w:cs="Times New Roman"/>
                  <w:sz w:val="18"/>
                  <w:szCs w:val="18"/>
                </w:rPr>
                <w:t>04</w:t>
              </w:r>
            </w:ins>
            <w:del w:id="1559" w:author="Author">
              <w:r w:rsidDel="00F955EC">
                <w:rPr>
                  <w:rFonts w:ascii="Times New Roman" w:hAnsi="Times New Roman" w:cs="Times New Roman"/>
                  <w:sz w:val="18"/>
                  <w:szCs w:val="18"/>
                </w:rPr>
                <w:delText xml:space="preserve">, </w:delText>
              </w:r>
            </w:del>
            <w:proofErr w:type="gramStart"/>
            <w:ins w:id="1560" w:author="Author">
              <w:r w:rsidR="00F955EC">
                <w:rPr>
                  <w:rFonts w:ascii="Times New Roman" w:hAnsi="Times New Roman" w:cs="Times New Roman"/>
                  <w:sz w:val="18"/>
                  <w:szCs w:val="18"/>
                </w:rPr>
                <w:t>, .</w:t>
              </w:r>
            </w:ins>
            <w:proofErr w:type="gramEnd"/>
            <w:del w:id="1561" w:author="Author">
              <w:r w:rsidDel="00F955EC">
                <w:rPr>
                  <w:rFonts w:ascii="Times New Roman" w:hAnsi="Times New Roman" w:cs="Times New Roman"/>
                  <w:sz w:val="18"/>
                  <w:szCs w:val="18"/>
                </w:rPr>
                <w:delText>.36</w:delText>
              </w:r>
            </w:del>
            <w:ins w:id="1562" w:author="Author">
              <w:r w:rsidR="00F955EC">
                <w:rPr>
                  <w:rFonts w:ascii="Times New Roman" w:hAnsi="Times New Roman" w:cs="Times New Roman"/>
                  <w:sz w:val="18"/>
                  <w:szCs w:val="18"/>
                </w:rPr>
                <w:t>14</w:t>
              </w:r>
            </w:ins>
            <w:r>
              <w:rPr>
                <w:rFonts w:ascii="Times New Roman" w:hAnsi="Times New Roman" w:cs="Times New Roman"/>
                <w:sz w:val="18"/>
                <w:szCs w:val="18"/>
              </w:rPr>
              <w:t>)</w:t>
            </w:r>
          </w:p>
        </w:tc>
        <w:tc>
          <w:tcPr>
            <w:tcW w:w="720" w:type="dxa"/>
            <w:tcBorders>
              <w:top w:val="single" w:sz="4" w:space="0" w:color="auto"/>
            </w:tcBorders>
            <w:vAlign w:val="center"/>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4524B0C1"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563" w:author="Author">
              <w:r w:rsidDel="00F955EC">
                <w:rPr>
                  <w:rFonts w:ascii="Times New Roman" w:hAnsi="Times New Roman" w:cs="Times New Roman"/>
                  <w:sz w:val="18"/>
                  <w:szCs w:val="18"/>
                </w:rPr>
                <w:delText>515</w:delText>
              </w:r>
            </w:del>
            <w:ins w:id="1564" w:author="Author">
              <w:r w:rsidR="00F955EC">
                <w:rPr>
                  <w:rFonts w:ascii="Times New Roman" w:hAnsi="Times New Roman" w:cs="Times New Roman"/>
                  <w:sz w:val="18"/>
                  <w:szCs w:val="18"/>
                </w:rPr>
                <w:t>286</w:t>
              </w:r>
            </w:ins>
            <w:r>
              <w:rPr>
                <w:rFonts w:ascii="Times New Roman" w:hAnsi="Times New Roman" w:cs="Times New Roman"/>
                <w:sz w:val="18"/>
                <w:szCs w:val="18"/>
              </w:rPr>
              <w:t>)</w:t>
            </w:r>
          </w:p>
        </w:tc>
        <w:tc>
          <w:tcPr>
            <w:tcW w:w="1350" w:type="dxa"/>
            <w:tcBorders>
              <w:top w:val="single" w:sz="4" w:space="0" w:color="auto"/>
            </w:tcBorders>
            <w:vAlign w:val="center"/>
          </w:tcPr>
          <w:p w14:paraId="526FCCC0" w14:textId="09F2EBA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w:t>
            </w:r>
            <w:ins w:id="1565" w:author="Author">
              <w:r w:rsidR="00F955EC">
                <w:rPr>
                  <w:rFonts w:ascii="Times New Roman" w:hAnsi="Times New Roman" w:cs="Times New Roman"/>
                  <w:sz w:val="18"/>
                  <w:szCs w:val="18"/>
                </w:rPr>
                <w:t>4</w:t>
              </w:r>
            </w:ins>
            <w:del w:id="1566" w:author="Author">
              <w:r w:rsidDel="00F955EC">
                <w:rPr>
                  <w:rFonts w:ascii="Times New Roman" w:hAnsi="Times New Roman" w:cs="Times New Roman"/>
                  <w:sz w:val="18"/>
                  <w:szCs w:val="18"/>
                </w:rPr>
                <w:delText>3</w:delText>
              </w:r>
            </w:del>
          </w:p>
          <w:p w14:paraId="1EC39B95" w14:textId="0E37AB22"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w:t>
            </w:r>
            <w:ins w:id="1567" w:author="Author">
              <w:r w:rsidR="00F955EC">
                <w:rPr>
                  <w:rFonts w:ascii="Times New Roman" w:hAnsi="Times New Roman" w:cs="Times New Roman"/>
                  <w:sz w:val="18"/>
                  <w:szCs w:val="18"/>
                </w:rPr>
                <w:t>3</w:t>
              </w:r>
            </w:ins>
            <w:del w:id="1568" w:author="Author">
              <w:r w:rsidDel="00F955EC">
                <w:rPr>
                  <w:rFonts w:ascii="Times New Roman" w:hAnsi="Times New Roman" w:cs="Times New Roman"/>
                  <w:sz w:val="18"/>
                  <w:szCs w:val="18"/>
                </w:rPr>
                <w:delText>5</w:delText>
              </w:r>
            </w:del>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vAlign w:val="center"/>
          </w:tcPr>
          <w:p w14:paraId="51345867" w14:textId="47471D3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569" w:author="Author">
              <w:r w:rsidR="00F955EC">
                <w:rPr>
                  <w:rFonts w:ascii="Times New Roman" w:hAnsi="Times New Roman" w:cs="Times New Roman"/>
                  <w:sz w:val="18"/>
                  <w:szCs w:val="18"/>
                </w:rPr>
                <w:t>3</w:t>
              </w:r>
            </w:ins>
            <w:del w:id="1570" w:author="Author">
              <w:r w:rsidDel="00F955EC">
                <w:rPr>
                  <w:rFonts w:ascii="Times New Roman" w:hAnsi="Times New Roman" w:cs="Times New Roman"/>
                  <w:sz w:val="18"/>
                  <w:szCs w:val="18"/>
                </w:rPr>
                <w:delText>4</w:delText>
              </w:r>
            </w:del>
          </w:p>
          <w:p w14:paraId="371BE8F3" w14:textId="63B90371"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571" w:author="Author">
              <w:r w:rsidR="00CB4326" w:rsidDel="00F955EC">
                <w:rPr>
                  <w:rFonts w:ascii="Times New Roman" w:hAnsi="Times New Roman" w:cs="Times New Roman" w:hint="eastAsia"/>
                  <w:sz w:val="18"/>
                  <w:szCs w:val="18"/>
                  <w:lang w:eastAsia="zh-CN"/>
                </w:rPr>
                <w:delText>458</w:delText>
              </w:r>
            </w:del>
            <w:ins w:id="1572" w:author="Author">
              <w:r w:rsidR="00F955EC">
                <w:rPr>
                  <w:rFonts w:ascii="Times New Roman" w:hAnsi="Times New Roman" w:cs="Times New Roman"/>
                  <w:sz w:val="18"/>
                  <w:szCs w:val="18"/>
                  <w:lang w:eastAsia="zh-CN"/>
                </w:rPr>
                <w:t>208</w:t>
              </w:r>
            </w:ins>
            <w:r w:rsidRPr="00465099">
              <w:rPr>
                <w:rFonts w:ascii="Times New Roman" w:hAnsi="Times New Roman" w:cs="Times New Roman"/>
                <w:sz w:val="18"/>
                <w:szCs w:val="18"/>
              </w:rPr>
              <w:t>)</w:t>
            </w:r>
          </w:p>
        </w:tc>
        <w:tc>
          <w:tcPr>
            <w:tcW w:w="1170" w:type="dxa"/>
            <w:tcBorders>
              <w:top w:val="single" w:sz="4" w:space="0" w:color="auto"/>
            </w:tcBorders>
            <w:vAlign w:val="center"/>
          </w:tcPr>
          <w:p w14:paraId="44C4897E" w14:textId="1EC76488"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C5A3C40" w14:textId="4768C2A5"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w:t>
            </w:r>
            <w:ins w:id="1573" w:author="Author">
              <w:r w:rsidR="00F955EC">
                <w:rPr>
                  <w:rFonts w:ascii="Times New Roman" w:hAnsi="Times New Roman" w:cs="Times New Roman"/>
                  <w:sz w:val="18"/>
                  <w:szCs w:val="18"/>
                </w:rPr>
                <w:t>5)</w:t>
              </w:r>
            </w:ins>
            <w:del w:id="1574" w:author="Author">
              <w:r w:rsidDel="00F955EC">
                <w:rPr>
                  <w:rFonts w:ascii="Times New Roman" w:hAnsi="Times New Roman" w:cs="Times New Roman"/>
                  <w:sz w:val="18"/>
                  <w:szCs w:val="18"/>
                </w:rPr>
                <w:delText>6</w:delText>
              </w:r>
              <w:r w:rsidRPr="00465099" w:rsidDel="00F955EC">
                <w:rPr>
                  <w:rFonts w:ascii="Times New Roman" w:hAnsi="Times New Roman" w:cs="Times New Roman"/>
                  <w:sz w:val="18"/>
                  <w:szCs w:val="18"/>
                </w:rPr>
                <w:delText>)</w:delText>
              </w:r>
            </w:del>
          </w:p>
        </w:tc>
        <w:tc>
          <w:tcPr>
            <w:tcW w:w="720" w:type="dxa"/>
            <w:tcBorders>
              <w:top w:val="single" w:sz="4" w:space="0" w:color="auto"/>
            </w:tcBorders>
            <w:vAlign w:val="center"/>
          </w:tcPr>
          <w:p w14:paraId="2CC67117" w14:textId="1900148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w:t>
            </w:r>
            <w:ins w:id="1575" w:author="Author">
              <w:r w:rsidR="00F955EC">
                <w:rPr>
                  <w:rFonts w:ascii="Times New Roman" w:hAnsi="Times New Roman" w:cs="Times New Roman"/>
                  <w:sz w:val="18"/>
                  <w:szCs w:val="18"/>
                </w:rPr>
                <w:t>2</w:t>
              </w:r>
            </w:ins>
            <w:del w:id="1576" w:author="Author">
              <w:r w:rsidDel="00F955EC">
                <w:rPr>
                  <w:rFonts w:ascii="Times New Roman" w:hAnsi="Times New Roman" w:cs="Times New Roman"/>
                  <w:sz w:val="18"/>
                  <w:szCs w:val="18"/>
                </w:rPr>
                <w:delText>1</w:delText>
              </w:r>
            </w:del>
          </w:p>
          <w:p w14:paraId="52A36EEC" w14:textId="0FB494BC"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577" w:author="Author">
              <w:r w:rsidDel="00F955EC">
                <w:rPr>
                  <w:rFonts w:ascii="Times New Roman" w:hAnsi="Times New Roman" w:cs="Times New Roman"/>
                  <w:sz w:val="18"/>
                  <w:szCs w:val="18"/>
                </w:rPr>
                <w:delText>141</w:delText>
              </w:r>
            </w:del>
            <w:ins w:id="1578" w:author="Author">
              <w:r w:rsidR="00F955EC">
                <w:rPr>
                  <w:rFonts w:ascii="Times New Roman" w:hAnsi="Times New Roman" w:cs="Times New Roman"/>
                  <w:sz w:val="18"/>
                  <w:szCs w:val="18"/>
                </w:rPr>
                <w:t>124</w:t>
              </w:r>
            </w:ins>
            <w:r w:rsidRPr="00465099">
              <w:rPr>
                <w:rFonts w:ascii="Times New Roman" w:hAnsi="Times New Roman" w:cs="Times New Roman"/>
                <w:sz w:val="18"/>
                <w:szCs w:val="18"/>
              </w:rPr>
              <w:t>)</w:t>
            </w:r>
          </w:p>
        </w:tc>
        <w:tc>
          <w:tcPr>
            <w:tcW w:w="1080" w:type="dxa"/>
            <w:tcBorders>
              <w:top w:val="single" w:sz="4" w:space="0" w:color="auto"/>
            </w:tcBorders>
            <w:vAlign w:val="center"/>
          </w:tcPr>
          <w:p w14:paraId="62E33BA8" w14:textId="626867E8"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0E3B9FBD" w14:textId="6F66A5A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w:t>
            </w:r>
            <w:ins w:id="1579" w:author="Author">
              <w:r w:rsidR="00F955EC">
                <w:rPr>
                  <w:rFonts w:ascii="Times New Roman" w:hAnsi="Times New Roman" w:cs="Times New Roman"/>
                  <w:sz w:val="18"/>
                  <w:szCs w:val="18"/>
                </w:rPr>
                <w:t>6</w:t>
              </w:r>
            </w:ins>
            <w:del w:id="1580" w:author="Author">
              <w:r w:rsidDel="00F955EC">
                <w:rPr>
                  <w:rFonts w:ascii="Times New Roman" w:hAnsi="Times New Roman" w:cs="Times New Roman"/>
                  <w:sz w:val="18"/>
                  <w:szCs w:val="18"/>
                </w:rPr>
                <w:delText>5</w:delText>
              </w:r>
            </w:del>
            <w:r>
              <w:rPr>
                <w:rFonts w:ascii="Times New Roman" w:hAnsi="Times New Roman" w:cs="Times New Roman"/>
                <w:sz w:val="18"/>
                <w:szCs w:val="18"/>
              </w:rPr>
              <w:t>)</w:t>
            </w:r>
          </w:p>
        </w:tc>
        <w:tc>
          <w:tcPr>
            <w:tcW w:w="720" w:type="dxa"/>
            <w:tcBorders>
              <w:top w:val="single" w:sz="4" w:space="0" w:color="auto"/>
            </w:tcBorders>
            <w:vAlign w:val="center"/>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4FEDDFF8"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ins w:id="1581" w:author="Author">
              <w:r w:rsidR="00F955EC">
                <w:rPr>
                  <w:rFonts w:ascii="Times New Roman" w:hAnsi="Times New Roman" w:cs="Times New Roman"/>
                  <w:sz w:val="18"/>
                  <w:szCs w:val="18"/>
                </w:rPr>
                <w:t>1</w:t>
              </w:r>
            </w:ins>
            <w:del w:id="1582" w:author="Author">
              <w:r w:rsidDel="00F955EC">
                <w:rPr>
                  <w:rFonts w:ascii="Times New Roman" w:hAnsi="Times New Roman" w:cs="Times New Roman"/>
                  <w:sz w:val="18"/>
                  <w:szCs w:val="18"/>
                </w:rPr>
                <w:delText>5</w:delText>
              </w:r>
            </w:del>
            <w:r>
              <w:rPr>
                <w:rFonts w:ascii="Times New Roman" w:hAnsi="Times New Roman" w:cs="Times New Roman"/>
                <w:sz w:val="18"/>
                <w:szCs w:val="18"/>
              </w:rPr>
              <w:t>)</w:t>
            </w:r>
          </w:p>
        </w:tc>
        <w:tc>
          <w:tcPr>
            <w:tcW w:w="1080" w:type="dxa"/>
            <w:tcBorders>
              <w:top w:val="single" w:sz="4" w:space="0" w:color="auto"/>
            </w:tcBorders>
            <w:vAlign w:val="center"/>
          </w:tcPr>
          <w:p w14:paraId="1B94AE7B" w14:textId="77777777" w:rsidR="00954B63" w:rsidRDefault="009C0214" w:rsidP="009C17F7">
            <w:pPr>
              <w:tabs>
                <w:tab w:val="center" w:pos="4680"/>
              </w:tabs>
              <w:jc w:val="center"/>
              <w:rPr>
                <w:ins w:id="1583" w:author="Author"/>
                <w:rFonts w:ascii="Times New Roman" w:hAnsi="Times New Roman" w:cs="Times New Roman"/>
                <w:sz w:val="18"/>
                <w:szCs w:val="18"/>
              </w:rPr>
            </w:pPr>
            <w:ins w:id="1584" w:author="Author">
              <w:r>
                <w:rPr>
                  <w:rFonts w:ascii="Times New Roman" w:hAnsi="Times New Roman" w:cs="Times New Roman"/>
                  <w:sz w:val="18"/>
                  <w:szCs w:val="18"/>
                </w:rPr>
                <w:t>-.15</w:t>
              </w:r>
            </w:ins>
          </w:p>
          <w:p w14:paraId="79F0F092" w14:textId="31F65D7B" w:rsidR="009C0214" w:rsidRDefault="009C0214" w:rsidP="009C17F7">
            <w:pPr>
              <w:tabs>
                <w:tab w:val="center" w:pos="4680"/>
              </w:tabs>
              <w:jc w:val="center"/>
              <w:rPr>
                <w:rFonts w:ascii="Times New Roman" w:hAnsi="Times New Roman" w:cs="Times New Roman"/>
                <w:sz w:val="18"/>
                <w:szCs w:val="18"/>
              </w:rPr>
            </w:pPr>
            <w:ins w:id="1585" w:author="Author">
              <w:r>
                <w:rPr>
                  <w:rFonts w:ascii="Times New Roman" w:hAnsi="Times New Roman" w:cs="Times New Roman"/>
                  <w:sz w:val="18"/>
                  <w:szCs w:val="18"/>
                </w:rPr>
                <w:t>(-.50, .20)</w:t>
              </w:r>
            </w:ins>
          </w:p>
        </w:tc>
        <w:tc>
          <w:tcPr>
            <w:tcW w:w="810" w:type="dxa"/>
            <w:tcBorders>
              <w:top w:val="single" w:sz="4" w:space="0" w:color="auto"/>
            </w:tcBorders>
            <w:vAlign w:val="center"/>
          </w:tcPr>
          <w:p w14:paraId="513A943B" w14:textId="77777777" w:rsidR="00954B63" w:rsidRDefault="009C0214" w:rsidP="009C17F7">
            <w:pPr>
              <w:tabs>
                <w:tab w:val="center" w:pos="4680"/>
              </w:tabs>
              <w:jc w:val="center"/>
              <w:rPr>
                <w:ins w:id="1586" w:author="Author"/>
                <w:rFonts w:ascii="Times New Roman" w:hAnsi="Times New Roman" w:cs="Times New Roman"/>
                <w:sz w:val="18"/>
                <w:szCs w:val="18"/>
              </w:rPr>
            </w:pPr>
            <w:ins w:id="1587" w:author="Author">
              <w:r>
                <w:rPr>
                  <w:rFonts w:ascii="Times New Roman" w:hAnsi="Times New Roman" w:cs="Times New Roman"/>
                  <w:sz w:val="18"/>
                  <w:szCs w:val="18"/>
                </w:rPr>
                <w:t>.17</w:t>
              </w:r>
            </w:ins>
          </w:p>
          <w:p w14:paraId="2B4A173D" w14:textId="536D0562" w:rsidR="009C0214" w:rsidRDefault="009C0214" w:rsidP="009C17F7">
            <w:pPr>
              <w:tabs>
                <w:tab w:val="center" w:pos="4680"/>
              </w:tabs>
              <w:jc w:val="center"/>
              <w:rPr>
                <w:rFonts w:ascii="Times New Roman" w:hAnsi="Times New Roman" w:cs="Times New Roman"/>
                <w:sz w:val="18"/>
                <w:szCs w:val="18"/>
              </w:rPr>
            </w:pPr>
            <w:ins w:id="1588" w:author="Author">
              <w:r>
                <w:rPr>
                  <w:rFonts w:ascii="Times New Roman" w:hAnsi="Times New Roman" w:cs="Times New Roman"/>
                  <w:sz w:val="18"/>
                  <w:szCs w:val="18"/>
                </w:rPr>
                <w:t>(.389)</w:t>
              </w:r>
            </w:ins>
          </w:p>
        </w:tc>
      </w:tr>
      <w:tr w:rsidR="00714D0B" w:rsidRPr="00D6232A" w14:paraId="30250AEA" w14:textId="546A3EEC" w:rsidTr="000729AE">
        <w:trPr>
          <w:trHeight w:val="540"/>
        </w:trPr>
        <w:tc>
          <w:tcPr>
            <w:tcW w:w="1247" w:type="dxa"/>
            <w:vAlign w:val="center"/>
          </w:tcPr>
          <w:p w14:paraId="68C5DA3E" w14:textId="4F5579C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5EEF459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589" w:author="Author">
              <w:r w:rsidR="00F955EC">
                <w:rPr>
                  <w:rFonts w:ascii="Times New Roman" w:hAnsi="Times New Roman" w:cs="Times New Roman"/>
                  <w:sz w:val="18"/>
                  <w:szCs w:val="18"/>
                </w:rPr>
                <w:t>2</w:t>
              </w:r>
            </w:ins>
            <w:del w:id="1590" w:author="Author">
              <w:r w:rsidDel="00F955EC">
                <w:rPr>
                  <w:rFonts w:ascii="Times New Roman" w:hAnsi="Times New Roman" w:cs="Times New Roman"/>
                  <w:sz w:val="18"/>
                  <w:szCs w:val="18"/>
                </w:rPr>
                <w:delText>1</w:delText>
              </w:r>
            </w:del>
          </w:p>
          <w:p w14:paraId="3C8BC061" w14:textId="1F0A886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591" w:author="Author">
              <w:r w:rsidR="00F955EC">
                <w:rPr>
                  <w:rFonts w:ascii="Times New Roman" w:hAnsi="Times New Roman" w:cs="Times New Roman"/>
                  <w:sz w:val="18"/>
                  <w:szCs w:val="18"/>
                </w:rPr>
                <w:t>0</w:t>
              </w:r>
            </w:ins>
            <w:del w:id="1592" w:author="Author">
              <w:r w:rsidDel="00F955EC">
                <w:rPr>
                  <w:rFonts w:ascii="Times New Roman" w:hAnsi="Times New Roman" w:cs="Times New Roman"/>
                  <w:sz w:val="18"/>
                  <w:szCs w:val="18"/>
                </w:rPr>
                <w:delText>2</w:delText>
              </w:r>
            </w:del>
            <w:r>
              <w:rPr>
                <w:rFonts w:ascii="Times New Roman" w:hAnsi="Times New Roman" w:cs="Times New Roman"/>
                <w:sz w:val="18"/>
                <w:szCs w:val="18"/>
              </w:rPr>
              <w:t>9, .</w:t>
            </w:r>
            <w:ins w:id="1593" w:author="Author">
              <w:r w:rsidR="00F955EC">
                <w:rPr>
                  <w:rFonts w:ascii="Times New Roman" w:hAnsi="Times New Roman" w:cs="Times New Roman"/>
                  <w:sz w:val="18"/>
                  <w:szCs w:val="18"/>
                </w:rPr>
                <w:t>14</w:t>
              </w:r>
            </w:ins>
            <w:del w:id="1594" w:author="Author">
              <w:r w:rsidDel="00F955EC">
                <w:rPr>
                  <w:rFonts w:ascii="Times New Roman" w:hAnsi="Times New Roman" w:cs="Times New Roman"/>
                  <w:sz w:val="18"/>
                  <w:szCs w:val="18"/>
                </w:rPr>
                <w:delText>30</w:delText>
              </w:r>
            </w:del>
            <w:r>
              <w:rPr>
                <w:rFonts w:ascii="Times New Roman" w:hAnsi="Times New Roman" w:cs="Times New Roman"/>
                <w:sz w:val="18"/>
                <w:szCs w:val="18"/>
              </w:rPr>
              <w:t>)</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4C7AFDCA" w:rsidR="00714D0B"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595" w:author="Author">
              <w:r w:rsidDel="00F955EC">
                <w:rPr>
                  <w:rFonts w:ascii="Times New Roman" w:hAnsi="Times New Roman" w:cs="Times New Roman"/>
                  <w:sz w:val="18"/>
                  <w:szCs w:val="18"/>
                </w:rPr>
                <w:delText>939</w:delText>
              </w:r>
            </w:del>
            <w:ins w:id="1596" w:author="Author">
              <w:r w:rsidR="00F955EC">
                <w:rPr>
                  <w:rFonts w:ascii="Times New Roman" w:hAnsi="Times New Roman" w:cs="Times New Roman"/>
                  <w:sz w:val="18"/>
                  <w:szCs w:val="18"/>
                </w:rPr>
                <w:t>730</w:t>
              </w:r>
            </w:ins>
            <w:r>
              <w:rPr>
                <w:rFonts w:ascii="Times New Roman" w:hAnsi="Times New Roman" w:cs="Times New Roman"/>
                <w:sz w:val="18"/>
                <w:szCs w:val="18"/>
              </w:rPr>
              <w:t>)</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0729AE">
        <w:trPr>
          <w:trHeight w:val="540"/>
        </w:trPr>
        <w:tc>
          <w:tcPr>
            <w:tcW w:w="1247" w:type="dxa"/>
            <w:vAlign w:val="center"/>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4BC5E1F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597" w:author="Author">
              <w:r w:rsidR="00F955EC">
                <w:rPr>
                  <w:rFonts w:ascii="Times New Roman" w:hAnsi="Times New Roman" w:cs="Times New Roman"/>
                  <w:sz w:val="18"/>
                  <w:szCs w:val="18"/>
                </w:rPr>
                <w:t>1</w:t>
              </w:r>
            </w:ins>
            <w:del w:id="1598" w:author="Author">
              <w:r w:rsidDel="00F955EC">
                <w:rPr>
                  <w:rFonts w:ascii="Times New Roman" w:hAnsi="Times New Roman" w:cs="Times New Roman"/>
                  <w:sz w:val="18"/>
                  <w:szCs w:val="18"/>
                </w:rPr>
                <w:delText>4</w:delText>
              </w:r>
            </w:del>
          </w:p>
          <w:p w14:paraId="459A4BE5" w14:textId="794C3FD3"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599" w:author="Author">
              <w:r w:rsidR="00F955EC">
                <w:rPr>
                  <w:rFonts w:ascii="Times New Roman" w:hAnsi="Times New Roman" w:cs="Times New Roman"/>
                  <w:sz w:val="18"/>
                  <w:szCs w:val="18"/>
                </w:rPr>
                <w:t>10</w:t>
              </w:r>
            </w:ins>
            <w:del w:id="1600" w:author="Author">
              <w:r w:rsidDel="00F955EC">
                <w:rPr>
                  <w:rFonts w:ascii="Times New Roman" w:hAnsi="Times New Roman" w:cs="Times New Roman"/>
                  <w:sz w:val="18"/>
                  <w:szCs w:val="18"/>
                </w:rPr>
                <w:delText>07</w:delText>
              </w:r>
            </w:del>
            <w:r w:rsidRPr="00465099">
              <w:rPr>
                <w:rFonts w:ascii="Times New Roman" w:hAnsi="Times New Roman" w:cs="Times New Roman"/>
                <w:sz w:val="18"/>
                <w:szCs w:val="18"/>
              </w:rPr>
              <w:t>, .</w:t>
            </w:r>
            <w:r>
              <w:rPr>
                <w:rFonts w:ascii="Times New Roman" w:hAnsi="Times New Roman" w:cs="Times New Roman"/>
                <w:sz w:val="18"/>
                <w:szCs w:val="18"/>
              </w:rPr>
              <w:t>1</w:t>
            </w:r>
            <w:ins w:id="1601" w:author="Author">
              <w:r w:rsidR="00F955EC">
                <w:rPr>
                  <w:rFonts w:ascii="Times New Roman" w:hAnsi="Times New Roman" w:cs="Times New Roman"/>
                  <w:sz w:val="18"/>
                  <w:szCs w:val="18"/>
                </w:rPr>
                <w:t>3</w:t>
              </w:r>
            </w:ins>
            <w:del w:id="1602" w:author="Author">
              <w:r w:rsidDel="00F955EC">
                <w:rPr>
                  <w:rFonts w:ascii="Times New Roman" w:hAnsi="Times New Roman" w:cs="Times New Roman"/>
                  <w:sz w:val="18"/>
                  <w:szCs w:val="18"/>
                </w:rPr>
                <w:delText>5</w:delText>
              </w:r>
            </w:del>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0D06B345"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603" w:author="Author">
              <w:r w:rsidDel="00F955EC">
                <w:rPr>
                  <w:rFonts w:ascii="Times New Roman" w:hAnsi="Times New Roman" w:cs="Times New Roman"/>
                  <w:sz w:val="18"/>
                  <w:szCs w:val="18"/>
                </w:rPr>
                <w:delText>477</w:delText>
              </w:r>
            </w:del>
            <w:ins w:id="1604" w:author="Author">
              <w:r w:rsidR="00F955EC">
                <w:rPr>
                  <w:rFonts w:ascii="Times New Roman" w:hAnsi="Times New Roman" w:cs="Times New Roman"/>
                  <w:sz w:val="18"/>
                  <w:szCs w:val="18"/>
                </w:rPr>
                <w:t>806</w:t>
              </w:r>
            </w:ins>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0729AE">
        <w:trPr>
          <w:trHeight w:val="577"/>
        </w:trPr>
        <w:tc>
          <w:tcPr>
            <w:tcW w:w="1247" w:type="dxa"/>
            <w:vAlign w:val="center"/>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24A5BE92" w:rsidR="00714D0B" w:rsidRPr="00465099" w:rsidRDefault="00714D0B" w:rsidP="009C17F7">
            <w:pPr>
              <w:tabs>
                <w:tab w:val="center" w:pos="4680"/>
              </w:tabs>
              <w:jc w:val="center"/>
              <w:rPr>
                <w:rFonts w:ascii="Times New Roman" w:hAnsi="Times New Roman" w:cs="Times New Roman"/>
                <w:sz w:val="18"/>
                <w:szCs w:val="18"/>
              </w:rPr>
            </w:pPr>
            <w:r w:rsidRPr="00F955EC">
              <w:rPr>
                <w:rFonts w:ascii="Times New Roman" w:hAnsi="Times New Roman" w:cs="Times New Roman"/>
                <w:sz w:val="18"/>
                <w:szCs w:val="18"/>
                <w:highlight w:val="yellow"/>
                <w:rPrChange w:id="1605" w:author="Author">
                  <w:rPr>
                    <w:rFonts w:ascii="Times New Roman" w:hAnsi="Times New Roman" w:cs="Times New Roman"/>
                    <w:sz w:val="18"/>
                    <w:szCs w:val="18"/>
                  </w:rPr>
                </w:rPrChange>
              </w:rPr>
              <w:t>.23</w:t>
            </w:r>
            <w:ins w:id="1606" w:author="Author">
              <w:r w:rsidR="00F955EC" w:rsidRPr="00F955EC">
                <w:rPr>
                  <w:rFonts w:ascii="Times New Roman" w:hAnsi="Times New Roman" w:cs="Times New Roman"/>
                  <w:sz w:val="18"/>
                  <w:szCs w:val="18"/>
                  <w:highlight w:val="yellow"/>
                  <w:rPrChange w:id="1607" w:author="Author">
                    <w:rPr>
                      <w:rFonts w:ascii="Times New Roman" w:hAnsi="Times New Roman" w:cs="Times New Roman"/>
                      <w:sz w:val="18"/>
                      <w:szCs w:val="18"/>
                    </w:rPr>
                  </w:rPrChange>
                </w:rPr>
                <w:t>*</w:t>
              </w:r>
            </w:ins>
          </w:p>
          <w:p w14:paraId="08553074" w14:textId="6A871A88"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608" w:author="Author">
              <w:r w:rsidRPr="00465099" w:rsidDel="00F955EC">
                <w:rPr>
                  <w:rFonts w:ascii="Times New Roman" w:hAnsi="Times New Roman" w:cs="Times New Roman"/>
                  <w:sz w:val="18"/>
                  <w:szCs w:val="18"/>
                </w:rPr>
                <w:delText>-</w:delText>
              </w:r>
              <w:r w:rsidDel="00F955EC">
                <w:rPr>
                  <w:rFonts w:ascii="Times New Roman" w:hAnsi="Times New Roman" w:cs="Times New Roman"/>
                  <w:sz w:val="18"/>
                  <w:szCs w:val="18"/>
                </w:rPr>
                <w:delText>.001</w:delText>
              </w:r>
            </w:del>
            <w:ins w:id="1609" w:author="Author">
              <w:r w:rsidR="00F955EC">
                <w:rPr>
                  <w:rFonts w:ascii="Times New Roman" w:hAnsi="Times New Roman" w:cs="Times New Roman"/>
                  <w:sz w:val="18"/>
                  <w:szCs w:val="18"/>
                </w:rPr>
                <w:t>.01</w:t>
              </w:r>
            </w:ins>
            <w:r w:rsidRPr="00465099">
              <w:rPr>
                <w:rFonts w:ascii="Times New Roman" w:hAnsi="Times New Roman" w:cs="Times New Roman"/>
                <w:sz w:val="18"/>
                <w:szCs w:val="18"/>
              </w:rPr>
              <w:t>, .</w:t>
            </w:r>
            <w:r>
              <w:rPr>
                <w:rFonts w:ascii="Times New Roman" w:hAnsi="Times New Roman" w:cs="Times New Roman"/>
                <w:sz w:val="18"/>
                <w:szCs w:val="18"/>
              </w:rPr>
              <w:t>4</w:t>
            </w:r>
            <w:ins w:id="1610" w:author="Author">
              <w:r w:rsidR="00F955EC">
                <w:rPr>
                  <w:rFonts w:ascii="Times New Roman" w:hAnsi="Times New Roman" w:cs="Times New Roman"/>
                  <w:sz w:val="18"/>
                  <w:szCs w:val="18"/>
                </w:rPr>
                <w:t>6</w:t>
              </w:r>
            </w:ins>
            <w:del w:id="1611" w:author="Author">
              <w:r w:rsidDel="00F955EC">
                <w:rPr>
                  <w:rFonts w:ascii="Times New Roman" w:hAnsi="Times New Roman" w:cs="Times New Roman"/>
                  <w:sz w:val="18"/>
                  <w:szCs w:val="18"/>
                </w:rPr>
                <w:delText>7</w:delText>
              </w:r>
            </w:del>
            <w:r w:rsidRPr="00465099">
              <w:rPr>
                <w:rFonts w:ascii="Times New Roman" w:hAnsi="Times New Roman" w:cs="Times New Roman"/>
                <w:sz w:val="18"/>
                <w:szCs w:val="18"/>
              </w:rPr>
              <w:t>)</w:t>
            </w:r>
          </w:p>
        </w:tc>
        <w:tc>
          <w:tcPr>
            <w:tcW w:w="720" w:type="dxa"/>
          </w:tcPr>
          <w:p w14:paraId="47307CED" w14:textId="5C11B2F0"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w:t>
            </w:r>
            <w:ins w:id="1612" w:author="Author">
              <w:r w:rsidR="00F955EC">
                <w:rPr>
                  <w:rFonts w:ascii="Times New Roman" w:hAnsi="Times New Roman" w:cs="Times New Roman"/>
                  <w:sz w:val="18"/>
                  <w:szCs w:val="18"/>
                </w:rPr>
                <w:t>1</w:t>
              </w:r>
            </w:ins>
            <w:del w:id="1613" w:author="Author">
              <w:r w:rsidDel="00F955EC">
                <w:rPr>
                  <w:rFonts w:ascii="Times New Roman" w:hAnsi="Times New Roman" w:cs="Times New Roman"/>
                  <w:sz w:val="18"/>
                  <w:szCs w:val="18"/>
                </w:rPr>
                <w:delText>2</w:delText>
              </w:r>
            </w:del>
          </w:p>
          <w:p w14:paraId="5C8D209C" w14:textId="70FC9324"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614" w:author="Author">
              <w:r w:rsidDel="00F955EC">
                <w:rPr>
                  <w:rFonts w:ascii="Times New Roman" w:hAnsi="Times New Roman" w:cs="Times New Roman"/>
                  <w:sz w:val="18"/>
                  <w:szCs w:val="18"/>
                </w:rPr>
                <w:delText>051</w:delText>
              </w:r>
            </w:del>
            <w:ins w:id="1615" w:author="Author">
              <w:r w:rsidR="00F955EC">
                <w:rPr>
                  <w:rFonts w:ascii="Times New Roman" w:hAnsi="Times New Roman" w:cs="Times New Roman"/>
                  <w:sz w:val="18"/>
                  <w:szCs w:val="18"/>
                </w:rPr>
                <w:t>043</w:t>
              </w:r>
            </w:ins>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0729AE">
        <w:trPr>
          <w:trHeight w:val="533"/>
        </w:trPr>
        <w:tc>
          <w:tcPr>
            <w:tcW w:w="1247" w:type="dxa"/>
            <w:vAlign w:val="center"/>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3B600F0"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616" w:author="Author">
              <w:r w:rsidR="00F955EC">
                <w:rPr>
                  <w:rFonts w:ascii="Times New Roman" w:hAnsi="Times New Roman" w:cs="Times New Roman"/>
                  <w:sz w:val="18"/>
                  <w:szCs w:val="18"/>
                </w:rPr>
                <w:t>9</w:t>
              </w:r>
            </w:ins>
            <w:del w:id="1617" w:author="Author">
              <w:r w:rsidDel="00F955EC">
                <w:rPr>
                  <w:rFonts w:ascii="Times New Roman" w:hAnsi="Times New Roman" w:cs="Times New Roman"/>
                  <w:sz w:val="18"/>
                  <w:szCs w:val="18"/>
                </w:rPr>
                <w:delText>8</w:delText>
              </w:r>
            </w:del>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284EDAD8"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618" w:author="Author">
              <w:r w:rsidR="00F955EC">
                <w:rPr>
                  <w:rFonts w:ascii="Times New Roman" w:hAnsi="Times New Roman" w:cs="Times New Roman"/>
                  <w:sz w:val="18"/>
                  <w:szCs w:val="18"/>
                </w:rPr>
                <w:t>25</w:t>
              </w:r>
            </w:ins>
            <w:del w:id="1619" w:author="Author">
              <w:r w:rsidDel="00F955EC">
                <w:rPr>
                  <w:rFonts w:ascii="Times New Roman" w:hAnsi="Times New Roman" w:cs="Times New Roman"/>
                  <w:sz w:val="18"/>
                  <w:szCs w:val="18"/>
                </w:rPr>
                <w:delText>49</w:delText>
              </w:r>
            </w:del>
            <w:r>
              <w:rPr>
                <w:rFonts w:ascii="Times New Roman" w:hAnsi="Times New Roman" w:cs="Times New Roman"/>
                <w:sz w:val="18"/>
                <w:szCs w:val="18"/>
              </w:rPr>
              <w:t>)</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0729AE">
        <w:trPr>
          <w:trHeight w:val="533"/>
        </w:trPr>
        <w:tc>
          <w:tcPr>
            <w:tcW w:w="1247" w:type="dxa"/>
            <w:tcBorders>
              <w:bottom w:val="single" w:sz="4" w:space="0" w:color="auto"/>
            </w:tcBorders>
            <w:vAlign w:val="center"/>
          </w:tcPr>
          <w:p w14:paraId="27EE4F6C" w14:textId="18C45985" w:rsidR="00954B63" w:rsidRPr="001517B0" w:rsidRDefault="00954B63" w:rsidP="009C17F7">
            <w:pPr>
              <w:tabs>
                <w:tab w:val="center" w:pos="4680"/>
              </w:tabs>
              <w:rPr>
                <w:rFonts w:ascii="Times New Roman" w:hAnsi="Times New Roman" w:cs="Times New Roman"/>
                <w:sz w:val="18"/>
                <w:szCs w:val="18"/>
                <w:vertAlign w:val="superscript"/>
              </w:rPr>
            </w:pPr>
            <w:r>
              <w:rPr>
                <w:rFonts w:ascii="Times New Roman" w:hAnsi="Times New Roman" w:cs="Times New Roman"/>
                <w:sz w:val="18"/>
                <w:szCs w:val="18"/>
              </w:rPr>
              <w:t>Student</w:t>
            </w:r>
            <w:del w:id="1620" w:author="Author">
              <w:r w:rsidR="001517B0" w:rsidDel="009C0214">
                <w:rPr>
                  <w:rFonts w:ascii="Times New Roman" w:hAnsi="Times New Roman" w:cs="Times New Roman"/>
                  <w:sz w:val="18"/>
                  <w:szCs w:val="18"/>
                  <w:vertAlign w:val="superscript"/>
                </w:rPr>
                <w:delText>a</w:delText>
              </w:r>
            </w:del>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6F7CDD5" w14:textId="77777777" w:rsidR="00954B63" w:rsidRDefault="009C0214" w:rsidP="009C17F7">
            <w:pPr>
              <w:tabs>
                <w:tab w:val="center" w:pos="4680"/>
              </w:tabs>
              <w:jc w:val="center"/>
              <w:rPr>
                <w:ins w:id="1621" w:author="Author"/>
                <w:rFonts w:ascii="Times New Roman" w:hAnsi="Times New Roman" w:cs="Times New Roman"/>
                <w:sz w:val="18"/>
                <w:szCs w:val="18"/>
              </w:rPr>
            </w:pPr>
            <w:ins w:id="1622" w:author="Author">
              <w:r>
                <w:rPr>
                  <w:rFonts w:ascii="Times New Roman" w:hAnsi="Times New Roman" w:cs="Times New Roman"/>
                  <w:sz w:val="18"/>
                  <w:szCs w:val="18"/>
                </w:rPr>
                <w:t>.21</w:t>
              </w:r>
            </w:ins>
          </w:p>
          <w:p w14:paraId="3E8B504A" w14:textId="2B0198BA" w:rsidR="009C0214" w:rsidRDefault="009C0214" w:rsidP="009C17F7">
            <w:pPr>
              <w:tabs>
                <w:tab w:val="center" w:pos="4680"/>
              </w:tabs>
              <w:jc w:val="center"/>
              <w:rPr>
                <w:rFonts w:ascii="Times New Roman" w:hAnsi="Times New Roman" w:cs="Times New Roman"/>
                <w:sz w:val="18"/>
                <w:szCs w:val="18"/>
              </w:rPr>
            </w:pPr>
            <w:ins w:id="1623" w:author="Author">
              <w:r>
                <w:rPr>
                  <w:rFonts w:ascii="Times New Roman" w:hAnsi="Times New Roman" w:cs="Times New Roman"/>
                  <w:sz w:val="18"/>
                  <w:szCs w:val="18"/>
                </w:rPr>
                <w:t>(-.15, .56)</w:t>
              </w:r>
            </w:ins>
          </w:p>
        </w:tc>
        <w:tc>
          <w:tcPr>
            <w:tcW w:w="810" w:type="dxa"/>
            <w:tcBorders>
              <w:bottom w:val="single" w:sz="4" w:space="0" w:color="auto"/>
            </w:tcBorders>
          </w:tcPr>
          <w:p w14:paraId="774CEB1D" w14:textId="77777777" w:rsidR="00954B63" w:rsidRDefault="009C0214" w:rsidP="009C17F7">
            <w:pPr>
              <w:tabs>
                <w:tab w:val="center" w:pos="4680"/>
              </w:tabs>
              <w:jc w:val="center"/>
              <w:rPr>
                <w:ins w:id="1624" w:author="Author"/>
                <w:rFonts w:ascii="Times New Roman" w:hAnsi="Times New Roman" w:cs="Times New Roman"/>
                <w:sz w:val="18"/>
                <w:szCs w:val="18"/>
              </w:rPr>
            </w:pPr>
            <w:ins w:id="1625" w:author="Author">
              <w:r>
                <w:rPr>
                  <w:rFonts w:ascii="Times New Roman" w:hAnsi="Times New Roman" w:cs="Times New Roman"/>
                  <w:sz w:val="18"/>
                  <w:szCs w:val="18"/>
                </w:rPr>
                <w:t>.18</w:t>
              </w:r>
            </w:ins>
          </w:p>
          <w:p w14:paraId="0193FFAD" w14:textId="4AB4DEA6" w:rsidR="009C0214" w:rsidRDefault="009C0214" w:rsidP="009C17F7">
            <w:pPr>
              <w:tabs>
                <w:tab w:val="center" w:pos="4680"/>
              </w:tabs>
              <w:jc w:val="center"/>
              <w:rPr>
                <w:rFonts w:ascii="Times New Roman" w:hAnsi="Times New Roman" w:cs="Times New Roman"/>
                <w:sz w:val="18"/>
                <w:szCs w:val="18"/>
              </w:rPr>
            </w:pPr>
            <w:ins w:id="1626" w:author="Author">
              <w:r>
                <w:rPr>
                  <w:rFonts w:ascii="Times New Roman" w:hAnsi="Times New Roman" w:cs="Times New Roman"/>
                  <w:sz w:val="18"/>
                  <w:szCs w:val="18"/>
                </w:rPr>
                <w:t>(.248)</w:t>
              </w:r>
            </w:ins>
          </w:p>
        </w:tc>
      </w:tr>
      <w:tr w:rsidR="00954B63" w:rsidRPr="00465099" w14:paraId="41F1E31B" w14:textId="3B342479" w:rsidTr="00CC5C48">
        <w:trPr>
          <w:trHeight w:val="533"/>
        </w:trPr>
        <w:tc>
          <w:tcPr>
            <w:tcW w:w="1247" w:type="dxa"/>
            <w:tcBorders>
              <w:top w:val="single" w:sz="4" w:space="0" w:color="auto"/>
            </w:tcBorders>
            <w:vAlign w:val="center"/>
          </w:tcPr>
          <w:p w14:paraId="3F23EAD8" w14:textId="5CE4A5A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74CFAAD7"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3.</w:t>
            </w:r>
            <w:del w:id="1627" w:author="Author">
              <w:r w:rsidDel="00F955EC">
                <w:rPr>
                  <w:rFonts w:ascii="Times New Roman" w:hAnsi="Times New Roman" w:cs="Times New Roman"/>
                  <w:sz w:val="18"/>
                  <w:szCs w:val="18"/>
                </w:rPr>
                <w:delText>566</w:delText>
              </w:r>
            </w:del>
            <w:ins w:id="1628" w:author="Author">
              <w:r w:rsidR="00F955EC">
                <w:rPr>
                  <w:rFonts w:ascii="Times New Roman" w:hAnsi="Times New Roman" w:cs="Times New Roman"/>
                  <w:sz w:val="18"/>
                  <w:szCs w:val="18"/>
                </w:rPr>
                <w:t>345</w:t>
              </w:r>
            </w:ins>
          </w:p>
        </w:tc>
        <w:tc>
          <w:tcPr>
            <w:tcW w:w="1800" w:type="dxa"/>
            <w:gridSpan w:val="2"/>
            <w:tcBorders>
              <w:top w:val="single" w:sz="4" w:space="0" w:color="auto"/>
            </w:tcBorders>
            <w:vAlign w:val="center"/>
          </w:tcPr>
          <w:p w14:paraId="5E282621" w14:textId="403F10F1"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4.</w:t>
            </w:r>
            <w:del w:id="1629" w:author="Author">
              <w:r w:rsidDel="00F955EC">
                <w:rPr>
                  <w:rFonts w:ascii="Times New Roman" w:hAnsi="Times New Roman" w:cs="Times New Roman"/>
                  <w:sz w:val="18"/>
                  <w:szCs w:val="18"/>
                </w:rPr>
                <w:delText>786</w:delText>
              </w:r>
            </w:del>
            <w:ins w:id="1630" w:author="Author">
              <w:r w:rsidR="00F955EC">
                <w:rPr>
                  <w:rFonts w:ascii="Times New Roman" w:hAnsi="Times New Roman" w:cs="Times New Roman"/>
                  <w:sz w:val="18"/>
                  <w:szCs w:val="18"/>
                </w:rPr>
                <w:t>414</w:t>
              </w:r>
            </w:ins>
          </w:p>
        </w:tc>
        <w:tc>
          <w:tcPr>
            <w:tcW w:w="1710" w:type="dxa"/>
            <w:gridSpan w:val="2"/>
            <w:tcBorders>
              <w:top w:val="single" w:sz="4" w:space="0" w:color="auto"/>
            </w:tcBorders>
            <w:vAlign w:val="center"/>
          </w:tcPr>
          <w:p w14:paraId="454BA96A" w14:textId="63212770" w:rsidR="00954B63"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ins w:id="1631" w:author="Author">
              <w:r w:rsidR="00F955EC">
                <w:rPr>
                  <w:rFonts w:ascii="Times New Roman" w:hAnsi="Times New Roman" w:cs="Times New Roman"/>
                  <w:sz w:val="18"/>
                  <w:szCs w:val="18"/>
                </w:rPr>
                <w:t>0</w:t>
              </w:r>
            </w:ins>
            <w:del w:id="1632" w:author="Author">
              <w:r w:rsidDel="00F955EC">
                <w:rPr>
                  <w:rFonts w:ascii="Times New Roman" w:hAnsi="Times New Roman" w:cs="Times New Roman"/>
                  <w:sz w:val="18"/>
                  <w:szCs w:val="18"/>
                </w:rPr>
                <w:delText>6</w:delText>
              </w:r>
            </w:del>
            <w:r>
              <w:rPr>
                <w:rFonts w:ascii="Times New Roman" w:hAnsi="Times New Roman" w:cs="Times New Roman"/>
                <w:sz w:val="18"/>
                <w:szCs w:val="18"/>
              </w:rPr>
              <w:t>, 4.</w:t>
            </w:r>
            <w:del w:id="1633" w:author="Author">
              <w:r w:rsidDel="00F955EC">
                <w:rPr>
                  <w:rFonts w:ascii="Times New Roman" w:hAnsi="Times New Roman" w:cs="Times New Roman"/>
                  <w:sz w:val="18"/>
                  <w:szCs w:val="18"/>
                </w:rPr>
                <w:delText>832</w:delText>
              </w:r>
            </w:del>
            <w:ins w:id="1634" w:author="Author">
              <w:r w:rsidR="00F955EC">
                <w:rPr>
                  <w:rFonts w:ascii="Times New Roman" w:hAnsi="Times New Roman" w:cs="Times New Roman"/>
                  <w:sz w:val="18"/>
                  <w:szCs w:val="18"/>
                </w:rPr>
                <w:t>307</w:t>
              </w:r>
            </w:ins>
          </w:p>
        </w:tc>
        <w:tc>
          <w:tcPr>
            <w:tcW w:w="2070" w:type="dxa"/>
            <w:gridSpan w:val="2"/>
            <w:tcBorders>
              <w:top w:val="single" w:sz="4" w:space="0" w:color="auto"/>
            </w:tcBorders>
            <w:vAlign w:val="center"/>
          </w:tcPr>
          <w:p w14:paraId="02AF10CB" w14:textId="40E76845"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del w:id="1635" w:author="Author">
              <w:r w:rsidDel="00F955EC">
                <w:rPr>
                  <w:rFonts w:ascii="Times New Roman" w:hAnsi="Times New Roman" w:cs="Times New Roman"/>
                  <w:sz w:val="18"/>
                  <w:szCs w:val="18"/>
                </w:rPr>
                <w:delText>831</w:delText>
              </w:r>
            </w:del>
            <w:ins w:id="1636" w:author="Author">
              <w:r w:rsidR="00F955EC">
                <w:rPr>
                  <w:rFonts w:ascii="Times New Roman" w:hAnsi="Times New Roman" w:cs="Times New Roman"/>
                  <w:sz w:val="18"/>
                  <w:szCs w:val="18"/>
                </w:rPr>
                <w:t>495</w:t>
              </w:r>
            </w:ins>
          </w:p>
        </w:tc>
        <w:tc>
          <w:tcPr>
            <w:tcW w:w="1890" w:type="dxa"/>
            <w:gridSpan w:val="2"/>
            <w:tcBorders>
              <w:top w:val="single" w:sz="4" w:space="0" w:color="auto"/>
            </w:tcBorders>
            <w:vAlign w:val="center"/>
          </w:tcPr>
          <w:p w14:paraId="1123E197" w14:textId="4C2CD7FB"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del w:id="1637" w:author="Author">
              <w:r w:rsidDel="00F955EC">
                <w:rPr>
                  <w:rFonts w:ascii="Times New Roman" w:hAnsi="Times New Roman" w:cs="Times New Roman"/>
                  <w:sz w:val="18"/>
                  <w:szCs w:val="18"/>
                </w:rPr>
                <w:delText>526</w:delText>
              </w:r>
            </w:del>
            <w:ins w:id="1638" w:author="Author">
              <w:r w:rsidR="00F955EC">
                <w:rPr>
                  <w:rFonts w:ascii="Times New Roman" w:hAnsi="Times New Roman" w:cs="Times New Roman"/>
                  <w:sz w:val="18"/>
                  <w:szCs w:val="18"/>
                </w:rPr>
                <w:t>150</w:t>
              </w:r>
            </w:ins>
          </w:p>
        </w:tc>
        <w:tc>
          <w:tcPr>
            <w:tcW w:w="1800" w:type="dxa"/>
            <w:gridSpan w:val="2"/>
            <w:tcBorders>
              <w:top w:val="single" w:sz="4" w:space="0" w:color="auto"/>
            </w:tcBorders>
            <w:vAlign w:val="center"/>
          </w:tcPr>
          <w:p w14:paraId="289206EC" w14:textId="2D183B84"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ins w:id="1639" w:author="Author">
              <w:r w:rsidR="00F955EC">
                <w:rPr>
                  <w:rFonts w:ascii="Times New Roman" w:hAnsi="Times New Roman" w:cs="Times New Roman"/>
                  <w:sz w:val="18"/>
                  <w:szCs w:val="18"/>
                </w:rPr>
                <w:t>5</w:t>
              </w:r>
            </w:ins>
            <w:del w:id="1640" w:author="Author">
              <w:r w:rsidDel="00F955EC">
                <w:rPr>
                  <w:rFonts w:ascii="Times New Roman" w:hAnsi="Times New Roman" w:cs="Times New Roman"/>
                  <w:sz w:val="18"/>
                  <w:szCs w:val="18"/>
                </w:rPr>
                <w:delText>1</w:delText>
              </w:r>
            </w:del>
            <w:r>
              <w:rPr>
                <w:rFonts w:ascii="Times New Roman" w:hAnsi="Times New Roman" w:cs="Times New Roman"/>
                <w:sz w:val="18"/>
                <w:szCs w:val="18"/>
              </w:rPr>
              <w:t>, 4.</w:t>
            </w:r>
            <w:del w:id="1641" w:author="Author">
              <w:r w:rsidDel="00F955EC">
                <w:rPr>
                  <w:rFonts w:ascii="Times New Roman" w:hAnsi="Times New Roman" w:cs="Times New Roman"/>
                  <w:sz w:val="18"/>
                  <w:szCs w:val="18"/>
                </w:rPr>
                <w:delText>605</w:delText>
              </w:r>
            </w:del>
            <w:ins w:id="1642" w:author="Author">
              <w:r w:rsidR="00F955EC">
                <w:rPr>
                  <w:rFonts w:ascii="Times New Roman" w:hAnsi="Times New Roman" w:cs="Times New Roman"/>
                  <w:sz w:val="18"/>
                  <w:szCs w:val="18"/>
                </w:rPr>
                <w:t>209</w:t>
              </w:r>
            </w:ins>
          </w:p>
        </w:tc>
        <w:tc>
          <w:tcPr>
            <w:tcW w:w="1890" w:type="dxa"/>
            <w:gridSpan w:val="2"/>
            <w:tcBorders>
              <w:top w:val="single" w:sz="4" w:space="0" w:color="auto"/>
            </w:tcBorders>
            <w:vAlign w:val="center"/>
          </w:tcPr>
          <w:p w14:paraId="6327AE51" w14:textId="17CE695D" w:rsidR="00954B63" w:rsidRDefault="009C0214" w:rsidP="00196196">
            <w:pPr>
              <w:tabs>
                <w:tab w:val="center" w:pos="4680"/>
              </w:tabs>
              <w:jc w:val="center"/>
              <w:rPr>
                <w:rFonts w:ascii="Times New Roman" w:hAnsi="Times New Roman" w:cs="Times New Roman"/>
                <w:sz w:val="18"/>
                <w:szCs w:val="18"/>
              </w:rPr>
            </w:pPr>
            <w:ins w:id="1643" w:author="Author">
              <w:r>
                <w:rPr>
                  <w:rFonts w:ascii="Times New Roman" w:hAnsi="Times New Roman" w:cs="Times New Roman"/>
                  <w:sz w:val="18"/>
                  <w:szCs w:val="18"/>
                </w:rPr>
                <w:t>.0000, 4.383</w:t>
              </w:r>
            </w:ins>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2E553B" w:rsidRDefault="00714D0B" w:rsidP="009C17F7">
            <w:pPr>
              <w:tabs>
                <w:tab w:val="center" w:pos="4680"/>
              </w:tabs>
              <w:rPr>
                <w:rFonts w:ascii="Times New Roman" w:hAnsi="Times New Roman" w:cs="Times New Roman"/>
                <w:sz w:val="18"/>
                <w:szCs w:val="18"/>
                <w:rPrChange w:id="1644" w:author="Author">
                  <w:rPr>
                    <w:rFonts w:ascii="Times New Roman" w:hAnsi="Times New Roman" w:cs="Times New Roman"/>
                    <w:sz w:val="18"/>
                    <w:szCs w:val="18"/>
                  </w:rPr>
                </w:rPrChange>
              </w:rPr>
            </w:pPr>
          </w:p>
        </w:tc>
        <w:tc>
          <w:tcPr>
            <w:tcW w:w="720" w:type="dxa"/>
            <w:tcBorders>
              <w:bottom w:val="single" w:sz="4" w:space="0" w:color="auto"/>
            </w:tcBorders>
            <w:vAlign w:val="center"/>
          </w:tcPr>
          <w:p w14:paraId="31725F0F" w14:textId="77777777" w:rsidR="00714D0B" w:rsidRPr="002E553B" w:rsidRDefault="00714D0B" w:rsidP="009C17F7">
            <w:pPr>
              <w:tabs>
                <w:tab w:val="center" w:pos="4680"/>
              </w:tabs>
              <w:rPr>
                <w:rFonts w:ascii="Times New Roman" w:hAnsi="Times New Roman" w:cs="Times New Roman"/>
                <w:sz w:val="18"/>
                <w:szCs w:val="18"/>
                <w:rPrChange w:id="1645" w:author="Author">
                  <w:rPr>
                    <w:rFonts w:ascii="Times New Roman" w:hAnsi="Times New Roman" w:cs="Times New Roman"/>
                    <w:sz w:val="18"/>
                    <w:szCs w:val="18"/>
                  </w:rPr>
                </w:rPrChange>
              </w:rPr>
            </w:pPr>
          </w:p>
        </w:tc>
        <w:tc>
          <w:tcPr>
            <w:tcW w:w="1080" w:type="dxa"/>
            <w:tcBorders>
              <w:bottom w:val="single" w:sz="4" w:space="0" w:color="auto"/>
            </w:tcBorders>
            <w:vAlign w:val="center"/>
          </w:tcPr>
          <w:p w14:paraId="0BB5903A" w14:textId="77777777" w:rsidR="00714D0B" w:rsidRPr="002E553B" w:rsidRDefault="00714D0B" w:rsidP="009C17F7">
            <w:pPr>
              <w:tabs>
                <w:tab w:val="center" w:pos="4680"/>
              </w:tabs>
              <w:rPr>
                <w:rFonts w:ascii="Times New Roman" w:hAnsi="Times New Roman" w:cs="Times New Roman"/>
                <w:sz w:val="18"/>
                <w:szCs w:val="18"/>
                <w:rPrChange w:id="1646" w:author="Author">
                  <w:rPr>
                    <w:rFonts w:ascii="Times New Roman" w:hAnsi="Times New Roman" w:cs="Times New Roman"/>
                    <w:sz w:val="18"/>
                    <w:szCs w:val="18"/>
                  </w:rPr>
                </w:rPrChange>
              </w:rPr>
            </w:pPr>
          </w:p>
        </w:tc>
        <w:tc>
          <w:tcPr>
            <w:tcW w:w="720" w:type="dxa"/>
            <w:tcBorders>
              <w:bottom w:val="single" w:sz="4" w:space="0" w:color="auto"/>
            </w:tcBorders>
            <w:vAlign w:val="center"/>
          </w:tcPr>
          <w:p w14:paraId="4F6AC960" w14:textId="77777777" w:rsidR="00714D0B" w:rsidRPr="002E553B" w:rsidRDefault="00714D0B" w:rsidP="009C17F7">
            <w:pPr>
              <w:tabs>
                <w:tab w:val="center" w:pos="4680"/>
              </w:tabs>
              <w:rPr>
                <w:rFonts w:ascii="Times New Roman" w:hAnsi="Times New Roman" w:cs="Times New Roman"/>
                <w:sz w:val="18"/>
                <w:szCs w:val="18"/>
                <w:rPrChange w:id="1647" w:author="Author">
                  <w:rPr>
                    <w:rFonts w:ascii="Times New Roman" w:hAnsi="Times New Roman" w:cs="Times New Roman"/>
                    <w:sz w:val="18"/>
                    <w:szCs w:val="18"/>
                  </w:rPr>
                </w:rPrChange>
              </w:rPr>
            </w:pPr>
          </w:p>
        </w:tc>
        <w:tc>
          <w:tcPr>
            <w:tcW w:w="990" w:type="dxa"/>
            <w:tcBorders>
              <w:bottom w:val="single" w:sz="4" w:space="0" w:color="auto"/>
            </w:tcBorders>
            <w:vAlign w:val="center"/>
          </w:tcPr>
          <w:p w14:paraId="4EBC4C94" w14:textId="056FD93C" w:rsidR="00714D0B" w:rsidRPr="002E553B" w:rsidRDefault="00714D0B" w:rsidP="009C17F7">
            <w:pPr>
              <w:tabs>
                <w:tab w:val="center" w:pos="4680"/>
              </w:tabs>
              <w:jc w:val="center"/>
              <w:rPr>
                <w:rFonts w:ascii="Times New Roman" w:hAnsi="Times New Roman" w:cs="Times New Roman"/>
                <w:sz w:val="18"/>
                <w:szCs w:val="18"/>
                <w:rPrChange w:id="1648" w:author="Author">
                  <w:rPr>
                    <w:rFonts w:ascii="Times New Roman" w:hAnsi="Times New Roman" w:cs="Times New Roman"/>
                    <w:sz w:val="18"/>
                    <w:szCs w:val="18"/>
                  </w:rPr>
                </w:rPrChange>
              </w:rPr>
            </w:pPr>
            <w:del w:id="1649" w:author="Author">
              <w:r w:rsidRPr="002E553B" w:rsidDel="002E553B">
                <w:rPr>
                  <w:rFonts w:ascii="Times New Roman" w:hAnsi="Times New Roman" w:cs="Times New Roman"/>
                  <w:sz w:val="18"/>
                  <w:szCs w:val="18"/>
                  <w:rPrChange w:id="1650" w:author="Author">
                    <w:rPr>
                      <w:rFonts w:ascii="Times New Roman" w:hAnsi="Times New Roman" w:cs="Times New Roman"/>
                      <w:sz w:val="18"/>
                      <w:szCs w:val="18"/>
                    </w:rPr>
                  </w:rPrChange>
                </w:rPr>
                <w:delText>-.01</w:delText>
              </w:r>
            </w:del>
            <w:ins w:id="1651" w:author="Author">
              <w:r w:rsidR="002E553B" w:rsidRPr="002E553B">
                <w:rPr>
                  <w:rFonts w:ascii="Times New Roman" w:hAnsi="Times New Roman" w:cs="Times New Roman"/>
                  <w:sz w:val="18"/>
                  <w:szCs w:val="18"/>
                  <w:rPrChange w:id="1652" w:author="Author">
                    <w:rPr>
                      <w:rFonts w:ascii="Times New Roman" w:hAnsi="Times New Roman" w:cs="Times New Roman"/>
                      <w:sz w:val="18"/>
                      <w:szCs w:val="18"/>
                      <w:highlight w:val="yellow"/>
                    </w:rPr>
                  </w:rPrChange>
                </w:rPr>
                <w:t>.02</w:t>
              </w:r>
            </w:ins>
          </w:p>
        </w:tc>
        <w:tc>
          <w:tcPr>
            <w:tcW w:w="720" w:type="dxa"/>
            <w:tcBorders>
              <w:bottom w:val="single" w:sz="4" w:space="0" w:color="auto"/>
            </w:tcBorders>
            <w:vAlign w:val="center"/>
          </w:tcPr>
          <w:p w14:paraId="28D2A867" w14:textId="77777777" w:rsidR="00714D0B" w:rsidRPr="002E553B" w:rsidRDefault="00714D0B" w:rsidP="009C17F7">
            <w:pPr>
              <w:tabs>
                <w:tab w:val="center" w:pos="4680"/>
              </w:tabs>
              <w:jc w:val="center"/>
              <w:rPr>
                <w:rFonts w:ascii="Times New Roman" w:hAnsi="Times New Roman" w:cs="Times New Roman"/>
                <w:sz w:val="18"/>
                <w:szCs w:val="18"/>
                <w:rPrChange w:id="1653" w:author="Author">
                  <w:rPr>
                    <w:rFonts w:ascii="Times New Roman" w:hAnsi="Times New Roman" w:cs="Times New Roman"/>
                    <w:sz w:val="18"/>
                    <w:szCs w:val="18"/>
                  </w:rPr>
                </w:rPrChange>
              </w:rPr>
            </w:pPr>
          </w:p>
        </w:tc>
        <w:tc>
          <w:tcPr>
            <w:tcW w:w="1350" w:type="dxa"/>
            <w:tcBorders>
              <w:bottom w:val="single" w:sz="4" w:space="0" w:color="auto"/>
            </w:tcBorders>
            <w:vAlign w:val="center"/>
          </w:tcPr>
          <w:p w14:paraId="34933AB4" w14:textId="2EED9842" w:rsidR="00714D0B" w:rsidRPr="002E553B" w:rsidRDefault="00714D0B" w:rsidP="009C17F7">
            <w:pPr>
              <w:tabs>
                <w:tab w:val="center" w:pos="4680"/>
              </w:tabs>
              <w:jc w:val="center"/>
              <w:rPr>
                <w:rFonts w:ascii="Times New Roman" w:hAnsi="Times New Roman" w:cs="Times New Roman"/>
                <w:sz w:val="18"/>
                <w:szCs w:val="18"/>
                <w:rPrChange w:id="1654" w:author="Author">
                  <w:rPr>
                    <w:rFonts w:ascii="Times New Roman" w:hAnsi="Times New Roman" w:cs="Times New Roman"/>
                    <w:sz w:val="18"/>
                    <w:szCs w:val="18"/>
                  </w:rPr>
                </w:rPrChange>
              </w:rPr>
            </w:pPr>
            <w:r w:rsidRPr="002E553B">
              <w:rPr>
                <w:rFonts w:ascii="Times New Roman" w:hAnsi="Times New Roman" w:cs="Times New Roman"/>
                <w:sz w:val="18"/>
                <w:szCs w:val="18"/>
                <w:rPrChange w:id="1655" w:author="Author">
                  <w:rPr>
                    <w:rFonts w:ascii="Times New Roman" w:hAnsi="Times New Roman" w:cs="Times New Roman"/>
                    <w:sz w:val="18"/>
                    <w:szCs w:val="18"/>
                  </w:rPr>
                </w:rPrChange>
              </w:rPr>
              <w:t>-.0</w:t>
            </w:r>
            <w:ins w:id="1656" w:author="Author">
              <w:r w:rsidR="002E553B" w:rsidRPr="002E553B">
                <w:rPr>
                  <w:rFonts w:ascii="Times New Roman" w:hAnsi="Times New Roman" w:cs="Times New Roman"/>
                  <w:sz w:val="18"/>
                  <w:szCs w:val="18"/>
                  <w:rPrChange w:id="1657" w:author="Author">
                    <w:rPr>
                      <w:rFonts w:ascii="Times New Roman" w:hAnsi="Times New Roman" w:cs="Times New Roman"/>
                      <w:sz w:val="18"/>
                      <w:szCs w:val="18"/>
                      <w:highlight w:val="yellow"/>
                    </w:rPr>
                  </w:rPrChange>
                </w:rPr>
                <w:t>2</w:t>
              </w:r>
            </w:ins>
            <w:del w:id="1658" w:author="Author">
              <w:r w:rsidRPr="002E553B" w:rsidDel="002E553B">
                <w:rPr>
                  <w:rFonts w:ascii="Times New Roman" w:hAnsi="Times New Roman" w:cs="Times New Roman"/>
                  <w:sz w:val="18"/>
                  <w:szCs w:val="18"/>
                  <w:rPrChange w:id="1659" w:author="Author">
                    <w:rPr>
                      <w:rFonts w:ascii="Times New Roman" w:hAnsi="Times New Roman" w:cs="Times New Roman"/>
                      <w:sz w:val="18"/>
                      <w:szCs w:val="18"/>
                    </w:rPr>
                  </w:rPrChange>
                </w:rPr>
                <w:delText>1</w:delText>
              </w:r>
            </w:del>
          </w:p>
        </w:tc>
        <w:tc>
          <w:tcPr>
            <w:tcW w:w="720" w:type="dxa"/>
            <w:tcBorders>
              <w:bottom w:val="single" w:sz="4" w:space="0" w:color="auto"/>
            </w:tcBorders>
            <w:vAlign w:val="center"/>
          </w:tcPr>
          <w:p w14:paraId="0F3FE994" w14:textId="77777777" w:rsidR="00714D0B" w:rsidRPr="002E553B" w:rsidRDefault="00714D0B" w:rsidP="009C17F7">
            <w:pPr>
              <w:tabs>
                <w:tab w:val="center" w:pos="4680"/>
              </w:tabs>
              <w:jc w:val="center"/>
              <w:rPr>
                <w:rFonts w:ascii="Times New Roman" w:hAnsi="Times New Roman" w:cs="Times New Roman"/>
                <w:sz w:val="18"/>
                <w:szCs w:val="18"/>
                <w:rPrChange w:id="1660" w:author="Author">
                  <w:rPr>
                    <w:rFonts w:ascii="Times New Roman" w:hAnsi="Times New Roman" w:cs="Times New Roman"/>
                    <w:sz w:val="18"/>
                    <w:szCs w:val="18"/>
                  </w:rPr>
                </w:rPrChange>
              </w:rPr>
            </w:pPr>
          </w:p>
        </w:tc>
        <w:tc>
          <w:tcPr>
            <w:tcW w:w="1170" w:type="dxa"/>
            <w:tcBorders>
              <w:bottom w:val="single" w:sz="4" w:space="0" w:color="auto"/>
            </w:tcBorders>
            <w:vAlign w:val="center"/>
          </w:tcPr>
          <w:p w14:paraId="21F0929B" w14:textId="6BF6DE10" w:rsidR="00714D0B" w:rsidRPr="002E553B" w:rsidRDefault="00714D0B" w:rsidP="009C17F7">
            <w:pPr>
              <w:tabs>
                <w:tab w:val="center" w:pos="4680"/>
              </w:tabs>
              <w:jc w:val="center"/>
              <w:rPr>
                <w:rFonts w:ascii="Times New Roman" w:hAnsi="Times New Roman" w:cs="Times New Roman"/>
                <w:sz w:val="18"/>
                <w:szCs w:val="18"/>
                <w:rPrChange w:id="1661" w:author="Author">
                  <w:rPr>
                    <w:rFonts w:ascii="Times New Roman" w:hAnsi="Times New Roman" w:cs="Times New Roman"/>
                    <w:sz w:val="18"/>
                    <w:szCs w:val="18"/>
                  </w:rPr>
                </w:rPrChange>
              </w:rPr>
            </w:pPr>
            <w:r w:rsidRPr="002E553B">
              <w:rPr>
                <w:rFonts w:ascii="Times New Roman" w:hAnsi="Times New Roman" w:cs="Times New Roman"/>
                <w:sz w:val="18"/>
                <w:szCs w:val="18"/>
                <w:rPrChange w:id="1662" w:author="Author">
                  <w:rPr>
                    <w:rFonts w:ascii="Times New Roman" w:hAnsi="Times New Roman" w:cs="Times New Roman"/>
                    <w:sz w:val="18"/>
                    <w:szCs w:val="18"/>
                  </w:rPr>
                </w:rPrChange>
              </w:rPr>
              <w:t>.0</w:t>
            </w:r>
            <w:ins w:id="1663" w:author="Author">
              <w:r w:rsidR="002E553B" w:rsidRPr="002E553B">
                <w:rPr>
                  <w:rFonts w:ascii="Times New Roman" w:hAnsi="Times New Roman" w:cs="Times New Roman"/>
                  <w:sz w:val="18"/>
                  <w:szCs w:val="18"/>
                  <w:rPrChange w:id="1664" w:author="Author">
                    <w:rPr>
                      <w:rFonts w:ascii="Times New Roman" w:hAnsi="Times New Roman" w:cs="Times New Roman"/>
                      <w:sz w:val="18"/>
                      <w:szCs w:val="18"/>
                      <w:highlight w:val="yellow"/>
                    </w:rPr>
                  </w:rPrChange>
                </w:rPr>
                <w:t>6</w:t>
              </w:r>
            </w:ins>
            <w:del w:id="1665" w:author="Author">
              <w:r w:rsidRPr="002E553B" w:rsidDel="002E553B">
                <w:rPr>
                  <w:rFonts w:ascii="Times New Roman" w:hAnsi="Times New Roman" w:cs="Times New Roman"/>
                  <w:sz w:val="18"/>
                  <w:szCs w:val="18"/>
                  <w:rPrChange w:id="1666" w:author="Author">
                    <w:rPr>
                      <w:rFonts w:ascii="Times New Roman" w:hAnsi="Times New Roman" w:cs="Times New Roman"/>
                      <w:sz w:val="18"/>
                      <w:szCs w:val="18"/>
                    </w:rPr>
                  </w:rPrChange>
                </w:rPr>
                <w:delText>5</w:delText>
              </w:r>
            </w:del>
          </w:p>
        </w:tc>
        <w:tc>
          <w:tcPr>
            <w:tcW w:w="720" w:type="dxa"/>
            <w:tcBorders>
              <w:bottom w:val="single" w:sz="4" w:space="0" w:color="auto"/>
            </w:tcBorders>
            <w:vAlign w:val="center"/>
          </w:tcPr>
          <w:p w14:paraId="253514DC" w14:textId="77777777" w:rsidR="00714D0B" w:rsidRPr="002E553B" w:rsidRDefault="00714D0B" w:rsidP="009C17F7">
            <w:pPr>
              <w:tabs>
                <w:tab w:val="center" w:pos="4680"/>
              </w:tabs>
              <w:jc w:val="center"/>
              <w:rPr>
                <w:rFonts w:ascii="Times New Roman" w:hAnsi="Times New Roman" w:cs="Times New Roman"/>
                <w:sz w:val="18"/>
                <w:szCs w:val="18"/>
                <w:rPrChange w:id="1667" w:author="Author">
                  <w:rPr>
                    <w:rFonts w:ascii="Times New Roman" w:hAnsi="Times New Roman" w:cs="Times New Roman"/>
                    <w:sz w:val="18"/>
                    <w:szCs w:val="18"/>
                  </w:rPr>
                </w:rPrChange>
              </w:rPr>
            </w:pPr>
          </w:p>
        </w:tc>
        <w:tc>
          <w:tcPr>
            <w:tcW w:w="1080" w:type="dxa"/>
            <w:tcBorders>
              <w:bottom w:val="single" w:sz="4" w:space="0" w:color="auto"/>
            </w:tcBorders>
            <w:vAlign w:val="center"/>
          </w:tcPr>
          <w:p w14:paraId="006DF984" w14:textId="78B1ED97" w:rsidR="00714D0B" w:rsidRPr="002E553B" w:rsidRDefault="00714D0B" w:rsidP="009C17F7">
            <w:pPr>
              <w:tabs>
                <w:tab w:val="center" w:pos="4680"/>
              </w:tabs>
              <w:jc w:val="center"/>
              <w:rPr>
                <w:rFonts w:ascii="Times New Roman" w:hAnsi="Times New Roman" w:cs="Times New Roman"/>
                <w:sz w:val="18"/>
                <w:szCs w:val="18"/>
                <w:rPrChange w:id="1668" w:author="Author">
                  <w:rPr>
                    <w:rFonts w:ascii="Times New Roman" w:hAnsi="Times New Roman" w:cs="Times New Roman"/>
                    <w:sz w:val="18"/>
                    <w:szCs w:val="18"/>
                  </w:rPr>
                </w:rPrChange>
              </w:rPr>
            </w:pPr>
            <w:r w:rsidRPr="002E553B">
              <w:rPr>
                <w:rFonts w:ascii="Times New Roman" w:hAnsi="Times New Roman" w:cs="Times New Roman"/>
                <w:sz w:val="18"/>
                <w:szCs w:val="18"/>
                <w:rPrChange w:id="1669" w:author="Author">
                  <w:rPr>
                    <w:rFonts w:ascii="Times New Roman" w:hAnsi="Times New Roman" w:cs="Times New Roman"/>
                    <w:sz w:val="18"/>
                    <w:szCs w:val="18"/>
                  </w:rPr>
                </w:rPrChange>
              </w:rPr>
              <w:t>.0</w:t>
            </w:r>
            <w:ins w:id="1670" w:author="Author">
              <w:r w:rsidR="002E553B" w:rsidRPr="002E553B">
                <w:rPr>
                  <w:rFonts w:ascii="Times New Roman" w:hAnsi="Times New Roman" w:cs="Times New Roman"/>
                  <w:sz w:val="18"/>
                  <w:szCs w:val="18"/>
                  <w:rPrChange w:id="1671" w:author="Author">
                    <w:rPr>
                      <w:rFonts w:ascii="Times New Roman" w:hAnsi="Times New Roman" w:cs="Times New Roman"/>
                      <w:sz w:val="18"/>
                      <w:szCs w:val="18"/>
                      <w:highlight w:val="yellow"/>
                    </w:rPr>
                  </w:rPrChange>
                </w:rPr>
                <w:t>5</w:t>
              </w:r>
            </w:ins>
            <w:del w:id="1672" w:author="Author">
              <w:r w:rsidRPr="002E553B" w:rsidDel="002E553B">
                <w:rPr>
                  <w:rFonts w:ascii="Times New Roman" w:hAnsi="Times New Roman" w:cs="Times New Roman"/>
                  <w:sz w:val="18"/>
                  <w:szCs w:val="18"/>
                  <w:rPrChange w:id="1673" w:author="Author">
                    <w:rPr>
                      <w:rFonts w:ascii="Times New Roman" w:hAnsi="Times New Roman" w:cs="Times New Roman"/>
                      <w:sz w:val="18"/>
                      <w:szCs w:val="18"/>
                    </w:rPr>
                  </w:rPrChange>
                </w:rPr>
                <w:delText>4</w:delText>
              </w:r>
            </w:del>
          </w:p>
        </w:tc>
        <w:tc>
          <w:tcPr>
            <w:tcW w:w="720" w:type="dxa"/>
            <w:tcBorders>
              <w:bottom w:val="single" w:sz="4" w:space="0" w:color="auto"/>
            </w:tcBorders>
            <w:vAlign w:val="center"/>
          </w:tcPr>
          <w:p w14:paraId="1609FC45" w14:textId="77777777" w:rsidR="00714D0B" w:rsidRPr="002E553B" w:rsidRDefault="00714D0B" w:rsidP="009C17F7">
            <w:pPr>
              <w:tabs>
                <w:tab w:val="center" w:pos="4680"/>
              </w:tabs>
              <w:jc w:val="center"/>
              <w:rPr>
                <w:rFonts w:ascii="Times New Roman" w:hAnsi="Times New Roman" w:cs="Times New Roman"/>
                <w:sz w:val="18"/>
                <w:szCs w:val="18"/>
                <w:rPrChange w:id="1674" w:author="Author">
                  <w:rPr>
                    <w:rFonts w:ascii="Times New Roman" w:hAnsi="Times New Roman" w:cs="Times New Roman"/>
                    <w:sz w:val="18"/>
                    <w:szCs w:val="18"/>
                  </w:rPr>
                </w:rPrChange>
              </w:rPr>
            </w:pPr>
          </w:p>
        </w:tc>
        <w:tc>
          <w:tcPr>
            <w:tcW w:w="1080" w:type="dxa"/>
            <w:tcBorders>
              <w:bottom w:val="single" w:sz="4" w:space="0" w:color="auto"/>
            </w:tcBorders>
            <w:vAlign w:val="center"/>
          </w:tcPr>
          <w:p w14:paraId="236FE5AF" w14:textId="5CF4BBB4" w:rsidR="00714D0B" w:rsidRPr="002E553B" w:rsidRDefault="009C0214" w:rsidP="009C17F7">
            <w:pPr>
              <w:tabs>
                <w:tab w:val="center" w:pos="4680"/>
              </w:tabs>
              <w:jc w:val="center"/>
              <w:rPr>
                <w:rFonts w:ascii="Times New Roman" w:hAnsi="Times New Roman" w:cs="Times New Roman"/>
                <w:sz w:val="18"/>
                <w:szCs w:val="18"/>
                <w:rPrChange w:id="1675" w:author="Author">
                  <w:rPr>
                    <w:rFonts w:ascii="Times New Roman" w:hAnsi="Times New Roman" w:cs="Times New Roman"/>
                    <w:sz w:val="18"/>
                    <w:szCs w:val="18"/>
                  </w:rPr>
                </w:rPrChange>
              </w:rPr>
            </w:pPr>
            <w:ins w:id="1676" w:author="Author">
              <w:r w:rsidRPr="002E553B">
                <w:rPr>
                  <w:rFonts w:ascii="Times New Roman" w:hAnsi="Times New Roman" w:cs="Times New Roman"/>
                  <w:sz w:val="18"/>
                  <w:szCs w:val="18"/>
                  <w:rPrChange w:id="1677" w:author="Author">
                    <w:rPr>
                      <w:rFonts w:ascii="Times New Roman" w:hAnsi="Times New Roman" w:cs="Times New Roman"/>
                      <w:sz w:val="18"/>
                      <w:szCs w:val="18"/>
                    </w:rPr>
                  </w:rPrChange>
                </w:rPr>
                <w:t>.</w:t>
              </w:r>
              <w:r w:rsidR="002E553B" w:rsidRPr="002E553B">
                <w:rPr>
                  <w:rFonts w:ascii="Times New Roman" w:hAnsi="Times New Roman" w:cs="Times New Roman"/>
                  <w:sz w:val="18"/>
                  <w:szCs w:val="18"/>
                  <w:rPrChange w:id="1678" w:author="Author">
                    <w:rPr>
                      <w:rFonts w:ascii="Times New Roman" w:hAnsi="Times New Roman" w:cs="Times New Roman"/>
                      <w:sz w:val="18"/>
                      <w:szCs w:val="18"/>
                      <w:highlight w:val="yellow"/>
                    </w:rPr>
                  </w:rPrChange>
                </w:rPr>
                <w:t>01</w:t>
              </w:r>
              <w:del w:id="1679" w:author="Author">
                <w:r w:rsidRPr="002E553B" w:rsidDel="002E553B">
                  <w:rPr>
                    <w:rFonts w:ascii="Times New Roman" w:hAnsi="Times New Roman" w:cs="Times New Roman"/>
                    <w:sz w:val="18"/>
                    <w:szCs w:val="18"/>
                    <w:rPrChange w:id="1680" w:author="Author">
                      <w:rPr>
                        <w:rFonts w:ascii="Times New Roman" w:hAnsi="Times New Roman" w:cs="Times New Roman"/>
                        <w:sz w:val="18"/>
                        <w:szCs w:val="18"/>
                      </w:rPr>
                    </w:rPrChange>
                  </w:rPr>
                  <w:delText>xx</w:delText>
                </w:r>
              </w:del>
            </w:ins>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53386E99" w:rsidR="00EE10E2" w:rsidRPr="00CA458B"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w:t>
      </w:r>
      <w:r w:rsidRPr="00CA458B">
        <w:rPr>
          <w:rFonts w:ascii="Times New Roman" w:hAnsi="Times New Roman" w:cs="Times New Roman"/>
          <w:sz w:val="20"/>
          <w:szCs w:val="20"/>
        </w:rPr>
        <w:t>Published = 1, Unpublished = 0); 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w:t>
      </w:r>
      <w:r w:rsidR="001517B0" w:rsidRPr="00CA458B">
        <w:rPr>
          <w:rFonts w:ascii="Times New Roman" w:hAnsi="Times New Roman" w:cs="Times New Roman"/>
          <w:sz w:val="20"/>
          <w:szCs w:val="20"/>
        </w:rPr>
        <w:t xml:space="preserve"> </w:t>
      </w:r>
      <w:del w:id="1681" w:author="Author">
        <w:r w:rsidR="001517B0" w:rsidRPr="00CA458B" w:rsidDel="009C0214">
          <w:rPr>
            <w:rFonts w:ascii="Times New Roman" w:hAnsi="Times New Roman" w:cs="Times New Roman"/>
            <w:sz w:val="20"/>
            <w:szCs w:val="20"/>
            <w:vertAlign w:val="superscript"/>
          </w:rPr>
          <w:delText>a</w:delText>
        </w:r>
        <w:r w:rsidR="001517B0" w:rsidRPr="00CA458B" w:rsidDel="009C0214">
          <w:rPr>
            <w:rFonts w:ascii="Times New Roman" w:hAnsi="Times New Roman" w:cs="Times New Roman"/>
            <w:sz w:val="20"/>
            <w:szCs w:val="20"/>
          </w:rPr>
          <w:delText xml:space="preserve"> = there were only </w:delText>
        </w:r>
      </w:del>
      <w:ins w:id="1682" w:author="Author">
        <w:del w:id="1683" w:author="Author">
          <w:r w:rsidR="00D32638" w:rsidDel="009C0214">
            <w:rPr>
              <w:rFonts w:ascii="Times New Roman" w:hAnsi="Times New Roman" w:cs="Times New Roman"/>
              <w:sz w:val="20"/>
              <w:szCs w:val="20"/>
            </w:rPr>
            <w:delText>no</w:delText>
          </w:r>
          <w:r w:rsidR="00D32638" w:rsidRPr="00CA458B" w:rsidDel="009C0214">
            <w:rPr>
              <w:rFonts w:ascii="Times New Roman" w:hAnsi="Times New Roman" w:cs="Times New Roman"/>
              <w:sz w:val="20"/>
              <w:szCs w:val="20"/>
            </w:rPr>
            <w:delText xml:space="preserve"> </w:delText>
          </w:r>
        </w:del>
      </w:ins>
      <w:del w:id="1684" w:author="Author">
        <w:r w:rsidR="001517B0" w:rsidRPr="00CA458B" w:rsidDel="009C0214">
          <w:rPr>
            <w:rFonts w:ascii="Times New Roman" w:hAnsi="Times New Roman" w:cs="Times New Roman"/>
            <w:sz w:val="20"/>
            <w:szCs w:val="20"/>
          </w:rPr>
          <w:delText>student samples for communal criteria;</w:delText>
        </w:r>
        <w:r w:rsidR="00EF4924" w:rsidRPr="00CA458B" w:rsidDel="009C0214">
          <w:rPr>
            <w:rFonts w:ascii="Times New Roman" w:hAnsi="Times New Roman" w:cs="Times New Roman"/>
            <w:sz w:val="20"/>
            <w:szCs w:val="20"/>
          </w:rPr>
          <w:delText xml:space="preserve"> </w:delText>
        </w:r>
      </w:del>
      <w:r w:rsidR="00442B08" w:rsidRPr="00CA458B">
        <w:rPr>
          <w:rFonts w:ascii="Times New Roman" w:hAnsi="Times New Roman" w:cs="Times New Roman"/>
          <w:i/>
          <w:sz w:val="20"/>
          <w:szCs w:val="20"/>
        </w:rPr>
        <w:t>τ</w:t>
      </w:r>
      <w:r w:rsidR="00442B08" w:rsidRPr="00CA458B">
        <w:rPr>
          <w:rFonts w:ascii="Times New Roman" w:hAnsi="Times New Roman" w:cs="Times New Roman"/>
          <w:i/>
          <w:sz w:val="20"/>
          <w:szCs w:val="20"/>
          <w:vertAlign w:val="subscript"/>
        </w:rPr>
        <w:t>0</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intercept variance across groups</w:t>
      </w:r>
      <w:r w:rsidR="00442B08" w:rsidRPr="00CA458B">
        <w:rPr>
          <w:rFonts w:ascii="Times New Roman" w:hAnsi="Times New Roman" w:cs="Times New Roman"/>
          <w:i/>
          <w:sz w:val="20"/>
          <w:szCs w:val="20"/>
        </w:rPr>
        <w:t>;  σ</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sz w:val="20"/>
          <w:szCs w:val="20"/>
          <w:vertAlign w:val="superscript"/>
          <w:lang w:eastAsia="zh-CN"/>
        </w:rPr>
        <w:t xml:space="preserve"> </w:t>
      </w:r>
      <w:r w:rsidR="00442B08" w:rsidRPr="00CA458B">
        <w:rPr>
          <w:rFonts w:ascii="Times New Roman" w:hAnsi="Times New Roman" w:cs="Times New Roman"/>
          <w:sz w:val="20"/>
          <w:szCs w:val="20"/>
          <w:lang w:eastAsia="zh-CN"/>
        </w:rPr>
        <w:t xml:space="preserve"> = within-group, individual-level variance; </w:t>
      </w:r>
      <w:r w:rsidR="00442B08" w:rsidRPr="00CA458B">
        <w:rPr>
          <w:rFonts w:ascii="Times New Roman" w:hAnsi="Times New Roman" w:cs="Times New Roman"/>
          <w:sz w:val="20"/>
          <w:szCs w:val="20"/>
        </w:rPr>
        <w:t>Pseudo-</w:t>
      </w:r>
      <w:r w:rsidR="00442B08" w:rsidRPr="00CA458B">
        <w:rPr>
          <w:rFonts w:ascii="Times New Roman" w:hAnsi="Times New Roman" w:cs="Times New Roman"/>
          <w:i/>
          <w:sz w:val="20"/>
          <w:szCs w:val="20"/>
        </w:rPr>
        <w:t>R</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685" w:author="Author">
        <w:r w:rsidR="007637E2">
          <w:rPr>
            <w:rFonts w:ascii="Times New Roman" w:hAnsi="Times New Roman" w:cs="Times New Roman"/>
            <w:sz w:val="20"/>
            <w:szCs w:val="20"/>
            <w:lang w:eastAsia="zh-CN"/>
          </w:rPr>
          <w:t>4</w:t>
        </w:r>
      </w:ins>
      <w:del w:id="1686"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CB6FF9" w:rsidRDefault="00FF62AC" w:rsidP="00DF29E0">
            <w:pPr>
              <w:jc w:val="center"/>
              <w:rPr>
                <w:rFonts w:ascii="Times New Roman" w:hAnsi="Times New Roman" w:cs="Times New Roman"/>
                <w:i/>
              </w:rPr>
            </w:pPr>
            <w:r>
              <w:rPr>
                <w:rFonts w:ascii="Times New Roman" w:hAnsi="Times New Roman" w:cs="Times New Roman"/>
                <w:i/>
              </w:rPr>
              <w:t xml:space="preserve">p </w:t>
            </w:r>
            <w:r w:rsidR="00CB6FF9">
              <w:rPr>
                <w:rFonts w:ascii="Times New Roman" w:hAnsi="Times New Roman" w:cs="Times New Roman"/>
                <w:i/>
              </w:rPr>
              <w:t>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09361F43" w:rsidR="00F44583" w:rsidRPr="00285D58" w:rsidRDefault="00F44583" w:rsidP="00F44583">
            <w:pPr>
              <w:jc w:val="center"/>
              <w:rPr>
                <w:rFonts w:ascii="Times New Roman" w:hAnsi="Times New Roman" w:cs="Times New Roman"/>
              </w:rPr>
            </w:pPr>
            <w:r>
              <w:rPr>
                <w:rFonts w:ascii="Times New Roman" w:hAnsi="Times New Roman" w:cs="Times New Roman"/>
              </w:rPr>
              <w:t>1</w:t>
            </w:r>
            <w:ins w:id="1687" w:author="Author">
              <w:r w:rsidR="004A26DB">
                <w:rPr>
                  <w:rFonts w:ascii="Times New Roman" w:hAnsi="Times New Roman" w:cs="Times New Roman"/>
                </w:rPr>
                <w:t>6</w:t>
              </w:r>
            </w:ins>
            <w:del w:id="1688" w:author="Author">
              <w:r w:rsidDel="004A26DB">
                <w:rPr>
                  <w:rFonts w:ascii="Times New Roman" w:hAnsi="Times New Roman" w:cs="Times New Roman"/>
                </w:rPr>
                <w:delText>4</w:delText>
              </w:r>
            </w:del>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7C5A030F" w:rsidR="00F44583" w:rsidRDefault="00F44583" w:rsidP="00F44583">
            <w:pPr>
              <w:jc w:val="center"/>
              <w:rPr>
                <w:rFonts w:ascii="Times New Roman" w:hAnsi="Times New Roman" w:cs="Times New Roman"/>
              </w:rPr>
            </w:pPr>
            <w:r>
              <w:rPr>
                <w:rFonts w:ascii="Times New Roman" w:hAnsi="Times New Roman" w:cs="Times New Roman"/>
              </w:rPr>
              <w:t>.0</w:t>
            </w:r>
            <w:ins w:id="1689" w:author="Author">
              <w:r w:rsidR="004A26DB">
                <w:rPr>
                  <w:rFonts w:ascii="Times New Roman" w:hAnsi="Times New Roman" w:cs="Times New Roman"/>
                </w:rPr>
                <w:t>4</w:t>
              </w:r>
            </w:ins>
            <w:del w:id="1690" w:author="Author">
              <w:r w:rsidDel="004A26DB">
                <w:rPr>
                  <w:rFonts w:ascii="Times New Roman" w:hAnsi="Times New Roman" w:cs="Times New Roman"/>
                </w:rPr>
                <w:delText>5</w:delText>
              </w:r>
            </w:del>
          </w:p>
        </w:tc>
        <w:tc>
          <w:tcPr>
            <w:tcW w:w="1080" w:type="dxa"/>
          </w:tcPr>
          <w:p w14:paraId="25213119" w14:textId="0848E6B2" w:rsidR="00F44583" w:rsidRDefault="00F44583" w:rsidP="00F44583">
            <w:pPr>
              <w:jc w:val="center"/>
              <w:rPr>
                <w:rFonts w:ascii="Times New Roman" w:hAnsi="Times New Roman" w:cs="Times New Roman"/>
              </w:rPr>
            </w:pPr>
            <w:r>
              <w:rPr>
                <w:rFonts w:ascii="Times New Roman" w:hAnsi="Times New Roman" w:cs="Times New Roman"/>
              </w:rPr>
              <w:t>.0</w:t>
            </w:r>
            <w:ins w:id="1691" w:author="Author">
              <w:r w:rsidR="004A26DB">
                <w:rPr>
                  <w:rFonts w:ascii="Times New Roman" w:hAnsi="Times New Roman" w:cs="Times New Roman"/>
                </w:rPr>
                <w:t>8</w:t>
              </w:r>
            </w:ins>
            <w:del w:id="1692" w:author="Author">
              <w:r w:rsidDel="004A26DB">
                <w:rPr>
                  <w:rFonts w:ascii="Times New Roman" w:hAnsi="Times New Roman" w:cs="Times New Roman"/>
                </w:rPr>
                <w:delText>3</w:delText>
              </w:r>
            </w:del>
            <w:r>
              <w:rPr>
                <w:rFonts w:ascii="Times New Roman" w:hAnsi="Times New Roman" w:cs="Times New Roman"/>
              </w:rPr>
              <w:t>, .</w:t>
            </w:r>
            <w:ins w:id="1693" w:author="Author">
              <w:r w:rsidR="004A26DB">
                <w:rPr>
                  <w:rFonts w:ascii="Times New Roman" w:hAnsi="Times New Roman" w:cs="Times New Roman"/>
                </w:rPr>
                <w:t>25</w:t>
              </w:r>
            </w:ins>
            <w:del w:id="1694" w:author="Author">
              <w:r w:rsidDel="004A26DB">
                <w:rPr>
                  <w:rFonts w:ascii="Times New Roman" w:hAnsi="Times New Roman" w:cs="Times New Roman"/>
                </w:rPr>
                <w:delText>30</w:delText>
              </w:r>
            </w:del>
          </w:p>
        </w:tc>
        <w:tc>
          <w:tcPr>
            <w:tcW w:w="990" w:type="dxa"/>
          </w:tcPr>
          <w:p w14:paraId="0565434F" w14:textId="588F4B34" w:rsidR="00F44583" w:rsidRDefault="00F44583">
            <w:pPr>
              <w:jc w:val="center"/>
              <w:rPr>
                <w:rFonts w:ascii="Times New Roman" w:hAnsi="Times New Roman" w:cs="Times New Roman"/>
              </w:rPr>
            </w:pPr>
            <w:r>
              <w:rPr>
                <w:rFonts w:ascii="Times New Roman" w:hAnsi="Times New Roman" w:cs="Times New Roman"/>
              </w:rPr>
              <w:t>.</w:t>
            </w:r>
            <w:del w:id="1695" w:author="Author">
              <w:r w:rsidDel="004A26DB">
                <w:rPr>
                  <w:rFonts w:ascii="Times New Roman" w:hAnsi="Times New Roman" w:cs="Times New Roman"/>
                </w:rPr>
                <w:delText>026</w:delText>
              </w:r>
            </w:del>
            <w:ins w:id="1696" w:author="Author">
              <w:r w:rsidR="004A26DB">
                <w:rPr>
                  <w:rFonts w:ascii="Times New Roman" w:hAnsi="Times New Roman" w:cs="Times New Roman"/>
                </w:rPr>
                <w:t>001</w:t>
              </w:r>
            </w:ins>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0C44FB1C" w:rsidR="00F44583" w:rsidRDefault="00F44583" w:rsidP="00F44583">
            <w:pPr>
              <w:jc w:val="center"/>
              <w:rPr>
                <w:rFonts w:ascii="Times New Roman" w:hAnsi="Times New Roman" w:cs="Times New Roman"/>
              </w:rPr>
            </w:pPr>
            <w:r>
              <w:rPr>
                <w:rFonts w:ascii="Times New Roman" w:hAnsi="Times New Roman" w:cs="Times New Roman"/>
              </w:rPr>
              <w:t>.26</w:t>
            </w:r>
            <w:ins w:id="1697" w:author="Author">
              <w:r w:rsidR="004A26DB">
                <w:rPr>
                  <w:rFonts w:ascii="Times New Roman" w:hAnsi="Times New Roman" w:cs="Times New Roman"/>
                </w:rPr>
                <w:t>4</w:t>
              </w:r>
            </w:ins>
            <w:del w:id="1698" w:author="Author">
              <w:r w:rsidDel="004A26DB">
                <w:rPr>
                  <w:rFonts w:ascii="Times New Roman" w:hAnsi="Times New Roman" w:cs="Times New Roman"/>
                </w:rPr>
                <w:delText>2</w:delText>
              </w:r>
            </w:del>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4D622641" w:rsidR="00F44583" w:rsidRDefault="00F44583" w:rsidP="00F44583">
            <w:pPr>
              <w:jc w:val="center"/>
              <w:rPr>
                <w:rFonts w:ascii="Times New Roman" w:hAnsi="Times New Roman" w:cs="Times New Roman"/>
              </w:rPr>
            </w:pPr>
            <w:r>
              <w:rPr>
                <w:rFonts w:ascii="Times New Roman" w:hAnsi="Times New Roman" w:cs="Times New Roman"/>
              </w:rPr>
              <w:t>.4</w:t>
            </w:r>
            <w:ins w:id="1699" w:author="Author">
              <w:r w:rsidR="004A26DB">
                <w:rPr>
                  <w:rFonts w:ascii="Times New Roman" w:hAnsi="Times New Roman" w:cs="Times New Roman"/>
                </w:rPr>
                <w:t>1</w:t>
              </w:r>
            </w:ins>
            <w:del w:id="1700" w:author="Author">
              <w:r w:rsidDel="004A26DB">
                <w:rPr>
                  <w:rFonts w:ascii="Times New Roman" w:hAnsi="Times New Roman" w:cs="Times New Roman"/>
                </w:rPr>
                <w:delText>2</w:delText>
              </w:r>
            </w:del>
            <w:r>
              <w:rPr>
                <w:rFonts w:ascii="Times New Roman" w:hAnsi="Times New Roman" w:cs="Times New Roman"/>
              </w:rPr>
              <w:t>*</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79A62E56" w:rsidR="00C40831" w:rsidRDefault="00C40831" w:rsidP="00C40831">
            <w:pPr>
              <w:jc w:val="center"/>
              <w:rPr>
                <w:rFonts w:ascii="Times New Roman" w:hAnsi="Times New Roman" w:cs="Times New Roman"/>
              </w:rPr>
            </w:pPr>
            <w:r>
              <w:rPr>
                <w:rFonts w:ascii="Times New Roman" w:hAnsi="Times New Roman" w:cs="Times New Roman"/>
              </w:rPr>
              <w:t>.1</w:t>
            </w:r>
            <w:ins w:id="1701" w:author="Author">
              <w:r w:rsidR="004C2A03">
                <w:rPr>
                  <w:rFonts w:ascii="Times New Roman" w:hAnsi="Times New Roman" w:cs="Times New Roman"/>
                </w:rPr>
                <w:t>0</w:t>
              </w:r>
            </w:ins>
            <w:del w:id="1702" w:author="Author">
              <w:r w:rsidDel="004C2A03">
                <w:rPr>
                  <w:rFonts w:ascii="Times New Roman" w:hAnsi="Times New Roman" w:cs="Times New Roman"/>
                </w:rPr>
                <w:delText>1</w:delText>
              </w:r>
            </w:del>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4CD06864"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w:t>
            </w:r>
            <w:ins w:id="1703" w:author="Author">
              <w:r w:rsidR="004C2A03">
                <w:rPr>
                  <w:rFonts w:ascii="Times New Roman" w:hAnsi="Times New Roman" w:cs="Times New Roman"/>
                </w:rPr>
                <w:t>2</w:t>
              </w:r>
            </w:ins>
            <w:del w:id="1704" w:author="Author">
              <w:r w:rsidDel="004C2A03">
                <w:rPr>
                  <w:rFonts w:ascii="Times New Roman" w:hAnsi="Times New Roman" w:cs="Times New Roman"/>
                </w:rPr>
                <w:delText>3</w:delText>
              </w:r>
            </w:del>
            <w:r w:rsidRPr="00FF1F6F">
              <w:rPr>
                <w:rFonts w:ascii="Times New Roman" w:hAnsi="Times New Roman" w:cs="Times New Roman"/>
              </w:rPr>
              <w:t>, .</w:t>
            </w:r>
            <w:r>
              <w:rPr>
                <w:rFonts w:ascii="Times New Roman" w:hAnsi="Times New Roman" w:cs="Times New Roman"/>
              </w:rPr>
              <w:t>2</w:t>
            </w:r>
            <w:ins w:id="1705" w:author="Author">
              <w:r w:rsidR="004C2A03">
                <w:rPr>
                  <w:rFonts w:ascii="Times New Roman" w:hAnsi="Times New Roman" w:cs="Times New Roman"/>
                </w:rPr>
                <w:t>3</w:t>
              </w:r>
            </w:ins>
            <w:del w:id="1706" w:author="Author">
              <w:r w:rsidDel="004C2A03">
                <w:rPr>
                  <w:rFonts w:ascii="Times New Roman" w:hAnsi="Times New Roman" w:cs="Times New Roman"/>
                </w:rPr>
                <w:delText>4</w:delText>
              </w:r>
            </w:del>
          </w:p>
        </w:tc>
        <w:tc>
          <w:tcPr>
            <w:tcW w:w="990" w:type="dxa"/>
          </w:tcPr>
          <w:p w14:paraId="7B6CBD14" w14:textId="72419AB8" w:rsidR="00C40831" w:rsidRDefault="00C40831" w:rsidP="00C40831">
            <w:pPr>
              <w:jc w:val="center"/>
              <w:rPr>
                <w:rFonts w:ascii="Times New Roman" w:hAnsi="Times New Roman" w:cs="Times New Roman"/>
              </w:rPr>
            </w:pPr>
            <w:r>
              <w:rPr>
                <w:rFonts w:ascii="Times New Roman" w:hAnsi="Times New Roman" w:cs="Times New Roman"/>
              </w:rPr>
              <w:t>.09</w:t>
            </w:r>
            <w:ins w:id="1707" w:author="Author">
              <w:r w:rsidR="004C2A03">
                <w:rPr>
                  <w:rFonts w:ascii="Times New Roman" w:hAnsi="Times New Roman" w:cs="Times New Roman"/>
                </w:rPr>
                <w:t>2</w:t>
              </w:r>
            </w:ins>
            <w:del w:id="1708" w:author="Author">
              <w:r w:rsidDel="004C2A03">
                <w:rPr>
                  <w:rFonts w:ascii="Times New Roman" w:hAnsi="Times New Roman" w:cs="Times New Roman"/>
                </w:rPr>
                <w:delText>4</w:delText>
              </w:r>
            </w:del>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1EDB0B42" w:rsidR="00F44583" w:rsidRDefault="00F44583" w:rsidP="00F44583">
            <w:pPr>
              <w:jc w:val="center"/>
              <w:rPr>
                <w:rFonts w:ascii="Times New Roman" w:hAnsi="Times New Roman" w:cs="Times New Roman"/>
                <w:lang w:eastAsia="zh-CN"/>
              </w:rPr>
            </w:pPr>
            <w:r>
              <w:rPr>
                <w:rFonts w:ascii="Times New Roman" w:hAnsi="Times New Roman" w:cs="Times New Roman"/>
              </w:rPr>
              <w:t>.00</w:t>
            </w:r>
            <w:r w:rsidR="004600C6">
              <w:rPr>
                <w:rFonts w:ascii="Times New Roman" w:hAnsi="Times New Roman" w:cs="Times New Roman" w:hint="eastAsia"/>
                <w:lang w:eastAsia="zh-CN"/>
              </w:rPr>
              <w:t>0</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59D96F3E" w:rsidR="00F44583" w:rsidRDefault="00F44583" w:rsidP="00F44583">
            <w:pPr>
              <w:jc w:val="center"/>
              <w:rPr>
                <w:rFonts w:ascii="Times New Roman" w:hAnsi="Times New Roman" w:cs="Times New Roman"/>
              </w:rPr>
            </w:pPr>
            <w:r>
              <w:rPr>
                <w:rFonts w:ascii="Times New Roman" w:hAnsi="Times New Roman" w:cs="Times New Roman"/>
              </w:rPr>
              <w:t>.2</w:t>
            </w:r>
            <w:ins w:id="1709" w:author="Author">
              <w:r w:rsidR="004C2A03">
                <w:rPr>
                  <w:rFonts w:ascii="Times New Roman" w:hAnsi="Times New Roman" w:cs="Times New Roman"/>
                </w:rPr>
                <w:t>8</w:t>
              </w:r>
            </w:ins>
            <w:del w:id="1710" w:author="Author">
              <w:r w:rsidDel="004C2A03">
                <w:rPr>
                  <w:rFonts w:ascii="Times New Roman" w:hAnsi="Times New Roman" w:cs="Times New Roman"/>
                </w:rPr>
                <w:delText>9</w:delText>
              </w:r>
            </w:del>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058D74AB" w:rsidR="00F44583" w:rsidRDefault="00F44583" w:rsidP="00F44583">
            <w:pPr>
              <w:jc w:val="center"/>
              <w:rPr>
                <w:rFonts w:ascii="Times New Roman" w:hAnsi="Times New Roman" w:cs="Times New Roman"/>
              </w:rPr>
            </w:pPr>
            <w:r>
              <w:rPr>
                <w:rFonts w:ascii="Times New Roman" w:hAnsi="Times New Roman" w:cs="Times New Roman"/>
              </w:rPr>
              <w:t>.09</w:t>
            </w:r>
            <w:ins w:id="1711" w:author="Author">
              <w:r w:rsidR="004C2A03">
                <w:rPr>
                  <w:rFonts w:ascii="Times New Roman" w:hAnsi="Times New Roman" w:cs="Times New Roman"/>
                </w:rPr>
                <w:t>6</w:t>
              </w:r>
            </w:ins>
            <w:del w:id="1712" w:author="Author">
              <w:r w:rsidDel="004C2A03">
                <w:rPr>
                  <w:rFonts w:ascii="Times New Roman" w:hAnsi="Times New Roman" w:cs="Times New Roman"/>
                </w:rPr>
                <w:delText>4</w:delText>
              </w:r>
            </w:del>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1EC1811D" w:rsidR="00F44583" w:rsidRDefault="00F44583" w:rsidP="00F44583">
            <w:pPr>
              <w:jc w:val="center"/>
              <w:rPr>
                <w:rFonts w:ascii="Times New Roman" w:hAnsi="Times New Roman" w:cs="Times New Roman"/>
              </w:rPr>
            </w:pPr>
            <w:r>
              <w:rPr>
                <w:rFonts w:ascii="Times New Roman" w:hAnsi="Times New Roman" w:cs="Times New Roman"/>
              </w:rPr>
              <w:t>.0</w:t>
            </w:r>
            <w:ins w:id="1713" w:author="Author">
              <w:r w:rsidR="004C2A03">
                <w:rPr>
                  <w:rFonts w:ascii="Times New Roman" w:hAnsi="Times New Roman" w:cs="Times New Roman"/>
                </w:rPr>
                <w:t>4</w:t>
              </w:r>
            </w:ins>
            <w:del w:id="1714" w:author="Author">
              <w:r w:rsidDel="004C2A03">
                <w:rPr>
                  <w:rFonts w:ascii="Times New Roman" w:hAnsi="Times New Roman" w:cs="Times New Roman"/>
                </w:rPr>
                <w:delText>3</w:delText>
              </w:r>
            </w:del>
          </w:p>
        </w:tc>
        <w:tc>
          <w:tcPr>
            <w:tcW w:w="1080" w:type="dxa"/>
            <w:tcBorders>
              <w:bottom w:val="single" w:sz="8" w:space="0" w:color="auto"/>
            </w:tcBorders>
          </w:tcPr>
          <w:p w14:paraId="3A1F8D66" w14:textId="3E1CF11E" w:rsidR="00F44583" w:rsidRDefault="00F44583" w:rsidP="00F44583">
            <w:pPr>
              <w:jc w:val="center"/>
              <w:rPr>
                <w:rFonts w:ascii="Times New Roman" w:hAnsi="Times New Roman" w:cs="Times New Roman"/>
              </w:rPr>
            </w:pPr>
            <w:r>
              <w:rPr>
                <w:rFonts w:ascii="Times New Roman" w:hAnsi="Times New Roman" w:cs="Times New Roman"/>
              </w:rPr>
              <w:t>.1</w:t>
            </w:r>
            <w:ins w:id="1715" w:author="Author">
              <w:r w:rsidR="004C2A03">
                <w:rPr>
                  <w:rFonts w:ascii="Times New Roman" w:hAnsi="Times New Roman" w:cs="Times New Roman"/>
                </w:rPr>
                <w:t>7</w:t>
              </w:r>
            </w:ins>
            <w:del w:id="1716" w:author="Author">
              <w:r w:rsidDel="004C2A03">
                <w:rPr>
                  <w:rFonts w:ascii="Times New Roman" w:hAnsi="Times New Roman" w:cs="Times New Roman"/>
                </w:rPr>
                <w:delText>4</w:delText>
              </w:r>
            </w:del>
            <w:r>
              <w:rPr>
                <w:rFonts w:ascii="Times New Roman" w:hAnsi="Times New Roman" w:cs="Times New Roman"/>
              </w:rPr>
              <w:t>, .</w:t>
            </w:r>
            <w:ins w:id="1717" w:author="Author">
              <w:r w:rsidR="004C2A03">
                <w:rPr>
                  <w:rFonts w:ascii="Times New Roman" w:hAnsi="Times New Roman" w:cs="Times New Roman"/>
                </w:rPr>
                <w:t>48</w:t>
              </w:r>
            </w:ins>
            <w:del w:id="1718" w:author="Author">
              <w:r w:rsidDel="004C2A03">
                <w:rPr>
                  <w:rFonts w:ascii="Times New Roman" w:hAnsi="Times New Roman" w:cs="Times New Roman"/>
                </w:rPr>
                <w:delText>51</w:delText>
              </w:r>
            </w:del>
          </w:p>
        </w:tc>
        <w:tc>
          <w:tcPr>
            <w:tcW w:w="990" w:type="dxa"/>
            <w:tcBorders>
              <w:bottom w:val="single" w:sz="8" w:space="0" w:color="auto"/>
            </w:tcBorders>
          </w:tcPr>
          <w:p w14:paraId="74443549" w14:textId="775AE356" w:rsidR="00F44583" w:rsidRDefault="00F44583" w:rsidP="00F44583">
            <w:pPr>
              <w:jc w:val="center"/>
              <w:rPr>
                <w:rFonts w:ascii="Times New Roman" w:hAnsi="Times New Roman" w:cs="Times New Roman"/>
              </w:rPr>
            </w:pPr>
            <w:r>
              <w:rPr>
                <w:rFonts w:ascii="Times New Roman" w:hAnsi="Times New Roman" w:cs="Times New Roman"/>
              </w:rPr>
              <w:t>.0</w:t>
            </w:r>
            <w:ins w:id="1719" w:author="Author">
              <w:r w:rsidR="004C2A03">
                <w:rPr>
                  <w:rFonts w:ascii="Times New Roman" w:hAnsi="Times New Roman" w:cs="Times New Roman"/>
                </w:rPr>
                <w:t>13</w:t>
              </w:r>
            </w:ins>
            <w:del w:id="1720" w:author="Author">
              <w:r w:rsidDel="004C2A03">
                <w:rPr>
                  <w:rFonts w:ascii="Times New Roman" w:hAnsi="Times New Roman" w:cs="Times New Roman"/>
                </w:rPr>
                <w:delText>22</w:delText>
              </w:r>
            </w:del>
          </w:p>
        </w:tc>
      </w:tr>
    </w:tbl>
    <w:p w14:paraId="7A433B6E" w14:textId="10DC51BA"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A45CA1">
        <w:rPr>
          <w:rFonts w:ascii="Times New Roman" w:hAnsi="Times New Roman"/>
          <w:i/>
          <w:sz w:val="20"/>
          <w:szCs w:val="20"/>
        </w:rPr>
        <w:t xml:space="preserve">; </w:t>
      </w:r>
      <w:r w:rsidR="00A45CA1">
        <w:rPr>
          <w:rFonts w:ascii="Times New Roman" w:hAnsi="Times New Roman" w:cs="Times New Roman"/>
          <w:i/>
          <w:sz w:val="20"/>
          <w:szCs w:val="20"/>
        </w:rPr>
        <w:t xml:space="preserve">p = </w:t>
      </w:r>
      <w:r w:rsidR="00A45CA1">
        <w:rPr>
          <w:rFonts w:ascii="Times New Roman" w:hAnsi="Times New Roman" w:cs="Times New Roman"/>
          <w:sz w:val="20"/>
          <w:szCs w:val="20"/>
        </w:rPr>
        <w:t xml:space="preserve">exact </w:t>
      </w:r>
      <w:r w:rsidR="00A45CA1" w:rsidRPr="00DC637E">
        <w:rPr>
          <w:rFonts w:ascii="Times New Roman" w:hAnsi="Times New Roman" w:cs="Times New Roman"/>
          <w:i/>
          <w:sz w:val="20"/>
          <w:szCs w:val="20"/>
        </w:rPr>
        <w:t>p</w:t>
      </w:r>
      <w:r w:rsidR="00A45CA1">
        <w:rPr>
          <w:rFonts w:ascii="Times New Roman" w:hAnsi="Times New Roman" w:cs="Times New Roman"/>
          <w:sz w:val="20"/>
          <w:szCs w:val="20"/>
        </w:rPr>
        <w:t xml:space="preserve"> value</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366DC36B" w:rsidR="00B03CF9" w:rsidRDefault="00B03CF9">
      <w:pPr>
        <w:rPr>
          <w:rFonts w:ascii="Times New Roman" w:hAnsi="Times New Roman" w:cs="Times New Roman"/>
          <w:sz w:val="20"/>
          <w:szCs w:val="20"/>
        </w:rPr>
      </w:pPr>
      <w:del w:id="1721" w:author="Author">
        <w:r w:rsidRPr="00585439" w:rsidDel="0037242B">
          <w:rPr>
            <w:noProof/>
          </w:rPr>
          <w:drawing>
            <wp:inline distT="0" distB="0" distL="0" distR="0" wp14:anchorId="45BE6B4E" wp14:editId="0632C0F7">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del>
      <w:ins w:id="1722" w:author="Author">
        <w:r w:rsidR="0037242B" w:rsidRPr="004E2E2D">
          <w:rPr>
            <w:noProof/>
          </w:rPr>
          <w:drawing>
            <wp:inline distT="0" distB="0" distL="0" distR="0" wp14:anchorId="2BEEBCDC" wp14:editId="00D0075D">
              <wp:extent cx="5943600" cy="337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ins>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667E256A" w:rsidR="006A0FBF" w:rsidRDefault="00B03CF9" w:rsidP="00DF29E0">
      <w:pPr>
        <w:pStyle w:val="NoSpacing"/>
        <w:rPr>
          <w:rFonts w:ascii="Times New Roman" w:hAnsi="Times New Roman" w:cs="Times New Roman"/>
          <w:sz w:val="20"/>
          <w:szCs w:val="20"/>
        </w:rPr>
      </w:pPr>
      <w:del w:id="1723" w:author="Author">
        <w:r w:rsidRPr="00902CA0" w:rsidDel="00C9347A">
          <w:rPr>
            <w:noProof/>
          </w:rPr>
          <w:drawing>
            <wp:inline distT="0" distB="0" distL="0" distR="0" wp14:anchorId="6965CB5F" wp14:editId="77F3FEAD">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del>
      <w:ins w:id="1724" w:author="Author">
        <w:r w:rsidR="00C9347A" w:rsidRPr="005B7E96">
          <w:rPr>
            <w:noProof/>
          </w:rPr>
          <w:drawing>
            <wp:inline distT="0" distB="0" distL="0" distR="0" wp14:anchorId="106E39F0" wp14:editId="6FB16B46">
              <wp:extent cx="5943600" cy="33710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ins>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7A132D33" w:rsidR="00987FE2" w:rsidRDefault="00987FE2" w:rsidP="00425095">
      <w:pPr>
        <w:pStyle w:val="NoSpacing"/>
        <w:rPr>
          <w:rFonts w:ascii="Times New Roman" w:hAnsi="Times New Roman" w:cs="Times New Roman"/>
          <w:i/>
          <w:sz w:val="24"/>
          <w:szCs w:val="24"/>
        </w:rPr>
      </w:pPr>
      <w:del w:id="1725" w:author="Author">
        <w:r w:rsidRPr="00372570" w:rsidDel="00C9347A">
          <w:rPr>
            <w:noProof/>
          </w:rPr>
          <w:drawing>
            <wp:inline distT="0" distB="0" distL="0" distR="0" wp14:anchorId="61DE80BA" wp14:editId="4CC0703F">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del>
      <w:ins w:id="1726" w:author="Author">
        <w:del w:id="1727" w:author="Author">
          <w:r w:rsidR="00C9347A" w:rsidRPr="005F5140" w:rsidDel="00E56412">
            <w:rPr>
              <w:noProof/>
            </w:rPr>
            <w:drawing>
              <wp:inline distT="0" distB="0" distL="0" distR="0" wp14:anchorId="2675C9B6" wp14:editId="1BB4970A">
                <wp:extent cx="5943600" cy="33776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77641"/>
                        </a:xfrm>
                        <a:prstGeom prst="rect">
                          <a:avLst/>
                        </a:prstGeom>
                        <a:noFill/>
                        <a:ln>
                          <a:noFill/>
                        </a:ln>
                      </pic:spPr>
                    </pic:pic>
                  </a:graphicData>
                </a:graphic>
              </wp:inline>
            </w:drawing>
          </w:r>
        </w:del>
        <w:r w:rsidR="00E56412" w:rsidRPr="00271CD6">
          <w:rPr>
            <w:noProof/>
          </w:rPr>
          <w:drawing>
            <wp:inline distT="0" distB="0" distL="0" distR="0" wp14:anchorId="4CBA042C" wp14:editId="173EF590">
              <wp:extent cx="5943600" cy="33710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ins>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270590" w:rsidRDefault="00E95A3F" w:rsidP="00425095">
      <w:pPr>
        <w:pStyle w:val="NoSpacing"/>
        <w:rPr>
          <w:rFonts w:ascii="Times New Roman" w:hAnsi="Times New Roman" w:cs="Times New Roman"/>
          <w:sz w:val="24"/>
          <w:szCs w:val="24"/>
          <w:highlight w:val="yellow"/>
          <w:rPrChange w:id="1728" w:author="Author">
            <w:rPr>
              <w:rFonts w:ascii="Times New Roman" w:hAnsi="Times New Roman" w:cs="Times New Roman"/>
              <w:sz w:val="24"/>
              <w:szCs w:val="24"/>
            </w:rPr>
          </w:rPrChange>
        </w:rPr>
      </w:pPr>
      <w:r w:rsidRPr="00270590">
        <w:rPr>
          <w:rFonts w:ascii="Times New Roman" w:hAnsi="Times New Roman" w:cs="Times New Roman"/>
          <w:sz w:val="24"/>
          <w:szCs w:val="24"/>
          <w:highlight w:val="yellow"/>
          <w:rPrChange w:id="1729" w:author="Author">
            <w:rPr>
              <w:rFonts w:ascii="Times New Roman" w:hAnsi="Times New Roman" w:cs="Times New Roman"/>
              <w:sz w:val="24"/>
              <w:szCs w:val="24"/>
            </w:rPr>
          </w:rPrChange>
        </w:rPr>
        <w:lastRenderedPageBreak/>
        <w:t>Figure 4.</w:t>
      </w:r>
    </w:p>
    <w:p w14:paraId="272C3148" w14:textId="2200420C" w:rsidR="00E95A3F" w:rsidRPr="00E95A3F" w:rsidRDefault="00E95A3F" w:rsidP="00425095">
      <w:pPr>
        <w:pStyle w:val="NoSpacing"/>
        <w:rPr>
          <w:rFonts w:ascii="Times New Roman" w:hAnsi="Times New Roman" w:cs="Times New Roman"/>
          <w:i/>
          <w:sz w:val="24"/>
          <w:szCs w:val="24"/>
        </w:rPr>
      </w:pPr>
      <w:r w:rsidRPr="00270590">
        <w:rPr>
          <w:rFonts w:ascii="Times New Roman" w:hAnsi="Times New Roman" w:cs="Times New Roman"/>
          <w:i/>
          <w:color w:val="000000"/>
          <w:highlight w:val="yellow"/>
          <w:rPrChange w:id="1730" w:author="Author">
            <w:rPr>
              <w:rFonts w:ascii="Times New Roman" w:hAnsi="Times New Roman" w:cs="Times New Roman"/>
              <w:i/>
              <w:color w:val="000000"/>
            </w:rPr>
          </w:rPrChange>
        </w:rPr>
        <w:t>P-curve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35E0FED6" w:rsidR="00E95A3F" w:rsidRPr="00270590" w:rsidRDefault="00E95A3F" w:rsidP="00E95A3F">
      <w:pPr>
        <w:pStyle w:val="NoSpacing"/>
        <w:rPr>
          <w:rFonts w:ascii="Times New Roman" w:hAnsi="Times New Roman" w:cs="Times New Roman"/>
          <w:sz w:val="24"/>
          <w:szCs w:val="24"/>
          <w:highlight w:val="yellow"/>
          <w:rPrChange w:id="1731" w:author="Author">
            <w:rPr>
              <w:rFonts w:ascii="Times New Roman" w:hAnsi="Times New Roman" w:cs="Times New Roman"/>
              <w:sz w:val="24"/>
              <w:szCs w:val="24"/>
            </w:rPr>
          </w:rPrChange>
        </w:rPr>
      </w:pPr>
      <w:r w:rsidRPr="00270590">
        <w:rPr>
          <w:rFonts w:ascii="Times New Roman" w:hAnsi="Times New Roman" w:cs="Times New Roman"/>
          <w:sz w:val="24"/>
          <w:szCs w:val="24"/>
          <w:highlight w:val="yellow"/>
          <w:rPrChange w:id="1732" w:author="Author">
            <w:rPr>
              <w:rFonts w:ascii="Times New Roman" w:hAnsi="Times New Roman" w:cs="Times New Roman"/>
              <w:sz w:val="24"/>
              <w:szCs w:val="24"/>
            </w:rPr>
          </w:rPrChange>
        </w:rPr>
        <w:lastRenderedPageBreak/>
        <w:t xml:space="preserve">Figure </w:t>
      </w:r>
      <w:r w:rsidR="00D37ED1" w:rsidRPr="00270590">
        <w:rPr>
          <w:rFonts w:ascii="Times New Roman" w:hAnsi="Times New Roman" w:cs="Times New Roman"/>
          <w:sz w:val="24"/>
          <w:szCs w:val="24"/>
          <w:highlight w:val="yellow"/>
          <w:rPrChange w:id="1733" w:author="Author">
            <w:rPr>
              <w:rFonts w:ascii="Times New Roman" w:hAnsi="Times New Roman" w:cs="Times New Roman"/>
              <w:sz w:val="24"/>
              <w:szCs w:val="24"/>
            </w:rPr>
          </w:rPrChange>
        </w:rPr>
        <w:t>5</w:t>
      </w:r>
      <w:r w:rsidRPr="00270590">
        <w:rPr>
          <w:rFonts w:ascii="Times New Roman" w:hAnsi="Times New Roman" w:cs="Times New Roman"/>
          <w:sz w:val="24"/>
          <w:szCs w:val="24"/>
          <w:highlight w:val="yellow"/>
          <w:rPrChange w:id="1734" w:author="Author">
            <w:rPr>
              <w:rFonts w:ascii="Times New Roman" w:hAnsi="Times New Roman" w:cs="Times New Roman"/>
              <w:sz w:val="24"/>
              <w:szCs w:val="24"/>
            </w:rPr>
          </w:rPrChange>
        </w:rPr>
        <w:t>.</w:t>
      </w:r>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70590">
        <w:rPr>
          <w:rFonts w:ascii="Times New Roman" w:hAnsi="Times New Roman" w:cs="Times New Roman"/>
          <w:i/>
          <w:color w:val="000000"/>
          <w:highlight w:val="yellow"/>
          <w:rPrChange w:id="1735" w:author="Author">
            <w:rPr>
              <w:rFonts w:ascii="Times New Roman" w:hAnsi="Times New Roman" w:cs="Times New Roman"/>
              <w:i/>
              <w:color w:val="000000"/>
            </w:rPr>
          </w:rPrChange>
        </w:rPr>
        <w:t>P-curve for</w:t>
      </w:r>
      <w:r w:rsidRPr="00270590">
        <w:rPr>
          <w:rFonts w:ascii="Times New Roman" w:hAnsi="Times New Roman" w:cs="Times New Roman"/>
          <w:i/>
          <w:sz w:val="24"/>
          <w:szCs w:val="24"/>
          <w:highlight w:val="yellow"/>
          <w:rPrChange w:id="1736" w:author="Author">
            <w:rPr>
              <w:rFonts w:ascii="Times New Roman" w:hAnsi="Times New Roman" w:cs="Times New Roman"/>
              <w:i/>
              <w:sz w:val="24"/>
              <w:szCs w:val="24"/>
            </w:rPr>
          </w:rPrChange>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737" w:author="Author">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530"/>
        <w:gridCol w:w="1170"/>
        <w:gridCol w:w="810"/>
        <w:gridCol w:w="1098"/>
        <w:gridCol w:w="1260"/>
        <w:gridCol w:w="1440"/>
        <w:gridCol w:w="1170"/>
        <w:gridCol w:w="1258"/>
        <w:gridCol w:w="1172"/>
        <w:gridCol w:w="529"/>
        <w:gridCol w:w="425"/>
        <w:gridCol w:w="426"/>
        <w:tblGridChange w:id="1738">
          <w:tblGrid>
            <w:gridCol w:w="720"/>
            <w:gridCol w:w="1530"/>
            <w:gridCol w:w="1080"/>
            <w:gridCol w:w="810"/>
            <w:gridCol w:w="1080"/>
            <w:gridCol w:w="1260"/>
            <w:gridCol w:w="1440"/>
            <w:gridCol w:w="1170"/>
            <w:gridCol w:w="1258"/>
            <w:gridCol w:w="1172"/>
            <w:gridCol w:w="529"/>
            <w:gridCol w:w="425"/>
            <w:gridCol w:w="426"/>
          </w:tblGrid>
        </w:tblGridChange>
      </w:tblGrid>
      <w:tr w:rsidR="00E653C9" w:rsidRPr="00F25738" w14:paraId="15C74138" w14:textId="77777777" w:rsidTr="003154B1">
        <w:trPr>
          <w:tblHeader/>
          <w:trPrChange w:id="1739" w:author="Author">
            <w:trPr>
              <w:tblHeader/>
            </w:trPr>
          </w:trPrChange>
        </w:trPr>
        <w:tc>
          <w:tcPr>
            <w:tcW w:w="720" w:type="dxa"/>
            <w:tcBorders>
              <w:top w:val="double" w:sz="4" w:space="0" w:color="auto"/>
              <w:bottom w:val="single" w:sz="4" w:space="0" w:color="auto"/>
            </w:tcBorders>
            <w:vAlign w:val="bottom"/>
            <w:tcPrChange w:id="1740" w:author="Author">
              <w:tcPr>
                <w:tcW w:w="720" w:type="dxa"/>
                <w:tcBorders>
                  <w:top w:val="double" w:sz="4" w:space="0" w:color="auto"/>
                  <w:bottom w:val="single" w:sz="4" w:space="0" w:color="auto"/>
                </w:tcBorders>
                <w:vAlign w:val="bottom"/>
              </w:tcPr>
            </w:tcPrChange>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Change w:id="1741" w:author="Author">
              <w:tcPr>
                <w:tcW w:w="1530" w:type="dxa"/>
                <w:tcBorders>
                  <w:top w:val="double" w:sz="4" w:space="0" w:color="auto"/>
                  <w:bottom w:val="single" w:sz="4" w:space="0" w:color="auto"/>
                </w:tcBorders>
                <w:vAlign w:val="bottom"/>
              </w:tcPr>
            </w:tcPrChange>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Change w:id="1742" w:author="Author">
              <w:tcPr>
                <w:tcW w:w="1080" w:type="dxa"/>
                <w:tcBorders>
                  <w:top w:val="double" w:sz="4" w:space="0" w:color="auto"/>
                  <w:bottom w:val="single" w:sz="4" w:space="0" w:color="auto"/>
                </w:tcBorders>
                <w:vAlign w:val="bottom"/>
              </w:tcPr>
            </w:tcPrChange>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Change w:id="1743" w:author="Author">
              <w:tcPr>
                <w:tcW w:w="810" w:type="dxa"/>
                <w:tcBorders>
                  <w:top w:val="double" w:sz="4" w:space="0" w:color="auto"/>
                  <w:bottom w:val="single" w:sz="4" w:space="0" w:color="auto"/>
                </w:tcBorders>
                <w:vAlign w:val="bottom"/>
              </w:tcPr>
            </w:tcPrChange>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98" w:type="dxa"/>
            <w:tcBorders>
              <w:top w:val="double" w:sz="4" w:space="0" w:color="auto"/>
              <w:bottom w:val="single" w:sz="4" w:space="0" w:color="auto"/>
            </w:tcBorders>
            <w:vAlign w:val="bottom"/>
            <w:tcPrChange w:id="1744" w:author="Author">
              <w:tcPr>
                <w:tcW w:w="1080" w:type="dxa"/>
                <w:tcBorders>
                  <w:top w:val="double" w:sz="4" w:space="0" w:color="auto"/>
                  <w:bottom w:val="single" w:sz="4" w:space="0" w:color="auto"/>
                </w:tcBorders>
                <w:vAlign w:val="bottom"/>
              </w:tcPr>
            </w:tcPrChange>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Change w:id="1745" w:author="Author">
              <w:tcPr>
                <w:tcW w:w="1260" w:type="dxa"/>
                <w:tcBorders>
                  <w:top w:val="double" w:sz="4" w:space="0" w:color="auto"/>
                  <w:bottom w:val="single" w:sz="4" w:space="0" w:color="auto"/>
                </w:tcBorders>
                <w:vAlign w:val="bottom"/>
              </w:tcPr>
            </w:tcPrChange>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Change w:id="1746" w:author="Author">
              <w:tcPr>
                <w:tcW w:w="1440" w:type="dxa"/>
                <w:tcBorders>
                  <w:top w:val="double" w:sz="4" w:space="0" w:color="auto"/>
                  <w:bottom w:val="single" w:sz="4" w:space="0" w:color="auto"/>
                </w:tcBorders>
                <w:vAlign w:val="bottom"/>
              </w:tcPr>
            </w:tcPrChange>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Change w:id="1747" w:author="Author">
              <w:tcPr>
                <w:tcW w:w="1170" w:type="dxa"/>
                <w:tcBorders>
                  <w:top w:val="double" w:sz="4" w:space="0" w:color="auto"/>
                  <w:bottom w:val="single" w:sz="4" w:space="0" w:color="auto"/>
                </w:tcBorders>
                <w:vAlign w:val="bottom"/>
              </w:tcPr>
            </w:tcPrChange>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Change w:id="1748" w:author="Author">
              <w:tcPr>
                <w:tcW w:w="1258" w:type="dxa"/>
                <w:tcBorders>
                  <w:top w:val="double" w:sz="4" w:space="0" w:color="auto"/>
                  <w:bottom w:val="single" w:sz="4" w:space="0" w:color="auto"/>
                </w:tcBorders>
                <w:vAlign w:val="bottom"/>
              </w:tcPr>
            </w:tcPrChange>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Change w:id="1749" w:author="Author">
              <w:tcPr>
                <w:tcW w:w="1172" w:type="dxa"/>
                <w:tcBorders>
                  <w:top w:val="double" w:sz="4" w:space="0" w:color="auto"/>
                  <w:bottom w:val="single" w:sz="4" w:space="0" w:color="auto"/>
                </w:tcBorders>
                <w:vAlign w:val="bottom"/>
              </w:tcPr>
            </w:tcPrChange>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Change w:id="1750" w:author="Author">
              <w:tcPr>
                <w:tcW w:w="529" w:type="dxa"/>
                <w:tcBorders>
                  <w:top w:val="double" w:sz="4" w:space="0" w:color="auto"/>
                  <w:bottom w:val="single" w:sz="4" w:space="0" w:color="auto"/>
                </w:tcBorders>
                <w:vAlign w:val="bottom"/>
              </w:tcPr>
            </w:tcPrChange>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Change w:id="1751" w:author="Author">
              <w:tcPr>
                <w:tcW w:w="425" w:type="dxa"/>
                <w:tcBorders>
                  <w:top w:val="double" w:sz="4" w:space="0" w:color="auto"/>
                  <w:bottom w:val="single" w:sz="4" w:space="0" w:color="auto"/>
                </w:tcBorders>
                <w:vAlign w:val="bottom"/>
              </w:tcPr>
            </w:tcPrChange>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Change w:id="1752" w:author="Author">
              <w:tcPr>
                <w:tcW w:w="426" w:type="dxa"/>
                <w:tcBorders>
                  <w:top w:val="double" w:sz="4" w:space="0" w:color="auto"/>
                  <w:bottom w:val="single" w:sz="4" w:space="0" w:color="auto"/>
                </w:tcBorders>
                <w:vAlign w:val="bottom"/>
              </w:tcPr>
            </w:tcPrChange>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3154B1">
        <w:tc>
          <w:tcPr>
            <w:tcW w:w="720" w:type="dxa"/>
            <w:tcBorders>
              <w:top w:val="single" w:sz="4" w:space="0" w:color="auto"/>
            </w:tcBorders>
            <w:tcPrChange w:id="1753" w:author="Author">
              <w:tcPr>
                <w:tcW w:w="720" w:type="dxa"/>
                <w:tcBorders>
                  <w:top w:val="single" w:sz="4" w:space="0" w:color="auto"/>
                </w:tcBorders>
              </w:tcPr>
            </w:tcPrChange>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Change w:id="1754" w:author="Author">
              <w:tcPr>
                <w:tcW w:w="1530" w:type="dxa"/>
                <w:tcBorders>
                  <w:top w:val="single" w:sz="4" w:space="0" w:color="auto"/>
                </w:tcBorders>
              </w:tcPr>
            </w:tcPrChange>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Borders>
              <w:top w:val="single" w:sz="4" w:space="0" w:color="auto"/>
            </w:tcBorders>
            <w:tcPrChange w:id="1755" w:author="Author">
              <w:tcPr>
                <w:tcW w:w="1080" w:type="dxa"/>
                <w:tcBorders>
                  <w:top w:val="single" w:sz="4" w:space="0" w:color="auto"/>
                </w:tcBorders>
              </w:tcPr>
            </w:tcPrChange>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Change w:id="1756" w:author="Author">
              <w:tcPr>
                <w:tcW w:w="810" w:type="dxa"/>
                <w:tcBorders>
                  <w:top w:val="single" w:sz="4" w:space="0" w:color="auto"/>
                </w:tcBorders>
              </w:tcPr>
            </w:tcPrChange>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Borders>
              <w:top w:val="single" w:sz="4" w:space="0" w:color="auto"/>
            </w:tcBorders>
            <w:tcPrChange w:id="1757" w:author="Author">
              <w:tcPr>
                <w:tcW w:w="1080" w:type="dxa"/>
                <w:tcBorders>
                  <w:top w:val="single" w:sz="4" w:space="0" w:color="auto"/>
                </w:tcBorders>
              </w:tcPr>
            </w:tcPrChange>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Change w:id="1758" w:author="Author">
              <w:tcPr>
                <w:tcW w:w="1260" w:type="dxa"/>
                <w:tcBorders>
                  <w:top w:val="single" w:sz="4" w:space="0" w:color="auto"/>
                </w:tcBorders>
              </w:tcPr>
            </w:tcPrChange>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Change w:id="1759" w:author="Author">
              <w:tcPr>
                <w:tcW w:w="1440" w:type="dxa"/>
                <w:tcBorders>
                  <w:top w:val="single" w:sz="4" w:space="0" w:color="auto"/>
                </w:tcBorders>
              </w:tcPr>
            </w:tcPrChange>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Change w:id="1760" w:author="Author">
              <w:tcPr>
                <w:tcW w:w="1170" w:type="dxa"/>
                <w:tcBorders>
                  <w:top w:val="single" w:sz="4" w:space="0" w:color="auto"/>
                </w:tcBorders>
              </w:tcPr>
            </w:tcPrChange>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Change w:id="1761" w:author="Author">
              <w:tcPr>
                <w:tcW w:w="1258" w:type="dxa"/>
                <w:tcBorders>
                  <w:top w:val="single" w:sz="4" w:space="0" w:color="auto"/>
                </w:tcBorders>
              </w:tcPr>
            </w:tcPrChange>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Change w:id="1762" w:author="Author">
              <w:tcPr>
                <w:tcW w:w="1172" w:type="dxa"/>
                <w:tcBorders>
                  <w:top w:val="single" w:sz="4" w:space="0" w:color="auto"/>
                </w:tcBorders>
              </w:tcPr>
            </w:tcPrChange>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Change w:id="1763" w:author="Author">
              <w:tcPr>
                <w:tcW w:w="529" w:type="dxa"/>
                <w:tcBorders>
                  <w:top w:val="single" w:sz="4" w:space="0" w:color="auto"/>
                </w:tcBorders>
              </w:tcPr>
            </w:tcPrChange>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Change w:id="1764" w:author="Author">
              <w:tcPr>
                <w:tcW w:w="425" w:type="dxa"/>
                <w:tcBorders>
                  <w:top w:val="single" w:sz="4" w:space="0" w:color="auto"/>
                </w:tcBorders>
              </w:tcPr>
            </w:tcPrChange>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Change w:id="1765" w:author="Author">
              <w:tcPr>
                <w:tcW w:w="426" w:type="dxa"/>
                <w:tcBorders>
                  <w:top w:val="single" w:sz="4" w:space="0" w:color="auto"/>
                </w:tcBorders>
              </w:tcPr>
            </w:tcPrChange>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CA07D1" w14:paraId="2A343465" w14:textId="77777777" w:rsidTr="003154B1">
        <w:tc>
          <w:tcPr>
            <w:tcW w:w="720" w:type="dxa"/>
            <w:tcPrChange w:id="1766" w:author="Author">
              <w:tcPr>
                <w:tcW w:w="720" w:type="dxa"/>
              </w:tcPr>
            </w:tcPrChange>
          </w:tcPr>
          <w:p w14:paraId="5DCF8C5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Change w:id="1767" w:author="Author">
              <w:tcPr>
                <w:tcW w:w="1530" w:type="dxa"/>
              </w:tcPr>
            </w:tcPrChange>
          </w:tcPr>
          <w:p w14:paraId="7E48FF0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Ames &amp; </w:t>
            </w:r>
            <w:proofErr w:type="spellStart"/>
            <w:r w:rsidRPr="00CA07D1">
              <w:rPr>
                <w:rFonts w:ascii="Times New Roman" w:hAnsi="Times New Roman" w:cs="Times New Roman"/>
                <w:sz w:val="16"/>
                <w:szCs w:val="16"/>
              </w:rPr>
              <w:t>Kammrath</w:t>
            </w:r>
            <w:proofErr w:type="spellEnd"/>
            <w:r w:rsidRPr="00CA07D1">
              <w:rPr>
                <w:rFonts w:ascii="Times New Roman" w:hAnsi="Times New Roman" w:cs="Times New Roman"/>
                <w:sz w:val="16"/>
                <w:szCs w:val="16"/>
              </w:rPr>
              <w:t xml:space="preserve"> (2004)</w:t>
            </w:r>
          </w:p>
          <w:p w14:paraId="516C02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Change w:id="1768" w:author="Author">
              <w:tcPr>
                <w:tcW w:w="1080" w:type="dxa"/>
              </w:tcPr>
            </w:tcPrChange>
          </w:tcPr>
          <w:p w14:paraId="37A92F2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082197E" w14:textId="77777777" w:rsidR="00E653C9" w:rsidRPr="00CA07D1" w:rsidRDefault="00E653C9" w:rsidP="00675B14">
            <w:pPr>
              <w:jc w:val="center"/>
              <w:rPr>
                <w:rFonts w:ascii="Times New Roman" w:hAnsi="Times New Roman" w:cs="Times New Roman"/>
                <w:sz w:val="16"/>
                <w:szCs w:val="16"/>
              </w:rPr>
            </w:pPr>
          </w:p>
        </w:tc>
        <w:tc>
          <w:tcPr>
            <w:tcW w:w="810" w:type="dxa"/>
            <w:tcPrChange w:id="1769" w:author="Author">
              <w:tcPr>
                <w:tcW w:w="810" w:type="dxa"/>
              </w:tcPr>
            </w:tcPrChange>
          </w:tcPr>
          <w:p w14:paraId="4A18F76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770" w:author="Author">
              <w:tcPr>
                <w:tcW w:w="1080" w:type="dxa"/>
              </w:tcPr>
            </w:tcPrChange>
          </w:tcPr>
          <w:p w14:paraId="3AD8E5CB" w14:textId="77777777" w:rsidR="00E653C9" w:rsidRPr="00CA07D1" w:rsidRDefault="00E653C9" w:rsidP="00675B14">
            <w:pPr>
              <w:jc w:val="center"/>
              <w:rPr>
                <w:rFonts w:ascii="Times New Roman" w:hAnsi="Times New Roman" w:cs="Times New Roman"/>
                <w:sz w:val="16"/>
                <w:szCs w:val="16"/>
              </w:rPr>
            </w:pPr>
          </w:p>
          <w:p w14:paraId="2DF4646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771" w:author="Author">
              <w:tcPr>
                <w:tcW w:w="1260" w:type="dxa"/>
              </w:tcPr>
            </w:tcPrChange>
          </w:tcPr>
          <w:p w14:paraId="13BBA99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Change w:id="1772" w:author="Author">
              <w:tcPr>
                <w:tcW w:w="1440" w:type="dxa"/>
              </w:tcPr>
            </w:tcPrChange>
          </w:tcPr>
          <w:p w14:paraId="2165E33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773" w:author="Author">
              <w:tcPr>
                <w:tcW w:w="1170" w:type="dxa"/>
              </w:tcPr>
            </w:tcPrChange>
          </w:tcPr>
          <w:p w14:paraId="5CCA9B4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Change w:id="1774" w:author="Author">
              <w:tcPr>
                <w:tcW w:w="1258" w:type="dxa"/>
              </w:tcPr>
            </w:tcPrChange>
          </w:tcPr>
          <w:p w14:paraId="63B30A7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775" w:author="Author">
              <w:tcPr>
                <w:tcW w:w="1172" w:type="dxa"/>
              </w:tcPr>
            </w:tcPrChange>
          </w:tcPr>
          <w:p w14:paraId="66A6639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776" w:author="Author">
              <w:tcPr>
                <w:tcW w:w="529" w:type="dxa"/>
              </w:tcPr>
            </w:tcPrChange>
          </w:tcPr>
          <w:p w14:paraId="1848175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Change w:id="1777" w:author="Author">
              <w:tcPr>
                <w:tcW w:w="425" w:type="dxa"/>
              </w:tcPr>
            </w:tcPrChange>
          </w:tcPr>
          <w:p w14:paraId="20B50D6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.05</w:t>
            </w:r>
          </w:p>
        </w:tc>
        <w:tc>
          <w:tcPr>
            <w:tcW w:w="426" w:type="dxa"/>
            <w:tcPrChange w:id="1778" w:author="Author">
              <w:tcPr>
                <w:tcW w:w="426" w:type="dxa"/>
              </w:tcPr>
            </w:tcPrChange>
          </w:tcPr>
          <w:p w14:paraId="5CCFC7E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.06</w:t>
            </w:r>
          </w:p>
        </w:tc>
      </w:tr>
      <w:tr w:rsidR="00E653C9" w:rsidRPr="00CA07D1" w14:paraId="65F00B17" w14:textId="77777777" w:rsidTr="003154B1">
        <w:tc>
          <w:tcPr>
            <w:tcW w:w="720" w:type="dxa"/>
            <w:tcPrChange w:id="1779" w:author="Author">
              <w:tcPr>
                <w:tcW w:w="720" w:type="dxa"/>
              </w:tcPr>
            </w:tcPrChange>
          </w:tcPr>
          <w:p w14:paraId="2FCAD3D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Change w:id="1780" w:author="Author">
              <w:tcPr>
                <w:tcW w:w="1530" w:type="dxa"/>
              </w:tcPr>
            </w:tcPrChange>
          </w:tcPr>
          <w:p w14:paraId="132EC8F0"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Ames &amp; </w:t>
            </w:r>
            <w:proofErr w:type="spellStart"/>
            <w:r w:rsidRPr="00CA07D1">
              <w:rPr>
                <w:rFonts w:ascii="Times New Roman" w:hAnsi="Times New Roman" w:cs="Times New Roman"/>
                <w:sz w:val="16"/>
                <w:szCs w:val="16"/>
              </w:rPr>
              <w:t>Kammrath</w:t>
            </w:r>
            <w:proofErr w:type="spellEnd"/>
            <w:r w:rsidRPr="00CA07D1">
              <w:rPr>
                <w:rFonts w:ascii="Times New Roman" w:hAnsi="Times New Roman" w:cs="Times New Roman"/>
                <w:sz w:val="16"/>
                <w:szCs w:val="16"/>
              </w:rPr>
              <w:t xml:space="preserve"> (2004)</w:t>
            </w:r>
          </w:p>
          <w:p w14:paraId="04DF582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Change w:id="1781" w:author="Author">
              <w:tcPr>
                <w:tcW w:w="1080" w:type="dxa"/>
              </w:tcPr>
            </w:tcPrChange>
          </w:tcPr>
          <w:p w14:paraId="0744EB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A1E285E" w14:textId="77777777" w:rsidR="00E653C9" w:rsidRPr="00CA07D1" w:rsidRDefault="00E653C9" w:rsidP="00675B14">
            <w:pPr>
              <w:jc w:val="center"/>
              <w:rPr>
                <w:rFonts w:ascii="Times New Roman" w:hAnsi="Times New Roman" w:cs="Times New Roman"/>
                <w:sz w:val="16"/>
                <w:szCs w:val="16"/>
              </w:rPr>
            </w:pPr>
          </w:p>
        </w:tc>
        <w:tc>
          <w:tcPr>
            <w:tcW w:w="810" w:type="dxa"/>
            <w:tcPrChange w:id="1782" w:author="Author">
              <w:tcPr>
                <w:tcW w:w="810" w:type="dxa"/>
              </w:tcPr>
            </w:tcPrChange>
          </w:tcPr>
          <w:p w14:paraId="71FF8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783" w:author="Author">
              <w:tcPr>
                <w:tcW w:w="1080" w:type="dxa"/>
              </w:tcPr>
            </w:tcPrChange>
          </w:tcPr>
          <w:p w14:paraId="73069B7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784" w:author="Author">
              <w:tcPr>
                <w:tcW w:w="1260" w:type="dxa"/>
              </w:tcPr>
            </w:tcPrChange>
          </w:tcPr>
          <w:p w14:paraId="5F88488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Change w:id="1785" w:author="Author">
              <w:tcPr>
                <w:tcW w:w="1440" w:type="dxa"/>
              </w:tcPr>
            </w:tcPrChange>
          </w:tcPr>
          <w:p w14:paraId="0A524FF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786" w:author="Author">
              <w:tcPr>
                <w:tcW w:w="1170" w:type="dxa"/>
              </w:tcPr>
            </w:tcPrChange>
          </w:tcPr>
          <w:p w14:paraId="12D254B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Change w:id="1787" w:author="Author">
              <w:tcPr>
                <w:tcW w:w="1258" w:type="dxa"/>
              </w:tcPr>
            </w:tcPrChange>
          </w:tcPr>
          <w:p w14:paraId="2A084A0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788" w:author="Author">
              <w:tcPr>
                <w:tcW w:w="1172" w:type="dxa"/>
              </w:tcPr>
            </w:tcPrChange>
          </w:tcPr>
          <w:p w14:paraId="1B0D5AD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789" w:author="Author">
              <w:tcPr>
                <w:tcW w:w="529" w:type="dxa"/>
              </w:tcPr>
            </w:tcPrChange>
          </w:tcPr>
          <w:p w14:paraId="6A63CC7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Change w:id="1790" w:author="Author">
              <w:tcPr>
                <w:tcW w:w="425" w:type="dxa"/>
              </w:tcPr>
            </w:tcPrChange>
          </w:tcPr>
          <w:p w14:paraId="11A6E41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.08</w:t>
            </w:r>
          </w:p>
        </w:tc>
        <w:tc>
          <w:tcPr>
            <w:tcW w:w="426" w:type="dxa"/>
            <w:tcPrChange w:id="1791" w:author="Author">
              <w:tcPr>
                <w:tcW w:w="426" w:type="dxa"/>
              </w:tcPr>
            </w:tcPrChange>
          </w:tcPr>
          <w:p w14:paraId="4A8831E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.10</w:t>
            </w:r>
          </w:p>
        </w:tc>
      </w:tr>
      <w:tr w:rsidR="00E653C9" w:rsidRPr="00CA07D1" w14:paraId="14B57EC4" w14:textId="77777777" w:rsidTr="003154B1">
        <w:tc>
          <w:tcPr>
            <w:tcW w:w="720" w:type="dxa"/>
            <w:tcPrChange w:id="1792" w:author="Author">
              <w:tcPr>
                <w:tcW w:w="720" w:type="dxa"/>
              </w:tcPr>
            </w:tcPrChange>
          </w:tcPr>
          <w:p w14:paraId="44E661D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w:t>
            </w:r>
          </w:p>
        </w:tc>
        <w:tc>
          <w:tcPr>
            <w:tcW w:w="1530" w:type="dxa"/>
            <w:tcPrChange w:id="1793" w:author="Author">
              <w:tcPr>
                <w:tcW w:w="1530" w:type="dxa"/>
              </w:tcPr>
            </w:tcPrChange>
          </w:tcPr>
          <w:p w14:paraId="5543A7C7"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Rose, &amp; Anderson (2006)</w:t>
            </w:r>
          </w:p>
        </w:tc>
        <w:tc>
          <w:tcPr>
            <w:tcW w:w="1170" w:type="dxa"/>
            <w:tcPrChange w:id="1794" w:author="Author">
              <w:tcPr>
                <w:tcW w:w="1080" w:type="dxa"/>
              </w:tcPr>
            </w:tcPrChange>
          </w:tcPr>
          <w:p w14:paraId="1F886C1D" w14:textId="65AB0DCA" w:rsidR="00E653C9" w:rsidRPr="00CA07D1" w:rsidRDefault="00CA07D1"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Unpublished</w:t>
            </w:r>
            <w:ins w:id="1795" w:author="Author">
              <w:r w:rsidR="004005BA">
                <w:rPr>
                  <w:rFonts w:ascii="Times New Roman" w:hAnsi="Times New Roman" w:cs="Times New Roman"/>
                  <w:sz w:val="16"/>
                  <w:szCs w:val="16"/>
                  <w:lang w:eastAsia="zh-CN"/>
                </w:rPr>
                <w:t>*</w:t>
              </w:r>
            </w:ins>
          </w:p>
        </w:tc>
        <w:tc>
          <w:tcPr>
            <w:tcW w:w="810" w:type="dxa"/>
            <w:tcPrChange w:id="1796" w:author="Author">
              <w:tcPr>
                <w:tcW w:w="810" w:type="dxa"/>
              </w:tcPr>
            </w:tcPrChange>
          </w:tcPr>
          <w:p w14:paraId="4FA860D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098" w:type="dxa"/>
            <w:tcPrChange w:id="1797" w:author="Author">
              <w:tcPr>
                <w:tcW w:w="1080" w:type="dxa"/>
              </w:tcPr>
            </w:tcPrChange>
          </w:tcPr>
          <w:p w14:paraId="0996E1F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260" w:type="dxa"/>
            <w:tcPrChange w:id="1798" w:author="Author">
              <w:tcPr>
                <w:tcW w:w="1260" w:type="dxa"/>
              </w:tcPr>
            </w:tcPrChange>
          </w:tcPr>
          <w:p w14:paraId="7C67380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Objective</w:t>
            </w:r>
          </w:p>
        </w:tc>
        <w:tc>
          <w:tcPr>
            <w:tcW w:w="1440" w:type="dxa"/>
            <w:tcPrChange w:id="1799" w:author="Author">
              <w:tcPr>
                <w:tcW w:w="1440" w:type="dxa"/>
              </w:tcPr>
            </w:tcPrChange>
          </w:tcPr>
          <w:p w14:paraId="1EDDAEC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Residual</w:t>
            </w:r>
          </w:p>
        </w:tc>
        <w:tc>
          <w:tcPr>
            <w:tcW w:w="1170" w:type="dxa"/>
            <w:tcPrChange w:id="1800" w:author="Author">
              <w:tcPr>
                <w:tcW w:w="1170" w:type="dxa"/>
              </w:tcPr>
            </w:tcPrChange>
          </w:tcPr>
          <w:p w14:paraId="3986C55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w:t>
            </w:r>
          </w:p>
        </w:tc>
        <w:tc>
          <w:tcPr>
            <w:tcW w:w="1258" w:type="dxa"/>
            <w:tcPrChange w:id="1801" w:author="Author">
              <w:tcPr>
                <w:tcW w:w="1258" w:type="dxa"/>
              </w:tcPr>
            </w:tcPrChange>
          </w:tcPr>
          <w:p w14:paraId="024E35B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Task performance</w:t>
            </w:r>
          </w:p>
        </w:tc>
        <w:tc>
          <w:tcPr>
            <w:tcW w:w="1172" w:type="dxa"/>
            <w:tcPrChange w:id="1802" w:author="Author">
              <w:tcPr>
                <w:tcW w:w="1172" w:type="dxa"/>
              </w:tcPr>
            </w:tcPrChange>
          </w:tcPr>
          <w:p w14:paraId="0D6E5D8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29" w:type="dxa"/>
            <w:tcPrChange w:id="1803" w:author="Author">
              <w:tcPr>
                <w:tcW w:w="529" w:type="dxa"/>
              </w:tcPr>
            </w:tcPrChange>
          </w:tcPr>
          <w:p w14:paraId="5E07E867" w14:textId="5185E2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w:t>
            </w:r>
            <w:ins w:id="1804" w:author="Author">
              <w:r w:rsidR="004005BA">
                <w:rPr>
                  <w:rFonts w:ascii="Times New Roman" w:hAnsi="Times New Roman" w:cs="Times New Roman"/>
                  <w:sz w:val="16"/>
                  <w:szCs w:val="16"/>
                  <w:lang w:eastAsia="zh-CN"/>
                </w:rPr>
                <w:t>2</w:t>
              </w:r>
            </w:ins>
            <w:del w:id="1805" w:author="Author">
              <w:r w:rsidRPr="00CA07D1" w:rsidDel="004005BA">
                <w:rPr>
                  <w:rFonts w:ascii="Times New Roman" w:hAnsi="Times New Roman" w:cs="Times New Roman" w:hint="eastAsia"/>
                  <w:sz w:val="16"/>
                  <w:szCs w:val="16"/>
                  <w:lang w:eastAsia="zh-CN"/>
                </w:rPr>
                <w:delText>3</w:delText>
              </w:r>
            </w:del>
          </w:p>
        </w:tc>
        <w:tc>
          <w:tcPr>
            <w:tcW w:w="425" w:type="dxa"/>
            <w:tcPrChange w:id="1806" w:author="Author">
              <w:tcPr>
                <w:tcW w:w="425" w:type="dxa"/>
              </w:tcPr>
            </w:tcPrChange>
          </w:tcPr>
          <w:p w14:paraId="706BA3C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.36</w:t>
            </w:r>
          </w:p>
        </w:tc>
        <w:tc>
          <w:tcPr>
            <w:tcW w:w="426" w:type="dxa"/>
            <w:tcPrChange w:id="1807" w:author="Author">
              <w:tcPr>
                <w:tcW w:w="426" w:type="dxa"/>
              </w:tcPr>
            </w:tcPrChange>
          </w:tcPr>
          <w:p w14:paraId="6C7662B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50825123" w14:textId="77777777" w:rsidTr="003154B1">
        <w:tc>
          <w:tcPr>
            <w:tcW w:w="720" w:type="dxa"/>
            <w:tcPrChange w:id="1808" w:author="Author">
              <w:tcPr>
                <w:tcW w:w="720" w:type="dxa"/>
              </w:tcPr>
            </w:tcPrChange>
          </w:tcPr>
          <w:p w14:paraId="11CCE3E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w:t>
            </w:r>
          </w:p>
        </w:tc>
        <w:tc>
          <w:tcPr>
            <w:tcW w:w="1530" w:type="dxa"/>
            <w:tcPrChange w:id="1809" w:author="Author">
              <w:tcPr>
                <w:tcW w:w="1530" w:type="dxa"/>
              </w:tcPr>
            </w:tcPrChange>
          </w:tcPr>
          <w:p w14:paraId="7C50897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Brown (2010)</w:t>
            </w:r>
          </w:p>
        </w:tc>
        <w:tc>
          <w:tcPr>
            <w:tcW w:w="1170" w:type="dxa"/>
            <w:tcPrChange w:id="1810" w:author="Author">
              <w:tcPr>
                <w:tcW w:w="1080" w:type="dxa"/>
              </w:tcPr>
            </w:tcPrChange>
          </w:tcPr>
          <w:p w14:paraId="38B72F17"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Unpublished</w:t>
            </w:r>
          </w:p>
        </w:tc>
        <w:tc>
          <w:tcPr>
            <w:tcW w:w="810" w:type="dxa"/>
            <w:tcPrChange w:id="1811" w:author="Author">
              <w:tcPr>
                <w:tcW w:w="810" w:type="dxa"/>
              </w:tcPr>
            </w:tcPrChange>
          </w:tcPr>
          <w:p w14:paraId="6696657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812" w:author="Author">
              <w:tcPr>
                <w:tcW w:w="1080" w:type="dxa"/>
              </w:tcPr>
            </w:tcPrChange>
          </w:tcPr>
          <w:p w14:paraId="32C047F9"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813" w:author="Author">
              <w:tcPr>
                <w:tcW w:w="1260" w:type="dxa"/>
              </w:tcPr>
            </w:tcPrChange>
          </w:tcPr>
          <w:p w14:paraId="1595F3F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Objective</w:t>
            </w:r>
          </w:p>
        </w:tc>
        <w:tc>
          <w:tcPr>
            <w:tcW w:w="1440" w:type="dxa"/>
            <w:tcPrChange w:id="1814" w:author="Author">
              <w:tcPr>
                <w:tcW w:w="1440" w:type="dxa"/>
              </w:tcPr>
            </w:tcPrChange>
          </w:tcPr>
          <w:p w14:paraId="34BC789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815" w:author="Author">
              <w:tcPr>
                <w:tcW w:w="1170" w:type="dxa"/>
              </w:tcPr>
            </w:tcPrChange>
          </w:tcPr>
          <w:p w14:paraId="3D6BCF8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w:t>
            </w:r>
          </w:p>
        </w:tc>
        <w:tc>
          <w:tcPr>
            <w:tcW w:w="1258" w:type="dxa"/>
            <w:tcPrChange w:id="1816" w:author="Author">
              <w:tcPr>
                <w:tcW w:w="1258" w:type="dxa"/>
              </w:tcPr>
            </w:tcPrChange>
          </w:tcPr>
          <w:p w14:paraId="6C04C26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817" w:author="Author">
              <w:tcPr>
                <w:tcW w:w="1172" w:type="dxa"/>
              </w:tcPr>
            </w:tcPrChange>
          </w:tcPr>
          <w:p w14:paraId="0DA401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818" w:author="Author">
              <w:tcPr>
                <w:tcW w:w="529" w:type="dxa"/>
              </w:tcPr>
            </w:tcPrChange>
          </w:tcPr>
          <w:p w14:paraId="67CB281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47</w:t>
            </w:r>
          </w:p>
        </w:tc>
        <w:tc>
          <w:tcPr>
            <w:tcW w:w="425" w:type="dxa"/>
            <w:tcPrChange w:id="1819" w:author="Author">
              <w:tcPr>
                <w:tcW w:w="425" w:type="dxa"/>
              </w:tcPr>
            </w:tcPrChange>
          </w:tcPr>
          <w:p w14:paraId="77CF19C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.30</w:t>
            </w:r>
          </w:p>
        </w:tc>
        <w:tc>
          <w:tcPr>
            <w:tcW w:w="426" w:type="dxa"/>
            <w:tcPrChange w:id="1820" w:author="Author">
              <w:tcPr>
                <w:tcW w:w="426" w:type="dxa"/>
              </w:tcPr>
            </w:tcPrChange>
          </w:tcPr>
          <w:p w14:paraId="5F1C01E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.33</w:t>
            </w:r>
          </w:p>
        </w:tc>
      </w:tr>
      <w:tr w:rsidR="00E653C9" w:rsidRPr="00F25738" w14:paraId="7B8F03D9" w14:textId="77777777" w:rsidTr="003154B1">
        <w:tc>
          <w:tcPr>
            <w:tcW w:w="720" w:type="dxa"/>
            <w:tcPrChange w:id="1821" w:author="Author">
              <w:tcPr>
                <w:tcW w:w="720" w:type="dxa"/>
              </w:tcPr>
            </w:tcPrChange>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Change w:id="1822" w:author="Author">
              <w:tcPr>
                <w:tcW w:w="1530" w:type="dxa"/>
              </w:tcPr>
            </w:tcPrChange>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PrChange w:id="1823" w:author="Author">
              <w:tcPr>
                <w:tcW w:w="1080" w:type="dxa"/>
              </w:tcPr>
            </w:tcPrChange>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824" w:author="Author">
              <w:tcPr>
                <w:tcW w:w="810" w:type="dxa"/>
              </w:tcPr>
            </w:tcPrChange>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825" w:author="Author">
              <w:tcPr>
                <w:tcW w:w="1080" w:type="dxa"/>
              </w:tcPr>
            </w:tcPrChange>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826" w:author="Author">
              <w:tcPr>
                <w:tcW w:w="1260" w:type="dxa"/>
              </w:tcPr>
            </w:tcPrChange>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827" w:author="Author">
              <w:tcPr>
                <w:tcW w:w="1440" w:type="dxa"/>
              </w:tcPr>
            </w:tcPrChange>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828" w:author="Author">
              <w:tcPr>
                <w:tcW w:w="1170" w:type="dxa"/>
              </w:tcPr>
            </w:tcPrChange>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829" w:author="Author">
              <w:tcPr>
                <w:tcW w:w="1258" w:type="dxa"/>
              </w:tcPr>
            </w:tcPrChange>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830" w:author="Author">
              <w:tcPr>
                <w:tcW w:w="1172" w:type="dxa"/>
              </w:tcPr>
            </w:tcPrChange>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831" w:author="Author">
              <w:tcPr>
                <w:tcW w:w="529" w:type="dxa"/>
              </w:tcPr>
            </w:tcPrChange>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Change w:id="1832" w:author="Author">
              <w:tcPr>
                <w:tcW w:w="425" w:type="dxa"/>
              </w:tcPr>
            </w:tcPrChange>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Change w:id="1833" w:author="Author">
              <w:tcPr>
                <w:tcW w:w="426" w:type="dxa"/>
              </w:tcPr>
            </w:tcPrChange>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3154B1">
        <w:tc>
          <w:tcPr>
            <w:tcW w:w="720" w:type="dxa"/>
            <w:tcPrChange w:id="1834" w:author="Author">
              <w:tcPr>
                <w:tcW w:w="720" w:type="dxa"/>
              </w:tcPr>
            </w:tcPrChange>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Change w:id="1835" w:author="Author">
              <w:tcPr>
                <w:tcW w:w="1530" w:type="dxa"/>
              </w:tcPr>
            </w:tcPrChange>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70" w:type="dxa"/>
            <w:tcPrChange w:id="1836" w:author="Author">
              <w:tcPr>
                <w:tcW w:w="1080" w:type="dxa"/>
              </w:tcPr>
            </w:tcPrChange>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837" w:author="Author">
              <w:tcPr>
                <w:tcW w:w="810" w:type="dxa"/>
              </w:tcPr>
            </w:tcPrChange>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838" w:author="Author">
              <w:tcPr>
                <w:tcW w:w="1080" w:type="dxa"/>
              </w:tcPr>
            </w:tcPrChange>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839" w:author="Author">
              <w:tcPr>
                <w:tcW w:w="1260" w:type="dxa"/>
              </w:tcPr>
            </w:tcPrChange>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840" w:author="Author">
              <w:tcPr>
                <w:tcW w:w="1440" w:type="dxa"/>
              </w:tcPr>
            </w:tcPrChange>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841" w:author="Author">
              <w:tcPr>
                <w:tcW w:w="1170" w:type="dxa"/>
              </w:tcPr>
            </w:tcPrChange>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842" w:author="Author">
              <w:tcPr>
                <w:tcW w:w="1258" w:type="dxa"/>
              </w:tcPr>
            </w:tcPrChange>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843" w:author="Author">
              <w:tcPr>
                <w:tcW w:w="1172" w:type="dxa"/>
              </w:tcPr>
            </w:tcPrChange>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844" w:author="Author">
              <w:tcPr>
                <w:tcW w:w="529" w:type="dxa"/>
              </w:tcPr>
            </w:tcPrChange>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Change w:id="1845" w:author="Author">
              <w:tcPr>
                <w:tcW w:w="425" w:type="dxa"/>
              </w:tcPr>
            </w:tcPrChange>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Change w:id="1846" w:author="Author">
              <w:tcPr>
                <w:tcW w:w="426" w:type="dxa"/>
              </w:tcPr>
            </w:tcPrChange>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3154B1">
        <w:tc>
          <w:tcPr>
            <w:tcW w:w="720" w:type="dxa"/>
            <w:tcPrChange w:id="1847" w:author="Author">
              <w:tcPr>
                <w:tcW w:w="720" w:type="dxa"/>
              </w:tcPr>
            </w:tcPrChange>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Change w:id="1848" w:author="Author">
              <w:tcPr>
                <w:tcW w:w="1530" w:type="dxa"/>
              </w:tcPr>
            </w:tcPrChange>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70" w:type="dxa"/>
            <w:tcPrChange w:id="1849" w:author="Author">
              <w:tcPr>
                <w:tcW w:w="1080" w:type="dxa"/>
              </w:tcPr>
            </w:tcPrChange>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850" w:author="Author">
              <w:tcPr>
                <w:tcW w:w="810" w:type="dxa"/>
              </w:tcPr>
            </w:tcPrChange>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851" w:author="Author">
              <w:tcPr>
                <w:tcW w:w="1080" w:type="dxa"/>
              </w:tcPr>
            </w:tcPrChange>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852" w:author="Author">
              <w:tcPr>
                <w:tcW w:w="1260" w:type="dxa"/>
              </w:tcPr>
            </w:tcPrChange>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853" w:author="Author">
              <w:tcPr>
                <w:tcW w:w="1440" w:type="dxa"/>
              </w:tcPr>
            </w:tcPrChange>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854" w:author="Author">
              <w:tcPr>
                <w:tcW w:w="1170" w:type="dxa"/>
              </w:tcPr>
            </w:tcPrChange>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855" w:author="Author">
              <w:tcPr>
                <w:tcW w:w="1258" w:type="dxa"/>
              </w:tcPr>
            </w:tcPrChange>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856" w:author="Author">
              <w:tcPr>
                <w:tcW w:w="1172" w:type="dxa"/>
              </w:tcPr>
            </w:tcPrChange>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857" w:author="Author">
              <w:tcPr>
                <w:tcW w:w="529" w:type="dxa"/>
              </w:tcPr>
            </w:tcPrChange>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Change w:id="1858" w:author="Author">
              <w:tcPr>
                <w:tcW w:w="425" w:type="dxa"/>
              </w:tcPr>
            </w:tcPrChange>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Change w:id="1859" w:author="Author">
              <w:tcPr>
                <w:tcW w:w="426" w:type="dxa"/>
              </w:tcPr>
            </w:tcPrChange>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3154B1">
        <w:tc>
          <w:tcPr>
            <w:tcW w:w="720" w:type="dxa"/>
            <w:tcPrChange w:id="1860" w:author="Author">
              <w:tcPr>
                <w:tcW w:w="720" w:type="dxa"/>
              </w:tcPr>
            </w:tcPrChange>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861" w:author="Author">
              <w:tcPr>
                <w:tcW w:w="1530" w:type="dxa"/>
              </w:tcPr>
            </w:tcPrChange>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 xml:space="preserve">Carlson, </w:t>
            </w:r>
            <w:proofErr w:type="spellStart"/>
            <w:r w:rsidRPr="00A33875">
              <w:rPr>
                <w:rFonts w:ascii="Times New Roman" w:hAnsi="Times New Roman" w:cs="Times New Roman"/>
                <w:sz w:val="16"/>
                <w:szCs w:val="16"/>
              </w:rPr>
              <w:t>Naumann</w:t>
            </w:r>
            <w:proofErr w:type="spellEnd"/>
            <w:r w:rsidRPr="00A33875">
              <w:rPr>
                <w:rFonts w:ascii="Times New Roman" w:hAnsi="Times New Roman" w:cs="Times New Roman"/>
                <w:sz w:val="16"/>
                <w:szCs w:val="16"/>
              </w:rPr>
              <w:t xml:space="preserve">, &amp; </w:t>
            </w:r>
            <w:proofErr w:type="spellStart"/>
            <w:r w:rsidRPr="00A33875">
              <w:rPr>
                <w:rFonts w:ascii="Times New Roman" w:hAnsi="Times New Roman" w:cs="Times New Roman"/>
                <w:sz w:val="16"/>
                <w:szCs w:val="16"/>
              </w:rPr>
              <w:t>Vazire</w:t>
            </w:r>
            <w:proofErr w:type="spellEnd"/>
            <w:r w:rsidRPr="00A33875">
              <w:rPr>
                <w:rFonts w:ascii="Times New Roman" w:hAnsi="Times New Roman" w:cs="Times New Roman"/>
                <w:sz w:val="16"/>
                <w:szCs w:val="16"/>
              </w:rPr>
              <w:t xml:space="preserve"> (2011)</w:t>
            </w:r>
          </w:p>
        </w:tc>
        <w:tc>
          <w:tcPr>
            <w:tcW w:w="1170" w:type="dxa"/>
            <w:tcPrChange w:id="1862" w:author="Author">
              <w:tcPr>
                <w:tcW w:w="1080" w:type="dxa"/>
              </w:tcPr>
            </w:tcPrChange>
          </w:tcPr>
          <w:p w14:paraId="5A1778CC" w14:textId="4F60A35E" w:rsidR="00E653C9" w:rsidRPr="00A33875" w:rsidRDefault="00E653C9" w:rsidP="00675B14">
            <w:pPr>
              <w:jc w:val="center"/>
              <w:rPr>
                <w:rFonts w:ascii="Times New Roman" w:hAnsi="Times New Roman" w:cs="Times New Roman"/>
                <w:sz w:val="16"/>
                <w:szCs w:val="16"/>
              </w:rPr>
            </w:pPr>
            <w:del w:id="1863" w:author="Author">
              <w:r w:rsidRPr="00A33875" w:rsidDel="004005BA">
                <w:rPr>
                  <w:rFonts w:ascii="Times New Roman" w:hAnsi="Times New Roman" w:cs="Times New Roman"/>
                  <w:sz w:val="16"/>
                  <w:szCs w:val="16"/>
                </w:rPr>
                <w:delText>P</w:delText>
              </w:r>
            </w:del>
            <w:ins w:id="1864" w:author="Author">
              <w:r w:rsidR="004005BA">
                <w:rPr>
                  <w:rFonts w:ascii="Times New Roman" w:hAnsi="Times New Roman" w:cs="Times New Roman"/>
                  <w:sz w:val="16"/>
                  <w:szCs w:val="16"/>
                </w:rPr>
                <w:t>Unp</w:t>
              </w:r>
            </w:ins>
            <w:r w:rsidRPr="00A33875">
              <w:rPr>
                <w:rFonts w:ascii="Times New Roman" w:hAnsi="Times New Roman" w:cs="Times New Roman"/>
                <w:sz w:val="16"/>
                <w:szCs w:val="16"/>
              </w:rPr>
              <w:t>ublished</w:t>
            </w:r>
          </w:p>
        </w:tc>
        <w:tc>
          <w:tcPr>
            <w:tcW w:w="810" w:type="dxa"/>
            <w:tcPrChange w:id="1865" w:author="Author">
              <w:tcPr>
                <w:tcW w:w="810" w:type="dxa"/>
              </w:tcPr>
            </w:tcPrChange>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98" w:type="dxa"/>
            <w:tcPrChange w:id="1866" w:author="Author">
              <w:tcPr>
                <w:tcW w:w="1080" w:type="dxa"/>
              </w:tcPr>
            </w:tcPrChange>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Change w:id="1867" w:author="Author">
              <w:tcPr>
                <w:tcW w:w="1260" w:type="dxa"/>
              </w:tcPr>
            </w:tcPrChange>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Change w:id="1868" w:author="Author">
              <w:tcPr>
                <w:tcW w:w="1440" w:type="dxa"/>
              </w:tcPr>
            </w:tcPrChange>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Change w:id="1869" w:author="Author">
              <w:tcPr>
                <w:tcW w:w="1170" w:type="dxa"/>
              </w:tcPr>
            </w:tcPrChange>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Change w:id="1870" w:author="Author">
              <w:tcPr>
                <w:tcW w:w="1258" w:type="dxa"/>
              </w:tcPr>
            </w:tcPrChange>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Change w:id="1871" w:author="Author">
              <w:tcPr>
                <w:tcW w:w="1172" w:type="dxa"/>
              </w:tcPr>
            </w:tcPrChange>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Change w:id="1872" w:author="Author">
              <w:tcPr>
                <w:tcW w:w="529" w:type="dxa"/>
              </w:tcPr>
            </w:tcPrChange>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Change w:id="1873" w:author="Author">
              <w:tcPr>
                <w:tcW w:w="425" w:type="dxa"/>
              </w:tcPr>
            </w:tcPrChange>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Change w:id="1874" w:author="Author">
              <w:tcPr>
                <w:tcW w:w="426" w:type="dxa"/>
              </w:tcPr>
            </w:tcPrChange>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4005BA" w:rsidRPr="00F25738" w14:paraId="0799EF2E" w14:textId="77777777" w:rsidTr="003154B1">
        <w:tc>
          <w:tcPr>
            <w:tcW w:w="720" w:type="dxa"/>
            <w:tcPrChange w:id="1875" w:author="Author">
              <w:tcPr>
                <w:tcW w:w="720" w:type="dxa"/>
              </w:tcPr>
            </w:tcPrChange>
          </w:tcPr>
          <w:p w14:paraId="509A92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876" w:author="Author">
              <w:tcPr>
                <w:tcW w:w="1530" w:type="dxa"/>
              </w:tcPr>
            </w:tcPrChange>
          </w:tcPr>
          <w:p w14:paraId="5503C526"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70" w:type="dxa"/>
            <w:tcPrChange w:id="1877" w:author="Author">
              <w:tcPr>
                <w:tcW w:w="1080" w:type="dxa"/>
              </w:tcPr>
            </w:tcPrChange>
          </w:tcPr>
          <w:p w14:paraId="0CAF12FB" w14:textId="1BB215DD" w:rsidR="004005BA" w:rsidRPr="00F25738" w:rsidRDefault="004005BA" w:rsidP="004005BA">
            <w:pPr>
              <w:jc w:val="center"/>
              <w:rPr>
                <w:rFonts w:ascii="Times New Roman" w:hAnsi="Times New Roman" w:cs="Times New Roman"/>
                <w:sz w:val="16"/>
                <w:szCs w:val="16"/>
              </w:rPr>
            </w:pPr>
            <w:ins w:id="1878" w:author="Author">
              <w:r w:rsidRPr="007B19BB">
                <w:rPr>
                  <w:rFonts w:ascii="Times New Roman" w:hAnsi="Times New Roman" w:cs="Times New Roman"/>
                  <w:sz w:val="16"/>
                  <w:szCs w:val="16"/>
                </w:rPr>
                <w:t>Unpublished</w:t>
              </w:r>
            </w:ins>
            <w:del w:id="1879" w:author="Author">
              <w:r w:rsidRPr="00F25738" w:rsidDel="00C83594">
                <w:rPr>
                  <w:rFonts w:ascii="Times New Roman" w:hAnsi="Times New Roman" w:cs="Times New Roman"/>
                  <w:sz w:val="16"/>
                  <w:szCs w:val="16"/>
                </w:rPr>
                <w:delText>Published</w:delText>
              </w:r>
            </w:del>
          </w:p>
        </w:tc>
        <w:tc>
          <w:tcPr>
            <w:tcW w:w="810" w:type="dxa"/>
            <w:tcPrChange w:id="1880" w:author="Author">
              <w:tcPr>
                <w:tcW w:w="810" w:type="dxa"/>
              </w:tcPr>
            </w:tcPrChange>
          </w:tcPr>
          <w:p w14:paraId="3377E8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881" w:author="Author">
              <w:tcPr>
                <w:tcW w:w="1080" w:type="dxa"/>
              </w:tcPr>
            </w:tcPrChange>
          </w:tcPr>
          <w:p w14:paraId="1A177F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882" w:author="Author">
              <w:tcPr>
                <w:tcW w:w="1260" w:type="dxa"/>
              </w:tcPr>
            </w:tcPrChange>
          </w:tcPr>
          <w:p w14:paraId="12844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883" w:author="Author">
              <w:tcPr>
                <w:tcW w:w="1440" w:type="dxa"/>
              </w:tcPr>
            </w:tcPrChange>
          </w:tcPr>
          <w:p w14:paraId="77E48DC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884" w:author="Author">
              <w:tcPr>
                <w:tcW w:w="1170" w:type="dxa"/>
              </w:tcPr>
            </w:tcPrChange>
          </w:tcPr>
          <w:p w14:paraId="1620EED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Change w:id="1885" w:author="Author">
              <w:tcPr>
                <w:tcW w:w="1258" w:type="dxa"/>
              </w:tcPr>
            </w:tcPrChange>
          </w:tcPr>
          <w:p w14:paraId="0877108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Change w:id="1886" w:author="Author">
              <w:tcPr>
                <w:tcW w:w="1172" w:type="dxa"/>
              </w:tcPr>
            </w:tcPrChange>
          </w:tcPr>
          <w:p w14:paraId="5AC12EB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887" w:author="Author">
              <w:tcPr>
                <w:tcW w:w="529" w:type="dxa"/>
              </w:tcPr>
            </w:tcPrChange>
          </w:tcPr>
          <w:p w14:paraId="402A9E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888" w:author="Author">
              <w:tcPr>
                <w:tcW w:w="425" w:type="dxa"/>
              </w:tcPr>
            </w:tcPrChange>
          </w:tcPr>
          <w:p w14:paraId="3E0290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Change w:id="1889" w:author="Author">
              <w:tcPr>
                <w:tcW w:w="426" w:type="dxa"/>
              </w:tcPr>
            </w:tcPrChange>
          </w:tcPr>
          <w:p w14:paraId="035FA71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5B5DE0E" w14:textId="77777777" w:rsidTr="003154B1">
        <w:tc>
          <w:tcPr>
            <w:tcW w:w="720" w:type="dxa"/>
            <w:tcPrChange w:id="1890" w:author="Author">
              <w:tcPr>
                <w:tcW w:w="720" w:type="dxa"/>
              </w:tcPr>
            </w:tcPrChange>
          </w:tcPr>
          <w:p w14:paraId="377978AD"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891" w:author="Author">
              <w:tcPr>
                <w:tcW w:w="1530" w:type="dxa"/>
              </w:tcPr>
            </w:tcPrChange>
          </w:tcPr>
          <w:p w14:paraId="4A174AD5"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70" w:type="dxa"/>
            <w:tcPrChange w:id="1892" w:author="Author">
              <w:tcPr>
                <w:tcW w:w="1080" w:type="dxa"/>
              </w:tcPr>
            </w:tcPrChange>
          </w:tcPr>
          <w:p w14:paraId="7A9E99E1" w14:textId="2E44B0B1" w:rsidR="004005BA" w:rsidRPr="00F25738" w:rsidRDefault="004005BA" w:rsidP="004005BA">
            <w:pPr>
              <w:jc w:val="center"/>
              <w:rPr>
                <w:rFonts w:ascii="Times New Roman" w:hAnsi="Times New Roman" w:cs="Times New Roman"/>
                <w:sz w:val="16"/>
                <w:szCs w:val="16"/>
              </w:rPr>
            </w:pPr>
            <w:ins w:id="1893" w:author="Author">
              <w:r w:rsidRPr="007B19BB">
                <w:rPr>
                  <w:rFonts w:ascii="Times New Roman" w:hAnsi="Times New Roman" w:cs="Times New Roman"/>
                  <w:sz w:val="16"/>
                  <w:szCs w:val="16"/>
                </w:rPr>
                <w:t>Unpublished</w:t>
              </w:r>
            </w:ins>
            <w:del w:id="1894" w:author="Author">
              <w:r w:rsidRPr="00F25738" w:rsidDel="00C83594">
                <w:rPr>
                  <w:rFonts w:ascii="Times New Roman" w:hAnsi="Times New Roman" w:cs="Times New Roman"/>
                  <w:sz w:val="16"/>
                  <w:szCs w:val="16"/>
                </w:rPr>
                <w:delText>Published</w:delText>
              </w:r>
            </w:del>
          </w:p>
        </w:tc>
        <w:tc>
          <w:tcPr>
            <w:tcW w:w="810" w:type="dxa"/>
            <w:tcPrChange w:id="1895" w:author="Author">
              <w:tcPr>
                <w:tcW w:w="810" w:type="dxa"/>
              </w:tcPr>
            </w:tcPrChange>
          </w:tcPr>
          <w:p w14:paraId="3182380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896" w:author="Author">
              <w:tcPr>
                <w:tcW w:w="1080" w:type="dxa"/>
              </w:tcPr>
            </w:tcPrChange>
          </w:tcPr>
          <w:p w14:paraId="6BAC8F4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897" w:author="Author">
              <w:tcPr>
                <w:tcW w:w="1260" w:type="dxa"/>
              </w:tcPr>
            </w:tcPrChange>
          </w:tcPr>
          <w:p w14:paraId="56027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898" w:author="Author">
              <w:tcPr>
                <w:tcW w:w="1440" w:type="dxa"/>
              </w:tcPr>
            </w:tcPrChange>
          </w:tcPr>
          <w:p w14:paraId="384C9B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899" w:author="Author">
              <w:tcPr>
                <w:tcW w:w="1170" w:type="dxa"/>
              </w:tcPr>
            </w:tcPrChange>
          </w:tcPr>
          <w:p w14:paraId="6E051E3E"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900" w:author="Author">
              <w:tcPr>
                <w:tcW w:w="1258" w:type="dxa"/>
              </w:tcPr>
            </w:tcPrChange>
          </w:tcPr>
          <w:p w14:paraId="4840912B" w14:textId="77777777" w:rsidR="004005BA" w:rsidRPr="00F25738" w:rsidRDefault="004005BA" w:rsidP="004005BA">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Surgency</w:t>
            </w:r>
            <w:proofErr w:type="spellEnd"/>
          </w:p>
        </w:tc>
        <w:tc>
          <w:tcPr>
            <w:tcW w:w="1172" w:type="dxa"/>
            <w:tcPrChange w:id="1901" w:author="Author">
              <w:tcPr>
                <w:tcW w:w="1172" w:type="dxa"/>
              </w:tcPr>
            </w:tcPrChange>
          </w:tcPr>
          <w:p w14:paraId="700DF53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902" w:author="Author">
              <w:tcPr>
                <w:tcW w:w="529" w:type="dxa"/>
              </w:tcPr>
            </w:tcPrChange>
          </w:tcPr>
          <w:p w14:paraId="6285FE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903" w:author="Author">
              <w:tcPr>
                <w:tcW w:w="425" w:type="dxa"/>
              </w:tcPr>
            </w:tcPrChange>
          </w:tcPr>
          <w:p w14:paraId="4971F6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Change w:id="1904" w:author="Author">
              <w:tcPr>
                <w:tcW w:w="426" w:type="dxa"/>
              </w:tcPr>
            </w:tcPrChange>
          </w:tcPr>
          <w:p w14:paraId="3402AD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4005BA" w:rsidRPr="00F25738" w14:paraId="464ACA35" w14:textId="77777777" w:rsidTr="003154B1">
        <w:tc>
          <w:tcPr>
            <w:tcW w:w="720" w:type="dxa"/>
            <w:tcPrChange w:id="1905" w:author="Author">
              <w:tcPr>
                <w:tcW w:w="720" w:type="dxa"/>
              </w:tcPr>
            </w:tcPrChange>
          </w:tcPr>
          <w:p w14:paraId="0D14B57A"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906" w:author="Author">
              <w:tcPr>
                <w:tcW w:w="1530" w:type="dxa"/>
              </w:tcPr>
            </w:tcPrChange>
          </w:tcPr>
          <w:p w14:paraId="6E82BC7E"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70" w:type="dxa"/>
            <w:tcPrChange w:id="1907" w:author="Author">
              <w:tcPr>
                <w:tcW w:w="1080" w:type="dxa"/>
              </w:tcPr>
            </w:tcPrChange>
          </w:tcPr>
          <w:p w14:paraId="2886304D" w14:textId="26149994" w:rsidR="004005BA" w:rsidRPr="00F25738" w:rsidRDefault="004005BA" w:rsidP="004005BA">
            <w:pPr>
              <w:jc w:val="center"/>
              <w:rPr>
                <w:rFonts w:ascii="Times New Roman" w:hAnsi="Times New Roman" w:cs="Times New Roman"/>
                <w:sz w:val="16"/>
                <w:szCs w:val="16"/>
              </w:rPr>
            </w:pPr>
            <w:ins w:id="1908" w:author="Author">
              <w:r w:rsidRPr="007B19BB">
                <w:rPr>
                  <w:rFonts w:ascii="Times New Roman" w:hAnsi="Times New Roman" w:cs="Times New Roman"/>
                  <w:sz w:val="16"/>
                  <w:szCs w:val="16"/>
                </w:rPr>
                <w:t>Unpublished</w:t>
              </w:r>
            </w:ins>
            <w:del w:id="1909" w:author="Author">
              <w:r w:rsidRPr="00F25738" w:rsidDel="00C83594">
                <w:rPr>
                  <w:rFonts w:ascii="Times New Roman" w:hAnsi="Times New Roman" w:cs="Times New Roman"/>
                  <w:sz w:val="16"/>
                  <w:szCs w:val="16"/>
                </w:rPr>
                <w:delText>Published</w:delText>
              </w:r>
            </w:del>
          </w:p>
        </w:tc>
        <w:tc>
          <w:tcPr>
            <w:tcW w:w="810" w:type="dxa"/>
            <w:tcPrChange w:id="1910" w:author="Author">
              <w:tcPr>
                <w:tcW w:w="810" w:type="dxa"/>
              </w:tcPr>
            </w:tcPrChange>
          </w:tcPr>
          <w:p w14:paraId="3EF7BD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911" w:author="Author">
              <w:tcPr>
                <w:tcW w:w="1080" w:type="dxa"/>
              </w:tcPr>
            </w:tcPrChange>
          </w:tcPr>
          <w:p w14:paraId="4132CA8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912" w:author="Author">
              <w:tcPr>
                <w:tcW w:w="1260" w:type="dxa"/>
              </w:tcPr>
            </w:tcPrChange>
          </w:tcPr>
          <w:p w14:paraId="548FFB8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913" w:author="Author">
              <w:tcPr>
                <w:tcW w:w="1440" w:type="dxa"/>
              </w:tcPr>
            </w:tcPrChange>
          </w:tcPr>
          <w:p w14:paraId="32B222A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914" w:author="Author">
              <w:tcPr>
                <w:tcW w:w="1170" w:type="dxa"/>
              </w:tcPr>
            </w:tcPrChange>
          </w:tcPr>
          <w:p w14:paraId="76E7E649"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915" w:author="Author">
              <w:tcPr>
                <w:tcW w:w="1258" w:type="dxa"/>
              </w:tcPr>
            </w:tcPrChange>
          </w:tcPr>
          <w:p w14:paraId="293189FE" w14:textId="77777777" w:rsidR="004005BA" w:rsidRPr="00F25738" w:rsidRDefault="004005BA" w:rsidP="004005BA">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Surgency</w:t>
            </w:r>
            <w:proofErr w:type="spellEnd"/>
          </w:p>
        </w:tc>
        <w:tc>
          <w:tcPr>
            <w:tcW w:w="1172" w:type="dxa"/>
            <w:tcPrChange w:id="1916" w:author="Author">
              <w:tcPr>
                <w:tcW w:w="1172" w:type="dxa"/>
              </w:tcPr>
            </w:tcPrChange>
          </w:tcPr>
          <w:p w14:paraId="6C878B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917" w:author="Author">
              <w:tcPr>
                <w:tcW w:w="529" w:type="dxa"/>
              </w:tcPr>
            </w:tcPrChange>
          </w:tcPr>
          <w:p w14:paraId="271199D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918" w:author="Author">
              <w:tcPr>
                <w:tcW w:w="425" w:type="dxa"/>
              </w:tcPr>
            </w:tcPrChange>
          </w:tcPr>
          <w:p w14:paraId="694874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Change w:id="1919" w:author="Author">
              <w:tcPr>
                <w:tcW w:w="426" w:type="dxa"/>
              </w:tcPr>
            </w:tcPrChange>
          </w:tcPr>
          <w:p w14:paraId="1BBD3F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4005BA" w:rsidRPr="00F25738" w14:paraId="2C2A857E" w14:textId="77777777" w:rsidTr="003154B1">
        <w:tc>
          <w:tcPr>
            <w:tcW w:w="720" w:type="dxa"/>
            <w:tcPrChange w:id="1920" w:author="Author">
              <w:tcPr>
                <w:tcW w:w="720" w:type="dxa"/>
              </w:tcPr>
            </w:tcPrChange>
          </w:tcPr>
          <w:p w14:paraId="3E3C1B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921" w:author="Author">
              <w:tcPr>
                <w:tcW w:w="1530" w:type="dxa"/>
              </w:tcPr>
            </w:tcPrChange>
          </w:tcPr>
          <w:p w14:paraId="23088102"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70" w:type="dxa"/>
            <w:tcPrChange w:id="1922" w:author="Author">
              <w:tcPr>
                <w:tcW w:w="1080" w:type="dxa"/>
              </w:tcPr>
            </w:tcPrChange>
          </w:tcPr>
          <w:p w14:paraId="1849F3C2" w14:textId="6776CC9D" w:rsidR="004005BA" w:rsidRPr="00F25738" w:rsidRDefault="004005BA" w:rsidP="004005BA">
            <w:pPr>
              <w:jc w:val="center"/>
              <w:rPr>
                <w:rFonts w:ascii="Times New Roman" w:hAnsi="Times New Roman" w:cs="Times New Roman"/>
                <w:sz w:val="16"/>
                <w:szCs w:val="16"/>
              </w:rPr>
            </w:pPr>
            <w:ins w:id="1923" w:author="Author">
              <w:r w:rsidRPr="007B19BB">
                <w:rPr>
                  <w:rFonts w:ascii="Times New Roman" w:hAnsi="Times New Roman" w:cs="Times New Roman"/>
                  <w:sz w:val="16"/>
                  <w:szCs w:val="16"/>
                </w:rPr>
                <w:t>Unpublished</w:t>
              </w:r>
            </w:ins>
            <w:del w:id="1924" w:author="Author">
              <w:r w:rsidRPr="00F25738" w:rsidDel="00C83594">
                <w:rPr>
                  <w:rFonts w:ascii="Times New Roman" w:hAnsi="Times New Roman" w:cs="Times New Roman"/>
                  <w:sz w:val="16"/>
                  <w:szCs w:val="16"/>
                </w:rPr>
                <w:delText>Published</w:delText>
              </w:r>
            </w:del>
          </w:p>
        </w:tc>
        <w:tc>
          <w:tcPr>
            <w:tcW w:w="810" w:type="dxa"/>
            <w:tcPrChange w:id="1925" w:author="Author">
              <w:tcPr>
                <w:tcW w:w="810" w:type="dxa"/>
              </w:tcPr>
            </w:tcPrChange>
          </w:tcPr>
          <w:p w14:paraId="68191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926" w:author="Author">
              <w:tcPr>
                <w:tcW w:w="1080" w:type="dxa"/>
              </w:tcPr>
            </w:tcPrChange>
          </w:tcPr>
          <w:p w14:paraId="26B91F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927" w:author="Author">
              <w:tcPr>
                <w:tcW w:w="1260" w:type="dxa"/>
              </w:tcPr>
            </w:tcPrChange>
          </w:tcPr>
          <w:p w14:paraId="27057AA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928" w:author="Author">
              <w:tcPr>
                <w:tcW w:w="1440" w:type="dxa"/>
              </w:tcPr>
            </w:tcPrChange>
          </w:tcPr>
          <w:p w14:paraId="183F0C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929" w:author="Author">
              <w:tcPr>
                <w:tcW w:w="1170" w:type="dxa"/>
              </w:tcPr>
            </w:tcPrChange>
          </w:tcPr>
          <w:p w14:paraId="45C498FC"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930" w:author="Author">
              <w:tcPr>
                <w:tcW w:w="1258" w:type="dxa"/>
              </w:tcPr>
            </w:tcPrChange>
          </w:tcPr>
          <w:p w14:paraId="52B0B0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931" w:author="Author">
              <w:tcPr>
                <w:tcW w:w="1172" w:type="dxa"/>
              </w:tcPr>
            </w:tcPrChange>
          </w:tcPr>
          <w:p w14:paraId="5F70F34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932" w:author="Author">
              <w:tcPr>
                <w:tcW w:w="529" w:type="dxa"/>
              </w:tcPr>
            </w:tcPrChange>
          </w:tcPr>
          <w:p w14:paraId="0B31A2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933" w:author="Author">
              <w:tcPr>
                <w:tcW w:w="425" w:type="dxa"/>
              </w:tcPr>
            </w:tcPrChange>
          </w:tcPr>
          <w:p w14:paraId="0A27080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Change w:id="1934" w:author="Author">
              <w:tcPr>
                <w:tcW w:w="426" w:type="dxa"/>
              </w:tcPr>
            </w:tcPrChange>
          </w:tcPr>
          <w:p w14:paraId="166B445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207FB258" w14:textId="77777777" w:rsidTr="003154B1">
        <w:tc>
          <w:tcPr>
            <w:tcW w:w="720" w:type="dxa"/>
            <w:tcPrChange w:id="1935" w:author="Author">
              <w:tcPr>
                <w:tcW w:w="720" w:type="dxa"/>
              </w:tcPr>
            </w:tcPrChange>
          </w:tcPr>
          <w:p w14:paraId="765007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936" w:author="Author">
              <w:tcPr>
                <w:tcW w:w="1530" w:type="dxa"/>
              </w:tcPr>
            </w:tcPrChange>
          </w:tcPr>
          <w:p w14:paraId="7731BE04"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70" w:type="dxa"/>
            <w:tcPrChange w:id="1937" w:author="Author">
              <w:tcPr>
                <w:tcW w:w="1080" w:type="dxa"/>
              </w:tcPr>
            </w:tcPrChange>
          </w:tcPr>
          <w:p w14:paraId="4A53952A" w14:textId="069DBFFA" w:rsidR="004005BA" w:rsidRPr="00F25738" w:rsidRDefault="004005BA" w:rsidP="004005BA">
            <w:pPr>
              <w:jc w:val="center"/>
              <w:rPr>
                <w:rFonts w:ascii="Times New Roman" w:hAnsi="Times New Roman" w:cs="Times New Roman"/>
                <w:sz w:val="16"/>
                <w:szCs w:val="16"/>
              </w:rPr>
            </w:pPr>
            <w:ins w:id="1938" w:author="Author">
              <w:r w:rsidRPr="007B19BB">
                <w:rPr>
                  <w:rFonts w:ascii="Times New Roman" w:hAnsi="Times New Roman" w:cs="Times New Roman"/>
                  <w:sz w:val="16"/>
                  <w:szCs w:val="16"/>
                </w:rPr>
                <w:t>Unpublished</w:t>
              </w:r>
            </w:ins>
            <w:del w:id="1939" w:author="Author">
              <w:r w:rsidRPr="00F25738" w:rsidDel="00C83594">
                <w:rPr>
                  <w:rFonts w:ascii="Times New Roman" w:hAnsi="Times New Roman" w:cs="Times New Roman"/>
                  <w:sz w:val="16"/>
                  <w:szCs w:val="16"/>
                </w:rPr>
                <w:delText>Published</w:delText>
              </w:r>
            </w:del>
          </w:p>
        </w:tc>
        <w:tc>
          <w:tcPr>
            <w:tcW w:w="810" w:type="dxa"/>
            <w:tcPrChange w:id="1940" w:author="Author">
              <w:tcPr>
                <w:tcW w:w="810" w:type="dxa"/>
              </w:tcPr>
            </w:tcPrChange>
          </w:tcPr>
          <w:p w14:paraId="038E5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941" w:author="Author">
              <w:tcPr>
                <w:tcW w:w="1080" w:type="dxa"/>
              </w:tcPr>
            </w:tcPrChange>
          </w:tcPr>
          <w:p w14:paraId="0634E6F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942" w:author="Author">
              <w:tcPr>
                <w:tcW w:w="1260" w:type="dxa"/>
              </w:tcPr>
            </w:tcPrChange>
          </w:tcPr>
          <w:p w14:paraId="368D27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943" w:author="Author">
              <w:tcPr>
                <w:tcW w:w="1440" w:type="dxa"/>
              </w:tcPr>
            </w:tcPrChange>
          </w:tcPr>
          <w:p w14:paraId="602CC7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944" w:author="Author">
              <w:tcPr>
                <w:tcW w:w="1170" w:type="dxa"/>
              </w:tcPr>
            </w:tcPrChange>
          </w:tcPr>
          <w:p w14:paraId="30EA6401"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945" w:author="Author">
              <w:tcPr>
                <w:tcW w:w="1258" w:type="dxa"/>
              </w:tcPr>
            </w:tcPrChange>
          </w:tcPr>
          <w:p w14:paraId="6B934D1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946" w:author="Author">
              <w:tcPr>
                <w:tcW w:w="1172" w:type="dxa"/>
              </w:tcPr>
            </w:tcPrChange>
          </w:tcPr>
          <w:p w14:paraId="0D01EE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947" w:author="Author">
              <w:tcPr>
                <w:tcW w:w="529" w:type="dxa"/>
              </w:tcPr>
            </w:tcPrChange>
          </w:tcPr>
          <w:p w14:paraId="1E201CF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948" w:author="Author">
              <w:tcPr>
                <w:tcW w:w="425" w:type="dxa"/>
              </w:tcPr>
            </w:tcPrChange>
          </w:tcPr>
          <w:p w14:paraId="51035E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Change w:id="1949" w:author="Author">
              <w:tcPr>
                <w:tcW w:w="426" w:type="dxa"/>
              </w:tcPr>
            </w:tcPrChange>
          </w:tcPr>
          <w:p w14:paraId="0947BF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58D3F4E9" w14:textId="77777777" w:rsidTr="003154B1">
        <w:tc>
          <w:tcPr>
            <w:tcW w:w="720" w:type="dxa"/>
            <w:tcPrChange w:id="1950" w:author="Author">
              <w:tcPr>
                <w:tcW w:w="720" w:type="dxa"/>
              </w:tcPr>
            </w:tcPrChange>
          </w:tcPr>
          <w:p w14:paraId="5DE99C2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951" w:author="Author">
              <w:tcPr>
                <w:tcW w:w="1530" w:type="dxa"/>
              </w:tcPr>
            </w:tcPrChange>
          </w:tcPr>
          <w:p w14:paraId="661786BC"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70" w:type="dxa"/>
            <w:tcPrChange w:id="1952" w:author="Author">
              <w:tcPr>
                <w:tcW w:w="1080" w:type="dxa"/>
              </w:tcPr>
            </w:tcPrChange>
          </w:tcPr>
          <w:p w14:paraId="2F98D7F4" w14:textId="16C4B5C9" w:rsidR="004005BA" w:rsidRPr="00F25738" w:rsidRDefault="004005BA" w:rsidP="004005BA">
            <w:pPr>
              <w:jc w:val="center"/>
              <w:rPr>
                <w:rFonts w:ascii="Times New Roman" w:hAnsi="Times New Roman" w:cs="Times New Roman"/>
                <w:sz w:val="16"/>
                <w:szCs w:val="16"/>
              </w:rPr>
            </w:pPr>
            <w:ins w:id="1953" w:author="Author">
              <w:r w:rsidRPr="007B19BB">
                <w:rPr>
                  <w:rFonts w:ascii="Times New Roman" w:hAnsi="Times New Roman" w:cs="Times New Roman"/>
                  <w:sz w:val="16"/>
                  <w:szCs w:val="16"/>
                </w:rPr>
                <w:t>Unpublished</w:t>
              </w:r>
            </w:ins>
            <w:del w:id="1954" w:author="Author">
              <w:r w:rsidRPr="00F25738" w:rsidDel="00C83594">
                <w:rPr>
                  <w:rFonts w:ascii="Times New Roman" w:hAnsi="Times New Roman" w:cs="Times New Roman"/>
                  <w:sz w:val="16"/>
                  <w:szCs w:val="16"/>
                </w:rPr>
                <w:delText>Published</w:delText>
              </w:r>
            </w:del>
          </w:p>
        </w:tc>
        <w:tc>
          <w:tcPr>
            <w:tcW w:w="810" w:type="dxa"/>
            <w:tcPrChange w:id="1955" w:author="Author">
              <w:tcPr>
                <w:tcW w:w="810" w:type="dxa"/>
              </w:tcPr>
            </w:tcPrChange>
          </w:tcPr>
          <w:p w14:paraId="15A1769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956" w:author="Author">
              <w:tcPr>
                <w:tcW w:w="1080" w:type="dxa"/>
              </w:tcPr>
            </w:tcPrChange>
          </w:tcPr>
          <w:p w14:paraId="6E4E8B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957" w:author="Author">
              <w:tcPr>
                <w:tcW w:w="1260" w:type="dxa"/>
              </w:tcPr>
            </w:tcPrChange>
          </w:tcPr>
          <w:p w14:paraId="563AD9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958" w:author="Author">
              <w:tcPr>
                <w:tcW w:w="1440" w:type="dxa"/>
              </w:tcPr>
            </w:tcPrChange>
          </w:tcPr>
          <w:p w14:paraId="2AAB96C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959" w:author="Author">
              <w:tcPr>
                <w:tcW w:w="1170" w:type="dxa"/>
              </w:tcPr>
            </w:tcPrChange>
          </w:tcPr>
          <w:p w14:paraId="13C51A6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Change w:id="1960" w:author="Author">
              <w:tcPr>
                <w:tcW w:w="1258" w:type="dxa"/>
              </w:tcPr>
            </w:tcPrChange>
          </w:tcPr>
          <w:p w14:paraId="0B93AD4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961" w:author="Author">
              <w:tcPr>
                <w:tcW w:w="1172" w:type="dxa"/>
              </w:tcPr>
            </w:tcPrChange>
          </w:tcPr>
          <w:p w14:paraId="3B6B42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962" w:author="Author">
              <w:tcPr>
                <w:tcW w:w="529" w:type="dxa"/>
              </w:tcPr>
            </w:tcPrChange>
          </w:tcPr>
          <w:p w14:paraId="1CF358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963" w:author="Author">
              <w:tcPr>
                <w:tcW w:w="425" w:type="dxa"/>
              </w:tcPr>
            </w:tcPrChange>
          </w:tcPr>
          <w:p w14:paraId="3E9862D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Change w:id="1964" w:author="Author">
              <w:tcPr>
                <w:tcW w:w="426" w:type="dxa"/>
              </w:tcPr>
            </w:tcPrChange>
          </w:tcPr>
          <w:p w14:paraId="771417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4005BA" w:rsidRPr="00F25738" w14:paraId="06408123" w14:textId="77777777" w:rsidTr="003154B1">
        <w:tc>
          <w:tcPr>
            <w:tcW w:w="720" w:type="dxa"/>
            <w:tcPrChange w:id="1965" w:author="Author">
              <w:tcPr>
                <w:tcW w:w="720" w:type="dxa"/>
              </w:tcPr>
            </w:tcPrChange>
          </w:tcPr>
          <w:p w14:paraId="566764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966" w:author="Author">
              <w:tcPr>
                <w:tcW w:w="1530" w:type="dxa"/>
              </w:tcPr>
            </w:tcPrChange>
          </w:tcPr>
          <w:p w14:paraId="578AB571"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70" w:type="dxa"/>
            <w:tcPrChange w:id="1967" w:author="Author">
              <w:tcPr>
                <w:tcW w:w="1080" w:type="dxa"/>
              </w:tcPr>
            </w:tcPrChange>
          </w:tcPr>
          <w:p w14:paraId="7F5F9FEA" w14:textId="7B2F3252" w:rsidR="004005BA" w:rsidRPr="00F25738" w:rsidRDefault="004005BA" w:rsidP="004005BA">
            <w:pPr>
              <w:jc w:val="center"/>
              <w:rPr>
                <w:rFonts w:ascii="Times New Roman" w:hAnsi="Times New Roman" w:cs="Times New Roman"/>
                <w:sz w:val="16"/>
                <w:szCs w:val="16"/>
              </w:rPr>
            </w:pPr>
            <w:ins w:id="1968" w:author="Author">
              <w:r w:rsidRPr="007B19BB">
                <w:rPr>
                  <w:rFonts w:ascii="Times New Roman" w:hAnsi="Times New Roman" w:cs="Times New Roman"/>
                  <w:sz w:val="16"/>
                  <w:szCs w:val="16"/>
                </w:rPr>
                <w:t>Unpublished</w:t>
              </w:r>
            </w:ins>
            <w:del w:id="1969" w:author="Author">
              <w:r w:rsidRPr="00F25738" w:rsidDel="00C83594">
                <w:rPr>
                  <w:rFonts w:ascii="Times New Roman" w:hAnsi="Times New Roman" w:cs="Times New Roman"/>
                  <w:sz w:val="16"/>
                  <w:szCs w:val="16"/>
                </w:rPr>
                <w:delText>Published</w:delText>
              </w:r>
            </w:del>
          </w:p>
        </w:tc>
        <w:tc>
          <w:tcPr>
            <w:tcW w:w="810" w:type="dxa"/>
            <w:tcPrChange w:id="1970" w:author="Author">
              <w:tcPr>
                <w:tcW w:w="810" w:type="dxa"/>
              </w:tcPr>
            </w:tcPrChange>
          </w:tcPr>
          <w:p w14:paraId="1286DB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971" w:author="Author">
              <w:tcPr>
                <w:tcW w:w="1080" w:type="dxa"/>
              </w:tcPr>
            </w:tcPrChange>
          </w:tcPr>
          <w:p w14:paraId="5A9EC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972" w:author="Author">
              <w:tcPr>
                <w:tcW w:w="1260" w:type="dxa"/>
              </w:tcPr>
            </w:tcPrChange>
          </w:tcPr>
          <w:p w14:paraId="17552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973" w:author="Author">
              <w:tcPr>
                <w:tcW w:w="1440" w:type="dxa"/>
              </w:tcPr>
            </w:tcPrChange>
          </w:tcPr>
          <w:p w14:paraId="3905F45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974" w:author="Author">
              <w:tcPr>
                <w:tcW w:w="1170" w:type="dxa"/>
              </w:tcPr>
            </w:tcPrChange>
          </w:tcPr>
          <w:p w14:paraId="347AE3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975" w:author="Author">
              <w:tcPr>
                <w:tcW w:w="1258" w:type="dxa"/>
              </w:tcPr>
            </w:tcPrChange>
          </w:tcPr>
          <w:p w14:paraId="725470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976" w:author="Author">
              <w:tcPr>
                <w:tcW w:w="1172" w:type="dxa"/>
              </w:tcPr>
            </w:tcPrChange>
          </w:tcPr>
          <w:p w14:paraId="2C6CC56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977" w:author="Author">
              <w:tcPr>
                <w:tcW w:w="529" w:type="dxa"/>
              </w:tcPr>
            </w:tcPrChange>
          </w:tcPr>
          <w:p w14:paraId="63DCDC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978" w:author="Author">
              <w:tcPr>
                <w:tcW w:w="425" w:type="dxa"/>
              </w:tcPr>
            </w:tcPrChange>
          </w:tcPr>
          <w:p w14:paraId="2B115D0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Change w:id="1979" w:author="Author">
              <w:tcPr>
                <w:tcW w:w="426" w:type="dxa"/>
              </w:tcPr>
            </w:tcPrChange>
          </w:tcPr>
          <w:p w14:paraId="542ABA7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5BA" w:rsidRPr="00F25738" w14:paraId="2204A16D" w14:textId="77777777" w:rsidTr="00675B14">
        <w:tc>
          <w:tcPr>
            <w:tcW w:w="709" w:type="dxa"/>
            <w:tcBorders>
              <w:top w:val="single" w:sz="4" w:space="0" w:color="auto"/>
            </w:tcBorders>
          </w:tcPr>
          <w:p w14:paraId="6D0D6B86"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Borders>
              <w:top w:val="single" w:sz="4" w:space="0" w:color="auto"/>
            </w:tcBorders>
          </w:tcPr>
          <w:p w14:paraId="39E14BCD" w14:textId="08426C5F" w:rsidR="004005BA" w:rsidRPr="00F25738" w:rsidRDefault="004005BA" w:rsidP="004005BA">
            <w:pPr>
              <w:jc w:val="center"/>
              <w:rPr>
                <w:rFonts w:ascii="Times New Roman" w:hAnsi="Times New Roman" w:cs="Times New Roman"/>
                <w:sz w:val="16"/>
                <w:szCs w:val="16"/>
              </w:rPr>
            </w:pPr>
            <w:ins w:id="1980" w:author="Author">
              <w:r w:rsidRPr="00C37830">
                <w:rPr>
                  <w:rFonts w:ascii="Times New Roman" w:hAnsi="Times New Roman" w:cs="Times New Roman"/>
                  <w:sz w:val="16"/>
                  <w:szCs w:val="16"/>
                </w:rPr>
                <w:t>Unpublished</w:t>
              </w:r>
            </w:ins>
            <w:del w:id="1981" w:author="Author">
              <w:r w:rsidRPr="00F25738" w:rsidDel="0096007C">
                <w:rPr>
                  <w:rFonts w:ascii="Times New Roman" w:hAnsi="Times New Roman" w:cs="Times New Roman"/>
                  <w:sz w:val="16"/>
                  <w:szCs w:val="16"/>
                </w:rPr>
                <w:delText>Published</w:delText>
              </w:r>
            </w:del>
          </w:p>
        </w:tc>
        <w:tc>
          <w:tcPr>
            <w:tcW w:w="810" w:type="dxa"/>
            <w:tcBorders>
              <w:top w:val="single" w:sz="4" w:space="0" w:color="auto"/>
            </w:tcBorders>
          </w:tcPr>
          <w:p w14:paraId="1325C0E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E1A2AFF" w14:textId="77777777" w:rsidTr="00675B14">
        <w:tc>
          <w:tcPr>
            <w:tcW w:w="709" w:type="dxa"/>
          </w:tcPr>
          <w:p w14:paraId="26B187B9"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86CF263" w14:textId="0B950EE4" w:rsidR="004005BA" w:rsidRPr="00F25738" w:rsidRDefault="004005BA" w:rsidP="004005BA">
            <w:pPr>
              <w:jc w:val="center"/>
              <w:rPr>
                <w:rFonts w:ascii="Times New Roman" w:hAnsi="Times New Roman" w:cs="Times New Roman"/>
                <w:sz w:val="16"/>
                <w:szCs w:val="16"/>
              </w:rPr>
            </w:pPr>
            <w:ins w:id="1982" w:author="Author">
              <w:r w:rsidRPr="00C37830">
                <w:rPr>
                  <w:rFonts w:ascii="Times New Roman" w:hAnsi="Times New Roman" w:cs="Times New Roman"/>
                  <w:sz w:val="16"/>
                  <w:szCs w:val="16"/>
                </w:rPr>
                <w:t>Unpublished</w:t>
              </w:r>
            </w:ins>
            <w:del w:id="1983" w:author="Author">
              <w:r w:rsidRPr="00F25738" w:rsidDel="0096007C">
                <w:rPr>
                  <w:rFonts w:ascii="Times New Roman" w:hAnsi="Times New Roman" w:cs="Times New Roman"/>
                  <w:sz w:val="16"/>
                  <w:szCs w:val="16"/>
                </w:rPr>
                <w:delText>Published</w:delText>
              </w:r>
            </w:del>
          </w:p>
        </w:tc>
        <w:tc>
          <w:tcPr>
            <w:tcW w:w="810" w:type="dxa"/>
          </w:tcPr>
          <w:p w14:paraId="769B966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4005BA" w:rsidRPr="00F25738" w14:paraId="3DF46693" w14:textId="77777777" w:rsidTr="00675B14">
        <w:tc>
          <w:tcPr>
            <w:tcW w:w="709" w:type="dxa"/>
          </w:tcPr>
          <w:p w14:paraId="4CF079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6E1C2618" w14:textId="049C6F95" w:rsidR="004005BA" w:rsidRPr="00F25738" w:rsidRDefault="004005BA" w:rsidP="004005BA">
            <w:pPr>
              <w:jc w:val="center"/>
              <w:rPr>
                <w:rFonts w:ascii="Times New Roman" w:hAnsi="Times New Roman" w:cs="Times New Roman"/>
                <w:sz w:val="16"/>
                <w:szCs w:val="16"/>
              </w:rPr>
            </w:pPr>
            <w:ins w:id="1984" w:author="Author">
              <w:r w:rsidRPr="00C37830">
                <w:rPr>
                  <w:rFonts w:ascii="Times New Roman" w:hAnsi="Times New Roman" w:cs="Times New Roman"/>
                  <w:sz w:val="16"/>
                  <w:szCs w:val="16"/>
                </w:rPr>
                <w:t>Unpublished</w:t>
              </w:r>
            </w:ins>
            <w:del w:id="1985" w:author="Author">
              <w:r w:rsidRPr="00F25738" w:rsidDel="0096007C">
                <w:rPr>
                  <w:rFonts w:ascii="Times New Roman" w:hAnsi="Times New Roman" w:cs="Times New Roman"/>
                  <w:sz w:val="16"/>
                  <w:szCs w:val="16"/>
                </w:rPr>
                <w:delText>Published</w:delText>
              </w:r>
            </w:del>
          </w:p>
        </w:tc>
        <w:tc>
          <w:tcPr>
            <w:tcW w:w="810" w:type="dxa"/>
          </w:tcPr>
          <w:p w14:paraId="48EE543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4005BA" w:rsidRPr="00F25738" w14:paraId="326CC0FB" w14:textId="77777777" w:rsidTr="00675B14">
        <w:trPr>
          <w:ins w:id="1986" w:author="Author"/>
        </w:trPr>
        <w:tc>
          <w:tcPr>
            <w:tcW w:w="709" w:type="dxa"/>
          </w:tcPr>
          <w:p w14:paraId="3D78AE27" w14:textId="5BA11327" w:rsidR="004005BA" w:rsidRDefault="004005BA" w:rsidP="004005BA">
            <w:pPr>
              <w:jc w:val="center"/>
              <w:rPr>
                <w:ins w:id="1987" w:author="Author"/>
                <w:rFonts w:ascii="Times New Roman" w:hAnsi="Times New Roman" w:cs="Times New Roman"/>
                <w:sz w:val="16"/>
                <w:szCs w:val="16"/>
                <w:lang w:eastAsia="zh-CN"/>
              </w:rPr>
            </w:pPr>
            <w:ins w:id="1988" w:author="Author">
              <w:r>
                <w:rPr>
                  <w:rFonts w:ascii="Times New Roman" w:hAnsi="Times New Roman" w:cs="Times New Roman" w:hint="eastAsia"/>
                  <w:sz w:val="16"/>
                  <w:szCs w:val="16"/>
                  <w:lang w:eastAsia="zh-CN"/>
                </w:rPr>
                <w:t>7</w:t>
              </w:r>
            </w:ins>
          </w:p>
        </w:tc>
        <w:tc>
          <w:tcPr>
            <w:tcW w:w="1631" w:type="dxa"/>
          </w:tcPr>
          <w:p w14:paraId="59BDF498" w14:textId="4D68B39B" w:rsidR="004005BA" w:rsidRPr="00F25738" w:rsidRDefault="004005BA" w:rsidP="004005BA">
            <w:pPr>
              <w:jc w:val="both"/>
              <w:rPr>
                <w:ins w:id="1989" w:author="Author"/>
                <w:rFonts w:ascii="Times New Roman" w:hAnsi="Times New Roman" w:cs="Times New Roman"/>
                <w:sz w:val="16"/>
                <w:szCs w:val="16"/>
              </w:rPr>
            </w:pPr>
            <w:ins w:id="1990" w:author="Autho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ins>
          </w:p>
        </w:tc>
        <w:tc>
          <w:tcPr>
            <w:tcW w:w="1080" w:type="dxa"/>
          </w:tcPr>
          <w:p w14:paraId="675D50AB" w14:textId="44BF257D" w:rsidR="004005BA" w:rsidRPr="00C37830" w:rsidRDefault="004005BA" w:rsidP="004005BA">
            <w:pPr>
              <w:jc w:val="center"/>
              <w:rPr>
                <w:ins w:id="1991" w:author="Author"/>
                <w:rFonts w:ascii="Times New Roman" w:hAnsi="Times New Roman" w:cs="Times New Roman"/>
                <w:sz w:val="16"/>
                <w:szCs w:val="16"/>
              </w:rPr>
            </w:pPr>
            <w:ins w:id="1992" w:author="Author">
              <w:r w:rsidRPr="00C37830">
                <w:rPr>
                  <w:rFonts w:ascii="Times New Roman" w:hAnsi="Times New Roman" w:cs="Times New Roman"/>
                  <w:sz w:val="16"/>
                  <w:szCs w:val="16"/>
                </w:rPr>
                <w:t>Unpublished</w:t>
              </w:r>
            </w:ins>
          </w:p>
        </w:tc>
        <w:tc>
          <w:tcPr>
            <w:tcW w:w="810" w:type="dxa"/>
          </w:tcPr>
          <w:p w14:paraId="01ECAE14" w14:textId="740E00A0" w:rsidR="004005BA" w:rsidRPr="00F25738" w:rsidRDefault="004005BA" w:rsidP="004005BA">
            <w:pPr>
              <w:jc w:val="center"/>
              <w:rPr>
                <w:ins w:id="1993" w:author="Author"/>
                <w:rFonts w:ascii="Times New Roman" w:hAnsi="Times New Roman" w:cs="Times New Roman"/>
                <w:sz w:val="16"/>
                <w:szCs w:val="16"/>
              </w:rPr>
            </w:pPr>
            <w:ins w:id="1994" w:author="Author">
              <w:r w:rsidRPr="00F25738">
                <w:rPr>
                  <w:rFonts w:ascii="Times New Roman" w:hAnsi="Times New Roman" w:cs="Times New Roman"/>
                  <w:sz w:val="16"/>
                  <w:szCs w:val="16"/>
                </w:rPr>
                <w:t>Students</w:t>
              </w:r>
            </w:ins>
          </w:p>
        </w:tc>
        <w:tc>
          <w:tcPr>
            <w:tcW w:w="1080" w:type="dxa"/>
          </w:tcPr>
          <w:p w14:paraId="6FDEF5B4" w14:textId="583B009F" w:rsidR="004005BA" w:rsidRPr="00F25738" w:rsidRDefault="004005BA" w:rsidP="004005BA">
            <w:pPr>
              <w:jc w:val="center"/>
              <w:rPr>
                <w:ins w:id="1995" w:author="Author"/>
                <w:rFonts w:ascii="Times New Roman" w:hAnsi="Times New Roman" w:cs="Times New Roman"/>
                <w:sz w:val="16"/>
                <w:szCs w:val="16"/>
              </w:rPr>
            </w:pPr>
            <w:ins w:id="1996" w:author="Author">
              <w:r w:rsidRPr="00F25738">
                <w:rPr>
                  <w:rFonts w:ascii="Times New Roman" w:hAnsi="Times New Roman" w:cs="Times New Roman"/>
                  <w:sz w:val="16"/>
                  <w:szCs w:val="16"/>
                </w:rPr>
                <w:t>NPI</w:t>
              </w:r>
            </w:ins>
          </w:p>
        </w:tc>
        <w:tc>
          <w:tcPr>
            <w:tcW w:w="1260" w:type="dxa"/>
          </w:tcPr>
          <w:p w14:paraId="5784DC53" w14:textId="6A93AF66" w:rsidR="004005BA" w:rsidRPr="00F25738" w:rsidRDefault="004005BA" w:rsidP="004005BA">
            <w:pPr>
              <w:jc w:val="center"/>
              <w:rPr>
                <w:ins w:id="1997" w:author="Author"/>
                <w:rFonts w:ascii="Times New Roman" w:hAnsi="Times New Roman" w:cs="Times New Roman"/>
                <w:sz w:val="16"/>
                <w:szCs w:val="16"/>
              </w:rPr>
            </w:pPr>
            <w:ins w:id="1998" w:author="Author">
              <w:r w:rsidRPr="00F25738">
                <w:rPr>
                  <w:rFonts w:ascii="Times New Roman" w:hAnsi="Times New Roman" w:cs="Times New Roman"/>
                  <w:sz w:val="16"/>
                  <w:szCs w:val="16"/>
                </w:rPr>
                <w:t>Observer</w:t>
              </w:r>
            </w:ins>
          </w:p>
        </w:tc>
        <w:tc>
          <w:tcPr>
            <w:tcW w:w="1260" w:type="dxa"/>
          </w:tcPr>
          <w:p w14:paraId="1F053625" w14:textId="3EBCBB84" w:rsidR="004005BA" w:rsidRPr="00F25738" w:rsidRDefault="004005BA" w:rsidP="004005BA">
            <w:pPr>
              <w:jc w:val="center"/>
              <w:rPr>
                <w:ins w:id="1999" w:author="Author"/>
                <w:rFonts w:ascii="Times New Roman" w:hAnsi="Times New Roman" w:cs="Times New Roman"/>
                <w:sz w:val="16"/>
                <w:szCs w:val="16"/>
              </w:rPr>
            </w:pPr>
            <w:ins w:id="2000" w:author="Author">
              <w:r w:rsidRPr="00F25738">
                <w:rPr>
                  <w:rFonts w:ascii="Times New Roman" w:hAnsi="Times New Roman" w:cs="Times New Roman"/>
                  <w:sz w:val="16"/>
                  <w:szCs w:val="16"/>
                </w:rPr>
                <w:t>Residual</w:t>
              </w:r>
            </w:ins>
          </w:p>
        </w:tc>
        <w:tc>
          <w:tcPr>
            <w:tcW w:w="1170" w:type="dxa"/>
          </w:tcPr>
          <w:p w14:paraId="25FAE2B0" w14:textId="69727A29" w:rsidR="004005BA" w:rsidRDefault="004005BA" w:rsidP="004005BA">
            <w:pPr>
              <w:jc w:val="center"/>
              <w:rPr>
                <w:ins w:id="2001" w:author="Author"/>
                <w:rFonts w:ascii="Times New Roman" w:hAnsi="Times New Roman" w:cs="Times New Roman"/>
                <w:sz w:val="16"/>
                <w:szCs w:val="16"/>
              </w:rPr>
            </w:pPr>
            <w:ins w:id="2002" w:author="Author">
              <w:r>
                <w:rPr>
                  <w:rFonts w:ascii="Times New Roman" w:hAnsi="Times New Roman" w:cs="Times New Roman"/>
                  <w:sz w:val="16"/>
                  <w:szCs w:val="16"/>
                </w:rPr>
                <w:t>Short acquaintance</w:t>
              </w:r>
            </w:ins>
          </w:p>
        </w:tc>
        <w:tc>
          <w:tcPr>
            <w:tcW w:w="1440" w:type="dxa"/>
          </w:tcPr>
          <w:p w14:paraId="24D74B16" w14:textId="33065F3F" w:rsidR="004005BA" w:rsidRPr="00F25738" w:rsidRDefault="004005BA" w:rsidP="004005BA">
            <w:pPr>
              <w:jc w:val="center"/>
              <w:rPr>
                <w:ins w:id="2003" w:author="Author"/>
                <w:rFonts w:ascii="Times New Roman" w:hAnsi="Times New Roman" w:cs="Times New Roman"/>
                <w:sz w:val="16"/>
                <w:szCs w:val="16"/>
              </w:rPr>
            </w:pPr>
            <w:ins w:id="2004" w:author="Author">
              <w:r w:rsidRPr="00F25738">
                <w:rPr>
                  <w:rFonts w:ascii="Times New Roman" w:hAnsi="Times New Roman" w:cs="Times New Roman"/>
                  <w:sz w:val="16"/>
                  <w:szCs w:val="16"/>
                </w:rPr>
                <w:t>Well-being</w:t>
              </w:r>
            </w:ins>
          </w:p>
        </w:tc>
        <w:tc>
          <w:tcPr>
            <w:tcW w:w="1152" w:type="dxa"/>
          </w:tcPr>
          <w:p w14:paraId="726859F7" w14:textId="1680B3E1" w:rsidR="004005BA" w:rsidRPr="00F25738" w:rsidRDefault="004005BA" w:rsidP="004005BA">
            <w:pPr>
              <w:jc w:val="center"/>
              <w:rPr>
                <w:ins w:id="2005" w:author="Author"/>
                <w:rFonts w:ascii="Times New Roman" w:hAnsi="Times New Roman" w:cs="Times New Roman"/>
                <w:sz w:val="16"/>
                <w:szCs w:val="16"/>
              </w:rPr>
            </w:pPr>
            <w:ins w:id="2006" w:author="Author">
              <w:r w:rsidRPr="00F25738">
                <w:rPr>
                  <w:rFonts w:ascii="Times New Roman" w:hAnsi="Times New Roman" w:cs="Times New Roman"/>
                  <w:sz w:val="16"/>
                  <w:szCs w:val="16"/>
                </w:rPr>
                <w:t>Neither</w:t>
              </w:r>
            </w:ins>
          </w:p>
        </w:tc>
        <w:tc>
          <w:tcPr>
            <w:tcW w:w="457" w:type="dxa"/>
          </w:tcPr>
          <w:p w14:paraId="285043CE" w14:textId="628176DC" w:rsidR="004005BA" w:rsidRPr="00F25738" w:rsidRDefault="004005BA" w:rsidP="004005BA">
            <w:pPr>
              <w:jc w:val="center"/>
              <w:rPr>
                <w:ins w:id="2007" w:author="Author"/>
                <w:rFonts w:ascii="Times New Roman" w:hAnsi="Times New Roman" w:cs="Times New Roman"/>
                <w:sz w:val="16"/>
                <w:szCs w:val="16"/>
              </w:rPr>
            </w:pPr>
            <w:ins w:id="2008" w:author="Author">
              <w:r w:rsidRPr="00F25738">
                <w:rPr>
                  <w:rFonts w:ascii="Times New Roman" w:hAnsi="Times New Roman" w:cs="Times New Roman"/>
                  <w:sz w:val="16"/>
                  <w:szCs w:val="16"/>
                </w:rPr>
                <w:t>82</w:t>
              </w:r>
            </w:ins>
          </w:p>
        </w:tc>
        <w:tc>
          <w:tcPr>
            <w:tcW w:w="425" w:type="dxa"/>
          </w:tcPr>
          <w:p w14:paraId="2A45FF0B" w14:textId="1BB9B1A3" w:rsidR="004005BA" w:rsidRPr="00F25738" w:rsidRDefault="004005BA" w:rsidP="004005BA">
            <w:pPr>
              <w:jc w:val="center"/>
              <w:rPr>
                <w:ins w:id="2009" w:author="Author"/>
                <w:rFonts w:ascii="Times New Roman" w:hAnsi="Times New Roman" w:cs="Times New Roman"/>
                <w:sz w:val="16"/>
                <w:szCs w:val="16"/>
              </w:rPr>
            </w:pPr>
            <w:ins w:id="2010" w:author="Author">
              <w:r>
                <w:rPr>
                  <w:rFonts w:ascii="Times New Roman" w:hAnsi="Times New Roman" w:cs="Times New Roman"/>
                  <w:sz w:val="16"/>
                  <w:szCs w:val="16"/>
                </w:rPr>
                <w:t>.26</w:t>
              </w:r>
            </w:ins>
          </w:p>
        </w:tc>
        <w:tc>
          <w:tcPr>
            <w:tcW w:w="426" w:type="dxa"/>
          </w:tcPr>
          <w:p w14:paraId="5A560E3B" w14:textId="3DE07A47" w:rsidR="004005BA" w:rsidRPr="00F25738" w:rsidRDefault="004005BA" w:rsidP="004005BA">
            <w:pPr>
              <w:jc w:val="center"/>
              <w:rPr>
                <w:ins w:id="2011" w:author="Author"/>
                <w:rFonts w:ascii="Times New Roman" w:hAnsi="Times New Roman" w:cs="Times New Roman"/>
                <w:sz w:val="16"/>
                <w:szCs w:val="16"/>
              </w:rPr>
            </w:pPr>
            <w:ins w:id="2012" w:author="Author">
              <w:r>
                <w:rPr>
                  <w:rFonts w:ascii="Times New Roman" w:hAnsi="Times New Roman" w:cs="Times New Roman"/>
                  <w:sz w:val="16"/>
                  <w:szCs w:val="16"/>
                </w:rPr>
                <w:t>.31</w:t>
              </w:r>
            </w:ins>
          </w:p>
        </w:tc>
      </w:tr>
      <w:tr w:rsidR="004005BA" w:rsidRPr="00F25738" w14:paraId="6F58FF4D" w14:textId="77777777" w:rsidTr="00675B14">
        <w:tc>
          <w:tcPr>
            <w:tcW w:w="709" w:type="dxa"/>
          </w:tcPr>
          <w:p w14:paraId="640FE72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9857E5C" w14:textId="1751C21F" w:rsidR="004005BA" w:rsidRPr="00F25738" w:rsidRDefault="004005BA" w:rsidP="004005BA">
            <w:pPr>
              <w:jc w:val="center"/>
              <w:rPr>
                <w:rFonts w:ascii="Times New Roman" w:hAnsi="Times New Roman" w:cs="Times New Roman"/>
                <w:sz w:val="16"/>
                <w:szCs w:val="16"/>
              </w:rPr>
            </w:pPr>
            <w:ins w:id="2013" w:author="Author">
              <w:r w:rsidRPr="00C37830">
                <w:rPr>
                  <w:rFonts w:ascii="Times New Roman" w:hAnsi="Times New Roman" w:cs="Times New Roman"/>
                  <w:sz w:val="16"/>
                  <w:szCs w:val="16"/>
                </w:rPr>
                <w:t>Unpublished</w:t>
              </w:r>
            </w:ins>
            <w:del w:id="2014" w:author="Author">
              <w:r w:rsidRPr="00F25738" w:rsidDel="0096007C">
                <w:rPr>
                  <w:rFonts w:ascii="Times New Roman" w:hAnsi="Times New Roman" w:cs="Times New Roman"/>
                  <w:sz w:val="16"/>
                  <w:szCs w:val="16"/>
                </w:rPr>
                <w:delText>Published</w:delText>
              </w:r>
            </w:del>
          </w:p>
        </w:tc>
        <w:tc>
          <w:tcPr>
            <w:tcW w:w="810" w:type="dxa"/>
          </w:tcPr>
          <w:p w14:paraId="714D81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6B105E3" w14:textId="77777777" w:rsidTr="00675B14">
        <w:tc>
          <w:tcPr>
            <w:tcW w:w="709" w:type="dxa"/>
          </w:tcPr>
          <w:p w14:paraId="44472083"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72E166D" w14:textId="6F641DA3" w:rsidR="004005BA" w:rsidRPr="00F25738" w:rsidRDefault="004005BA" w:rsidP="004005BA">
            <w:pPr>
              <w:jc w:val="center"/>
              <w:rPr>
                <w:rFonts w:ascii="Times New Roman" w:hAnsi="Times New Roman" w:cs="Times New Roman"/>
                <w:sz w:val="16"/>
                <w:szCs w:val="16"/>
              </w:rPr>
            </w:pPr>
            <w:ins w:id="2015" w:author="Author">
              <w:r w:rsidRPr="00C37830">
                <w:rPr>
                  <w:rFonts w:ascii="Times New Roman" w:hAnsi="Times New Roman" w:cs="Times New Roman"/>
                  <w:sz w:val="16"/>
                  <w:szCs w:val="16"/>
                </w:rPr>
                <w:t>Unpublished</w:t>
              </w:r>
            </w:ins>
            <w:del w:id="2016" w:author="Author">
              <w:r w:rsidRPr="00F25738" w:rsidDel="0096007C">
                <w:rPr>
                  <w:rFonts w:ascii="Times New Roman" w:hAnsi="Times New Roman" w:cs="Times New Roman"/>
                  <w:sz w:val="16"/>
                  <w:szCs w:val="16"/>
                </w:rPr>
                <w:delText>Published</w:delText>
              </w:r>
            </w:del>
          </w:p>
        </w:tc>
        <w:tc>
          <w:tcPr>
            <w:tcW w:w="810" w:type="dxa"/>
          </w:tcPr>
          <w:p w14:paraId="4E1F272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1C4290" w14:textId="77777777" w:rsidTr="00675B14">
        <w:tc>
          <w:tcPr>
            <w:tcW w:w="709" w:type="dxa"/>
          </w:tcPr>
          <w:p w14:paraId="303BB84C"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75169FF" w14:textId="079F5BEE" w:rsidR="004005BA" w:rsidRPr="00F25738" w:rsidRDefault="004005BA" w:rsidP="004005BA">
            <w:pPr>
              <w:jc w:val="center"/>
              <w:rPr>
                <w:rFonts w:ascii="Times New Roman" w:hAnsi="Times New Roman" w:cs="Times New Roman"/>
                <w:sz w:val="16"/>
                <w:szCs w:val="16"/>
              </w:rPr>
            </w:pPr>
            <w:ins w:id="2017" w:author="Author">
              <w:r w:rsidRPr="00C37830">
                <w:rPr>
                  <w:rFonts w:ascii="Times New Roman" w:hAnsi="Times New Roman" w:cs="Times New Roman"/>
                  <w:sz w:val="16"/>
                  <w:szCs w:val="16"/>
                </w:rPr>
                <w:t>Unpublished</w:t>
              </w:r>
            </w:ins>
            <w:del w:id="2018" w:author="Author">
              <w:r w:rsidRPr="00F25738" w:rsidDel="0096007C">
                <w:rPr>
                  <w:rFonts w:ascii="Times New Roman" w:hAnsi="Times New Roman" w:cs="Times New Roman"/>
                  <w:sz w:val="16"/>
                  <w:szCs w:val="16"/>
                </w:rPr>
                <w:delText>Published</w:delText>
              </w:r>
            </w:del>
          </w:p>
        </w:tc>
        <w:tc>
          <w:tcPr>
            <w:tcW w:w="810" w:type="dxa"/>
          </w:tcPr>
          <w:p w14:paraId="195C30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F88EEE" w14:textId="77777777" w:rsidTr="00675B14">
        <w:tc>
          <w:tcPr>
            <w:tcW w:w="709" w:type="dxa"/>
          </w:tcPr>
          <w:p w14:paraId="1E3274F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6374998A" w14:textId="31178246" w:rsidR="004005BA" w:rsidRPr="00F25738" w:rsidRDefault="004005BA" w:rsidP="004005BA">
            <w:pPr>
              <w:jc w:val="center"/>
              <w:rPr>
                <w:rFonts w:ascii="Times New Roman" w:hAnsi="Times New Roman" w:cs="Times New Roman"/>
                <w:sz w:val="16"/>
                <w:szCs w:val="16"/>
              </w:rPr>
            </w:pPr>
            <w:ins w:id="2019" w:author="Author">
              <w:r w:rsidRPr="00C37830">
                <w:rPr>
                  <w:rFonts w:ascii="Times New Roman" w:hAnsi="Times New Roman" w:cs="Times New Roman"/>
                  <w:sz w:val="16"/>
                  <w:szCs w:val="16"/>
                </w:rPr>
                <w:t>Unpublished</w:t>
              </w:r>
            </w:ins>
            <w:del w:id="2020" w:author="Author">
              <w:r w:rsidRPr="00F25738" w:rsidDel="0096007C">
                <w:rPr>
                  <w:rFonts w:ascii="Times New Roman" w:hAnsi="Times New Roman" w:cs="Times New Roman"/>
                  <w:sz w:val="16"/>
                  <w:szCs w:val="16"/>
                </w:rPr>
                <w:delText>Published</w:delText>
              </w:r>
            </w:del>
          </w:p>
        </w:tc>
        <w:tc>
          <w:tcPr>
            <w:tcW w:w="810" w:type="dxa"/>
          </w:tcPr>
          <w:p w14:paraId="0B3322D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4005BA" w:rsidRPr="00F25738" w14:paraId="6EE7CA0B" w14:textId="77777777" w:rsidTr="00675B14">
        <w:tc>
          <w:tcPr>
            <w:tcW w:w="709" w:type="dxa"/>
          </w:tcPr>
          <w:p w14:paraId="219031F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2C4A1A6" w14:textId="4CFF2058" w:rsidR="004005BA" w:rsidRPr="00F25738" w:rsidRDefault="004005BA" w:rsidP="004005BA">
            <w:pPr>
              <w:jc w:val="center"/>
              <w:rPr>
                <w:rFonts w:ascii="Times New Roman" w:hAnsi="Times New Roman" w:cs="Times New Roman"/>
                <w:sz w:val="16"/>
                <w:szCs w:val="16"/>
              </w:rPr>
            </w:pPr>
            <w:ins w:id="2021" w:author="Author">
              <w:r w:rsidRPr="00C37830">
                <w:rPr>
                  <w:rFonts w:ascii="Times New Roman" w:hAnsi="Times New Roman" w:cs="Times New Roman"/>
                  <w:sz w:val="16"/>
                  <w:szCs w:val="16"/>
                </w:rPr>
                <w:t>Unpublished</w:t>
              </w:r>
            </w:ins>
            <w:del w:id="2022" w:author="Author">
              <w:r w:rsidRPr="00F25738" w:rsidDel="0096007C">
                <w:rPr>
                  <w:rFonts w:ascii="Times New Roman" w:hAnsi="Times New Roman" w:cs="Times New Roman"/>
                  <w:sz w:val="16"/>
                  <w:szCs w:val="16"/>
                </w:rPr>
                <w:delText>Published</w:delText>
              </w:r>
            </w:del>
          </w:p>
        </w:tc>
        <w:tc>
          <w:tcPr>
            <w:tcW w:w="810" w:type="dxa"/>
          </w:tcPr>
          <w:p w14:paraId="5C7A511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4005BA" w:rsidRPr="00F25738" w14:paraId="022C4173" w14:textId="77777777" w:rsidTr="00675B14">
        <w:tc>
          <w:tcPr>
            <w:tcW w:w="709" w:type="dxa"/>
          </w:tcPr>
          <w:p w14:paraId="4D3EF551"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151F4758" w14:textId="7EBC4951" w:rsidR="004005BA" w:rsidRPr="00F25738" w:rsidRDefault="004005BA" w:rsidP="004005BA">
            <w:pPr>
              <w:jc w:val="center"/>
              <w:rPr>
                <w:rFonts w:ascii="Times New Roman" w:hAnsi="Times New Roman" w:cs="Times New Roman"/>
                <w:sz w:val="16"/>
                <w:szCs w:val="16"/>
              </w:rPr>
            </w:pPr>
            <w:ins w:id="2023" w:author="Author">
              <w:r w:rsidRPr="00C37830">
                <w:rPr>
                  <w:rFonts w:ascii="Times New Roman" w:hAnsi="Times New Roman" w:cs="Times New Roman"/>
                  <w:sz w:val="16"/>
                  <w:szCs w:val="16"/>
                </w:rPr>
                <w:t>Unpublished</w:t>
              </w:r>
            </w:ins>
            <w:del w:id="2024" w:author="Author">
              <w:r w:rsidRPr="00F25738" w:rsidDel="0096007C">
                <w:rPr>
                  <w:rFonts w:ascii="Times New Roman" w:hAnsi="Times New Roman" w:cs="Times New Roman"/>
                  <w:sz w:val="16"/>
                  <w:szCs w:val="16"/>
                </w:rPr>
                <w:delText>Published</w:delText>
              </w:r>
            </w:del>
          </w:p>
        </w:tc>
        <w:tc>
          <w:tcPr>
            <w:tcW w:w="810" w:type="dxa"/>
          </w:tcPr>
          <w:p w14:paraId="6C00B3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0A4D7F19" w14:textId="77777777" w:rsidTr="00675B14">
        <w:tc>
          <w:tcPr>
            <w:tcW w:w="709" w:type="dxa"/>
          </w:tcPr>
          <w:p w14:paraId="76D7941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F7061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20FD7B29" w:rsidR="004005BA" w:rsidRDefault="004005BA" w:rsidP="004005BA">
            <w:pPr>
              <w:jc w:val="center"/>
              <w:rPr>
                <w:rFonts w:ascii="Times New Roman" w:hAnsi="Times New Roman" w:cs="Times New Roman"/>
                <w:sz w:val="16"/>
                <w:szCs w:val="16"/>
              </w:rPr>
            </w:pPr>
            <w:del w:id="2025" w:author="Author">
              <w:r w:rsidDel="00BF464A">
                <w:rPr>
                  <w:rFonts w:ascii="Times New Roman" w:hAnsi="Times New Roman" w:cs="Times New Roman"/>
                  <w:sz w:val="16"/>
                  <w:szCs w:val="16"/>
                </w:rPr>
                <w:delText>Zero</w:delText>
              </w:r>
            </w:del>
            <w:ins w:id="2026" w:author="Author">
              <w:r w:rsidR="00BF464A">
                <w:rPr>
                  <w:rFonts w:ascii="Times New Roman" w:hAnsi="Times New Roman" w:cs="Times New Roman"/>
                  <w:sz w:val="16"/>
                  <w:szCs w:val="16"/>
                </w:rPr>
                <w:t>Short</w:t>
              </w:r>
            </w:ins>
          </w:p>
          <w:p w14:paraId="5C44756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35948EFA" w:rsidR="004005BA" w:rsidRPr="00F25738" w:rsidRDefault="004005BA" w:rsidP="004005BA">
            <w:pPr>
              <w:jc w:val="center"/>
              <w:rPr>
                <w:rFonts w:ascii="Times New Roman" w:hAnsi="Times New Roman" w:cs="Times New Roman"/>
                <w:sz w:val="16"/>
                <w:szCs w:val="16"/>
              </w:rPr>
            </w:pPr>
            <w:del w:id="2027" w:author="Author">
              <w:r w:rsidRPr="00F25738" w:rsidDel="00BF464A">
                <w:rPr>
                  <w:rFonts w:ascii="Times New Roman" w:hAnsi="Times New Roman" w:cs="Times New Roman"/>
                  <w:sz w:val="16"/>
                  <w:szCs w:val="16"/>
                </w:rPr>
                <w:delText>201</w:delText>
              </w:r>
            </w:del>
            <w:ins w:id="2028" w:author="Author">
              <w:r w:rsidR="00BF464A">
                <w:rPr>
                  <w:rFonts w:ascii="Times New Roman" w:hAnsi="Times New Roman" w:cs="Times New Roman"/>
                  <w:sz w:val="16"/>
                  <w:szCs w:val="16"/>
                </w:rPr>
                <w:t>88</w:t>
              </w:r>
            </w:ins>
          </w:p>
        </w:tc>
        <w:tc>
          <w:tcPr>
            <w:tcW w:w="425" w:type="dxa"/>
          </w:tcPr>
          <w:p w14:paraId="2196E29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4005BA" w:rsidRPr="00F25738" w14:paraId="0624652E" w14:textId="77777777" w:rsidTr="00675B14">
        <w:tc>
          <w:tcPr>
            <w:tcW w:w="709" w:type="dxa"/>
          </w:tcPr>
          <w:p w14:paraId="5A11A34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143F2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4005BA" w:rsidRPr="00F25738" w14:paraId="4FEA4954" w14:textId="77777777" w:rsidTr="00675B14">
        <w:tc>
          <w:tcPr>
            <w:tcW w:w="709" w:type="dxa"/>
          </w:tcPr>
          <w:p w14:paraId="3D4A4F0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174B708"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23450102" w:rsidR="004005BA" w:rsidRDefault="004005BA" w:rsidP="004005BA">
            <w:pPr>
              <w:jc w:val="center"/>
              <w:rPr>
                <w:rFonts w:ascii="Times New Roman" w:hAnsi="Times New Roman" w:cs="Times New Roman"/>
                <w:sz w:val="16"/>
                <w:szCs w:val="16"/>
              </w:rPr>
            </w:pPr>
            <w:del w:id="2029" w:author="Author">
              <w:r w:rsidDel="00BF464A">
                <w:rPr>
                  <w:rFonts w:ascii="Times New Roman" w:hAnsi="Times New Roman" w:cs="Times New Roman"/>
                  <w:sz w:val="16"/>
                  <w:szCs w:val="16"/>
                </w:rPr>
                <w:delText>Zero</w:delText>
              </w:r>
            </w:del>
            <w:ins w:id="2030" w:author="Author">
              <w:r w:rsidR="00BF464A">
                <w:rPr>
                  <w:rFonts w:ascii="Times New Roman" w:hAnsi="Times New Roman" w:cs="Times New Roman"/>
                  <w:sz w:val="16"/>
                  <w:szCs w:val="16"/>
                </w:rPr>
                <w:t>Short</w:t>
              </w:r>
            </w:ins>
          </w:p>
          <w:p w14:paraId="6DAD641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4CC35D4A" w:rsidR="004005BA" w:rsidRPr="00F25738" w:rsidRDefault="004005BA" w:rsidP="004005BA">
            <w:pPr>
              <w:jc w:val="center"/>
              <w:rPr>
                <w:rFonts w:ascii="Times New Roman" w:hAnsi="Times New Roman" w:cs="Times New Roman"/>
                <w:sz w:val="16"/>
                <w:szCs w:val="16"/>
              </w:rPr>
            </w:pPr>
            <w:del w:id="2031" w:author="Author">
              <w:r w:rsidRPr="00F25738" w:rsidDel="00BF464A">
                <w:rPr>
                  <w:rFonts w:ascii="Times New Roman" w:hAnsi="Times New Roman" w:cs="Times New Roman"/>
                  <w:sz w:val="16"/>
                  <w:szCs w:val="16"/>
                </w:rPr>
                <w:delText>201</w:delText>
              </w:r>
            </w:del>
            <w:ins w:id="2032" w:author="Author">
              <w:r w:rsidR="00BF464A">
                <w:rPr>
                  <w:rFonts w:ascii="Times New Roman" w:hAnsi="Times New Roman" w:cs="Times New Roman"/>
                  <w:sz w:val="16"/>
                  <w:szCs w:val="16"/>
                </w:rPr>
                <w:t>88</w:t>
              </w:r>
            </w:ins>
          </w:p>
        </w:tc>
        <w:tc>
          <w:tcPr>
            <w:tcW w:w="425" w:type="dxa"/>
          </w:tcPr>
          <w:p w14:paraId="0EF33DB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4005BA" w:rsidRPr="00F25738" w14:paraId="7689ADFD" w14:textId="77777777" w:rsidTr="00675B14">
        <w:tc>
          <w:tcPr>
            <w:tcW w:w="709" w:type="dxa"/>
          </w:tcPr>
          <w:p w14:paraId="6A0BF4C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10E1132"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5BA" w:rsidRPr="00F25738" w14:paraId="7EC7E225" w14:textId="77777777" w:rsidTr="00675B14">
        <w:tc>
          <w:tcPr>
            <w:tcW w:w="709" w:type="dxa"/>
          </w:tcPr>
          <w:p w14:paraId="1AE4C5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D79C7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1A557DAB" w:rsidR="004005BA" w:rsidRDefault="004005BA" w:rsidP="004005BA">
            <w:pPr>
              <w:jc w:val="center"/>
              <w:rPr>
                <w:rFonts w:ascii="Times New Roman" w:hAnsi="Times New Roman" w:cs="Times New Roman"/>
                <w:sz w:val="16"/>
                <w:szCs w:val="16"/>
              </w:rPr>
            </w:pPr>
            <w:del w:id="2033" w:author="Author">
              <w:r w:rsidDel="00BF464A">
                <w:rPr>
                  <w:rFonts w:ascii="Times New Roman" w:hAnsi="Times New Roman" w:cs="Times New Roman"/>
                  <w:sz w:val="16"/>
                  <w:szCs w:val="16"/>
                </w:rPr>
                <w:delText>Zero</w:delText>
              </w:r>
            </w:del>
            <w:ins w:id="2034" w:author="Author">
              <w:r w:rsidR="00BF464A">
                <w:rPr>
                  <w:rFonts w:ascii="Times New Roman" w:hAnsi="Times New Roman" w:cs="Times New Roman"/>
                  <w:sz w:val="16"/>
                  <w:szCs w:val="16"/>
                </w:rPr>
                <w:t>Short</w:t>
              </w:r>
            </w:ins>
          </w:p>
          <w:p w14:paraId="551114F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1BAF645A" w:rsidR="004005BA" w:rsidRPr="00F25738" w:rsidRDefault="004005BA" w:rsidP="004005BA">
            <w:pPr>
              <w:jc w:val="center"/>
              <w:rPr>
                <w:rFonts w:ascii="Times New Roman" w:hAnsi="Times New Roman" w:cs="Times New Roman"/>
                <w:sz w:val="16"/>
                <w:szCs w:val="16"/>
              </w:rPr>
            </w:pPr>
            <w:del w:id="2035" w:author="Author">
              <w:r w:rsidRPr="00F25738" w:rsidDel="00BF464A">
                <w:rPr>
                  <w:rFonts w:ascii="Times New Roman" w:hAnsi="Times New Roman" w:cs="Times New Roman"/>
                  <w:sz w:val="16"/>
                  <w:szCs w:val="16"/>
                </w:rPr>
                <w:delText>201</w:delText>
              </w:r>
            </w:del>
            <w:ins w:id="2036" w:author="Author">
              <w:r w:rsidR="00BF464A">
                <w:rPr>
                  <w:rFonts w:ascii="Times New Roman" w:hAnsi="Times New Roman" w:cs="Times New Roman"/>
                  <w:sz w:val="16"/>
                  <w:szCs w:val="16"/>
                </w:rPr>
                <w:t>88</w:t>
              </w:r>
            </w:ins>
          </w:p>
        </w:tc>
        <w:tc>
          <w:tcPr>
            <w:tcW w:w="425" w:type="dxa"/>
          </w:tcPr>
          <w:p w14:paraId="10F45B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59835F51" w14:textId="77777777" w:rsidTr="00675B14">
        <w:tc>
          <w:tcPr>
            <w:tcW w:w="709" w:type="dxa"/>
          </w:tcPr>
          <w:p w14:paraId="553BA35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F8899D0"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4005BA" w:rsidRPr="00F25738" w14:paraId="771FB020" w14:textId="77777777" w:rsidTr="00675B14">
        <w:tc>
          <w:tcPr>
            <w:tcW w:w="709" w:type="dxa"/>
          </w:tcPr>
          <w:p w14:paraId="1FEC812B"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406C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09B418EF" w:rsidR="004005BA" w:rsidRDefault="004005BA" w:rsidP="004005BA">
            <w:pPr>
              <w:jc w:val="center"/>
              <w:rPr>
                <w:rFonts w:ascii="Times New Roman" w:hAnsi="Times New Roman" w:cs="Times New Roman"/>
                <w:sz w:val="16"/>
                <w:szCs w:val="16"/>
              </w:rPr>
            </w:pPr>
            <w:del w:id="2037" w:author="Author">
              <w:r w:rsidDel="00BF464A">
                <w:rPr>
                  <w:rFonts w:ascii="Times New Roman" w:hAnsi="Times New Roman" w:cs="Times New Roman"/>
                  <w:sz w:val="16"/>
                  <w:szCs w:val="16"/>
                </w:rPr>
                <w:delText>Zero</w:delText>
              </w:r>
            </w:del>
            <w:ins w:id="2038" w:author="Author">
              <w:r w:rsidR="00BF464A">
                <w:rPr>
                  <w:rFonts w:ascii="Times New Roman" w:hAnsi="Times New Roman" w:cs="Times New Roman"/>
                  <w:sz w:val="16"/>
                  <w:szCs w:val="16"/>
                </w:rPr>
                <w:t>Short</w:t>
              </w:r>
            </w:ins>
          </w:p>
          <w:p w14:paraId="2741557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4D2708A7" w:rsidR="004005BA" w:rsidRPr="00F25738" w:rsidRDefault="004005BA" w:rsidP="004005BA">
            <w:pPr>
              <w:jc w:val="center"/>
              <w:rPr>
                <w:rFonts w:ascii="Times New Roman" w:hAnsi="Times New Roman" w:cs="Times New Roman"/>
                <w:sz w:val="16"/>
                <w:szCs w:val="16"/>
              </w:rPr>
            </w:pPr>
            <w:del w:id="2039" w:author="Author">
              <w:r w:rsidRPr="00F25738" w:rsidDel="00BF464A">
                <w:rPr>
                  <w:rFonts w:ascii="Times New Roman" w:hAnsi="Times New Roman" w:cs="Times New Roman"/>
                  <w:sz w:val="16"/>
                  <w:szCs w:val="16"/>
                </w:rPr>
                <w:delText>201</w:delText>
              </w:r>
            </w:del>
            <w:ins w:id="2040" w:author="Author">
              <w:r w:rsidR="00BF464A">
                <w:rPr>
                  <w:rFonts w:ascii="Times New Roman" w:hAnsi="Times New Roman" w:cs="Times New Roman"/>
                  <w:sz w:val="16"/>
                  <w:szCs w:val="16"/>
                </w:rPr>
                <w:t>88</w:t>
              </w:r>
            </w:ins>
          </w:p>
        </w:tc>
        <w:tc>
          <w:tcPr>
            <w:tcW w:w="425" w:type="dxa"/>
          </w:tcPr>
          <w:p w14:paraId="429D0CD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4005BA" w:rsidRPr="00F25738" w14:paraId="17E076CD" w14:textId="77777777" w:rsidTr="00675B14">
        <w:tc>
          <w:tcPr>
            <w:tcW w:w="709" w:type="dxa"/>
          </w:tcPr>
          <w:p w14:paraId="15B4BDB4"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B73E198"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5D2D4F68" w:rsidR="00E653C9" w:rsidRPr="00F10C56" w:rsidDel="00BF464A" w:rsidRDefault="00E653C9" w:rsidP="003154B1">
      <w:pPr>
        <w:spacing w:after="0"/>
        <w:ind w:right="440"/>
        <w:jc w:val="right"/>
        <w:rPr>
          <w:del w:id="2041" w:author="Autho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6E7B46B2" w14:textId="77777777" w:rsidR="00E653C9" w:rsidRDefault="00E653C9">
      <w:pPr>
        <w:spacing w:after="0"/>
        <w:ind w:right="440"/>
        <w:jc w:val="right"/>
        <w:rPr>
          <w:rFonts w:ascii="Times New Roman" w:hAnsi="Times New Roman" w:cs="Times New Roman"/>
        </w:rPr>
        <w:pPrChange w:id="2042" w:author="Author">
          <w:pPr>
            <w:spacing w:after="0"/>
          </w:pPr>
        </w:pPrChange>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694BC5FC" w:rsidR="00E653C9" w:rsidRDefault="00E653C9" w:rsidP="00675B14">
            <w:pPr>
              <w:jc w:val="center"/>
              <w:rPr>
                <w:rFonts w:ascii="Times New Roman" w:hAnsi="Times New Roman" w:cs="Times New Roman"/>
                <w:sz w:val="16"/>
                <w:szCs w:val="16"/>
              </w:rPr>
            </w:pPr>
            <w:del w:id="2043" w:author="Author">
              <w:r w:rsidDel="00BF464A">
                <w:rPr>
                  <w:rFonts w:ascii="Times New Roman" w:hAnsi="Times New Roman" w:cs="Times New Roman"/>
                  <w:sz w:val="16"/>
                  <w:szCs w:val="16"/>
                </w:rPr>
                <w:delText>Zero</w:delText>
              </w:r>
            </w:del>
            <w:ins w:id="2044" w:author="Author">
              <w:r w:rsidR="00BF464A">
                <w:rPr>
                  <w:rFonts w:ascii="Times New Roman" w:hAnsi="Times New Roman" w:cs="Times New Roman"/>
                  <w:sz w:val="16"/>
                  <w:szCs w:val="16"/>
                </w:rPr>
                <w:t>Short</w:t>
              </w:r>
            </w:ins>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F6EBA15" w:rsidR="00E653C9" w:rsidRPr="00F25738" w:rsidRDefault="00E653C9" w:rsidP="00675B14">
            <w:pPr>
              <w:jc w:val="center"/>
              <w:rPr>
                <w:rFonts w:ascii="Times New Roman" w:hAnsi="Times New Roman" w:cs="Times New Roman"/>
                <w:sz w:val="16"/>
                <w:szCs w:val="16"/>
              </w:rPr>
            </w:pPr>
            <w:del w:id="2045" w:author="Author">
              <w:r w:rsidRPr="00F25738" w:rsidDel="00BF464A">
                <w:rPr>
                  <w:rFonts w:ascii="Times New Roman" w:hAnsi="Times New Roman" w:cs="Times New Roman"/>
                  <w:sz w:val="16"/>
                  <w:szCs w:val="16"/>
                </w:rPr>
                <w:delText>201</w:delText>
              </w:r>
            </w:del>
            <w:ins w:id="2046" w:author="Author">
              <w:r w:rsidR="00BF464A">
                <w:rPr>
                  <w:rFonts w:ascii="Times New Roman" w:hAnsi="Times New Roman" w:cs="Times New Roman"/>
                  <w:sz w:val="16"/>
                  <w:szCs w:val="16"/>
                </w:rPr>
                <w:t>88</w:t>
              </w:r>
            </w:ins>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CC403A5" w14:textId="77777777" w:rsidR="00BF464A" w:rsidRDefault="00BF464A" w:rsidP="00BF464A">
            <w:pPr>
              <w:jc w:val="center"/>
              <w:rPr>
                <w:ins w:id="2047" w:author="Author"/>
                <w:rFonts w:ascii="Times New Roman" w:hAnsi="Times New Roman" w:cs="Times New Roman"/>
                <w:sz w:val="16"/>
                <w:szCs w:val="16"/>
              </w:rPr>
            </w:pPr>
            <w:ins w:id="2048" w:author="Author">
              <w:r>
                <w:rPr>
                  <w:rFonts w:ascii="Times New Roman" w:hAnsi="Times New Roman" w:cs="Times New Roman"/>
                  <w:sz w:val="16"/>
                  <w:szCs w:val="16"/>
                </w:rPr>
                <w:t>Short</w:t>
              </w:r>
            </w:ins>
          </w:p>
          <w:p w14:paraId="1E850BF7" w14:textId="45049B3B" w:rsidR="00E653C9" w:rsidDel="00BF464A" w:rsidRDefault="00E653C9" w:rsidP="00675B14">
            <w:pPr>
              <w:jc w:val="center"/>
              <w:rPr>
                <w:del w:id="2049" w:author="Author"/>
                <w:rFonts w:ascii="Times New Roman" w:hAnsi="Times New Roman" w:cs="Times New Roman"/>
                <w:sz w:val="16"/>
                <w:szCs w:val="16"/>
              </w:rPr>
            </w:pPr>
            <w:del w:id="2050" w:author="Author">
              <w:r w:rsidDel="00BF464A">
                <w:rPr>
                  <w:rFonts w:ascii="Times New Roman" w:hAnsi="Times New Roman" w:cs="Times New Roman"/>
                  <w:sz w:val="16"/>
                  <w:szCs w:val="16"/>
                </w:rPr>
                <w:delText>Zero</w:delText>
              </w:r>
            </w:del>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6AE0E012" w:rsidR="00E653C9" w:rsidRPr="00F25738" w:rsidRDefault="00BF464A" w:rsidP="006C5560">
            <w:pPr>
              <w:jc w:val="center"/>
              <w:rPr>
                <w:rFonts w:ascii="Times New Roman" w:hAnsi="Times New Roman" w:cs="Times New Roman"/>
                <w:sz w:val="16"/>
                <w:szCs w:val="16"/>
              </w:rPr>
            </w:pPr>
            <w:ins w:id="2051" w:author="Author">
              <w:r>
                <w:rPr>
                  <w:rFonts w:ascii="Times New Roman" w:hAnsi="Times New Roman" w:cs="Times New Roman"/>
                  <w:sz w:val="16"/>
                  <w:szCs w:val="16"/>
                </w:rPr>
                <w:t>88</w:t>
              </w:r>
            </w:ins>
            <w:del w:id="2052" w:author="Author">
              <w:r w:rsidR="00E653C9" w:rsidRPr="00F25738" w:rsidDel="00BF464A">
                <w:rPr>
                  <w:rFonts w:ascii="Times New Roman" w:hAnsi="Times New Roman" w:cs="Times New Roman"/>
                  <w:sz w:val="16"/>
                  <w:szCs w:val="16"/>
                </w:rPr>
                <w:delText>201</w:delText>
              </w:r>
            </w:del>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870EEA" w14:textId="77777777" w:rsidR="00BF464A" w:rsidRDefault="00BF464A" w:rsidP="00BF464A">
            <w:pPr>
              <w:jc w:val="center"/>
              <w:rPr>
                <w:ins w:id="2053" w:author="Author"/>
                <w:rFonts w:ascii="Times New Roman" w:hAnsi="Times New Roman" w:cs="Times New Roman"/>
                <w:sz w:val="16"/>
                <w:szCs w:val="16"/>
              </w:rPr>
            </w:pPr>
            <w:ins w:id="2054" w:author="Author">
              <w:r>
                <w:rPr>
                  <w:rFonts w:ascii="Times New Roman" w:hAnsi="Times New Roman" w:cs="Times New Roman"/>
                  <w:sz w:val="16"/>
                  <w:szCs w:val="16"/>
                </w:rPr>
                <w:t>Short</w:t>
              </w:r>
            </w:ins>
          </w:p>
          <w:p w14:paraId="4A005A9B" w14:textId="66CCA948" w:rsidR="00E653C9" w:rsidDel="00BF464A" w:rsidRDefault="00E653C9" w:rsidP="00675B14">
            <w:pPr>
              <w:jc w:val="center"/>
              <w:rPr>
                <w:del w:id="2055" w:author="Author"/>
                <w:rFonts w:ascii="Times New Roman" w:hAnsi="Times New Roman" w:cs="Times New Roman"/>
                <w:sz w:val="16"/>
                <w:szCs w:val="16"/>
              </w:rPr>
            </w:pPr>
            <w:del w:id="2056" w:author="Author">
              <w:r w:rsidDel="00BF464A">
                <w:rPr>
                  <w:rFonts w:ascii="Times New Roman" w:hAnsi="Times New Roman" w:cs="Times New Roman"/>
                  <w:sz w:val="16"/>
                  <w:szCs w:val="16"/>
                </w:rPr>
                <w:delText>Zero</w:delText>
              </w:r>
            </w:del>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6B21B206" w:rsidR="00E653C9" w:rsidRPr="00F25738" w:rsidRDefault="00E653C9" w:rsidP="00675B14">
            <w:pPr>
              <w:jc w:val="center"/>
              <w:rPr>
                <w:rFonts w:ascii="Times New Roman" w:hAnsi="Times New Roman" w:cs="Times New Roman"/>
                <w:sz w:val="16"/>
                <w:szCs w:val="16"/>
              </w:rPr>
            </w:pPr>
            <w:del w:id="2057" w:author="Author">
              <w:r w:rsidRPr="00F25738" w:rsidDel="00BF464A">
                <w:rPr>
                  <w:rFonts w:ascii="Times New Roman" w:hAnsi="Times New Roman" w:cs="Times New Roman"/>
                  <w:sz w:val="16"/>
                  <w:szCs w:val="16"/>
                </w:rPr>
                <w:delText>201</w:delText>
              </w:r>
            </w:del>
            <w:ins w:id="2058" w:author="Author">
              <w:r w:rsidR="00BF464A">
                <w:rPr>
                  <w:rFonts w:ascii="Times New Roman" w:hAnsi="Times New Roman" w:cs="Times New Roman"/>
                  <w:sz w:val="16"/>
                  <w:szCs w:val="16"/>
                </w:rPr>
                <w:t>88</w:t>
              </w:r>
            </w:ins>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7A8D74" w14:textId="77777777" w:rsidR="00BF464A" w:rsidRDefault="00BF464A" w:rsidP="00BF464A">
            <w:pPr>
              <w:jc w:val="center"/>
              <w:rPr>
                <w:ins w:id="2059" w:author="Author"/>
                <w:rFonts w:ascii="Times New Roman" w:hAnsi="Times New Roman" w:cs="Times New Roman"/>
                <w:sz w:val="16"/>
                <w:szCs w:val="16"/>
              </w:rPr>
            </w:pPr>
            <w:ins w:id="2060" w:author="Author">
              <w:r>
                <w:rPr>
                  <w:rFonts w:ascii="Times New Roman" w:hAnsi="Times New Roman" w:cs="Times New Roman"/>
                  <w:sz w:val="16"/>
                  <w:szCs w:val="16"/>
                </w:rPr>
                <w:t>Short</w:t>
              </w:r>
            </w:ins>
          </w:p>
          <w:p w14:paraId="73F0A090" w14:textId="5C540617" w:rsidR="00E653C9" w:rsidDel="00BF464A" w:rsidRDefault="00E653C9" w:rsidP="00675B14">
            <w:pPr>
              <w:jc w:val="center"/>
              <w:rPr>
                <w:del w:id="2061" w:author="Author"/>
                <w:rFonts w:ascii="Times New Roman" w:hAnsi="Times New Roman" w:cs="Times New Roman"/>
                <w:sz w:val="16"/>
                <w:szCs w:val="16"/>
              </w:rPr>
            </w:pPr>
            <w:del w:id="2062" w:author="Author">
              <w:r w:rsidDel="00BF464A">
                <w:rPr>
                  <w:rFonts w:ascii="Times New Roman" w:hAnsi="Times New Roman" w:cs="Times New Roman"/>
                  <w:sz w:val="16"/>
                  <w:szCs w:val="16"/>
                </w:rPr>
                <w:delText>Zero</w:delText>
              </w:r>
            </w:del>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15B2DA13" w:rsidR="00E653C9" w:rsidRPr="00F25738" w:rsidRDefault="00E653C9" w:rsidP="00675B14">
            <w:pPr>
              <w:jc w:val="center"/>
              <w:rPr>
                <w:rFonts w:ascii="Times New Roman" w:hAnsi="Times New Roman" w:cs="Times New Roman"/>
                <w:sz w:val="16"/>
                <w:szCs w:val="16"/>
              </w:rPr>
            </w:pPr>
            <w:del w:id="2063" w:author="Author">
              <w:r w:rsidRPr="00F25738" w:rsidDel="00BF464A">
                <w:rPr>
                  <w:rFonts w:ascii="Times New Roman" w:hAnsi="Times New Roman" w:cs="Times New Roman"/>
                  <w:sz w:val="16"/>
                  <w:szCs w:val="16"/>
                </w:rPr>
                <w:delText>201</w:delText>
              </w:r>
            </w:del>
            <w:ins w:id="2064" w:author="Author">
              <w:r w:rsidR="00BF464A">
                <w:rPr>
                  <w:rFonts w:ascii="Times New Roman" w:hAnsi="Times New Roman" w:cs="Times New Roman"/>
                  <w:sz w:val="16"/>
                  <w:szCs w:val="16"/>
                </w:rPr>
                <w:t>88</w:t>
              </w:r>
            </w:ins>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A33B609" w14:textId="77777777" w:rsidR="00BF464A" w:rsidRDefault="00BF464A" w:rsidP="00BF464A">
            <w:pPr>
              <w:jc w:val="center"/>
              <w:rPr>
                <w:ins w:id="2065" w:author="Author"/>
                <w:rFonts w:ascii="Times New Roman" w:hAnsi="Times New Roman" w:cs="Times New Roman"/>
                <w:sz w:val="16"/>
                <w:szCs w:val="16"/>
              </w:rPr>
            </w:pPr>
            <w:ins w:id="2066" w:author="Author">
              <w:r>
                <w:rPr>
                  <w:rFonts w:ascii="Times New Roman" w:hAnsi="Times New Roman" w:cs="Times New Roman"/>
                  <w:sz w:val="16"/>
                  <w:szCs w:val="16"/>
                </w:rPr>
                <w:t>Short</w:t>
              </w:r>
            </w:ins>
          </w:p>
          <w:p w14:paraId="71971129" w14:textId="5E916099" w:rsidR="00E653C9" w:rsidDel="00BF464A" w:rsidRDefault="00E653C9" w:rsidP="00675B14">
            <w:pPr>
              <w:jc w:val="center"/>
              <w:rPr>
                <w:del w:id="2067" w:author="Author"/>
                <w:rFonts w:ascii="Times New Roman" w:hAnsi="Times New Roman" w:cs="Times New Roman"/>
                <w:sz w:val="16"/>
                <w:szCs w:val="16"/>
              </w:rPr>
            </w:pPr>
            <w:del w:id="2068" w:author="Author">
              <w:r w:rsidDel="00BF464A">
                <w:rPr>
                  <w:rFonts w:ascii="Times New Roman" w:hAnsi="Times New Roman" w:cs="Times New Roman"/>
                  <w:sz w:val="16"/>
                  <w:szCs w:val="16"/>
                </w:rPr>
                <w:delText>Zero</w:delText>
              </w:r>
            </w:del>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4FC58E90" w:rsidR="00E653C9" w:rsidRPr="00F25738" w:rsidRDefault="00E653C9" w:rsidP="00675B14">
            <w:pPr>
              <w:jc w:val="center"/>
              <w:rPr>
                <w:rFonts w:ascii="Times New Roman" w:hAnsi="Times New Roman" w:cs="Times New Roman"/>
                <w:sz w:val="16"/>
                <w:szCs w:val="16"/>
              </w:rPr>
            </w:pPr>
            <w:del w:id="2069" w:author="Author">
              <w:r w:rsidRPr="00F25738" w:rsidDel="00BF464A">
                <w:rPr>
                  <w:rFonts w:ascii="Times New Roman" w:hAnsi="Times New Roman" w:cs="Times New Roman"/>
                  <w:sz w:val="16"/>
                  <w:szCs w:val="16"/>
                </w:rPr>
                <w:delText>201</w:delText>
              </w:r>
            </w:del>
            <w:ins w:id="2070" w:author="Author">
              <w:r w:rsidR="00BF464A">
                <w:rPr>
                  <w:rFonts w:ascii="Times New Roman" w:hAnsi="Times New Roman" w:cs="Times New Roman"/>
                  <w:sz w:val="16"/>
                  <w:szCs w:val="16"/>
                </w:rPr>
                <w:t>88</w:t>
              </w:r>
            </w:ins>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034655B" w14:textId="77777777" w:rsidR="00BF464A" w:rsidRDefault="00BF464A" w:rsidP="00BF464A">
            <w:pPr>
              <w:jc w:val="center"/>
              <w:rPr>
                <w:ins w:id="2071" w:author="Author"/>
                <w:rFonts w:ascii="Times New Roman" w:hAnsi="Times New Roman" w:cs="Times New Roman"/>
                <w:sz w:val="16"/>
                <w:szCs w:val="16"/>
              </w:rPr>
            </w:pPr>
            <w:ins w:id="2072" w:author="Author">
              <w:r>
                <w:rPr>
                  <w:rFonts w:ascii="Times New Roman" w:hAnsi="Times New Roman" w:cs="Times New Roman"/>
                  <w:sz w:val="16"/>
                  <w:szCs w:val="16"/>
                </w:rPr>
                <w:t>Short</w:t>
              </w:r>
            </w:ins>
          </w:p>
          <w:p w14:paraId="1770BB84" w14:textId="7CDB32AF" w:rsidR="00E653C9" w:rsidDel="00BF464A" w:rsidRDefault="00E653C9" w:rsidP="00675B14">
            <w:pPr>
              <w:jc w:val="center"/>
              <w:rPr>
                <w:del w:id="2073" w:author="Author"/>
                <w:rFonts w:ascii="Times New Roman" w:hAnsi="Times New Roman" w:cs="Times New Roman"/>
                <w:sz w:val="16"/>
                <w:szCs w:val="16"/>
              </w:rPr>
            </w:pPr>
            <w:del w:id="2074" w:author="Author">
              <w:r w:rsidDel="00BF464A">
                <w:rPr>
                  <w:rFonts w:ascii="Times New Roman" w:hAnsi="Times New Roman" w:cs="Times New Roman"/>
                  <w:sz w:val="16"/>
                  <w:szCs w:val="16"/>
                </w:rPr>
                <w:delText>Zero</w:delText>
              </w:r>
            </w:del>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35283657" w:rsidR="00E653C9" w:rsidRPr="00F25738" w:rsidRDefault="00E653C9" w:rsidP="00675B14">
            <w:pPr>
              <w:jc w:val="center"/>
              <w:rPr>
                <w:rFonts w:ascii="Times New Roman" w:hAnsi="Times New Roman" w:cs="Times New Roman"/>
                <w:sz w:val="16"/>
                <w:szCs w:val="16"/>
              </w:rPr>
            </w:pPr>
            <w:del w:id="2075" w:author="Author">
              <w:r w:rsidRPr="00F25738" w:rsidDel="00BF464A">
                <w:rPr>
                  <w:rFonts w:ascii="Times New Roman" w:hAnsi="Times New Roman" w:cs="Times New Roman"/>
                  <w:sz w:val="16"/>
                  <w:szCs w:val="16"/>
                </w:rPr>
                <w:delText>201</w:delText>
              </w:r>
            </w:del>
            <w:ins w:id="2076" w:author="Author">
              <w:r w:rsidR="00BF464A">
                <w:rPr>
                  <w:rFonts w:ascii="Times New Roman" w:hAnsi="Times New Roman" w:cs="Times New Roman"/>
                  <w:sz w:val="16"/>
                  <w:szCs w:val="16"/>
                </w:rPr>
                <w:t>88</w:t>
              </w:r>
            </w:ins>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CE07ED4" w14:textId="77777777" w:rsidR="00BF464A" w:rsidRDefault="00BF464A" w:rsidP="00BF464A">
            <w:pPr>
              <w:jc w:val="center"/>
              <w:rPr>
                <w:ins w:id="2077" w:author="Author"/>
                <w:rFonts w:ascii="Times New Roman" w:hAnsi="Times New Roman" w:cs="Times New Roman"/>
                <w:sz w:val="16"/>
                <w:szCs w:val="16"/>
              </w:rPr>
            </w:pPr>
            <w:ins w:id="2078" w:author="Author">
              <w:r>
                <w:rPr>
                  <w:rFonts w:ascii="Times New Roman" w:hAnsi="Times New Roman" w:cs="Times New Roman"/>
                  <w:sz w:val="16"/>
                  <w:szCs w:val="16"/>
                </w:rPr>
                <w:t>Short</w:t>
              </w:r>
            </w:ins>
          </w:p>
          <w:p w14:paraId="7E63AC85" w14:textId="7520F83F" w:rsidR="00E653C9" w:rsidDel="00BF464A" w:rsidRDefault="00E653C9" w:rsidP="00675B14">
            <w:pPr>
              <w:jc w:val="center"/>
              <w:rPr>
                <w:del w:id="2079" w:author="Author"/>
                <w:rFonts w:ascii="Times New Roman" w:hAnsi="Times New Roman" w:cs="Times New Roman"/>
                <w:sz w:val="16"/>
                <w:szCs w:val="16"/>
              </w:rPr>
            </w:pPr>
            <w:del w:id="2080" w:author="Author">
              <w:r w:rsidDel="00BF464A">
                <w:rPr>
                  <w:rFonts w:ascii="Times New Roman" w:hAnsi="Times New Roman" w:cs="Times New Roman"/>
                  <w:sz w:val="16"/>
                  <w:szCs w:val="16"/>
                </w:rPr>
                <w:delText>Zero</w:delText>
              </w:r>
            </w:del>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66A2F122" w:rsidR="00E653C9" w:rsidRPr="00F25738" w:rsidRDefault="00E653C9" w:rsidP="00675B14">
            <w:pPr>
              <w:jc w:val="center"/>
              <w:rPr>
                <w:rFonts w:ascii="Times New Roman" w:hAnsi="Times New Roman" w:cs="Times New Roman"/>
                <w:sz w:val="16"/>
                <w:szCs w:val="16"/>
              </w:rPr>
            </w:pPr>
            <w:del w:id="2081" w:author="Author">
              <w:r w:rsidRPr="00F25738" w:rsidDel="00BF464A">
                <w:rPr>
                  <w:rFonts w:ascii="Times New Roman" w:hAnsi="Times New Roman" w:cs="Times New Roman"/>
                  <w:sz w:val="16"/>
                  <w:szCs w:val="16"/>
                </w:rPr>
                <w:delText>201</w:delText>
              </w:r>
            </w:del>
            <w:ins w:id="2082" w:author="Author">
              <w:r w:rsidR="00BF464A">
                <w:rPr>
                  <w:rFonts w:ascii="Times New Roman" w:hAnsi="Times New Roman" w:cs="Times New Roman"/>
                  <w:sz w:val="16"/>
                  <w:szCs w:val="16"/>
                </w:rPr>
                <w:t>88</w:t>
              </w:r>
            </w:ins>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0F86714" w14:textId="77777777" w:rsidR="00BF464A" w:rsidRDefault="00BF464A" w:rsidP="00BF464A">
            <w:pPr>
              <w:jc w:val="center"/>
              <w:rPr>
                <w:ins w:id="2083" w:author="Author"/>
                <w:rFonts w:ascii="Times New Roman" w:hAnsi="Times New Roman" w:cs="Times New Roman"/>
                <w:sz w:val="16"/>
                <w:szCs w:val="16"/>
              </w:rPr>
            </w:pPr>
            <w:ins w:id="2084" w:author="Author">
              <w:r>
                <w:rPr>
                  <w:rFonts w:ascii="Times New Roman" w:hAnsi="Times New Roman" w:cs="Times New Roman"/>
                  <w:sz w:val="16"/>
                  <w:szCs w:val="16"/>
                </w:rPr>
                <w:t>Short</w:t>
              </w:r>
            </w:ins>
          </w:p>
          <w:p w14:paraId="6B8DFF79" w14:textId="1B6E4922" w:rsidR="00E653C9" w:rsidDel="00BF464A" w:rsidRDefault="00E653C9" w:rsidP="00675B14">
            <w:pPr>
              <w:jc w:val="center"/>
              <w:rPr>
                <w:del w:id="2085" w:author="Author"/>
                <w:rFonts w:ascii="Times New Roman" w:hAnsi="Times New Roman" w:cs="Times New Roman"/>
                <w:sz w:val="16"/>
                <w:szCs w:val="16"/>
              </w:rPr>
            </w:pPr>
            <w:del w:id="2086" w:author="Author">
              <w:r w:rsidDel="00BF464A">
                <w:rPr>
                  <w:rFonts w:ascii="Times New Roman" w:hAnsi="Times New Roman" w:cs="Times New Roman"/>
                  <w:sz w:val="16"/>
                  <w:szCs w:val="16"/>
                </w:rPr>
                <w:delText>Zero</w:delText>
              </w:r>
            </w:del>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503F72C0" w:rsidR="00E653C9" w:rsidRPr="00F25738" w:rsidRDefault="00E653C9" w:rsidP="00675B14">
            <w:pPr>
              <w:jc w:val="center"/>
              <w:rPr>
                <w:rFonts w:ascii="Times New Roman" w:hAnsi="Times New Roman" w:cs="Times New Roman"/>
                <w:sz w:val="16"/>
                <w:szCs w:val="16"/>
              </w:rPr>
            </w:pPr>
            <w:del w:id="2087" w:author="Author">
              <w:r w:rsidRPr="00F25738" w:rsidDel="00BF464A">
                <w:rPr>
                  <w:rFonts w:ascii="Times New Roman" w:hAnsi="Times New Roman" w:cs="Times New Roman"/>
                  <w:sz w:val="16"/>
                  <w:szCs w:val="16"/>
                </w:rPr>
                <w:delText>201</w:delText>
              </w:r>
            </w:del>
            <w:ins w:id="2088" w:author="Author">
              <w:r w:rsidR="00BF464A">
                <w:rPr>
                  <w:rFonts w:ascii="Times New Roman" w:hAnsi="Times New Roman" w:cs="Times New Roman"/>
                  <w:sz w:val="16"/>
                  <w:szCs w:val="16"/>
                </w:rPr>
                <w:t>88</w:t>
              </w:r>
            </w:ins>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44A8BFDA" w:rsidR="00E653C9" w:rsidRDefault="00BF464A" w:rsidP="006C5560">
            <w:pPr>
              <w:jc w:val="center"/>
              <w:rPr>
                <w:rFonts w:ascii="Times New Roman" w:hAnsi="Times New Roman" w:cs="Times New Roman"/>
                <w:sz w:val="16"/>
                <w:szCs w:val="16"/>
              </w:rPr>
            </w:pPr>
            <w:ins w:id="2089" w:author="Author">
              <w:r>
                <w:rPr>
                  <w:rFonts w:ascii="Times New Roman" w:hAnsi="Times New Roman" w:cs="Times New Roman"/>
                  <w:sz w:val="16"/>
                  <w:szCs w:val="16"/>
                </w:rPr>
                <w:t>Short</w:t>
              </w:r>
            </w:ins>
            <w:del w:id="2090" w:author="Author">
              <w:r w:rsidR="00E653C9" w:rsidDel="00BF464A">
                <w:rPr>
                  <w:rFonts w:ascii="Times New Roman" w:hAnsi="Times New Roman" w:cs="Times New Roman"/>
                  <w:sz w:val="16"/>
                  <w:szCs w:val="16"/>
                </w:rPr>
                <w:delText>Zero</w:delText>
              </w:r>
            </w:del>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4E483F14" w:rsidR="00E653C9" w:rsidRPr="00F25738" w:rsidRDefault="00E653C9" w:rsidP="00675B14">
            <w:pPr>
              <w:jc w:val="center"/>
              <w:rPr>
                <w:rFonts w:ascii="Times New Roman" w:hAnsi="Times New Roman" w:cs="Times New Roman"/>
                <w:sz w:val="16"/>
                <w:szCs w:val="16"/>
              </w:rPr>
            </w:pPr>
            <w:del w:id="2091" w:author="Author">
              <w:r w:rsidRPr="00F25738" w:rsidDel="00BF464A">
                <w:rPr>
                  <w:rFonts w:ascii="Times New Roman" w:hAnsi="Times New Roman" w:cs="Times New Roman"/>
                  <w:sz w:val="16"/>
                  <w:szCs w:val="16"/>
                </w:rPr>
                <w:delText>201</w:delText>
              </w:r>
            </w:del>
            <w:ins w:id="2092"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6F3DE42" w14:textId="77777777" w:rsidR="00BF464A" w:rsidRDefault="00BF464A" w:rsidP="00BF464A">
            <w:pPr>
              <w:jc w:val="center"/>
              <w:rPr>
                <w:ins w:id="2093" w:author="Author"/>
                <w:rFonts w:ascii="Times New Roman" w:hAnsi="Times New Roman" w:cs="Times New Roman"/>
                <w:sz w:val="16"/>
                <w:szCs w:val="16"/>
              </w:rPr>
            </w:pPr>
            <w:ins w:id="2094" w:author="Author">
              <w:r>
                <w:rPr>
                  <w:rFonts w:ascii="Times New Roman" w:hAnsi="Times New Roman" w:cs="Times New Roman"/>
                  <w:sz w:val="16"/>
                  <w:szCs w:val="16"/>
                </w:rPr>
                <w:t>Short</w:t>
              </w:r>
            </w:ins>
          </w:p>
          <w:p w14:paraId="6B002730" w14:textId="6C745BD5" w:rsidR="00E653C9" w:rsidDel="00BF464A" w:rsidRDefault="00E653C9" w:rsidP="00675B14">
            <w:pPr>
              <w:jc w:val="center"/>
              <w:rPr>
                <w:del w:id="2095" w:author="Author"/>
                <w:rFonts w:ascii="Times New Roman" w:hAnsi="Times New Roman" w:cs="Times New Roman"/>
                <w:sz w:val="16"/>
                <w:szCs w:val="16"/>
              </w:rPr>
            </w:pPr>
            <w:del w:id="2096" w:author="Author">
              <w:r w:rsidDel="00BF464A">
                <w:rPr>
                  <w:rFonts w:ascii="Times New Roman" w:hAnsi="Times New Roman" w:cs="Times New Roman"/>
                  <w:sz w:val="16"/>
                  <w:szCs w:val="16"/>
                </w:rPr>
                <w:delText>Zero</w:delText>
              </w:r>
            </w:del>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247C8F7F" w:rsidR="00E653C9" w:rsidRPr="00F25738" w:rsidRDefault="00E653C9" w:rsidP="00675B14">
            <w:pPr>
              <w:jc w:val="center"/>
              <w:rPr>
                <w:rFonts w:ascii="Times New Roman" w:hAnsi="Times New Roman" w:cs="Times New Roman"/>
                <w:sz w:val="16"/>
                <w:szCs w:val="16"/>
              </w:rPr>
            </w:pPr>
            <w:del w:id="2097" w:author="Author">
              <w:r w:rsidRPr="00F25738" w:rsidDel="00BF464A">
                <w:rPr>
                  <w:rFonts w:ascii="Times New Roman" w:hAnsi="Times New Roman" w:cs="Times New Roman"/>
                  <w:sz w:val="16"/>
                  <w:szCs w:val="16"/>
                </w:rPr>
                <w:delText>201</w:delText>
              </w:r>
            </w:del>
            <w:ins w:id="2098"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599D210" w14:textId="77777777" w:rsidR="00BF464A" w:rsidRDefault="00BF464A" w:rsidP="00BF464A">
            <w:pPr>
              <w:jc w:val="center"/>
              <w:rPr>
                <w:ins w:id="2099" w:author="Author"/>
                <w:rFonts w:ascii="Times New Roman" w:hAnsi="Times New Roman" w:cs="Times New Roman"/>
                <w:sz w:val="16"/>
                <w:szCs w:val="16"/>
              </w:rPr>
            </w:pPr>
            <w:ins w:id="2100" w:author="Author">
              <w:r>
                <w:rPr>
                  <w:rFonts w:ascii="Times New Roman" w:hAnsi="Times New Roman" w:cs="Times New Roman"/>
                  <w:sz w:val="16"/>
                  <w:szCs w:val="16"/>
                </w:rPr>
                <w:t>Short</w:t>
              </w:r>
            </w:ins>
          </w:p>
          <w:p w14:paraId="69D2FCF7" w14:textId="14A268C4" w:rsidR="00E653C9" w:rsidDel="00BF464A" w:rsidRDefault="00E653C9" w:rsidP="00675B14">
            <w:pPr>
              <w:jc w:val="center"/>
              <w:rPr>
                <w:del w:id="2101" w:author="Author"/>
                <w:rFonts w:ascii="Times New Roman" w:hAnsi="Times New Roman" w:cs="Times New Roman"/>
                <w:sz w:val="16"/>
                <w:szCs w:val="16"/>
              </w:rPr>
            </w:pPr>
            <w:del w:id="2102" w:author="Author">
              <w:r w:rsidDel="00BF464A">
                <w:rPr>
                  <w:rFonts w:ascii="Times New Roman" w:hAnsi="Times New Roman" w:cs="Times New Roman"/>
                  <w:sz w:val="16"/>
                  <w:szCs w:val="16"/>
                </w:rPr>
                <w:delText>Zero</w:delText>
              </w:r>
            </w:del>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4F90CE9F" w:rsidR="00E653C9" w:rsidRPr="00F25738" w:rsidRDefault="00E653C9" w:rsidP="00675B14">
            <w:pPr>
              <w:jc w:val="center"/>
              <w:rPr>
                <w:rFonts w:ascii="Times New Roman" w:hAnsi="Times New Roman" w:cs="Times New Roman"/>
                <w:sz w:val="16"/>
                <w:szCs w:val="16"/>
              </w:rPr>
            </w:pPr>
            <w:del w:id="2103" w:author="Author">
              <w:r w:rsidRPr="00F25738" w:rsidDel="00BF464A">
                <w:rPr>
                  <w:rFonts w:ascii="Times New Roman" w:hAnsi="Times New Roman" w:cs="Times New Roman"/>
                  <w:sz w:val="16"/>
                  <w:szCs w:val="16"/>
                </w:rPr>
                <w:delText>201</w:delText>
              </w:r>
            </w:del>
            <w:ins w:id="2104"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6442412" w14:textId="77777777" w:rsidR="00BF464A" w:rsidRDefault="00BF464A" w:rsidP="00BF464A">
            <w:pPr>
              <w:jc w:val="center"/>
              <w:rPr>
                <w:ins w:id="2105" w:author="Author"/>
                <w:rFonts w:ascii="Times New Roman" w:hAnsi="Times New Roman" w:cs="Times New Roman"/>
                <w:sz w:val="16"/>
                <w:szCs w:val="16"/>
              </w:rPr>
            </w:pPr>
            <w:ins w:id="2106" w:author="Author">
              <w:r>
                <w:rPr>
                  <w:rFonts w:ascii="Times New Roman" w:hAnsi="Times New Roman" w:cs="Times New Roman"/>
                  <w:sz w:val="16"/>
                  <w:szCs w:val="16"/>
                </w:rPr>
                <w:t>Short</w:t>
              </w:r>
            </w:ins>
          </w:p>
          <w:p w14:paraId="637F5BED" w14:textId="691C85C1" w:rsidR="00E653C9" w:rsidDel="00BF464A" w:rsidRDefault="00E653C9" w:rsidP="00675B14">
            <w:pPr>
              <w:jc w:val="center"/>
              <w:rPr>
                <w:del w:id="2107" w:author="Author"/>
                <w:rFonts w:ascii="Times New Roman" w:hAnsi="Times New Roman" w:cs="Times New Roman"/>
                <w:sz w:val="16"/>
                <w:szCs w:val="16"/>
              </w:rPr>
            </w:pPr>
            <w:del w:id="2108" w:author="Author">
              <w:r w:rsidDel="00BF464A">
                <w:rPr>
                  <w:rFonts w:ascii="Times New Roman" w:hAnsi="Times New Roman" w:cs="Times New Roman"/>
                  <w:sz w:val="16"/>
                  <w:szCs w:val="16"/>
                </w:rPr>
                <w:delText>Zero</w:delText>
              </w:r>
            </w:del>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015399B5"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w:t>
            </w:r>
            <w:ins w:id="2109" w:author="Author">
              <w:r w:rsidR="00BF464A">
                <w:rPr>
                  <w:rFonts w:ascii="Times New Roman" w:hAnsi="Times New Roman" w:cs="Times New Roman"/>
                  <w:sz w:val="16"/>
                  <w:szCs w:val="16"/>
                </w:rPr>
                <w:t>1</w:t>
              </w:r>
            </w:ins>
            <w:del w:id="2110" w:author="Author">
              <w:r w:rsidRPr="00F25738" w:rsidDel="00BF464A">
                <w:rPr>
                  <w:rFonts w:ascii="Times New Roman" w:hAnsi="Times New Roman" w:cs="Times New Roman"/>
                  <w:sz w:val="16"/>
                  <w:szCs w:val="16"/>
                </w:rPr>
                <w:delText>2</w:delText>
              </w:r>
            </w:del>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BF464A"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AF1944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14A0ABD9" w:rsidR="00BF464A" w:rsidRDefault="00BF464A" w:rsidP="00BF464A">
            <w:pPr>
              <w:jc w:val="center"/>
              <w:rPr>
                <w:rFonts w:ascii="Times New Roman" w:hAnsi="Times New Roman" w:cs="Times New Roman"/>
                <w:sz w:val="16"/>
                <w:szCs w:val="16"/>
              </w:rPr>
            </w:pPr>
            <w:del w:id="2111" w:author="Author">
              <w:r w:rsidDel="00BF464A">
                <w:rPr>
                  <w:rFonts w:ascii="Times New Roman" w:hAnsi="Times New Roman" w:cs="Times New Roman"/>
                  <w:sz w:val="16"/>
                  <w:szCs w:val="16"/>
                </w:rPr>
                <w:delText>Short</w:delText>
              </w:r>
            </w:del>
            <w:ins w:id="2112" w:author="Author">
              <w:r>
                <w:rPr>
                  <w:rFonts w:ascii="Times New Roman" w:hAnsi="Times New Roman" w:cs="Times New Roman"/>
                  <w:sz w:val="16"/>
                  <w:szCs w:val="16"/>
                </w:rPr>
                <w:t>Long</w:t>
              </w:r>
            </w:ins>
          </w:p>
          <w:p w14:paraId="1D7803D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0D82EC2B" w:rsidR="00BF464A" w:rsidRPr="00F25738" w:rsidRDefault="00BF464A" w:rsidP="00BF464A">
            <w:pPr>
              <w:jc w:val="center"/>
              <w:rPr>
                <w:rFonts w:ascii="Times New Roman" w:hAnsi="Times New Roman" w:cs="Times New Roman"/>
                <w:sz w:val="16"/>
                <w:szCs w:val="16"/>
              </w:rPr>
            </w:pPr>
            <w:ins w:id="2113" w:author="Author">
              <w:r w:rsidRPr="00C83D30">
                <w:rPr>
                  <w:rFonts w:ascii="Times New Roman" w:hAnsi="Times New Roman" w:cs="Times New Roman"/>
                  <w:sz w:val="16"/>
                  <w:szCs w:val="16"/>
                </w:rPr>
                <w:t>71</w:t>
              </w:r>
            </w:ins>
            <w:del w:id="2114"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5E8A865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BF464A"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37896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C6B1951" w14:textId="77777777" w:rsidR="00BF464A" w:rsidRDefault="00BF464A" w:rsidP="00BF464A">
            <w:pPr>
              <w:jc w:val="center"/>
              <w:rPr>
                <w:ins w:id="2115" w:author="Author"/>
                <w:rFonts w:ascii="Times New Roman" w:hAnsi="Times New Roman" w:cs="Times New Roman"/>
                <w:sz w:val="16"/>
                <w:szCs w:val="16"/>
              </w:rPr>
            </w:pPr>
            <w:ins w:id="2116" w:author="Author">
              <w:r>
                <w:rPr>
                  <w:rFonts w:ascii="Times New Roman" w:hAnsi="Times New Roman" w:cs="Times New Roman"/>
                  <w:sz w:val="16"/>
                  <w:szCs w:val="16"/>
                </w:rPr>
                <w:t>Short</w:t>
              </w:r>
            </w:ins>
          </w:p>
          <w:p w14:paraId="6C6DB614" w14:textId="7F2869AD" w:rsidR="00BF464A" w:rsidDel="00BF464A" w:rsidRDefault="00BF464A" w:rsidP="00BF464A">
            <w:pPr>
              <w:jc w:val="center"/>
              <w:rPr>
                <w:del w:id="2117" w:author="Author"/>
                <w:rFonts w:ascii="Times New Roman" w:hAnsi="Times New Roman" w:cs="Times New Roman"/>
                <w:sz w:val="16"/>
                <w:szCs w:val="16"/>
              </w:rPr>
            </w:pPr>
            <w:del w:id="2118" w:author="Author">
              <w:r w:rsidDel="00BF464A">
                <w:rPr>
                  <w:rFonts w:ascii="Times New Roman" w:hAnsi="Times New Roman" w:cs="Times New Roman"/>
                  <w:sz w:val="16"/>
                  <w:szCs w:val="16"/>
                </w:rPr>
                <w:delText>Zero</w:delText>
              </w:r>
            </w:del>
          </w:p>
          <w:p w14:paraId="47EF15D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1EF4FFFE" w:rsidR="00BF464A" w:rsidRPr="00F25738" w:rsidRDefault="00BF464A" w:rsidP="00BF464A">
            <w:pPr>
              <w:jc w:val="center"/>
              <w:rPr>
                <w:rFonts w:ascii="Times New Roman" w:hAnsi="Times New Roman" w:cs="Times New Roman"/>
                <w:sz w:val="16"/>
                <w:szCs w:val="16"/>
              </w:rPr>
            </w:pPr>
            <w:ins w:id="2119" w:author="Author">
              <w:r w:rsidRPr="00C83D30">
                <w:rPr>
                  <w:rFonts w:ascii="Times New Roman" w:hAnsi="Times New Roman" w:cs="Times New Roman"/>
                  <w:sz w:val="16"/>
                  <w:szCs w:val="16"/>
                </w:rPr>
                <w:t>71</w:t>
              </w:r>
            </w:ins>
            <w:del w:id="2120"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199D26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BF464A"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C50659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3D1CCACA" w:rsidR="00BF464A" w:rsidRDefault="00BF464A" w:rsidP="00BF464A">
            <w:pPr>
              <w:jc w:val="center"/>
              <w:rPr>
                <w:rFonts w:ascii="Times New Roman" w:hAnsi="Times New Roman" w:cs="Times New Roman"/>
                <w:sz w:val="16"/>
                <w:szCs w:val="16"/>
              </w:rPr>
            </w:pPr>
            <w:del w:id="2121" w:author="Author">
              <w:r w:rsidDel="00BF464A">
                <w:rPr>
                  <w:rFonts w:ascii="Times New Roman" w:hAnsi="Times New Roman" w:cs="Times New Roman"/>
                  <w:sz w:val="16"/>
                  <w:szCs w:val="16"/>
                </w:rPr>
                <w:delText>Zero</w:delText>
              </w:r>
            </w:del>
            <w:ins w:id="2122" w:author="Author">
              <w:r>
                <w:rPr>
                  <w:rFonts w:ascii="Times New Roman" w:hAnsi="Times New Roman" w:cs="Times New Roman"/>
                  <w:sz w:val="16"/>
                  <w:szCs w:val="16"/>
                </w:rPr>
                <w:t>Short</w:t>
              </w:r>
            </w:ins>
          </w:p>
          <w:p w14:paraId="48E98A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5F4DC5E" w:rsidR="00BF464A" w:rsidRPr="00F25738" w:rsidRDefault="00BF464A" w:rsidP="00BF464A">
            <w:pPr>
              <w:jc w:val="center"/>
              <w:rPr>
                <w:rFonts w:ascii="Times New Roman" w:hAnsi="Times New Roman" w:cs="Times New Roman"/>
                <w:sz w:val="16"/>
                <w:szCs w:val="16"/>
              </w:rPr>
            </w:pPr>
            <w:ins w:id="2123" w:author="Author">
              <w:r w:rsidRPr="00C83D30">
                <w:rPr>
                  <w:rFonts w:ascii="Times New Roman" w:hAnsi="Times New Roman" w:cs="Times New Roman"/>
                  <w:sz w:val="16"/>
                  <w:szCs w:val="16"/>
                </w:rPr>
                <w:t>71</w:t>
              </w:r>
            </w:ins>
            <w:del w:id="2124"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22E3B9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BF464A"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AD95B1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DD42B9E" w:rsidR="00BF464A" w:rsidRPr="00F25738" w:rsidRDefault="00BF464A" w:rsidP="00BF464A">
            <w:pPr>
              <w:jc w:val="center"/>
              <w:rPr>
                <w:rFonts w:ascii="Times New Roman" w:hAnsi="Times New Roman" w:cs="Times New Roman"/>
                <w:sz w:val="16"/>
                <w:szCs w:val="16"/>
              </w:rPr>
            </w:pPr>
            <w:ins w:id="2125" w:author="Author">
              <w:r w:rsidRPr="00C83D30">
                <w:rPr>
                  <w:rFonts w:ascii="Times New Roman" w:hAnsi="Times New Roman" w:cs="Times New Roman"/>
                  <w:sz w:val="16"/>
                  <w:szCs w:val="16"/>
                </w:rPr>
                <w:t>71</w:t>
              </w:r>
            </w:ins>
            <w:del w:id="2126"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3AAB32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644EF5CB" w14:textId="77777777" w:rsidTr="00675B14">
        <w:tc>
          <w:tcPr>
            <w:tcW w:w="720" w:type="dxa"/>
            <w:tcBorders>
              <w:top w:val="single" w:sz="4" w:space="0" w:color="auto"/>
            </w:tcBorders>
          </w:tcPr>
          <w:p w14:paraId="0659FB6E"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BEB663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51131478" w:rsidR="00BF464A" w:rsidRPr="00F25738" w:rsidRDefault="00BF464A" w:rsidP="00BF464A">
            <w:pPr>
              <w:jc w:val="center"/>
              <w:rPr>
                <w:rFonts w:ascii="Times New Roman" w:hAnsi="Times New Roman" w:cs="Times New Roman"/>
                <w:sz w:val="16"/>
                <w:szCs w:val="16"/>
              </w:rPr>
            </w:pPr>
            <w:ins w:id="2127" w:author="Author">
              <w:r w:rsidRPr="005C1F35">
                <w:rPr>
                  <w:rFonts w:ascii="Times New Roman" w:hAnsi="Times New Roman" w:cs="Times New Roman"/>
                  <w:sz w:val="16"/>
                  <w:szCs w:val="16"/>
                </w:rPr>
                <w:t>71</w:t>
              </w:r>
            </w:ins>
            <w:del w:id="2128" w:author="Author">
              <w:r w:rsidRPr="00F25738" w:rsidDel="005A4F99">
                <w:rPr>
                  <w:rFonts w:ascii="Times New Roman" w:hAnsi="Times New Roman" w:cs="Times New Roman"/>
                  <w:sz w:val="16"/>
                  <w:szCs w:val="16"/>
                </w:rPr>
                <w:delText>72</w:delText>
              </w:r>
            </w:del>
          </w:p>
        </w:tc>
        <w:tc>
          <w:tcPr>
            <w:tcW w:w="540" w:type="dxa"/>
            <w:tcBorders>
              <w:top w:val="single" w:sz="4" w:space="0" w:color="auto"/>
            </w:tcBorders>
          </w:tcPr>
          <w:p w14:paraId="1A469C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70F4072E" w14:textId="77777777" w:rsidTr="00675B14">
        <w:tc>
          <w:tcPr>
            <w:tcW w:w="720" w:type="dxa"/>
          </w:tcPr>
          <w:p w14:paraId="44385306"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BB360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083486A9" w:rsidR="00BF464A" w:rsidRDefault="00BF464A" w:rsidP="00BF464A">
            <w:pPr>
              <w:jc w:val="center"/>
              <w:rPr>
                <w:rFonts w:ascii="Times New Roman" w:hAnsi="Times New Roman" w:cs="Times New Roman"/>
                <w:sz w:val="16"/>
                <w:szCs w:val="16"/>
              </w:rPr>
            </w:pPr>
            <w:del w:id="2129" w:author="Author">
              <w:r w:rsidDel="00BF464A">
                <w:rPr>
                  <w:rFonts w:ascii="Times New Roman" w:hAnsi="Times New Roman" w:cs="Times New Roman"/>
                  <w:sz w:val="16"/>
                  <w:szCs w:val="16"/>
                </w:rPr>
                <w:delText>Zero</w:delText>
              </w:r>
            </w:del>
            <w:ins w:id="2130" w:author="Author">
              <w:r>
                <w:rPr>
                  <w:rFonts w:ascii="Times New Roman" w:hAnsi="Times New Roman" w:cs="Times New Roman"/>
                  <w:sz w:val="16"/>
                  <w:szCs w:val="16"/>
                </w:rPr>
                <w:t>Short</w:t>
              </w:r>
            </w:ins>
          </w:p>
          <w:p w14:paraId="10E79A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34C430F1" w:rsidR="00BF464A" w:rsidRPr="00F25738" w:rsidRDefault="00BF464A" w:rsidP="00BF464A">
            <w:pPr>
              <w:jc w:val="center"/>
              <w:rPr>
                <w:rFonts w:ascii="Times New Roman" w:hAnsi="Times New Roman" w:cs="Times New Roman"/>
                <w:sz w:val="16"/>
                <w:szCs w:val="16"/>
              </w:rPr>
            </w:pPr>
            <w:ins w:id="2131" w:author="Author">
              <w:r w:rsidRPr="005C1F35">
                <w:rPr>
                  <w:rFonts w:ascii="Times New Roman" w:hAnsi="Times New Roman" w:cs="Times New Roman"/>
                  <w:sz w:val="16"/>
                  <w:szCs w:val="16"/>
                </w:rPr>
                <w:t>71</w:t>
              </w:r>
            </w:ins>
            <w:del w:id="2132" w:author="Author">
              <w:r w:rsidRPr="00F25738" w:rsidDel="005A4F99">
                <w:rPr>
                  <w:rFonts w:ascii="Times New Roman" w:hAnsi="Times New Roman" w:cs="Times New Roman"/>
                  <w:sz w:val="16"/>
                  <w:szCs w:val="16"/>
                </w:rPr>
                <w:delText>72</w:delText>
              </w:r>
            </w:del>
          </w:p>
        </w:tc>
        <w:tc>
          <w:tcPr>
            <w:tcW w:w="540" w:type="dxa"/>
          </w:tcPr>
          <w:p w14:paraId="06D2671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BF464A" w:rsidRPr="00F25738" w14:paraId="27D3EA31" w14:textId="77777777" w:rsidTr="00675B14">
        <w:tc>
          <w:tcPr>
            <w:tcW w:w="720" w:type="dxa"/>
          </w:tcPr>
          <w:p w14:paraId="5CC461D3"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8934A0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205B1617" w:rsidR="00BF464A" w:rsidRDefault="00BF464A" w:rsidP="00BF464A">
            <w:pPr>
              <w:jc w:val="center"/>
              <w:rPr>
                <w:rFonts w:ascii="Times New Roman" w:hAnsi="Times New Roman" w:cs="Times New Roman"/>
                <w:sz w:val="16"/>
                <w:szCs w:val="16"/>
              </w:rPr>
            </w:pPr>
            <w:del w:id="2133" w:author="Author">
              <w:r w:rsidDel="00BF464A">
                <w:rPr>
                  <w:rFonts w:ascii="Times New Roman" w:hAnsi="Times New Roman" w:cs="Times New Roman"/>
                  <w:sz w:val="16"/>
                  <w:szCs w:val="16"/>
                </w:rPr>
                <w:delText>Zero</w:delText>
              </w:r>
            </w:del>
            <w:ins w:id="2134" w:author="Author">
              <w:r>
                <w:rPr>
                  <w:rFonts w:ascii="Times New Roman" w:hAnsi="Times New Roman" w:cs="Times New Roman"/>
                  <w:sz w:val="16"/>
                  <w:szCs w:val="16"/>
                </w:rPr>
                <w:t>Short</w:t>
              </w:r>
            </w:ins>
          </w:p>
          <w:p w14:paraId="317276F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5614B87B" w:rsidR="00BF464A" w:rsidRPr="00F25738" w:rsidRDefault="00BF464A" w:rsidP="00BF464A">
            <w:pPr>
              <w:jc w:val="center"/>
              <w:rPr>
                <w:rFonts w:ascii="Times New Roman" w:hAnsi="Times New Roman" w:cs="Times New Roman"/>
                <w:sz w:val="16"/>
                <w:szCs w:val="16"/>
              </w:rPr>
            </w:pPr>
            <w:ins w:id="2135" w:author="Author">
              <w:r w:rsidRPr="005C1F35">
                <w:rPr>
                  <w:rFonts w:ascii="Times New Roman" w:hAnsi="Times New Roman" w:cs="Times New Roman"/>
                  <w:sz w:val="16"/>
                  <w:szCs w:val="16"/>
                </w:rPr>
                <w:t>71</w:t>
              </w:r>
            </w:ins>
            <w:del w:id="2136" w:author="Author">
              <w:r w:rsidRPr="00F25738" w:rsidDel="005A4F99">
                <w:rPr>
                  <w:rFonts w:ascii="Times New Roman" w:hAnsi="Times New Roman" w:cs="Times New Roman"/>
                  <w:sz w:val="16"/>
                  <w:szCs w:val="16"/>
                </w:rPr>
                <w:delText>72</w:delText>
              </w:r>
            </w:del>
          </w:p>
        </w:tc>
        <w:tc>
          <w:tcPr>
            <w:tcW w:w="540" w:type="dxa"/>
          </w:tcPr>
          <w:p w14:paraId="7F2EE88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BF464A" w:rsidRPr="00F25738" w14:paraId="5E1BE93D" w14:textId="77777777" w:rsidTr="00675B14">
        <w:tc>
          <w:tcPr>
            <w:tcW w:w="720" w:type="dxa"/>
          </w:tcPr>
          <w:p w14:paraId="07CC1419" w14:textId="77777777"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B2BC2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8D908A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D01E50" w14:textId="77777777" w:rsidR="00BF464A" w:rsidRDefault="00BF464A" w:rsidP="00BF464A">
            <w:pPr>
              <w:jc w:val="center"/>
              <w:rPr>
                <w:ins w:id="2137" w:author="Author"/>
                <w:rFonts w:ascii="Times New Roman" w:hAnsi="Times New Roman" w:cs="Times New Roman"/>
                <w:sz w:val="16"/>
                <w:szCs w:val="16"/>
              </w:rPr>
            </w:pPr>
            <w:del w:id="2138" w:author="Author">
              <w:r w:rsidDel="00BF464A">
                <w:rPr>
                  <w:rFonts w:ascii="Times New Roman" w:hAnsi="Times New Roman" w:cs="Times New Roman"/>
                  <w:sz w:val="16"/>
                  <w:szCs w:val="16"/>
                </w:rPr>
                <w:delText xml:space="preserve">Short </w:delText>
              </w:r>
            </w:del>
            <w:ins w:id="2139" w:author="Author">
              <w:r>
                <w:rPr>
                  <w:rFonts w:ascii="Times New Roman" w:hAnsi="Times New Roman" w:cs="Times New Roman"/>
                  <w:sz w:val="16"/>
                  <w:szCs w:val="16"/>
                </w:rPr>
                <w:t>Long</w:t>
              </w:r>
            </w:ins>
          </w:p>
          <w:p w14:paraId="6047B5C1" w14:textId="2B82B114"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A1487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4780A15D" w:rsidR="00BF464A" w:rsidRPr="00F25738" w:rsidRDefault="00BF464A" w:rsidP="00BF464A">
            <w:pPr>
              <w:jc w:val="center"/>
              <w:rPr>
                <w:rFonts w:ascii="Times New Roman" w:hAnsi="Times New Roman" w:cs="Times New Roman"/>
                <w:sz w:val="16"/>
                <w:szCs w:val="16"/>
              </w:rPr>
            </w:pPr>
            <w:ins w:id="2140" w:author="Author">
              <w:r w:rsidRPr="005C1F35">
                <w:rPr>
                  <w:rFonts w:ascii="Times New Roman" w:hAnsi="Times New Roman" w:cs="Times New Roman"/>
                  <w:sz w:val="16"/>
                  <w:szCs w:val="16"/>
                </w:rPr>
                <w:t>71</w:t>
              </w:r>
            </w:ins>
            <w:del w:id="2141" w:author="Author">
              <w:r w:rsidRPr="00F25738" w:rsidDel="005A4F99">
                <w:rPr>
                  <w:rFonts w:ascii="Times New Roman" w:hAnsi="Times New Roman" w:cs="Times New Roman"/>
                  <w:sz w:val="16"/>
                  <w:szCs w:val="16"/>
                </w:rPr>
                <w:delText>72</w:delText>
              </w:r>
            </w:del>
          </w:p>
        </w:tc>
        <w:tc>
          <w:tcPr>
            <w:tcW w:w="540" w:type="dxa"/>
          </w:tcPr>
          <w:p w14:paraId="4434AF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BF464A" w:rsidRPr="00F25738" w14:paraId="1E45D413" w14:textId="77777777" w:rsidTr="00675B14">
        <w:tc>
          <w:tcPr>
            <w:tcW w:w="720" w:type="dxa"/>
          </w:tcPr>
          <w:p w14:paraId="6FCFB727" w14:textId="7E27B8ED"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0EB245E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82FCC8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1822830F" w14:textId="77777777" w:rsidR="00BF464A" w:rsidRDefault="00BF464A" w:rsidP="00BF464A">
            <w:pPr>
              <w:jc w:val="center"/>
              <w:rPr>
                <w:ins w:id="2142" w:author="Author"/>
                <w:rFonts w:ascii="Times New Roman" w:hAnsi="Times New Roman" w:cs="Times New Roman"/>
                <w:sz w:val="16"/>
                <w:szCs w:val="16"/>
              </w:rPr>
            </w:pPr>
            <w:del w:id="2143" w:author="Author">
              <w:r w:rsidDel="00BF464A">
                <w:rPr>
                  <w:rFonts w:ascii="Times New Roman" w:hAnsi="Times New Roman" w:cs="Times New Roman"/>
                  <w:sz w:val="16"/>
                  <w:szCs w:val="16"/>
                </w:rPr>
                <w:delText xml:space="preserve">Short </w:delText>
              </w:r>
            </w:del>
            <w:ins w:id="2144" w:author="Author">
              <w:r>
                <w:rPr>
                  <w:rFonts w:ascii="Times New Roman" w:hAnsi="Times New Roman" w:cs="Times New Roman"/>
                  <w:sz w:val="16"/>
                  <w:szCs w:val="16"/>
                </w:rPr>
                <w:t>Long</w:t>
              </w:r>
            </w:ins>
          </w:p>
          <w:p w14:paraId="30DA7F32" w14:textId="786A1131"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4E74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29182836" w:rsidR="00BF464A" w:rsidRPr="00F25738" w:rsidRDefault="00BF464A" w:rsidP="00BF464A">
            <w:pPr>
              <w:jc w:val="center"/>
              <w:rPr>
                <w:rFonts w:ascii="Times New Roman" w:hAnsi="Times New Roman" w:cs="Times New Roman"/>
                <w:sz w:val="16"/>
                <w:szCs w:val="16"/>
              </w:rPr>
            </w:pPr>
            <w:ins w:id="2145" w:author="Author">
              <w:r w:rsidRPr="005C1F35">
                <w:rPr>
                  <w:rFonts w:ascii="Times New Roman" w:hAnsi="Times New Roman" w:cs="Times New Roman"/>
                  <w:sz w:val="16"/>
                  <w:szCs w:val="16"/>
                </w:rPr>
                <w:t>71</w:t>
              </w:r>
            </w:ins>
            <w:del w:id="2146" w:author="Author">
              <w:r w:rsidRPr="00F25738" w:rsidDel="005A4F99">
                <w:rPr>
                  <w:rFonts w:ascii="Times New Roman" w:hAnsi="Times New Roman" w:cs="Times New Roman"/>
                  <w:sz w:val="16"/>
                  <w:szCs w:val="16"/>
                </w:rPr>
                <w:delText>72</w:delText>
              </w:r>
            </w:del>
          </w:p>
        </w:tc>
        <w:tc>
          <w:tcPr>
            <w:tcW w:w="540" w:type="dxa"/>
          </w:tcPr>
          <w:p w14:paraId="63B228F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BF464A" w:rsidRPr="00F25738" w14:paraId="676DAC73" w14:textId="77777777" w:rsidTr="00675B14">
        <w:tc>
          <w:tcPr>
            <w:tcW w:w="720" w:type="dxa"/>
          </w:tcPr>
          <w:p w14:paraId="77E58DE7" w14:textId="7F0A8C78"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C81CF2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AF5DF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0DEB1FAB" w:rsidR="00BF464A" w:rsidRDefault="00BF464A" w:rsidP="00BF464A">
            <w:pPr>
              <w:jc w:val="center"/>
              <w:rPr>
                <w:rFonts w:ascii="Times New Roman" w:hAnsi="Times New Roman" w:cs="Times New Roman"/>
                <w:sz w:val="16"/>
                <w:szCs w:val="16"/>
              </w:rPr>
            </w:pPr>
            <w:del w:id="2147" w:author="Author">
              <w:r w:rsidDel="00BF464A">
                <w:rPr>
                  <w:rFonts w:ascii="Times New Roman" w:hAnsi="Times New Roman" w:cs="Times New Roman"/>
                  <w:sz w:val="16"/>
                  <w:szCs w:val="16"/>
                </w:rPr>
                <w:delText>Zero</w:delText>
              </w:r>
            </w:del>
            <w:ins w:id="2148" w:author="Author">
              <w:r>
                <w:rPr>
                  <w:rFonts w:ascii="Times New Roman" w:hAnsi="Times New Roman" w:cs="Times New Roman"/>
                  <w:sz w:val="16"/>
                  <w:szCs w:val="16"/>
                </w:rPr>
                <w:t>Short</w:t>
              </w:r>
            </w:ins>
          </w:p>
          <w:p w14:paraId="4894BD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B6D384C" w:rsidR="00BF464A" w:rsidRPr="00F25738" w:rsidRDefault="00BF464A" w:rsidP="00BF464A">
            <w:pPr>
              <w:jc w:val="center"/>
              <w:rPr>
                <w:rFonts w:ascii="Times New Roman" w:hAnsi="Times New Roman" w:cs="Times New Roman"/>
                <w:sz w:val="16"/>
                <w:szCs w:val="16"/>
              </w:rPr>
            </w:pPr>
            <w:ins w:id="2149" w:author="Author">
              <w:r w:rsidRPr="005C1F35">
                <w:rPr>
                  <w:rFonts w:ascii="Times New Roman" w:hAnsi="Times New Roman" w:cs="Times New Roman"/>
                  <w:sz w:val="16"/>
                  <w:szCs w:val="16"/>
                </w:rPr>
                <w:t>71</w:t>
              </w:r>
            </w:ins>
            <w:del w:id="2150" w:author="Author">
              <w:r w:rsidRPr="00F25738" w:rsidDel="005A4F99">
                <w:rPr>
                  <w:rFonts w:ascii="Times New Roman" w:hAnsi="Times New Roman" w:cs="Times New Roman"/>
                  <w:sz w:val="16"/>
                  <w:szCs w:val="16"/>
                </w:rPr>
                <w:delText>72</w:delText>
              </w:r>
            </w:del>
          </w:p>
        </w:tc>
        <w:tc>
          <w:tcPr>
            <w:tcW w:w="540" w:type="dxa"/>
          </w:tcPr>
          <w:p w14:paraId="52E84A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BF464A" w:rsidRPr="00F25738" w14:paraId="61C546F9" w14:textId="77777777" w:rsidTr="00675B14">
        <w:tc>
          <w:tcPr>
            <w:tcW w:w="720" w:type="dxa"/>
          </w:tcPr>
          <w:p w14:paraId="757DA2F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49F7EB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231A26F1" w:rsidR="00BF464A" w:rsidRDefault="00BF464A" w:rsidP="00BF464A">
            <w:pPr>
              <w:jc w:val="center"/>
              <w:rPr>
                <w:rFonts w:ascii="Times New Roman" w:hAnsi="Times New Roman" w:cs="Times New Roman"/>
                <w:sz w:val="16"/>
                <w:szCs w:val="16"/>
              </w:rPr>
            </w:pPr>
            <w:del w:id="2151" w:author="Author">
              <w:r w:rsidDel="00BF464A">
                <w:rPr>
                  <w:rFonts w:ascii="Times New Roman" w:hAnsi="Times New Roman" w:cs="Times New Roman"/>
                  <w:sz w:val="16"/>
                  <w:szCs w:val="16"/>
                </w:rPr>
                <w:delText>Zero</w:delText>
              </w:r>
            </w:del>
            <w:ins w:id="2152" w:author="Author">
              <w:r>
                <w:rPr>
                  <w:rFonts w:ascii="Times New Roman" w:hAnsi="Times New Roman" w:cs="Times New Roman"/>
                  <w:sz w:val="16"/>
                  <w:szCs w:val="16"/>
                </w:rPr>
                <w:t>Short</w:t>
              </w:r>
            </w:ins>
          </w:p>
          <w:p w14:paraId="1D6C62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65AD627B" w:rsidR="00BF464A" w:rsidRPr="00F25738" w:rsidRDefault="00BF464A" w:rsidP="00BF464A">
            <w:pPr>
              <w:jc w:val="center"/>
              <w:rPr>
                <w:rFonts w:ascii="Times New Roman" w:hAnsi="Times New Roman" w:cs="Times New Roman"/>
                <w:sz w:val="16"/>
                <w:szCs w:val="16"/>
              </w:rPr>
            </w:pPr>
            <w:ins w:id="2153" w:author="Author">
              <w:r w:rsidRPr="005C1F35">
                <w:rPr>
                  <w:rFonts w:ascii="Times New Roman" w:hAnsi="Times New Roman" w:cs="Times New Roman"/>
                  <w:sz w:val="16"/>
                  <w:szCs w:val="16"/>
                </w:rPr>
                <w:t>71</w:t>
              </w:r>
            </w:ins>
            <w:del w:id="2154" w:author="Author">
              <w:r w:rsidRPr="00F25738" w:rsidDel="005A4F99">
                <w:rPr>
                  <w:rFonts w:ascii="Times New Roman" w:hAnsi="Times New Roman" w:cs="Times New Roman"/>
                  <w:sz w:val="16"/>
                  <w:szCs w:val="16"/>
                </w:rPr>
                <w:delText>72</w:delText>
              </w:r>
            </w:del>
          </w:p>
        </w:tc>
        <w:tc>
          <w:tcPr>
            <w:tcW w:w="540" w:type="dxa"/>
          </w:tcPr>
          <w:p w14:paraId="45DF4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BF464A" w:rsidRPr="00F25738" w14:paraId="4298BBB5" w14:textId="77777777" w:rsidTr="00675B14">
        <w:tc>
          <w:tcPr>
            <w:tcW w:w="720" w:type="dxa"/>
          </w:tcPr>
          <w:p w14:paraId="6840B7D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77C60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53E40422" w:rsidR="00BF464A" w:rsidRPr="003154B1" w:rsidRDefault="00BF464A" w:rsidP="00BF464A">
            <w:pPr>
              <w:jc w:val="center"/>
              <w:rPr>
                <w:rFonts w:ascii="Times New Roman" w:hAnsi="Times New Roman" w:cs="Times New Roman"/>
                <w:sz w:val="16"/>
                <w:szCs w:val="16"/>
              </w:rPr>
            </w:pPr>
            <w:del w:id="2155" w:author="Author">
              <w:r w:rsidRPr="006C5560" w:rsidDel="00BF464A">
                <w:rPr>
                  <w:rFonts w:ascii="Times New Roman" w:hAnsi="Times New Roman" w:cs="Times New Roman"/>
                  <w:sz w:val="16"/>
                  <w:szCs w:val="16"/>
                </w:rPr>
                <w:delText xml:space="preserve">Short </w:delText>
              </w:r>
            </w:del>
            <w:ins w:id="2156" w:author="Author">
              <w:r w:rsidRPr="003154B1">
                <w:rPr>
                  <w:rFonts w:ascii="Times New Roman" w:hAnsi="Times New Roman" w:cs="Times New Roman"/>
                  <w:sz w:val="16"/>
                  <w:szCs w:val="16"/>
                </w:rPr>
                <w:t xml:space="preserve">Long </w:t>
              </w:r>
            </w:ins>
            <w:r w:rsidRPr="003154B1">
              <w:rPr>
                <w:rFonts w:ascii="Times New Roman" w:hAnsi="Times New Roman" w:cs="Times New Roman"/>
                <w:sz w:val="16"/>
                <w:szCs w:val="16"/>
              </w:rPr>
              <w:t>acquaintance</w:t>
            </w:r>
          </w:p>
        </w:tc>
        <w:tc>
          <w:tcPr>
            <w:tcW w:w="1440" w:type="dxa"/>
          </w:tcPr>
          <w:p w14:paraId="1C2325E1"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0B70F0BF"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06D09839" w14:textId="0EB29FF8" w:rsidR="00BF464A" w:rsidRPr="003154B1" w:rsidRDefault="00BF464A" w:rsidP="00BF464A">
            <w:pPr>
              <w:jc w:val="center"/>
              <w:rPr>
                <w:rFonts w:ascii="Times New Roman" w:hAnsi="Times New Roman" w:cs="Times New Roman"/>
                <w:sz w:val="16"/>
                <w:szCs w:val="16"/>
              </w:rPr>
            </w:pPr>
            <w:ins w:id="2157" w:author="Author">
              <w:r w:rsidRPr="003154B1">
                <w:rPr>
                  <w:rFonts w:ascii="Times New Roman" w:hAnsi="Times New Roman" w:cs="Times New Roman"/>
                  <w:sz w:val="16"/>
                  <w:szCs w:val="16"/>
                </w:rPr>
                <w:t>71</w:t>
              </w:r>
            </w:ins>
            <w:del w:id="2158" w:author="Author">
              <w:r w:rsidRPr="003154B1" w:rsidDel="005A4F99">
                <w:rPr>
                  <w:rFonts w:ascii="Times New Roman" w:hAnsi="Times New Roman" w:cs="Times New Roman"/>
                  <w:sz w:val="16"/>
                  <w:szCs w:val="16"/>
                </w:rPr>
                <w:delText>72</w:delText>
              </w:r>
            </w:del>
          </w:p>
        </w:tc>
        <w:tc>
          <w:tcPr>
            <w:tcW w:w="540" w:type="dxa"/>
          </w:tcPr>
          <w:p w14:paraId="0B6C651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.25</w:t>
            </w:r>
          </w:p>
        </w:tc>
        <w:tc>
          <w:tcPr>
            <w:tcW w:w="540" w:type="dxa"/>
          </w:tcPr>
          <w:p w14:paraId="586F583B"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.27</w:t>
            </w:r>
          </w:p>
        </w:tc>
      </w:tr>
      <w:tr w:rsidR="00BF464A" w:rsidRPr="00F25738" w14:paraId="35ADB378" w14:textId="77777777" w:rsidTr="00675B14">
        <w:tc>
          <w:tcPr>
            <w:tcW w:w="720" w:type="dxa"/>
          </w:tcPr>
          <w:p w14:paraId="7865D449"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F6E4BE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17888E52" w:rsidR="00BF464A" w:rsidRPr="003154B1" w:rsidRDefault="00BF464A" w:rsidP="00BF464A">
            <w:pPr>
              <w:jc w:val="center"/>
              <w:rPr>
                <w:rFonts w:ascii="Times New Roman" w:hAnsi="Times New Roman" w:cs="Times New Roman"/>
                <w:sz w:val="16"/>
                <w:szCs w:val="16"/>
              </w:rPr>
            </w:pPr>
            <w:del w:id="2159" w:author="Author">
              <w:r w:rsidRPr="006C5560" w:rsidDel="00BF464A">
                <w:rPr>
                  <w:rFonts w:ascii="Times New Roman" w:hAnsi="Times New Roman" w:cs="Times New Roman"/>
                  <w:sz w:val="16"/>
                  <w:szCs w:val="16"/>
                </w:rPr>
                <w:delText xml:space="preserve">Short </w:delText>
              </w:r>
            </w:del>
            <w:ins w:id="2160" w:author="Author">
              <w:r w:rsidRPr="003154B1">
                <w:rPr>
                  <w:rFonts w:ascii="Times New Roman" w:hAnsi="Times New Roman" w:cs="Times New Roman"/>
                  <w:sz w:val="16"/>
                  <w:szCs w:val="16"/>
                </w:rPr>
                <w:t xml:space="preserve">Long </w:t>
              </w:r>
            </w:ins>
            <w:r w:rsidRPr="003154B1">
              <w:rPr>
                <w:rFonts w:ascii="Times New Roman" w:hAnsi="Times New Roman" w:cs="Times New Roman"/>
                <w:sz w:val="16"/>
                <w:szCs w:val="16"/>
              </w:rPr>
              <w:t>acquaintance</w:t>
            </w:r>
          </w:p>
        </w:tc>
        <w:tc>
          <w:tcPr>
            <w:tcW w:w="1440" w:type="dxa"/>
          </w:tcPr>
          <w:p w14:paraId="16466F5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272A2A9C"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17B15986" w14:textId="6BC448D3" w:rsidR="00BF464A" w:rsidRPr="003154B1" w:rsidRDefault="00BF464A" w:rsidP="00BF464A">
            <w:pPr>
              <w:jc w:val="center"/>
              <w:rPr>
                <w:rFonts w:ascii="Times New Roman" w:hAnsi="Times New Roman" w:cs="Times New Roman"/>
                <w:sz w:val="16"/>
                <w:szCs w:val="16"/>
              </w:rPr>
            </w:pPr>
            <w:ins w:id="2161" w:author="Author">
              <w:r w:rsidRPr="003154B1">
                <w:rPr>
                  <w:rFonts w:ascii="Times New Roman" w:hAnsi="Times New Roman" w:cs="Times New Roman"/>
                  <w:sz w:val="16"/>
                  <w:szCs w:val="16"/>
                </w:rPr>
                <w:t>71</w:t>
              </w:r>
            </w:ins>
            <w:del w:id="2162" w:author="Author">
              <w:r w:rsidRPr="003154B1" w:rsidDel="005A4F99">
                <w:rPr>
                  <w:rFonts w:ascii="Times New Roman" w:hAnsi="Times New Roman" w:cs="Times New Roman"/>
                  <w:sz w:val="16"/>
                  <w:szCs w:val="16"/>
                </w:rPr>
                <w:delText>72</w:delText>
              </w:r>
            </w:del>
          </w:p>
        </w:tc>
        <w:tc>
          <w:tcPr>
            <w:tcW w:w="540" w:type="dxa"/>
          </w:tcPr>
          <w:p w14:paraId="09C41BA9"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.32</w:t>
            </w:r>
          </w:p>
        </w:tc>
        <w:tc>
          <w:tcPr>
            <w:tcW w:w="540" w:type="dxa"/>
          </w:tcPr>
          <w:p w14:paraId="4365DBC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.35</w:t>
            </w:r>
          </w:p>
        </w:tc>
      </w:tr>
      <w:tr w:rsidR="00BF464A" w:rsidRPr="00F25738" w14:paraId="272DEAB8" w14:textId="77777777" w:rsidTr="00675B14">
        <w:tc>
          <w:tcPr>
            <w:tcW w:w="720" w:type="dxa"/>
          </w:tcPr>
          <w:p w14:paraId="63CAC953"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8718E8"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0A1EFB1F" w:rsidR="00BF464A" w:rsidRPr="003154B1" w:rsidRDefault="00190242" w:rsidP="00BF464A">
            <w:pPr>
              <w:jc w:val="center"/>
              <w:rPr>
                <w:rFonts w:ascii="Times New Roman" w:hAnsi="Times New Roman" w:cs="Times New Roman"/>
                <w:sz w:val="16"/>
                <w:szCs w:val="16"/>
              </w:rPr>
            </w:pPr>
            <w:ins w:id="2163" w:author="Author">
              <w:r w:rsidRPr="003154B1">
                <w:rPr>
                  <w:rFonts w:ascii="Times New Roman" w:hAnsi="Times New Roman" w:cs="Times New Roman"/>
                  <w:sz w:val="16"/>
                  <w:szCs w:val="16"/>
                  <w:rPrChange w:id="2164" w:author="Author">
                    <w:rPr>
                      <w:rFonts w:ascii="Times New Roman" w:hAnsi="Times New Roman" w:cs="Times New Roman"/>
                      <w:sz w:val="16"/>
                      <w:szCs w:val="16"/>
                      <w:highlight w:val="yellow"/>
                    </w:rPr>
                  </w:rPrChange>
                </w:rPr>
                <w:t>Short</w:t>
              </w:r>
            </w:ins>
            <w:del w:id="2165" w:author="Author">
              <w:r w:rsidR="00BF464A" w:rsidRPr="006C5560" w:rsidDel="00190242">
                <w:rPr>
                  <w:rFonts w:ascii="Times New Roman" w:hAnsi="Times New Roman" w:cs="Times New Roman"/>
                  <w:sz w:val="16"/>
                  <w:szCs w:val="16"/>
                </w:rPr>
                <w:delText>Zero</w:delText>
              </w:r>
            </w:del>
          </w:p>
          <w:p w14:paraId="1C4BB1F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acquaintance</w:t>
            </w:r>
          </w:p>
        </w:tc>
        <w:tc>
          <w:tcPr>
            <w:tcW w:w="1440" w:type="dxa"/>
          </w:tcPr>
          <w:p w14:paraId="1EF6C2A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Agreeable</w:t>
            </w:r>
          </w:p>
        </w:tc>
        <w:tc>
          <w:tcPr>
            <w:tcW w:w="1170" w:type="dxa"/>
          </w:tcPr>
          <w:p w14:paraId="7B96081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Communion</w:t>
            </w:r>
          </w:p>
        </w:tc>
        <w:tc>
          <w:tcPr>
            <w:tcW w:w="450" w:type="dxa"/>
          </w:tcPr>
          <w:p w14:paraId="45C10D28" w14:textId="546CBBB9" w:rsidR="00BF464A" w:rsidRPr="003154B1" w:rsidRDefault="00BF464A" w:rsidP="00BF464A">
            <w:pPr>
              <w:jc w:val="center"/>
              <w:rPr>
                <w:rFonts w:ascii="Times New Roman" w:hAnsi="Times New Roman" w:cs="Times New Roman"/>
                <w:sz w:val="16"/>
                <w:szCs w:val="16"/>
              </w:rPr>
            </w:pPr>
            <w:ins w:id="2166" w:author="Author">
              <w:r w:rsidRPr="003154B1">
                <w:rPr>
                  <w:rFonts w:ascii="Times New Roman" w:hAnsi="Times New Roman" w:cs="Times New Roman"/>
                  <w:sz w:val="16"/>
                  <w:szCs w:val="16"/>
                </w:rPr>
                <w:t>71</w:t>
              </w:r>
            </w:ins>
            <w:del w:id="2167" w:author="Author">
              <w:r w:rsidRPr="003154B1" w:rsidDel="005A4F99">
                <w:rPr>
                  <w:rFonts w:ascii="Times New Roman" w:hAnsi="Times New Roman" w:cs="Times New Roman"/>
                  <w:sz w:val="16"/>
                  <w:szCs w:val="16"/>
                </w:rPr>
                <w:delText>72</w:delText>
              </w:r>
            </w:del>
          </w:p>
        </w:tc>
        <w:tc>
          <w:tcPr>
            <w:tcW w:w="540" w:type="dxa"/>
          </w:tcPr>
          <w:p w14:paraId="1A22975E"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-.13</w:t>
            </w:r>
          </w:p>
        </w:tc>
        <w:tc>
          <w:tcPr>
            <w:tcW w:w="540" w:type="dxa"/>
          </w:tcPr>
          <w:p w14:paraId="3C15B0D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-.14</w:t>
            </w:r>
          </w:p>
        </w:tc>
      </w:tr>
      <w:tr w:rsidR="00BF464A" w:rsidRPr="00F25738" w14:paraId="0D4C119D" w14:textId="77777777" w:rsidTr="00675B14">
        <w:tc>
          <w:tcPr>
            <w:tcW w:w="720" w:type="dxa"/>
          </w:tcPr>
          <w:p w14:paraId="27925A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5367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57C3C6AC" w:rsidR="00BF464A" w:rsidRDefault="00BF464A" w:rsidP="00BF464A">
            <w:pPr>
              <w:jc w:val="center"/>
              <w:rPr>
                <w:rFonts w:ascii="Times New Roman" w:hAnsi="Times New Roman" w:cs="Times New Roman"/>
                <w:sz w:val="16"/>
                <w:szCs w:val="16"/>
              </w:rPr>
            </w:pPr>
            <w:del w:id="2168" w:author="Author">
              <w:r w:rsidDel="00190242">
                <w:rPr>
                  <w:rFonts w:ascii="Times New Roman" w:hAnsi="Times New Roman" w:cs="Times New Roman"/>
                  <w:sz w:val="16"/>
                  <w:szCs w:val="16"/>
                </w:rPr>
                <w:delText>Zero</w:delText>
              </w:r>
            </w:del>
            <w:ins w:id="2169" w:author="Author">
              <w:r w:rsidR="00190242">
                <w:rPr>
                  <w:rFonts w:ascii="Times New Roman" w:hAnsi="Times New Roman" w:cs="Times New Roman"/>
                  <w:sz w:val="16"/>
                  <w:szCs w:val="16"/>
                </w:rPr>
                <w:t>Short</w:t>
              </w:r>
            </w:ins>
          </w:p>
          <w:p w14:paraId="49FCB95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155EDD44" w:rsidR="00BF464A" w:rsidRPr="00F25738" w:rsidRDefault="00BF464A" w:rsidP="00BF464A">
            <w:pPr>
              <w:jc w:val="center"/>
              <w:rPr>
                <w:rFonts w:ascii="Times New Roman" w:hAnsi="Times New Roman" w:cs="Times New Roman"/>
                <w:sz w:val="16"/>
                <w:szCs w:val="16"/>
              </w:rPr>
            </w:pPr>
            <w:ins w:id="2170" w:author="Author">
              <w:r w:rsidRPr="005C1F35">
                <w:rPr>
                  <w:rFonts w:ascii="Times New Roman" w:hAnsi="Times New Roman" w:cs="Times New Roman"/>
                  <w:sz w:val="16"/>
                  <w:szCs w:val="16"/>
                </w:rPr>
                <w:t>71</w:t>
              </w:r>
            </w:ins>
            <w:del w:id="2171" w:author="Author">
              <w:r w:rsidRPr="00F25738" w:rsidDel="005A4F99">
                <w:rPr>
                  <w:rFonts w:ascii="Times New Roman" w:hAnsi="Times New Roman" w:cs="Times New Roman"/>
                  <w:sz w:val="16"/>
                  <w:szCs w:val="16"/>
                </w:rPr>
                <w:delText>72</w:delText>
              </w:r>
            </w:del>
          </w:p>
        </w:tc>
        <w:tc>
          <w:tcPr>
            <w:tcW w:w="540" w:type="dxa"/>
          </w:tcPr>
          <w:p w14:paraId="5C0ED450"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BF464A" w:rsidRPr="00F25738" w14:paraId="006CE964" w14:textId="77777777" w:rsidTr="00675B14">
        <w:tc>
          <w:tcPr>
            <w:tcW w:w="720" w:type="dxa"/>
          </w:tcPr>
          <w:p w14:paraId="3A4C6C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F5143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22075BB7" w:rsidR="00BF464A" w:rsidRPr="00F25738" w:rsidRDefault="00BF464A" w:rsidP="00BF464A">
            <w:pPr>
              <w:jc w:val="center"/>
              <w:rPr>
                <w:rFonts w:ascii="Times New Roman" w:hAnsi="Times New Roman" w:cs="Times New Roman"/>
                <w:sz w:val="16"/>
                <w:szCs w:val="16"/>
              </w:rPr>
            </w:pPr>
            <w:del w:id="2172" w:author="Author">
              <w:r w:rsidDel="00190242">
                <w:rPr>
                  <w:rFonts w:ascii="Times New Roman" w:hAnsi="Times New Roman" w:cs="Times New Roman"/>
                  <w:sz w:val="16"/>
                  <w:szCs w:val="16"/>
                </w:rPr>
                <w:delText xml:space="preserve">Short </w:delText>
              </w:r>
            </w:del>
            <w:ins w:id="2173"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185F2B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0A73FFD0" w:rsidR="00BF464A" w:rsidRPr="00F25738" w:rsidRDefault="00BF464A" w:rsidP="00BF464A">
            <w:pPr>
              <w:jc w:val="center"/>
              <w:rPr>
                <w:rFonts w:ascii="Times New Roman" w:hAnsi="Times New Roman" w:cs="Times New Roman"/>
                <w:sz w:val="16"/>
                <w:szCs w:val="16"/>
              </w:rPr>
            </w:pPr>
            <w:ins w:id="2174" w:author="Author">
              <w:r w:rsidRPr="005C1F35">
                <w:rPr>
                  <w:rFonts w:ascii="Times New Roman" w:hAnsi="Times New Roman" w:cs="Times New Roman"/>
                  <w:sz w:val="16"/>
                  <w:szCs w:val="16"/>
                </w:rPr>
                <w:t>71</w:t>
              </w:r>
            </w:ins>
            <w:del w:id="2175" w:author="Author">
              <w:r w:rsidRPr="00F25738" w:rsidDel="005A4F99">
                <w:rPr>
                  <w:rFonts w:ascii="Times New Roman" w:hAnsi="Times New Roman" w:cs="Times New Roman"/>
                  <w:sz w:val="16"/>
                  <w:szCs w:val="16"/>
                </w:rPr>
                <w:delText>72</w:delText>
              </w:r>
            </w:del>
          </w:p>
        </w:tc>
        <w:tc>
          <w:tcPr>
            <w:tcW w:w="540" w:type="dxa"/>
          </w:tcPr>
          <w:p w14:paraId="69D370A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BF464A" w:rsidRPr="00F25738" w14:paraId="0D7148E6" w14:textId="77777777" w:rsidTr="00675B14">
        <w:tc>
          <w:tcPr>
            <w:tcW w:w="720" w:type="dxa"/>
          </w:tcPr>
          <w:p w14:paraId="6D4247C4"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F5B4B2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3BFDA0D1" w:rsidR="00BF464A" w:rsidRPr="00F25738" w:rsidRDefault="00BF464A" w:rsidP="00BF464A">
            <w:pPr>
              <w:jc w:val="center"/>
              <w:rPr>
                <w:rFonts w:ascii="Times New Roman" w:hAnsi="Times New Roman" w:cs="Times New Roman"/>
                <w:sz w:val="16"/>
                <w:szCs w:val="16"/>
              </w:rPr>
            </w:pPr>
            <w:del w:id="2176" w:author="Author">
              <w:r w:rsidDel="00190242">
                <w:rPr>
                  <w:rFonts w:ascii="Times New Roman" w:hAnsi="Times New Roman" w:cs="Times New Roman"/>
                  <w:sz w:val="16"/>
                  <w:szCs w:val="16"/>
                </w:rPr>
                <w:delText xml:space="preserve">Short </w:delText>
              </w:r>
            </w:del>
            <w:ins w:id="2177"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D8582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1452239F" w:rsidR="00BF464A" w:rsidRPr="00F25738" w:rsidRDefault="00BF464A" w:rsidP="00BF464A">
            <w:pPr>
              <w:jc w:val="center"/>
              <w:rPr>
                <w:rFonts w:ascii="Times New Roman" w:hAnsi="Times New Roman" w:cs="Times New Roman"/>
                <w:sz w:val="16"/>
                <w:szCs w:val="16"/>
              </w:rPr>
            </w:pPr>
            <w:ins w:id="2178" w:author="Author">
              <w:r w:rsidRPr="005C1F35">
                <w:rPr>
                  <w:rFonts w:ascii="Times New Roman" w:hAnsi="Times New Roman" w:cs="Times New Roman"/>
                  <w:sz w:val="16"/>
                  <w:szCs w:val="16"/>
                </w:rPr>
                <w:t>71</w:t>
              </w:r>
            </w:ins>
            <w:del w:id="2179" w:author="Author">
              <w:r w:rsidRPr="00F25738" w:rsidDel="005A4F99">
                <w:rPr>
                  <w:rFonts w:ascii="Times New Roman" w:hAnsi="Times New Roman" w:cs="Times New Roman"/>
                  <w:sz w:val="16"/>
                  <w:szCs w:val="16"/>
                </w:rPr>
                <w:delText>72</w:delText>
              </w:r>
            </w:del>
          </w:p>
        </w:tc>
        <w:tc>
          <w:tcPr>
            <w:tcW w:w="540" w:type="dxa"/>
          </w:tcPr>
          <w:p w14:paraId="29DD22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4E737971" w14:textId="77777777" w:rsidTr="00675B14">
        <w:tc>
          <w:tcPr>
            <w:tcW w:w="720" w:type="dxa"/>
          </w:tcPr>
          <w:p w14:paraId="4E064A7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B57E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2DED0E1B" w:rsidR="00BF464A" w:rsidRDefault="00BF464A" w:rsidP="00BF464A">
            <w:pPr>
              <w:jc w:val="center"/>
              <w:rPr>
                <w:rFonts w:ascii="Times New Roman" w:hAnsi="Times New Roman" w:cs="Times New Roman"/>
                <w:sz w:val="16"/>
                <w:szCs w:val="16"/>
              </w:rPr>
            </w:pPr>
            <w:del w:id="2180" w:author="Author">
              <w:r w:rsidDel="00190242">
                <w:rPr>
                  <w:rFonts w:ascii="Times New Roman" w:hAnsi="Times New Roman" w:cs="Times New Roman"/>
                  <w:sz w:val="16"/>
                  <w:szCs w:val="16"/>
                </w:rPr>
                <w:delText>Zero</w:delText>
              </w:r>
            </w:del>
            <w:ins w:id="2181" w:author="Author">
              <w:r w:rsidR="00190242">
                <w:rPr>
                  <w:rFonts w:ascii="Times New Roman" w:hAnsi="Times New Roman" w:cs="Times New Roman"/>
                  <w:sz w:val="16"/>
                  <w:szCs w:val="16"/>
                </w:rPr>
                <w:t>Short</w:t>
              </w:r>
            </w:ins>
          </w:p>
          <w:p w14:paraId="1E3EFB4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19C7AFAE" w:rsidR="00BF464A" w:rsidRPr="00F25738" w:rsidRDefault="00BF464A" w:rsidP="00BF464A">
            <w:pPr>
              <w:jc w:val="center"/>
              <w:rPr>
                <w:rFonts w:ascii="Times New Roman" w:hAnsi="Times New Roman" w:cs="Times New Roman"/>
                <w:sz w:val="16"/>
                <w:szCs w:val="16"/>
              </w:rPr>
            </w:pPr>
            <w:ins w:id="2182" w:author="Author">
              <w:r w:rsidRPr="005C1F35">
                <w:rPr>
                  <w:rFonts w:ascii="Times New Roman" w:hAnsi="Times New Roman" w:cs="Times New Roman"/>
                  <w:sz w:val="16"/>
                  <w:szCs w:val="16"/>
                </w:rPr>
                <w:t>71</w:t>
              </w:r>
            </w:ins>
            <w:del w:id="2183" w:author="Author">
              <w:r w:rsidRPr="00F25738" w:rsidDel="005A4F99">
                <w:rPr>
                  <w:rFonts w:ascii="Times New Roman" w:hAnsi="Times New Roman" w:cs="Times New Roman"/>
                  <w:sz w:val="16"/>
                  <w:szCs w:val="16"/>
                </w:rPr>
                <w:delText>72</w:delText>
              </w:r>
            </w:del>
          </w:p>
        </w:tc>
        <w:tc>
          <w:tcPr>
            <w:tcW w:w="540" w:type="dxa"/>
          </w:tcPr>
          <w:p w14:paraId="5BFB74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2748A94F" w14:textId="77777777" w:rsidTr="00675B14">
        <w:trPr>
          <w:trHeight w:val="585"/>
        </w:trPr>
        <w:tc>
          <w:tcPr>
            <w:tcW w:w="709" w:type="dxa"/>
            <w:tcBorders>
              <w:top w:val="single" w:sz="4" w:space="0" w:color="auto"/>
            </w:tcBorders>
          </w:tcPr>
          <w:p w14:paraId="17C1B3A5"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BFD549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0EA5838D" w:rsidR="00BF464A" w:rsidRDefault="00BF464A" w:rsidP="00BF464A">
            <w:pPr>
              <w:jc w:val="center"/>
              <w:rPr>
                <w:rFonts w:ascii="Times New Roman" w:hAnsi="Times New Roman" w:cs="Times New Roman"/>
                <w:sz w:val="16"/>
                <w:szCs w:val="16"/>
              </w:rPr>
            </w:pPr>
            <w:del w:id="2184" w:author="Author">
              <w:r w:rsidDel="00190242">
                <w:rPr>
                  <w:rFonts w:ascii="Times New Roman" w:hAnsi="Times New Roman" w:cs="Times New Roman"/>
                  <w:sz w:val="16"/>
                  <w:szCs w:val="16"/>
                </w:rPr>
                <w:delText>Zero</w:delText>
              </w:r>
            </w:del>
            <w:ins w:id="2185" w:author="Author">
              <w:r w:rsidR="00190242">
                <w:rPr>
                  <w:rFonts w:ascii="Times New Roman" w:hAnsi="Times New Roman" w:cs="Times New Roman"/>
                  <w:sz w:val="16"/>
                  <w:szCs w:val="16"/>
                </w:rPr>
                <w:t>Short</w:t>
              </w:r>
            </w:ins>
          </w:p>
          <w:p w14:paraId="6BCD487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06EA03E5" w:rsidR="00BF464A" w:rsidRPr="00F25738" w:rsidRDefault="00BF464A" w:rsidP="00BF464A">
            <w:pPr>
              <w:jc w:val="center"/>
              <w:rPr>
                <w:rFonts w:ascii="Times New Roman" w:hAnsi="Times New Roman" w:cs="Times New Roman"/>
                <w:sz w:val="16"/>
                <w:szCs w:val="16"/>
              </w:rPr>
            </w:pPr>
            <w:ins w:id="2186" w:author="Author">
              <w:r w:rsidRPr="007D36F5">
                <w:rPr>
                  <w:rFonts w:ascii="Times New Roman" w:hAnsi="Times New Roman" w:cs="Times New Roman"/>
                  <w:sz w:val="16"/>
                  <w:szCs w:val="16"/>
                </w:rPr>
                <w:t>71</w:t>
              </w:r>
            </w:ins>
            <w:del w:id="2187" w:author="Author">
              <w:r w:rsidRPr="00F25738" w:rsidDel="00BE6FA7">
                <w:rPr>
                  <w:rFonts w:ascii="Times New Roman" w:hAnsi="Times New Roman" w:cs="Times New Roman"/>
                  <w:sz w:val="16"/>
                  <w:szCs w:val="16"/>
                </w:rPr>
                <w:delText>72</w:delText>
              </w:r>
            </w:del>
          </w:p>
        </w:tc>
        <w:tc>
          <w:tcPr>
            <w:tcW w:w="504" w:type="dxa"/>
            <w:tcBorders>
              <w:top w:val="single" w:sz="4" w:space="0" w:color="auto"/>
            </w:tcBorders>
          </w:tcPr>
          <w:p w14:paraId="595E5B04"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BF464A" w:rsidRPr="00F25738" w14:paraId="2AF391E3" w14:textId="77777777" w:rsidTr="00675B14">
        <w:trPr>
          <w:trHeight w:val="585"/>
        </w:trPr>
        <w:tc>
          <w:tcPr>
            <w:tcW w:w="709" w:type="dxa"/>
          </w:tcPr>
          <w:p w14:paraId="2993FB1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3DE54D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1DF119DF" w:rsidR="00BF464A" w:rsidRPr="00F25738" w:rsidRDefault="00BF464A" w:rsidP="00BF464A">
            <w:pPr>
              <w:jc w:val="center"/>
              <w:rPr>
                <w:rFonts w:ascii="Times New Roman" w:hAnsi="Times New Roman" w:cs="Times New Roman"/>
                <w:sz w:val="16"/>
                <w:szCs w:val="16"/>
              </w:rPr>
            </w:pPr>
            <w:del w:id="2188" w:author="Author">
              <w:r w:rsidDel="00190242">
                <w:rPr>
                  <w:rFonts w:ascii="Times New Roman" w:hAnsi="Times New Roman" w:cs="Times New Roman"/>
                  <w:sz w:val="16"/>
                  <w:szCs w:val="16"/>
                </w:rPr>
                <w:delText xml:space="preserve">Short </w:delText>
              </w:r>
            </w:del>
            <w:ins w:id="2189"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492B5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65E893BB" w:rsidR="00BF464A" w:rsidRPr="00F25738" w:rsidRDefault="00BF464A" w:rsidP="00BF464A">
            <w:pPr>
              <w:jc w:val="center"/>
              <w:rPr>
                <w:rFonts w:ascii="Times New Roman" w:hAnsi="Times New Roman" w:cs="Times New Roman"/>
                <w:sz w:val="16"/>
                <w:szCs w:val="16"/>
              </w:rPr>
            </w:pPr>
            <w:ins w:id="2190" w:author="Author">
              <w:r w:rsidRPr="007D36F5">
                <w:rPr>
                  <w:rFonts w:ascii="Times New Roman" w:hAnsi="Times New Roman" w:cs="Times New Roman"/>
                  <w:sz w:val="16"/>
                  <w:szCs w:val="16"/>
                </w:rPr>
                <w:t>71</w:t>
              </w:r>
            </w:ins>
            <w:del w:id="2191" w:author="Author">
              <w:r w:rsidRPr="00F25738" w:rsidDel="00BE6FA7">
                <w:rPr>
                  <w:rFonts w:ascii="Times New Roman" w:hAnsi="Times New Roman" w:cs="Times New Roman"/>
                  <w:sz w:val="16"/>
                  <w:szCs w:val="16"/>
                </w:rPr>
                <w:delText>72</w:delText>
              </w:r>
            </w:del>
          </w:p>
        </w:tc>
        <w:tc>
          <w:tcPr>
            <w:tcW w:w="504" w:type="dxa"/>
          </w:tcPr>
          <w:p w14:paraId="31248F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BF464A" w:rsidRPr="00F25738" w14:paraId="0B1E47C5" w14:textId="77777777" w:rsidTr="00675B14">
        <w:trPr>
          <w:trHeight w:val="585"/>
        </w:trPr>
        <w:tc>
          <w:tcPr>
            <w:tcW w:w="709" w:type="dxa"/>
          </w:tcPr>
          <w:p w14:paraId="5D307A98"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DA645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B1134BC" w:rsidR="00BF464A" w:rsidRPr="00F25738" w:rsidRDefault="00BF464A" w:rsidP="00BF464A">
            <w:pPr>
              <w:jc w:val="center"/>
              <w:rPr>
                <w:rFonts w:ascii="Times New Roman" w:hAnsi="Times New Roman" w:cs="Times New Roman"/>
                <w:sz w:val="16"/>
                <w:szCs w:val="16"/>
              </w:rPr>
            </w:pPr>
            <w:del w:id="2192" w:author="Author">
              <w:r w:rsidDel="00190242">
                <w:rPr>
                  <w:rFonts w:ascii="Times New Roman" w:hAnsi="Times New Roman" w:cs="Times New Roman"/>
                  <w:sz w:val="16"/>
                  <w:szCs w:val="16"/>
                </w:rPr>
                <w:delText xml:space="preserve">Short </w:delText>
              </w:r>
            </w:del>
            <w:ins w:id="2193"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9EB8B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00C026B" w:rsidR="00BF464A" w:rsidRPr="00F25738" w:rsidRDefault="00BF464A" w:rsidP="00BF464A">
            <w:pPr>
              <w:jc w:val="center"/>
              <w:rPr>
                <w:rFonts w:ascii="Times New Roman" w:hAnsi="Times New Roman" w:cs="Times New Roman"/>
                <w:sz w:val="16"/>
                <w:szCs w:val="16"/>
              </w:rPr>
            </w:pPr>
            <w:ins w:id="2194" w:author="Author">
              <w:r w:rsidRPr="007D36F5">
                <w:rPr>
                  <w:rFonts w:ascii="Times New Roman" w:hAnsi="Times New Roman" w:cs="Times New Roman"/>
                  <w:sz w:val="16"/>
                  <w:szCs w:val="16"/>
                </w:rPr>
                <w:t>71</w:t>
              </w:r>
            </w:ins>
            <w:del w:id="2195" w:author="Author">
              <w:r w:rsidRPr="00F25738" w:rsidDel="00BE6FA7">
                <w:rPr>
                  <w:rFonts w:ascii="Times New Roman" w:hAnsi="Times New Roman" w:cs="Times New Roman"/>
                  <w:sz w:val="16"/>
                  <w:szCs w:val="16"/>
                </w:rPr>
                <w:delText>72</w:delText>
              </w:r>
            </w:del>
          </w:p>
        </w:tc>
        <w:tc>
          <w:tcPr>
            <w:tcW w:w="504" w:type="dxa"/>
          </w:tcPr>
          <w:p w14:paraId="0D2DDF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3ED25F9F" w14:textId="77777777" w:rsidTr="00675B14">
        <w:trPr>
          <w:trHeight w:val="585"/>
        </w:trPr>
        <w:tc>
          <w:tcPr>
            <w:tcW w:w="709" w:type="dxa"/>
          </w:tcPr>
          <w:p w14:paraId="23B416DA"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F66AB1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28B5D44F" w:rsidR="00BF464A" w:rsidRDefault="00BF464A" w:rsidP="00BF464A">
            <w:pPr>
              <w:jc w:val="center"/>
              <w:rPr>
                <w:rFonts w:ascii="Times New Roman" w:hAnsi="Times New Roman" w:cs="Times New Roman"/>
                <w:sz w:val="16"/>
                <w:szCs w:val="16"/>
              </w:rPr>
            </w:pPr>
            <w:del w:id="2196" w:author="Author">
              <w:r w:rsidDel="003154B1">
                <w:rPr>
                  <w:rFonts w:ascii="Times New Roman" w:hAnsi="Times New Roman" w:cs="Times New Roman"/>
                  <w:sz w:val="16"/>
                  <w:szCs w:val="16"/>
                </w:rPr>
                <w:delText>Zero</w:delText>
              </w:r>
            </w:del>
            <w:ins w:id="2197" w:author="Author">
              <w:r w:rsidR="003154B1">
                <w:rPr>
                  <w:rFonts w:ascii="Times New Roman" w:hAnsi="Times New Roman" w:cs="Times New Roman"/>
                  <w:sz w:val="16"/>
                  <w:szCs w:val="16"/>
                </w:rPr>
                <w:t>Short</w:t>
              </w:r>
            </w:ins>
          </w:p>
          <w:p w14:paraId="4FA8313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152D8BDE" w:rsidR="00BF464A" w:rsidRPr="00F25738" w:rsidRDefault="00BF464A" w:rsidP="00BF464A">
            <w:pPr>
              <w:jc w:val="center"/>
              <w:rPr>
                <w:rFonts w:ascii="Times New Roman" w:hAnsi="Times New Roman" w:cs="Times New Roman"/>
                <w:sz w:val="16"/>
                <w:szCs w:val="16"/>
              </w:rPr>
            </w:pPr>
            <w:ins w:id="2198" w:author="Author">
              <w:r w:rsidRPr="007D36F5">
                <w:rPr>
                  <w:rFonts w:ascii="Times New Roman" w:hAnsi="Times New Roman" w:cs="Times New Roman"/>
                  <w:sz w:val="16"/>
                  <w:szCs w:val="16"/>
                </w:rPr>
                <w:t>71</w:t>
              </w:r>
            </w:ins>
            <w:del w:id="2199" w:author="Author">
              <w:r w:rsidRPr="00F25738" w:rsidDel="00BE6FA7">
                <w:rPr>
                  <w:rFonts w:ascii="Times New Roman" w:hAnsi="Times New Roman" w:cs="Times New Roman"/>
                  <w:sz w:val="16"/>
                  <w:szCs w:val="16"/>
                </w:rPr>
                <w:delText>72</w:delText>
              </w:r>
            </w:del>
          </w:p>
        </w:tc>
        <w:tc>
          <w:tcPr>
            <w:tcW w:w="504" w:type="dxa"/>
          </w:tcPr>
          <w:p w14:paraId="11A66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BF464A" w:rsidRPr="00F25738" w14:paraId="58B591A9" w14:textId="77777777" w:rsidTr="00675B14">
        <w:trPr>
          <w:trHeight w:val="585"/>
        </w:trPr>
        <w:tc>
          <w:tcPr>
            <w:tcW w:w="709" w:type="dxa"/>
          </w:tcPr>
          <w:p w14:paraId="27AB2BBB"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2484E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55E728F7" w:rsidR="00BF464A" w:rsidRPr="00F25738" w:rsidRDefault="00BF464A" w:rsidP="00BF464A">
            <w:pPr>
              <w:jc w:val="center"/>
              <w:rPr>
                <w:rFonts w:ascii="Times New Roman" w:hAnsi="Times New Roman" w:cs="Times New Roman"/>
                <w:sz w:val="16"/>
                <w:szCs w:val="16"/>
              </w:rPr>
            </w:pPr>
            <w:del w:id="2200" w:author="Author">
              <w:r w:rsidDel="003154B1">
                <w:rPr>
                  <w:rFonts w:ascii="Times New Roman" w:hAnsi="Times New Roman" w:cs="Times New Roman"/>
                  <w:sz w:val="16"/>
                  <w:szCs w:val="16"/>
                </w:rPr>
                <w:delText xml:space="preserve">Short </w:delText>
              </w:r>
            </w:del>
            <w:ins w:id="2201"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ADF94F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439F70AB" w:rsidR="00BF464A" w:rsidRPr="00F25738" w:rsidRDefault="00BF464A" w:rsidP="00BF464A">
            <w:pPr>
              <w:jc w:val="center"/>
              <w:rPr>
                <w:rFonts w:ascii="Times New Roman" w:hAnsi="Times New Roman" w:cs="Times New Roman"/>
                <w:sz w:val="16"/>
                <w:szCs w:val="16"/>
              </w:rPr>
            </w:pPr>
            <w:ins w:id="2202" w:author="Author">
              <w:r w:rsidRPr="007D36F5">
                <w:rPr>
                  <w:rFonts w:ascii="Times New Roman" w:hAnsi="Times New Roman" w:cs="Times New Roman"/>
                  <w:sz w:val="16"/>
                  <w:szCs w:val="16"/>
                </w:rPr>
                <w:t>71</w:t>
              </w:r>
            </w:ins>
            <w:del w:id="2203" w:author="Author">
              <w:r w:rsidRPr="00F25738" w:rsidDel="00BE6FA7">
                <w:rPr>
                  <w:rFonts w:ascii="Times New Roman" w:hAnsi="Times New Roman" w:cs="Times New Roman"/>
                  <w:sz w:val="16"/>
                  <w:szCs w:val="16"/>
                </w:rPr>
                <w:delText>72</w:delText>
              </w:r>
            </w:del>
          </w:p>
        </w:tc>
        <w:tc>
          <w:tcPr>
            <w:tcW w:w="504" w:type="dxa"/>
          </w:tcPr>
          <w:p w14:paraId="4BCACA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BF464A" w:rsidRPr="00F25738" w14:paraId="3C57FB5F" w14:textId="77777777" w:rsidTr="00675B14">
        <w:trPr>
          <w:trHeight w:val="585"/>
        </w:trPr>
        <w:tc>
          <w:tcPr>
            <w:tcW w:w="709" w:type="dxa"/>
          </w:tcPr>
          <w:p w14:paraId="48A1D3F0"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AB0732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68BE8A2A" w:rsidR="00BF464A" w:rsidRDefault="00BF464A" w:rsidP="00BF464A">
            <w:pPr>
              <w:jc w:val="center"/>
              <w:rPr>
                <w:rFonts w:ascii="Times New Roman" w:hAnsi="Times New Roman" w:cs="Times New Roman"/>
                <w:sz w:val="16"/>
                <w:szCs w:val="16"/>
              </w:rPr>
            </w:pPr>
            <w:del w:id="2204" w:author="Author">
              <w:r w:rsidDel="003154B1">
                <w:rPr>
                  <w:rFonts w:ascii="Times New Roman" w:hAnsi="Times New Roman" w:cs="Times New Roman"/>
                  <w:sz w:val="16"/>
                  <w:szCs w:val="16"/>
                </w:rPr>
                <w:delText>Zero</w:delText>
              </w:r>
            </w:del>
            <w:ins w:id="2205" w:author="Author">
              <w:r w:rsidR="003154B1">
                <w:rPr>
                  <w:rFonts w:ascii="Times New Roman" w:hAnsi="Times New Roman" w:cs="Times New Roman"/>
                  <w:sz w:val="16"/>
                  <w:szCs w:val="16"/>
                </w:rPr>
                <w:t>Short</w:t>
              </w:r>
            </w:ins>
          </w:p>
          <w:p w14:paraId="36D0A85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09FE0B31" w:rsidR="00BF464A" w:rsidRPr="00F25738" w:rsidRDefault="00BF464A" w:rsidP="00BF464A">
            <w:pPr>
              <w:jc w:val="center"/>
              <w:rPr>
                <w:rFonts w:ascii="Times New Roman" w:hAnsi="Times New Roman" w:cs="Times New Roman"/>
                <w:sz w:val="16"/>
                <w:szCs w:val="16"/>
              </w:rPr>
            </w:pPr>
            <w:ins w:id="2206" w:author="Author">
              <w:r w:rsidRPr="007D36F5">
                <w:rPr>
                  <w:rFonts w:ascii="Times New Roman" w:hAnsi="Times New Roman" w:cs="Times New Roman"/>
                  <w:sz w:val="16"/>
                  <w:szCs w:val="16"/>
                </w:rPr>
                <w:t>71</w:t>
              </w:r>
            </w:ins>
            <w:del w:id="2207" w:author="Author">
              <w:r w:rsidRPr="00F25738" w:rsidDel="00BE6FA7">
                <w:rPr>
                  <w:rFonts w:ascii="Times New Roman" w:hAnsi="Times New Roman" w:cs="Times New Roman"/>
                  <w:sz w:val="16"/>
                  <w:szCs w:val="16"/>
                </w:rPr>
                <w:delText>72</w:delText>
              </w:r>
            </w:del>
          </w:p>
        </w:tc>
        <w:tc>
          <w:tcPr>
            <w:tcW w:w="504" w:type="dxa"/>
          </w:tcPr>
          <w:p w14:paraId="7E0E0D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57EC04F9" w14:textId="77777777" w:rsidTr="00675B14">
        <w:trPr>
          <w:trHeight w:val="585"/>
        </w:trPr>
        <w:tc>
          <w:tcPr>
            <w:tcW w:w="709" w:type="dxa"/>
          </w:tcPr>
          <w:p w14:paraId="165330D3"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321C7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5D92E896" w:rsidR="00BF464A" w:rsidRPr="00F25738" w:rsidRDefault="00BF464A" w:rsidP="00BF464A">
            <w:pPr>
              <w:jc w:val="center"/>
              <w:rPr>
                <w:rFonts w:ascii="Times New Roman" w:hAnsi="Times New Roman" w:cs="Times New Roman"/>
                <w:sz w:val="16"/>
                <w:szCs w:val="16"/>
              </w:rPr>
            </w:pPr>
            <w:del w:id="2208" w:author="Author">
              <w:r w:rsidDel="003154B1">
                <w:rPr>
                  <w:rFonts w:ascii="Times New Roman" w:hAnsi="Times New Roman" w:cs="Times New Roman"/>
                  <w:sz w:val="16"/>
                  <w:szCs w:val="16"/>
                </w:rPr>
                <w:delText xml:space="preserve">Short </w:delText>
              </w:r>
            </w:del>
            <w:ins w:id="2209"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D11C7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07D6291D" w:rsidR="00BF464A" w:rsidRPr="00F25738" w:rsidRDefault="00BF464A" w:rsidP="00BF464A">
            <w:pPr>
              <w:jc w:val="center"/>
              <w:rPr>
                <w:rFonts w:ascii="Times New Roman" w:hAnsi="Times New Roman" w:cs="Times New Roman"/>
                <w:sz w:val="16"/>
                <w:szCs w:val="16"/>
              </w:rPr>
            </w:pPr>
            <w:ins w:id="2210" w:author="Author">
              <w:r w:rsidRPr="007D36F5">
                <w:rPr>
                  <w:rFonts w:ascii="Times New Roman" w:hAnsi="Times New Roman" w:cs="Times New Roman"/>
                  <w:sz w:val="16"/>
                  <w:szCs w:val="16"/>
                </w:rPr>
                <w:t>71</w:t>
              </w:r>
            </w:ins>
            <w:del w:id="2211" w:author="Author">
              <w:r w:rsidRPr="00F25738" w:rsidDel="00BE6FA7">
                <w:rPr>
                  <w:rFonts w:ascii="Times New Roman" w:hAnsi="Times New Roman" w:cs="Times New Roman"/>
                  <w:sz w:val="16"/>
                  <w:szCs w:val="16"/>
                </w:rPr>
                <w:delText>72</w:delText>
              </w:r>
            </w:del>
          </w:p>
        </w:tc>
        <w:tc>
          <w:tcPr>
            <w:tcW w:w="504" w:type="dxa"/>
          </w:tcPr>
          <w:p w14:paraId="55AD60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BF464A" w:rsidRPr="00F25738" w14:paraId="538D81CE" w14:textId="77777777" w:rsidTr="00675B14">
        <w:trPr>
          <w:trHeight w:val="585"/>
        </w:trPr>
        <w:tc>
          <w:tcPr>
            <w:tcW w:w="709" w:type="dxa"/>
          </w:tcPr>
          <w:p w14:paraId="1487A61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77CF72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4ED8414E" w:rsidR="00BF464A" w:rsidRDefault="00BF464A" w:rsidP="00BF464A">
            <w:pPr>
              <w:jc w:val="center"/>
              <w:rPr>
                <w:rFonts w:ascii="Times New Roman" w:hAnsi="Times New Roman" w:cs="Times New Roman"/>
                <w:sz w:val="16"/>
                <w:szCs w:val="16"/>
              </w:rPr>
            </w:pPr>
            <w:del w:id="2212" w:author="Author">
              <w:r w:rsidDel="003154B1">
                <w:rPr>
                  <w:rFonts w:ascii="Times New Roman" w:hAnsi="Times New Roman" w:cs="Times New Roman"/>
                  <w:sz w:val="16"/>
                  <w:szCs w:val="16"/>
                </w:rPr>
                <w:delText>Zero</w:delText>
              </w:r>
            </w:del>
            <w:ins w:id="2213" w:author="Author">
              <w:r w:rsidR="003154B1">
                <w:rPr>
                  <w:rFonts w:ascii="Times New Roman" w:hAnsi="Times New Roman" w:cs="Times New Roman"/>
                  <w:sz w:val="16"/>
                  <w:szCs w:val="16"/>
                </w:rPr>
                <w:t xml:space="preserve">Short </w:t>
              </w:r>
            </w:ins>
          </w:p>
          <w:p w14:paraId="3DE2D13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52D38D5D" w:rsidR="00BF464A" w:rsidRPr="00F25738" w:rsidRDefault="00BF464A" w:rsidP="00BF464A">
            <w:pPr>
              <w:jc w:val="center"/>
              <w:rPr>
                <w:rFonts w:ascii="Times New Roman" w:hAnsi="Times New Roman" w:cs="Times New Roman"/>
                <w:sz w:val="16"/>
                <w:szCs w:val="16"/>
              </w:rPr>
            </w:pPr>
            <w:ins w:id="2214" w:author="Author">
              <w:r w:rsidRPr="007D36F5">
                <w:rPr>
                  <w:rFonts w:ascii="Times New Roman" w:hAnsi="Times New Roman" w:cs="Times New Roman"/>
                  <w:sz w:val="16"/>
                  <w:szCs w:val="16"/>
                </w:rPr>
                <w:t>71</w:t>
              </w:r>
            </w:ins>
            <w:del w:id="2215" w:author="Author">
              <w:r w:rsidRPr="00F25738" w:rsidDel="00BE6FA7">
                <w:rPr>
                  <w:rFonts w:ascii="Times New Roman" w:hAnsi="Times New Roman" w:cs="Times New Roman"/>
                  <w:sz w:val="16"/>
                  <w:szCs w:val="16"/>
                </w:rPr>
                <w:delText>72</w:delText>
              </w:r>
            </w:del>
          </w:p>
        </w:tc>
        <w:tc>
          <w:tcPr>
            <w:tcW w:w="504" w:type="dxa"/>
          </w:tcPr>
          <w:p w14:paraId="351ADD9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603AE86E" w14:textId="77777777" w:rsidTr="00675B14">
        <w:trPr>
          <w:trHeight w:val="585"/>
        </w:trPr>
        <w:tc>
          <w:tcPr>
            <w:tcW w:w="709" w:type="dxa"/>
          </w:tcPr>
          <w:p w14:paraId="76B9A84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2555FB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29946E7F" w:rsidR="00BF464A" w:rsidRPr="00F25738" w:rsidRDefault="00BF464A" w:rsidP="00BF464A">
            <w:pPr>
              <w:jc w:val="center"/>
              <w:rPr>
                <w:rFonts w:ascii="Times New Roman" w:hAnsi="Times New Roman" w:cs="Times New Roman"/>
                <w:sz w:val="16"/>
                <w:szCs w:val="16"/>
              </w:rPr>
            </w:pPr>
            <w:del w:id="2216" w:author="Author">
              <w:r w:rsidDel="003154B1">
                <w:rPr>
                  <w:rFonts w:ascii="Times New Roman" w:hAnsi="Times New Roman" w:cs="Times New Roman"/>
                  <w:sz w:val="16"/>
                  <w:szCs w:val="16"/>
                </w:rPr>
                <w:delText xml:space="preserve">Short </w:delText>
              </w:r>
            </w:del>
            <w:ins w:id="2217"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0A417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59D6EF8D" w:rsidR="00BF464A" w:rsidRPr="00F25738" w:rsidRDefault="00BF464A" w:rsidP="00BF464A">
            <w:pPr>
              <w:jc w:val="center"/>
              <w:rPr>
                <w:rFonts w:ascii="Times New Roman" w:hAnsi="Times New Roman" w:cs="Times New Roman"/>
                <w:sz w:val="16"/>
                <w:szCs w:val="16"/>
              </w:rPr>
            </w:pPr>
            <w:ins w:id="2218" w:author="Author">
              <w:r w:rsidRPr="007D36F5">
                <w:rPr>
                  <w:rFonts w:ascii="Times New Roman" w:hAnsi="Times New Roman" w:cs="Times New Roman"/>
                  <w:sz w:val="16"/>
                  <w:szCs w:val="16"/>
                </w:rPr>
                <w:t>71</w:t>
              </w:r>
            </w:ins>
            <w:del w:id="2219" w:author="Author">
              <w:r w:rsidRPr="00F25738" w:rsidDel="00BE6FA7">
                <w:rPr>
                  <w:rFonts w:ascii="Times New Roman" w:hAnsi="Times New Roman" w:cs="Times New Roman"/>
                  <w:sz w:val="16"/>
                  <w:szCs w:val="16"/>
                </w:rPr>
                <w:delText>72</w:delText>
              </w:r>
            </w:del>
          </w:p>
        </w:tc>
        <w:tc>
          <w:tcPr>
            <w:tcW w:w="504" w:type="dxa"/>
          </w:tcPr>
          <w:p w14:paraId="4D24FB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15FB89CA" w14:textId="77777777" w:rsidTr="00675B14">
        <w:trPr>
          <w:trHeight w:val="585"/>
        </w:trPr>
        <w:tc>
          <w:tcPr>
            <w:tcW w:w="709" w:type="dxa"/>
          </w:tcPr>
          <w:p w14:paraId="4EF3AAD6"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F6AC4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0AFB085F" w:rsidR="00BF464A" w:rsidRDefault="00BF464A" w:rsidP="00BF464A">
            <w:pPr>
              <w:jc w:val="center"/>
              <w:rPr>
                <w:rFonts w:ascii="Times New Roman" w:hAnsi="Times New Roman" w:cs="Times New Roman"/>
                <w:sz w:val="16"/>
                <w:szCs w:val="16"/>
              </w:rPr>
            </w:pPr>
            <w:del w:id="2220" w:author="Author">
              <w:r w:rsidDel="003154B1">
                <w:rPr>
                  <w:rFonts w:ascii="Times New Roman" w:hAnsi="Times New Roman" w:cs="Times New Roman"/>
                  <w:sz w:val="16"/>
                  <w:szCs w:val="16"/>
                </w:rPr>
                <w:delText>Zero</w:delText>
              </w:r>
            </w:del>
            <w:ins w:id="2221" w:author="Author">
              <w:r w:rsidR="003154B1">
                <w:rPr>
                  <w:rFonts w:ascii="Times New Roman" w:hAnsi="Times New Roman" w:cs="Times New Roman"/>
                  <w:sz w:val="16"/>
                  <w:szCs w:val="16"/>
                </w:rPr>
                <w:t xml:space="preserve">Short </w:t>
              </w:r>
            </w:ins>
          </w:p>
          <w:p w14:paraId="051924DB"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0DCF2B9B" w:rsidR="00BF464A" w:rsidRPr="00F25738" w:rsidRDefault="00BF464A" w:rsidP="00BF464A">
            <w:pPr>
              <w:jc w:val="center"/>
              <w:rPr>
                <w:rFonts w:ascii="Times New Roman" w:hAnsi="Times New Roman" w:cs="Times New Roman"/>
                <w:sz w:val="16"/>
                <w:szCs w:val="16"/>
              </w:rPr>
            </w:pPr>
            <w:ins w:id="2222" w:author="Author">
              <w:r w:rsidRPr="007D36F5">
                <w:rPr>
                  <w:rFonts w:ascii="Times New Roman" w:hAnsi="Times New Roman" w:cs="Times New Roman"/>
                  <w:sz w:val="16"/>
                  <w:szCs w:val="16"/>
                </w:rPr>
                <w:t>71</w:t>
              </w:r>
            </w:ins>
            <w:del w:id="2223" w:author="Author">
              <w:r w:rsidRPr="00F25738" w:rsidDel="00BE6FA7">
                <w:rPr>
                  <w:rFonts w:ascii="Times New Roman" w:hAnsi="Times New Roman" w:cs="Times New Roman"/>
                  <w:sz w:val="16"/>
                  <w:szCs w:val="16"/>
                </w:rPr>
                <w:delText>72</w:delText>
              </w:r>
            </w:del>
          </w:p>
        </w:tc>
        <w:tc>
          <w:tcPr>
            <w:tcW w:w="504" w:type="dxa"/>
          </w:tcPr>
          <w:p w14:paraId="2E4B2EF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BF464A" w:rsidRPr="00F25738" w14:paraId="7840E6CC" w14:textId="77777777" w:rsidTr="00675B14">
        <w:trPr>
          <w:trHeight w:val="585"/>
        </w:trPr>
        <w:tc>
          <w:tcPr>
            <w:tcW w:w="709" w:type="dxa"/>
          </w:tcPr>
          <w:p w14:paraId="6DE1D4E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51971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04D26895" w:rsidR="00BF464A" w:rsidRPr="00F25738" w:rsidRDefault="00BF464A" w:rsidP="00BF464A">
            <w:pPr>
              <w:jc w:val="center"/>
              <w:rPr>
                <w:rFonts w:ascii="Times New Roman" w:hAnsi="Times New Roman" w:cs="Times New Roman"/>
                <w:sz w:val="16"/>
                <w:szCs w:val="16"/>
              </w:rPr>
            </w:pPr>
            <w:del w:id="2224" w:author="Author">
              <w:r w:rsidDel="003154B1">
                <w:rPr>
                  <w:rFonts w:ascii="Times New Roman" w:hAnsi="Times New Roman" w:cs="Times New Roman"/>
                  <w:sz w:val="16"/>
                  <w:szCs w:val="16"/>
                </w:rPr>
                <w:delText xml:space="preserve">Short </w:delText>
              </w:r>
            </w:del>
            <w:ins w:id="2225"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21805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2AE7D70A" w:rsidR="00BF464A" w:rsidRPr="00F25738" w:rsidRDefault="00BF464A" w:rsidP="00BF464A">
            <w:pPr>
              <w:jc w:val="center"/>
              <w:rPr>
                <w:rFonts w:ascii="Times New Roman" w:hAnsi="Times New Roman" w:cs="Times New Roman"/>
                <w:sz w:val="16"/>
                <w:szCs w:val="16"/>
              </w:rPr>
            </w:pPr>
            <w:ins w:id="2226" w:author="Author">
              <w:r w:rsidRPr="007D36F5">
                <w:rPr>
                  <w:rFonts w:ascii="Times New Roman" w:hAnsi="Times New Roman" w:cs="Times New Roman"/>
                  <w:sz w:val="16"/>
                  <w:szCs w:val="16"/>
                </w:rPr>
                <w:t>71</w:t>
              </w:r>
            </w:ins>
            <w:del w:id="2227" w:author="Author">
              <w:r w:rsidRPr="00F25738" w:rsidDel="00BE6FA7">
                <w:rPr>
                  <w:rFonts w:ascii="Times New Roman" w:hAnsi="Times New Roman" w:cs="Times New Roman"/>
                  <w:sz w:val="16"/>
                  <w:szCs w:val="16"/>
                </w:rPr>
                <w:delText>72</w:delText>
              </w:r>
            </w:del>
          </w:p>
        </w:tc>
        <w:tc>
          <w:tcPr>
            <w:tcW w:w="504" w:type="dxa"/>
          </w:tcPr>
          <w:p w14:paraId="4D849F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BF464A" w:rsidRPr="00F25738" w14:paraId="6DCCAA83" w14:textId="77777777" w:rsidTr="00675B14">
        <w:trPr>
          <w:trHeight w:val="585"/>
        </w:trPr>
        <w:tc>
          <w:tcPr>
            <w:tcW w:w="709" w:type="dxa"/>
          </w:tcPr>
          <w:p w14:paraId="6CE30D2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84CF7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00F0F685" w:rsidR="00BF464A" w:rsidRDefault="00BF464A" w:rsidP="00BF464A">
            <w:pPr>
              <w:jc w:val="center"/>
              <w:rPr>
                <w:rFonts w:ascii="Times New Roman" w:hAnsi="Times New Roman" w:cs="Times New Roman"/>
                <w:sz w:val="16"/>
                <w:szCs w:val="16"/>
              </w:rPr>
            </w:pPr>
            <w:del w:id="2228" w:author="Author">
              <w:r w:rsidDel="003154B1">
                <w:rPr>
                  <w:rFonts w:ascii="Times New Roman" w:hAnsi="Times New Roman" w:cs="Times New Roman"/>
                  <w:sz w:val="16"/>
                  <w:szCs w:val="16"/>
                </w:rPr>
                <w:delText>Zero</w:delText>
              </w:r>
            </w:del>
            <w:ins w:id="2229" w:author="Author">
              <w:r w:rsidR="003154B1">
                <w:rPr>
                  <w:rFonts w:ascii="Times New Roman" w:hAnsi="Times New Roman" w:cs="Times New Roman"/>
                  <w:sz w:val="16"/>
                  <w:szCs w:val="16"/>
                </w:rPr>
                <w:t xml:space="preserve">Short </w:t>
              </w:r>
            </w:ins>
          </w:p>
          <w:p w14:paraId="31E58C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50E6F34E" w:rsidR="00BF464A" w:rsidRPr="00F25738" w:rsidRDefault="00BF464A" w:rsidP="00BF464A">
            <w:pPr>
              <w:jc w:val="center"/>
              <w:rPr>
                <w:rFonts w:ascii="Times New Roman" w:hAnsi="Times New Roman" w:cs="Times New Roman"/>
                <w:sz w:val="16"/>
                <w:szCs w:val="16"/>
              </w:rPr>
            </w:pPr>
            <w:ins w:id="2230" w:author="Author">
              <w:r w:rsidRPr="007D36F5">
                <w:rPr>
                  <w:rFonts w:ascii="Times New Roman" w:hAnsi="Times New Roman" w:cs="Times New Roman"/>
                  <w:sz w:val="16"/>
                  <w:szCs w:val="16"/>
                </w:rPr>
                <w:t>71</w:t>
              </w:r>
            </w:ins>
            <w:del w:id="2231" w:author="Author">
              <w:r w:rsidRPr="00F25738" w:rsidDel="00BE6FA7">
                <w:rPr>
                  <w:rFonts w:ascii="Times New Roman" w:hAnsi="Times New Roman" w:cs="Times New Roman"/>
                  <w:sz w:val="16"/>
                  <w:szCs w:val="16"/>
                </w:rPr>
                <w:delText>72</w:delText>
              </w:r>
            </w:del>
          </w:p>
        </w:tc>
        <w:tc>
          <w:tcPr>
            <w:tcW w:w="504" w:type="dxa"/>
          </w:tcPr>
          <w:p w14:paraId="1F6C486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BF464A" w:rsidRPr="00F25738" w14:paraId="346C47ED" w14:textId="77777777" w:rsidTr="00675B14">
        <w:trPr>
          <w:trHeight w:val="585"/>
        </w:trPr>
        <w:tc>
          <w:tcPr>
            <w:tcW w:w="709" w:type="dxa"/>
          </w:tcPr>
          <w:p w14:paraId="5FB64D9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DC336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368A0461" w:rsidR="00BF464A" w:rsidRPr="00F25738" w:rsidRDefault="00BF464A" w:rsidP="00BF464A">
            <w:pPr>
              <w:jc w:val="center"/>
              <w:rPr>
                <w:rFonts w:ascii="Times New Roman" w:hAnsi="Times New Roman" w:cs="Times New Roman"/>
                <w:sz w:val="16"/>
                <w:szCs w:val="16"/>
              </w:rPr>
            </w:pPr>
            <w:del w:id="2232" w:author="Author">
              <w:r w:rsidDel="003154B1">
                <w:rPr>
                  <w:rFonts w:ascii="Times New Roman" w:hAnsi="Times New Roman" w:cs="Times New Roman"/>
                  <w:sz w:val="16"/>
                  <w:szCs w:val="16"/>
                </w:rPr>
                <w:delText xml:space="preserve">Short </w:delText>
              </w:r>
            </w:del>
            <w:ins w:id="2233"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2C8902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6B12FE92" w:rsidR="00BF464A" w:rsidRPr="00F25738" w:rsidRDefault="00BF464A" w:rsidP="00BF464A">
            <w:pPr>
              <w:jc w:val="center"/>
              <w:rPr>
                <w:rFonts w:ascii="Times New Roman" w:hAnsi="Times New Roman" w:cs="Times New Roman"/>
                <w:sz w:val="16"/>
                <w:szCs w:val="16"/>
              </w:rPr>
            </w:pPr>
            <w:ins w:id="2234" w:author="Author">
              <w:r w:rsidRPr="007D36F5">
                <w:rPr>
                  <w:rFonts w:ascii="Times New Roman" w:hAnsi="Times New Roman" w:cs="Times New Roman"/>
                  <w:sz w:val="16"/>
                  <w:szCs w:val="16"/>
                </w:rPr>
                <w:t>71</w:t>
              </w:r>
            </w:ins>
            <w:del w:id="2235" w:author="Author">
              <w:r w:rsidRPr="00F25738" w:rsidDel="00BE6FA7">
                <w:rPr>
                  <w:rFonts w:ascii="Times New Roman" w:hAnsi="Times New Roman" w:cs="Times New Roman"/>
                  <w:sz w:val="16"/>
                  <w:szCs w:val="16"/>
                </w:rPr>
                <w:delText>72</w:delText>
              </w:r>
            </w:del>
          </w:p>
        </w:tc>
        <w:tc>
          <w:tcPr>
            <w:tcW w:w="504" w:type="dxa"/>
          </w:tcPr>
          <w:p w14:paraId="5B3243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1F14F9"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Agency/</w:t>
            </w:r>
          </w:p>
          <w:p w14:paraId="6047FC6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shd w:val="clear" w:color="auto" w:fill="FFFFFF"/>
              </w:rPr>
              <w:t>p̂</w:t>
            </w:r>
          </w:p>
        </w:tc>
      </w:tr>
      <w:tr w:rsidR="00E653C9" w:rsidRPr="001F14F9"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p w14:paraId="2F3DC053" w14:textId="77777777" w:rsidR="00E653C9" w:rsidRPr="001F14F9"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1F14F9" w:rsidRDefault="00E653C9" w:rsidP="00675B14">
            <w:pPr>
              <w:rPr>
                <w:rFonts w:ascii="Times New Roman" w:hAnsi="Times New Roman" w:cs="Times New Roman"/>
                <w:sz w:val="16"/>
                <w:szCs w:val="16"/>
                <w:lang w:eastAsia="zh-CN"/>
              </w:rPr>
            </w:pPr>
            <w:proofErr w:type="spellStart"/>
            <w:r w:rsidRPr="001F14F9">
              <w:rPr>
                <w:rFonts w:ascii="Times New Roman" w:hAnsi="Times New Roman" w:cs="Times New Roman"/>
                <w:sz w:val="16"/>
                <w:szCs w:val="16"/>
                <w:lang w:eastAsia="zh-CN"/>
              </w:rPr>
              <w:t>Dufner</w:t>
            </w:r>
            <w:proofErr w:type="spellEnd"/>
            <w:r w:rsidR="00BC07BE" w:rsidRPr="001F14F9">
              <w:rPr>
                <w:rFonts w:ascii="Times New Roman" w:hAnsi="Times New Roman" w:cs="Times New Roman" w:hint="eastAsia"/>
                <w:sz w:val="16"/>
                <w:szCs w:val="16"/>
                <w:lang w:eastAsia="zh-CN"/>
              </w:rPr>
              <w:t xml:space="preserve"> et al.,</w:t>
            </w:r>
          </w:p>
          <w:p w14:paraId="201B61FA"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.46</w:t>
            </w:r>
          </w:p>
        </w:tc>
      </w:tr>
      <w:tr w:rsidR="00E653C9" w:rsidRPr="001F14F9"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1F14F9" w:rsidRDefault="00E653C9" w:rsidP="00675B14">
            <w:pPr>
              <w:rPr>
                <w:rFonts w:ascii="Times New Roman" w:hAnsi="Times New Roman" w:cs="Times New Roman"/>
                <w:sz w:val="16"/>
                <w:szCs w:val="16"/>
                <w:lang w:eastAsia="zh-CN"/>
              </w:rPr>
            </w:pPr>
            <w:proofErr w:type="spellStart"/>
            <w:r w:rsidRPr="001F14F9">
              <w:rPr>
                <w:rFonts w:ascii="Times New Roman" w:hAnsi="Times New Roman" w:cs="Times New Roman"/>
                <w:sz w:val="16"/>
                <w:szCs w:val="16"/>
                <w:lang w:eastAsia="zh-CN"/>
              </w:rPr>
              <w:t>Dufner</w:t>
            </w:r>
            <w:proofErr w:type="spellEnd"/>
            <w:r w:rsidR="00BC07BE" w:rsidRPr="001F14F9">
              <w:rPr>
                <w:rFonts w:ascii="Times New Roman" w:hAnsi="Times New Roman" w:cs="Times New Roman" w:hint="eastAsia"/>
                <w:sz w:val="16"/>
                <w:szCs w:val="16"/>
                <w:lang w:eastAsia="zh-CN"/>
              </w:rPr>
              <w:t xml:space="preserve"> et al.,</w:t>
            </w:r>
          </w:p>
          <w:p w14:paraId="07E42C58"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w:t>
            </w:r>
            <w:r w:rsidRPr="001F14F9">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.22</w:t>
            </w:r>
          </w:p>
        </w:tc>
      </w:tr>
      <w:tr w:rsidR="00E653C9" w:rsidRPr="001F14F9"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1F14F9" w:rsidRDefault="00E653C9" w:rsidP="00675B14">
            <w:pPr>
              <w:rPr>
                <w:rFonts w:ascii="Times New Roman" w:hAnsi="Times New Roman" w:cs="Times New Roman"/>
                <w:sz w:val="16"/>
                <w:szCs w:val="16"/>
                <w:lang w:eastAsia="zh-CN"/>
              </w:rPr>
            </w:pPr>
            <w:proofErr w:type="spellStart"/>
            <w:r w:rsidRPr="001F14F9">
              <w:rPr>
                <w:rFonts w:ascii="Times New Roman" w:hAnsi="Times New Roman" w:cs="Times New Roman"/>
                <w:sz w:val="16"/>
                <w:szCs w:val="16"/>
                <w:lang w:eastAsia="zh-CN"/>
              </w:rPr>
              <w:t>Dufner</w:t>
            </w:r>
            <w:proofErr w:type="spellEnd"/>
            <w:r w:rsidR="00754CD0" w:rsidRPr="001F14F9">
              <w:rPr>
                <w:rFonts w:ascii="Times New Roman" w:hAnsi="Times New Roman" w:cs="Times New Roman" w:hint="eastAsia"/>
                <w:sz w:val="16"/>
                <w:szCs w:val="16"/>
                <w:lang w:eastAsia="zh-CN"/>
              </w:rPr>
              <w:t xml:space="preserve"> </w:t>
            </w:r>
            <w:r w:rsidR="00365498" w:rsidRPr="001F14F9">
              <w:rPr>
                <w:rFonts w:ascii="Times New Roman" w:hAnsi="Times New Roman" w:cs="Times New Roman" w:hint="eastAsia"/>
                <w:sz w:val="16"/>
                <w:szCs w:val="16"/>
                <w:lang w:eastAsia="zh-CN"/>
              </w:rPr>
              <w:t>et al.,</w:t>
            </w:r>
          </w:p>
          <w:p w14:paraId="4BC7051C"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.26</w:t>
            </w:r>
          </w:p>
        </w:tc>
      </w:tr>
      <w:tr w:rsidR="00E653C9" w:rsidRPr="001F14F9"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1F14F9" w:rsidRDefault="00E653C9" w:rsidP="00675B14">
            <w:pPr>
              <w:rPr>
                <w:rFonts w:ascii="Times New Roman" w:hAnsi="Times New Roman" w:cs="Times New Roman"/>
                <w:sz w:val="16"/>
                <w:szCs w:val="16"/>
                <w:lang w:eastAsia="zh-CN"/>
              </w:rPr>
            </w:pPr>
            <w:proofErr w:type="spellStart"/>
            <w:r w:rsidRPr="001F14F9">
              <w:rPr>
                <w:rFonts w:ascii="Times New Roman" w:hAnsi="Times New Roman" w:cs="Times New Roman"/>
                <w:sz w:val="16"/>
                <w:szCs w:val="16"/>
                <w:lang w:eastAsia="zh-CN"/>
              </w:rPr>
              <w:t>Dufner</w:t>
            </w:r>
            <w:proofErr w:type="spellEnd"/>
            <w:r w:rsidR="000D0A8B" w:rsidRPr="001F14F9">
              <w:rPr>
                <w:rFonts w:ascii="Times New Roman" w:hAnsi="Times New Roman" w:cs="Times New Roman" w:hint="eastAsia"/>
                <w:sz w:val="16"/>
                <w:szCs w:val="16"/>
                <w:lang w:eastAsia="zh-CN"/>
              </w:rPr>
              <w:t xml:space="preserve"> et al.,</w:t>
            </w:r>
          </w:p>
          <w:p w14:paraId="05EDD4C6"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.41</w:t>
            </w:r>
          </w:p>
        </w:tc>
      </w:tr>
      <w:tr w:rsidR="003154B1"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4F318925"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1E25AD50" w:rsidR="003154B1" w:rsidRPr="00F80D79" w:rsidRDefault="003154B1" w:rsidP="003154B1">
            <w:pPr>
              <w:jc w:val="center"/>
              <w:rPr>
                <w:rFonts w:ascii="Times New Roman" w:hAnsi="Times New Roman" w:cs="Times New Roman"/>
                <w:sz w:val="16"/>
                <w:szCs w:val="16"/>
                <w:lang w:eastAsia="zh-CN"/>
              </w:rPr>
            </w:pPr>
            <w:ins w:id="2236" w:author="Author">
              <w:r w:rsidRPr="00063A2D">
                <w:rPr>
                  <w:rFonts w:ascii="Times New Roman" w:hAnsi="Times New Roman" w:cs="Times New Roman"/>
                  <w:sz w:val="16"/>
                  <w:szCs w:val="16"/>
                  <w:lang w:eastAsia="zh-CN"/>
                </w:rPr>
                <w:t>Residual</w:t>
              </w:r>
            </w:ins>
            <w:del w:id="2237"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5257991B"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3154B1"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225FBA7D"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300AFC54" w:rsidR="003154B1" w:rsidRPr="00F80D79" w:rsidRDefault="003154B1" w:rsidP="003154B1">
            <w:pPr>
              <w:jc w:val="center"/>
              <w:rPr>
                <w:rFonts w:ascii="Times New Roman" w:hAnsi="Times New Roman" w:cs="Times New Roman"/>
                <w:sz w:val="16"/>
                <w:szCs w:val="16"/>
                <w:lang w:eastAsia="zh-CN"/>
              </w:rPr>
            </w:pPr>
            <w:ins w:id="2238" w:author="Author">
              <w:r w:rsidRPr="00063A2D">
                <w:rPr>
                  <w:rFonts w:ascii="Times New Roman" w:hAnsi="Times New Roman" w:cs="Times New Roman"/>
                  <w:sz w:val="16"/>
                  <w:szCs w:val="16"/>
                  <w:lang w:eastAsia="zh-CN"/>
                </w:rPr>
                <w:t>Residual</w:t>
              </w:r>
            </w:ins>
            <w:del w:id="2239"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77442BB0"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3154B1"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701E5CD0"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0EFDCAC4" w:rsidR="003154B1" w:rsidRPr="00F80D79" w:rsidRDefault="003154B1" w:rsidP="003154B1">
            <w:pPr>
              <w:jc w:val="center"/>
              <w:rPr>
                <w:rFonts w:ascii="Times New Roman" w:hAnsi="Times New Roman" w:cs="Times New Roman"/>
                <w:sz w:val="16"/>
                <w:szCs w:val="16"/>
                <w:lang w:eastAsia="zh-CN"/>
              </w:rPr>
            </w:pPr>
            <w:ins w:id="2240" w:author="Author">
              <w:r w:rsidRPr="00063A2D">
                <w:rPr>
                  <w:rFonts w:ascii="Times New Roman" w:hAnsi="Times New Roman" w:cs="Times New Roman"/>
                  <w:sz w:val="16"/>
                  <w:szCs w:val="16"/>
                  <w:lang w:eastAsia="zh-CN"/>
                </w:rPr>
                <w:t>Residual</w:t>
              </w:r>
            </w:ins>
            <w:del w:id="2241"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22E09490"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3154B1"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61C69644"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10EE6F7B" w:rsidR="003154B1" w:rsidRPr="00F80D79" w:rsidRDefault="003154B1" w:rsidP="003154B1">
            <w:pPr>
              <w:jc w:val="center"/>
              <w:rPr>
                <w:rFonts w:ascii="Times New Roman" w:hAnsi="Times New Roman" w:cs="Times New Roman"/>
                <w:sz w:val="16"/>
                <w:szCs w:val="16"/>
                <w:lang w:eastAsia="zh-CN"/>
              </w:rPr>
            </w:pPr>
            <w:ins w:id="2242" w:author="Author">
              <w:r w:rsidRPr="00063A2D">
                <w:rPr>
                  <w:rFonts w:ascii="Times New Roman" w:hAnsi="Times New Roman" w:cs="Times New Roman"/>
                  <w:sz w:val="16"/>
                  <w:szCs w:val="16"/>
                  <w:lang w:eastAsia="zh-CN"/>
                </w:rPr>
                <w:t>Residual</w:t>
              </w:r>
            </w:ins>
            <w:del w:id="2243"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369D96B7"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1680E199" w:rsidR="00E653C9" w:rsidRPr="00F80D79" w:rsidRDefault="00E653C9" w:rsidP="00675B14">
            <w:pPr>
              <w:jc w:val="center"/>
              <w:rPr>
                <w:rFonts w:ascii="Times New Roman" w:hAnsi="Times New Roman" w:cs="Times New Roman"/>
                <w:sz w:val="16"/>
                <w:szCs w:val="16"/>
                <w:lang w:eastAsia="zh-CN"/>
              </w:rPr>
            </w:pPr>
            <w:del w:id="2244" w:author="Author">
              <w:r w:rsidRPr="00F25738" w:rsidDel="003154B1">
                <w:rPr>
                  <w:rFonts w:ascii="Times New Roman" w:hAnsi="Times New Roman" w:cs="Times New Roman"/>
                  <w:sz w:val="16"/>
                  <w:szCs w:val="16"/>
                </w:rPr>
                <w:delText>Residual</w:delText>
              </w:r>
            </w:del>
            <w:ins w:id="2245"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1CB695D9" w:rsidR="00E653C9" w:rsidRPr="00F80D79" w:rsidRDefault="00E653C9" w:rsidP="00675B14">
            <w:pPr>
              <w:jc w:val="center"/>
              <w:rPr>
                <w:rFonts w:ascii="Times New Roman" w:hAnsi="Times New Roman" w:cs="Times New Roman"/>
                <w:sz w:val="16"/>
                <w:szCs w:val="16"/>
                <w:lang w:eastAsia="zh-CN"/>
              </w:rPr>
            </w:pPr>
            <w:del w:id="2246" w:author="Author">
              <w:r w:rsidRPr="00F25738" w:rsidDel="003154B1">
                <w:rPr>
                  <w:rFonts w:ascii="Times New Roman" w:hAnsi="Times New Roman" w:cs="Times New Roman"/>
                  <w:sz w:val="16"/>
                  <w:szCs w:val="16"/>
                </w:rPr>
                <w:delText>Residual</w:delText>
              </w:r>
            </w:del>
            <w:ins w:id="2247"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3C891652" w:rsidR="00E653C9" w:rsidRPr="00F80D79" w:rsidRDefault="00E653C9" w:rsidP="00675B14">
            <w:pPr>
              <w:jc w:val="center"/>
              <w:rPr>
                <w:rFonts w:ascii="Times New Roman" w:hAnsi="Times New Roman" w:cs="Times New Roman"/>
                <w:sz w:val="16"/>
                <w:szCs w:val="16"/>
                <w:lang w:eastAsia="zh-CN"/>
              </w:rPr>
            </w:pPr>
            <w:del w:id="2248" w:author="Author">
              <w:r w:rsidRPr="00F25738" w:rsidDel="003154B1">
                <w:rPr>
                  <w:rFonts w:ascii="Times New Roman" w:hAnsi="Times New Roman" w:cs="Times New Roman"/>
                  <w:sz w:val="16"/>
                  <w:szCs w:val="16"/>
                </w:rPr>
                <w:delText>Residual</w:delText>
              </w:r>
            </w:del>
            <w:ins w:id="2249"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2D5873F4"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ins w:id="2250" w:author="Author">
              <w:r w:rsidR="00911B8D">
                <w:rPr>
                  <w:rFonts w:ascii="Times New Roman" w:hAnsi="Times New Roman" w:cs="Times New Roman"/>
                  <w:sz w:val="16"/>
                  <w:szCs w:val="16"/>
                </w:rPr>
                <w:t>8</w:t>
              </w:r>
            </w:ins>
            <w:del w:id="2251" w:author="Author">
              <w:r w:rsidRPr="00F25738" w:rsidDel="00911B8D">
                <w:rPr>
                  <w:rFonts w:ascii="Times New Roman" w:hAnsi="Times New Roman" w:cs="Times New Roman"/>
                  <w:sz w:val="16"/>
                  <w:szCs w:val="16"/>
                </w:rPr>
                <w:delText>7</w:delText>
              </w:r>
            </w:del>
          </w:p>
        </w:tc>
        <w:tc>
          <w:tcPr>
            <w:tcW w:w="496" w:type="dxa"/>
            <w:tcBorders>
              <w:top w:val="nil"/>
              <w:left w:val="nil"/>
              <w:bottom w:val="nil"/>
              <w:right w:val="nil"/>
            </w:tcBorders>
          </w:tcPr>
          <w:p w14:paraId="5BB3BDAF" w14:textId="35651336"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w:t>
            </w:r>
            <w:ins w:id="2252" w:author="Author">
              <w:r w:rsidR="00911B8D">
                <w:rPr>
                  <w:rFonts w:ascii="Times New Roman" w:hAnsi="Times New Roman" w:cs="Times New Roman"/>
                  <w:sz w:val="16"/>
                  <w:szCs w:val="16"/>
                </w:rPr>
                <w:t>3</w:t>
              </w:r>
            </w:ins>
            <w:del w:id="2253" w:author="Author">
              <w:r w:rsidRPr="00F25738" w:rsidDel="00911B8D">
                <w:rPr>
                  <w:rFonts w:ascii="Times New Roman" w:hAnsi="Times New Roman" w:cs="Times New Roman"/>
                  <w:sz w:val="16"/>
                  <w:szCs w:val="16"/>
                </w:rPr>
                <w:delText>2</w:delText>
              </w:r>
            </w:del>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190" w:type="dxa"/>
        <w:tblInd w:w="-90" w:type="dxa"/>
        <w:tblLayout w:type="fixed"/>
        <w:tblLook w:val="04A0" w:firstRow="1" w:lastRow="0" w:firstColumn="1" w:lastColumn="0" w:noHBand="0" w:noVBand="1"/>
        <w:tblPrChange w:id="2254" w:author="Author">
          <w:tblPr>
            <w:tblStyle w:val="TableGrid1"/>
            <w:tblW w:w="12992" w:type="dxa"/>
            <w:tblInd w:w="108" w:type="dxa"/>
            <w:tblLayout w:type="fixed"/>
            <w:tblLook w:val="04A0" w:firstRow="1" w:lastRow="0" w:firstColumn="1" w:lastColumn="0" w:noHBand="0" w:noVBand="1"/>
          </w:tblPr>
        </w:tblPrChange>
      </w:tblPr>
      <w:tblGrid>
        <w:gridCol w:w="720"/>
        <w:gridCol w:w="1440"/>
        <w:gridCol w:w="1174"/>
        <w:gridCol w:w="1056"/>
        <w:gridCol w:w="1184"/>
        <w:gridCol w:w="986"/>
        <w:gridCol w:w="1075"/>
        <w:gridCol w:w="1165"/>
        <w:gridCol w:w="1523"/>
        <w:gridCol w:w="1131"/>
        <w:gridCol w:w="571"/>
        <w:gridCol w:w="538"/>
        <w:gridCol w:w="627"/>
        <w:tblGridChange w:id="2255">
          <w:tblGrid>
            <w:gridCol w:w="706"/>
            <w:gridCol w:w="1355"/>
            <w:gridCol w:w="1075"/>
            <w:gridCol w:w="1056"/>
            <w:gridCol w:w="1184"/>
            <w:gridCol w:w="986"/>
            <w:gridCol w:w="1075"/>
            <w:gridCol w:w="1165"/>
            <w:gridCol w:w="1523"/>
            <w:gridCol w:w="1131"/>
            <w:gridCol w:w="571"/>
            <w:gridCol w:w="538"/>
            <w:gridCol w:w="627"/>
          </w:tblGrid>
        </w:tblGridChange>
      </w:tblGrid>
      <w:tr w:rsidR="00E653C9" w:rsidRPr="00F25738" w14:paraId="1A08836C" w14:textId="77777777" w:rsidTr="00672548">
        <w:trPr>
          <w:trHeight w:val="819"/>
          <w:trPrChange w:id="2256" w:author="Author">
            <w:trPr>
              <w:trHeight w:val="819"/>
            </w:trPr>
          </w:trPrChange>
        </w:trPr>
        <w:tc>
          <w:tcPr>
            <w:tcW w:w="720" w:type="dxa"/>
            <w:tcBorders>
              <w:top w:val="double" w:sz="4" w:space="0" w:color="auto"/>
              <w:left w:val="nil"/>
              <w:bottom w:val="single" w:sz="4" w:space="0" w:color="auto"/>
              <w:right w:val="nil"/>
            </w:tcBorders>
            <w:vAlign w:val="bottom"/>
            <w:tcPrChange w:id="2257" w:author="Author">
              <w:tcPr>
                <w:tcW w:w="706" w:type="dxa"/>
                <w:tcBorders>
                  <w:top w:val="double" w:sz="4" w:space="0" w:color="auto"/>
                  <w:left w:val="nil"/>
                  <w:bottom w:val="single" w:sz="4" w:space="0" w:color="auto"/>
                  <w:right w:val="nil"/>
                </w:tcBorders>
                <w:vAlign w:val="bottom"/>
              </w:tcPr>
            </w:tcPrChange>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40" w:type="dxa"/>
            <w:tcBorders>
              <w:top w:val="double" w:sz="4" w:space="0" w:color="auto"/>
              <w:left w:val="nil"/>
              <w:bottom w:val="single" w:sz="4" w:space="0" w:color="auto"/>
              <w:right w:val="nil"/>
            </w:tcBorders>
            <w:vAlign w:val="bottom"/>
            <w:tcPrChange w:id="2258" w:author="Author">
              <w:tcPr>
                <w:tcW w:w="1355" w:type="dxa"/>
                <w:tcBorders>
                  <w:top w:val="double" w:sz="4" w:space="0" w:color="auto"/>
                  <w:left w:val="nil"/>
                  <w:bottom w:val="single" w:sz="4" w:space="0" w:color="auto"/>
                  <w:right w:val="nil"/>
                </w:tcBorders>
                <w:vAlign w:val="bottom"/>
              </w:tcPr>
            </w:tcPrChange>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4" w:type="dxa"/>
            <w:tcBorders>
              <w:top w:val="double" w:sz="4" w:space="0" w:color="auto"/>
              <w:left w:val="nil"/>
              <w:bottom w:val="single" w:sz="4" w:space="0" w:color="auto"/>
              <w:right w:val="nil"/>
            </w:tcBorders>
            <w:vAlign w:val="bottom"/>
            <w:tcPrChange w:id="2259" w:author="Author">
              <w:tcPr>
                <w:tcW w:w="1075" w:type="dxa"/>
                <w:tcBorders>
                  <w:top w:val="double" w:sz="4" w:space="0" w:color="auto"/>
                  <w:left w:val="nil"/>
                  <w:bottom w:val="single" w:sz="4" w:space="0" w:color="auto"/>
                  <w:right w:val="nil"/>
                </w:tcBorders>
                <w:vAlign w:val="bottom"/>
              </w:tcPr>
            </w:tcPrChange>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Change w:id="2260" w:author="Author">
              <w:tcPr>
                <w:tcW w:w="1056" w:type="dxa"/>
                <w:tcBorders>
                  <w:top w:val="double" w:sz="4" w:space="0" w:color="auto"/>
                  <w:left w:val="nil"/>
                  <w:bottom w:val="single" w:sz="4" w:space="0" w:color="auto"/>
                  <w:right w:val="nil"/>
                </w:tcBorders>
                <w:vAlign w:val="bottom"/>
              </w:tcPr>
            </w:tcPrChange>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Change w:id="2261" w:author="Author">
              <w:tcPr>
                <w:tcW w:w="1184" w:type="dxa"/>
                <w:tcBorders>
                  <w:top w:val="double" w:sz="4" w:space="0" w:color="auto"/>
                  <w:left w:val="nil"/>
                  <w:bottom w:val="single" w:sz="4" w:space="0" w:color="auto"/>
                  <w:right w:val="nil"/>
                </w:tcBorders>
                <w:vAlign w:val="bottom"/>
              </w:tcPr>
            </w:tcPrChange>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Change w:id="2262" w:author="Author">
              <w:tcPr>
                <w:tcW w:w="986" w:type="dxa"/>
                <w:tcBorders>
                  <w:top w:val="double" w:sz="4" w:space="0" w:color="auto"/>
                  <w:left w:val="nil"/>
                  <w:bottom w:val="single" w:sz="4" w:space="0" w:color="auto"/>
                  <w:right w:val="nil"/>
                </w:tcBorders>
                <w:vAlign w:val="bottom"/>
              </w:tcPr>
            </w:tcPrChange>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Change w:id="2263" w:author="Author">
              <w:tcPr>
                <w:tcW w:w="1075" w:type="dxa"/>
                <w:tcBorders>
                  <w:top w:val="double" w:sz="4" w:space="0" w:color="auto"/>
                  <w:left w:val="nil"/>
                  <w:bottom w:val="single" w:sz="4" w:space="0" w:color="auto"/>
                  <w:right w:val="nil"/>
                </w:tcBorders>
                <w:vAlign w:val="bottom"/>
              </w:tcPr>
            </w:tcPrChange>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Change w:id="2264" w:author="Author">
              <w:tcPr>
                <w:tcW w:w="1165" w:type="dxa"/>
                <w:tcBorders>
                  <w:top w:val="double" w:sz="4" w:space="0" w:color="auto"/>
                  <w:left w:val="nil"/>
                  <w:bottom w:val="single" w:sz="4" w:space="0" w:color="auto"/>
                  <w:right w:val="nil"/>
                </w:tcBorders>
                <w:vAlign w:val="bottom"/>
              </w:tcPr>
            </w:tcPrChange>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Change w:id="2265" w:author="Author">
              <w:tcPr>
                <w:tcW w:w="1523" w:type="dxa"/>
                <w:tcBorders>
                  <w:top w:val="double" w:sz="4" w:space="0" w:color="auto"/>
                  <w:left w:val="nil"/>
                  <w:bottom w:val="single" w:sz="4" w:space="0" w:color="auto"/>
                  <w:right w:val="nil"/>
                </w:tcBorders>
                <w:vAlign w:val="bottom"/>
              </w:tcPr>
            </w:tcPrChange>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Change w:id="2266" w:author="Author">
              <w:tcPr>
                <w:tcW w:w="1131" w:type="dxa"/>
                <w:tcBorders>
                  <w:top w:val="double" w:sz="4" w:space="0" w:color="auto"/>
                  <w:left w:val="nil"/>
                  <w:bottom w:val="single" w:sz="4" w:space="0" w:color="auto"/>
                  <w:right w:val="nil"/>
                </w:tcBorders>
                <w:vAlign w:val="bottom"/>
              </w:tcPr>
            </w:tcPrChange>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Change w:id="2267" w:author="Author">
              <w:tcPr>
                <w:tcW w:w="571" w:type="dxa"/>
                <w:tcBorders>
                  <w:top w:val="double" w:sz="4" w:space="0" w:color="auto"/>
                  <w:left w:val="nil"/>
                  <w:bottom w:val="single" w:sz="4" w:space="0" w:color="auto"/>
                  <w:right w:val="nil"/>
                </w:tcBorders>
                <w:vAlign w:val="bottom"/>
              </w:tcPr>
            </w:tcPrChange>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Change w:id="2268" w:author="Author">
              <w:tcPr>
                <w:tcW w:w="538" w:type="dxa"/>
                <w:tcBorders>
                  <w:top w:val="double" w:sz="4" w:space="0" w:color="auto"/>
                  <w:left w:val="nil"/>
                  <w:bottom w:val="single" w:sz="4" w:space="0" w:color="auto"/>
                  <w:right w:val="nil"/>
                </w:tcBorders>
                <w:vAlign w:val="bottom"/>
              </w:tcPr>
            </w:tcPrChange>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Change w:id="2269" w:author="Author">
              <w:tcPr>
                <w:tcW w:w="627" w:type="dxa"/>
                <w:tcBorders>
                  <w:top w:val="double" w:sz="4" w:space="0" w:color="auto"/>
                  <w:left w:val="nil"/>
                  <w:bottom w:val="single" w:sz="4" w:space="0" w:color="auto"/>
                  <w:right w:val="nil"/>
                </w:tcBorders>
                <w:vAlign w:val="bottom"/>
              </w:tcPr>
            </w:tcPrChange>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C645AA" w14:paraId="763D8B0D"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70"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271" w:author="Author">
            <w:trPr>
              <w:trHeight w:val="741"/>
            </w:trPr>
          </w:trPrChange>
        </w:trPr>
        <w:tc>
          <w:tcPr>
            <w:tcW w:w="720" w:type="dxa"/>
            <w:tcBorders>
              <w:top w:val="single" w:sz="4" w:space="0" w:color="auto"/>
              <w:left w:val="nil"/>
              <w:bottom w:val="nil"/>
              <w:right w:val="nil"/>
            </w:tcBorders>
            <w:tcPrChange w:id="2272" w:author="Author">
              <w:tcPr>
                <w:tcW w:w="706" w:type="dxa"/>
                <w:tcBorders>
                  <w:top w:val="single" w:sz="4" w:space="0" w:color="auto"/>
                  <w:left w:val="nil"/>
                  <w:bottom w:val="nil"/>
                  <w:right w:val="nil"/>
                </w:tcBorders>
              </w:tcPr>
            </w:tcPrChange>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single" w:sz="4" w:space="0" w:color="auto"/>
              <w:left w:val="nil"/>
              <w:bottom w:val="nil"/>
              <w:right w:val="nil"/>
            </w:tcBorders>
            <w:tcPrChange w:id="2273" w:author="Author">
              <w:tcPr>
                <w:tcW w:w="1355" w:type="dxa"/>
                <w:tcBorders>
                  <w:top w:val="single" w:sz="4" w:space="0" w:color="auto"/>
                  <w:left w:val="nil"/>
                  <w:bottom w:val="nil"/>
                  <w:right w:val="nil"/>
                </w:tcBorders>
              </w:tcPr>
            </w:tcPrChange>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174" w:type="dxa"/>
            <w:tcBorders>
              <w:top w:val="single" w:sz="4" w:space="0" w:color="auto"/>
              <w:left w:val="nil"/>
              <w:bottom w:val="nil"/>
              <w:right w:val="nil"/>
            </w:tcBorders>
            <w:tcPrChange w:id="2274" w:author="Author">
              <w:tcPr>
                <w:tcW w:w="1075" w:type="dxa"/>
                <w:tcBorders>
                  <w:top w:val="single" w:sz="4" w:space="0" w:color="auto"/>
                  <w:left w:val="nil"/>
                  <w:bottom w:val="nil"/>
                  <w:right w:val="nil"/>
                </w:tcBorders>
              </w:tcPr>
            </w:tcPrChange>
          </w:tcPr>
          <w:p w14:paraId="7F24040E" w14:textId="129F4580"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ins w:id="2275" w:author="Author">
              <w:r w:rsidR="006F588E">
                <w:rPr>
                  <w:rFonts w:ascii="Times New Roman" w:hAnsi="Times New Roman" w:cs="Times New Roman"/>
                  <w:sz w:val="16"/>
                  <w:szCs w:val="16"/>
                </w:rPr>
                <w:t>*</w:t>
              </w:r>
            </w:ins>
          </w:p>
        </w:tc>
        <w:tc>
          <w:tcPr>
            <w:tcW w:w="1056" w:type="dxa"/>
            <w:tcBorders>
              <w:top w:val="single" w:sz="4" w:space="0" w:color="auto"/>
              <w:left w:val="nil"/>
              <w:bottom w:val="nil"/>
              <w:right w:val="nil"/>
            </w:tcBorders>
            <w:tcPrChange w:id="2276" w:author="Author">
              <w:tcPr>
                <w:tcW w:w="1056" w:type="dxa"/>
                <w:tcBorders>
                  <w:top w:val="single" w:sz="4" w:space="0" w:color="auto"/>
                  <w:left w:val="nil"/>
                  <w:bottom w:val="nil"/>
                  <w:right w:val="nil"/>
                </w:tcBorders>
              </w:tcPr>
            </w:tcPrChange>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Change w:id="2277" w:author="Author">
              <w:tcPr>
                <w:tcW w:w="1184" w:type="dxa"/>
                <w:tcBorders>
                  <w:top w:val="single" w:sz="4" w:space="0" w:color="auto"/>
                  <w:left w:val="nil"/>
                  <w:bottom w:val="nil"/>
                  <w:right w:val="nil"/>
                </w:tcBorders>
              </w:tcPr>
            </w:tcPrChange>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Change w:id="2278" w:author="Author">
              <w:tcPr>
                <w:tcW w:w="986" w:type="dxa"/>
                <w:tcBorders>
                  <w:top w:val="single" w:sz="4" w:space="0" w:color="auto"/>
                  <w:left w:val="nil"/>
                  <w:bottom w:val="nil"/>
                  <w:right w:val="nil"/>
                </w:tcBorders>
              </w:tcPr>
            </w:tcPrChange>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Change w:id="2279" w:author="Author">
              <w:tcPr>
                <w:tcW w:w="1075" w:type="dxa"/>
                <w:tcBorders>
                  <w:top w:val="single" w:sz="4" w:space="0" w:color="auto"/>
                  <w:left w:val="nil"/>
                  <w:bottom w:val="nil"/>
                  <w:right w:val="nil"/>
                </w:tcBorders>
              </w:tcPr>
            </w:tcPrChange>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Change w:id="2280" w:author="Author">
              <w:tcPr>
                <w:tcW w:w="1165" w:type="dxa"/>
                <w:tcBorders>
                  <w:top w:val="single" w:sz="4" w:space="0" w:color="auto"/>
                  <w:left w:val="nil"/>
                  <w:bottom w:val="nil"/>
                  <w:right w:val="nil"/>
                </w:tcBorders>
              </w:tcPr>
            </w:tcPrChange>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Change w:id="2281" w:author="Author">
              <w:tcPr>
                <w:tcW w:w="1523" w:type="dxa"/>
                <w:tcBorders>
                  <w:top w:val="single" w:sz="4" w:space="0" w:color="auto"/>
                  <w:left w:val="nil"/>
                  <w:bottom w:val="nil"/>
                  <w:right w:val="nil"/>
                </w:tcBorders>
              </w:tcPr>
            </w:tcPrChange>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Change w:id="2282" w:author="Author">
              <w:tcPr>
                <w:tcW w:w="1131" w:type="dxa"/>
                <w:tcBorders>
                  <w:top w:val="single" w:sz="4" w:space="0" w:color="auto"/>
                  <w:left w:val="nil"/>
                  <w:bottom w:val="nil"/>
                  <w:right w:val="nil"/>
                </w:tcBorders>
              </w:tcPr>
            </w:tcPrChange>
          </w:tcPr>
          <w:p w14:paraId="32EE9EF2" w14:textId="77777777" w:rsidR="00E653C9" w:rsidRPr="00C645AA" w:rsidRDefault="00E653C9" w:rsidP="00675B14">
            <w:pPr>
              <w:jc w:val="center"/>
              <w:rPr>
                <w:rFonts w:ascii="Times New Roman" w:hAnsi="Times New Roman" w:cs="Times New Roman"/>
                <w:sz w:val="16"/>
                <w:szCs w:val="16"/>
              </w:rPr>
            </w:pPr>
            <w:r w:rsidRPr="00C645AA">
              <w:rPr>
                <w:rFonts w:ascii="Times New Roman" w:hAnsi="Times New Roman" w:cs="Times New Roman"/>
                <w:sz w:val="16"/>
                <w:szCs w:val="16"/>
              </w:rPr>
              <w:t>Agency</w:t>
            </w:r>
          </w:p>
        </w:tc>
        <w:tc>
          <w:tcPr>
            <w:tcW w:w="571" w:type="dxa"/>
            <w:tcBorders>
              <w:top w:val="single" w:sz="4" w:space="0" w:color="auto"/>
              <w:left w:val="nil"/>
              <w:bottom w:val="nil"/>
              <w:right w:val="nil"/>
            </w:tcBorders>
            <w:tcPrChange w:id="2283" w:author="Author">
              <w:tcPr>
                <w:tcW w:w="571" w:type="dxa"/>
                <w:tcBorders>
                  <w:top w:val="single" w:sz="4" w:space="0" w:color="auto"/>
                  <w:left w:val="nil"/>
                  <w:bottom w:val="nil"/>
                  <w:right w:val="nil"/>
                </w:tcBorders>
              </w:tcPr>
            </w:tcPrChange>
          </w:tcPr>
          <w:p w14:paraId="07548B66" w14:textId="163B1F0E"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339</w:t>
            </w:r>
          </w:p>
        </w:tc>
        <w:tc>
          <w:tcPr>
            <w:tcW w:w="538" w:type="dxa"/>
            <w:tcBorders>
              <w:top w:val="single" w:sz="4" w:space="0" w:color="auto"/>
              <w:left w:val="nil"/>
              <w:bottom w:val="nil"/>
              <w:right w:val="nil"/>
            </w:tcBorders>
            <w:tcPrChange w:id="2284" w:author="Author">
              <w:tcPr>
                <w:tcW w:w="538" w:type="dxa"/>
                <w:tcBorders>
                  <w:top w:val="single" w:sz="4" w:space="0" w:color="auto"/>
                  <w:left w:val="nil"/>
                  <w:bottom w:val="nil"/>
                  <w:right w:val="nil"/>
                </w:tcBorders>
              </w:tcPr>
            </w:tcPrChange>
          </w:tcPr>
          <w:p w14:paraId="51748798" w14:textId="1A664C95"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.49</w:t>
            </w:r>
          </w:p>
        </w:tc>
        <w:tc>
          <w:tcPr>
            <w:tcW w:w="627" w:type="dxa"/>
            <w:tcBorders>
              <w:top w:val="single" w:sz="4" w:space="0" w:color="auto"/>
              <w:left w:val="nil"/>
              <w:bottom w:val="nil"/>
              <w:right w:val="nil"/>
            </w:tcBorders>
            <w:tcPrChange w:id="2285" w:author="Author">
              <w:tcPr>
                <w:tcW w:w="627" w:type="dxa"/>
                <w:tcBorders>
                  <w:top w:val="single" w:sz="4" w:space="0" w:color="auto"/>
                  <w:left w:val="nil"/>
                  <w:bottom w:val="nil"/>
                  <w:right w:val="nil"/>
                </w:tcBorders>
              </w:tcPr>
            </w:tcPrChange>
          </w:tcPr>
          <w:p w14:paraId="7E82AD41" w14:textId="272B655F" w:rsidR="00E653C9" w:rsidRPr="00C645AA" w:rsidRDefault="007F035D" w:rsidP="00675B14">
            <w:pPr>
              <w:jc w:val="center"/>
              <w:rPr>
                <w:rFonts w:ascii="Times New Roman" w:hAnsi="Times New Roman" w:cs="Times New Roman"/>
                <w:sz w:val="16"/>
                <w:szCs w:val="16"/>
              </w:rPr>
            </w:pPr>
            <w:r w:rsidRPr="00C645AA">
              <w:rPr>
                <w:rFonts w:ascii="Times New Roman" w:hAnsi="Times New Roman" w:cs="Times New Roman"/>
                <w:sz w:val="16"/>
                <w:szCs w:val="16"/>
              </w:rPr>
              <w:t>.</w:t>
            </w:r>
            <w:r w:rsidR="0070090C" w:rsidRPr="00C645AA">
              <w:rPr>
                <w:rFonts w:ascii="Times New Roman" w:hAnsi="Times New Roman" w:cs="Times New Roman"/>
                <w:sz w:val="16"/>
                <w:szCs w:val="16"/>
              </w:rPr>
              <w:t>57</w:t>
            </w:r>
          </w:p>
        </w:tc>
      </w:tr>
      <w:tr w:rsidR="00E653C9" w:rsidRPr="00F25738" w14:paraId="073E8242"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86"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287" w:author="Author">
            <w:trPr>
              <w:trHeight w:val="741"/>
            </w:trPr>
          </w:trPrChange>
        </w:trPr>
        <w:tc>
          <w:tcPr>
            <w:tcW w:w="720" w:type="dxa"/>
            <w:tcBorders>
              <w:top w:val="nil"/>
              <w:left w:val="nil"/>
              <w:bottom w:val="nil"/>
              <w:right w:val="nil"/>
            </w:tcBorders>
            <w:tcPrChange w:id="2288" w:author="Author">
              <w:tcPr>
                <w:tcW w:w="706" w:type="dxa"/>
                <w:tcBorders>
                  <w:top w:val="nil"/>
                  <w:left w:val="nil"/>
                  <w:bottom w:val="nil"/>
                  <w:right w:val="nil"/>
                </w:tcBorders>
              </w:tcPr>
            </w:tcPrChange>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289" w:author="Author">
              <w:tcPr>
                <w:tcW w:w="1355" w:type="dxa"/>
                <w:tcBorders>
                  <w:top w:val="nil"/>
                  <w:left w:val="nil"/>
                  <w:bottom w:val="nil"/>
                  <w:right w:val="nil"/>
                </w:tcBorders>
              </w:tcPr>
            </w:tcPrChange>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290" w:author="Author">
              <w:tcPr>
                <w:tcW w:w="1075" w:type="dxa"/>
                <w:tcBorders>
                  <w:top w:val="nil"/>
                  <w:left w:val="nil"/>
                  <w:bottom w:val="nil"/>
                  <w:right w:val="nil"/>
                </w:tcBorders>
              </w:tcPr>
            </w:tcPrChange>
          </w:tcPr>
          <w:p w14:paraId="3439F980" w14:textId="2F688EE2"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291"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292" w:author="Author">
              <w:tcPr>
                <w:tcW w:w="1056" w:type="dxa"/>
                <w:tcBorders>
                  <w:top w:val="nil"/>
                  <w:left w:val="nil"/>
                  <w:bottom w:val="nil"/>
                  <w:right w:val="nil"/>
                </w:tcBorders>
              </w:tcPr>
            </w:tcPrChange>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293" w:author="Author">
              <w:tcPr>
                <w:tcW w:w="1184" w:type="dxa"/>
                <w:tcBorders>
                  <w:top w:val="nil"/>
                  <w:left w:val="nil"/>
                  <w:bottom w:val="nil"/>
                  <w:right w:val="nil"/>
                </w:tcBorders>
              </w:tcPr>
            </w:tcPrChange>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Change w:id="2294" w:author="Author">
              <w:tcPr>
                <w:tcW w:w="986" w:type="dxa"/>
                <w:tcBorders>
                  <w:top w:val="nil"/>
                  <w:left w:val="nil"/>
                  <w:bottom w:val="nil"/>
                  <w:right w:val="nil"/>
                </w:tcBorders>
              </w:tcPr>
            </w:tcPrChange>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295" w:author="Author">
              <w:tcPr>
                <w:tcW w:w="1075" w:type="dxa"/>
                <w:tcBorders>
                  <w:top w:val="nil"/>
                  <w:left w:val="nil"/>
                  <w:bottom w:val="nil"/>
                  <w:right w:val="nil"/>
                </w:tcBorders>
              </w:tcPr>
            </w:tcPrChange>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296" w:author="Author">
              <w:tcPr>
                <w:tcW w:w="1165" w:type="dxa"/>
                <w:tcBorders>
                  <w:top w:val="nil"/>
                  <w:left w:val="nil"/>
                  <w:bottom w:val="nil"/>
                  <w:right w:val="nil"/>
                </w:tcBorders>
              </w:tcPr>
            </w:tcPrChange>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97" w:author="Author">
              <w:tcPr>
                <w:tcW w:w="1523" w:type="dxa"/>
                <w:tcBorders>
                  <w:top w:val="nil"/>
                  <w:left w:val="nil"/>
                  <w:bottom w:val="nil"/>
                  <w:right w:val="nil"/>
                </w:tcBorders>
              </w:tcPr>
            </w:tcPrChange>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Change w:id="2298" w:author="Author">
              <w:tcPr>
                <w:tcW w:w="1131" w:type="dxa"/>
                <w:tcBorders>
                  <w:top w:val="nil"/>
                  <w:left w:val="nil"/>
                  <w:bottom w:val="nil"/>
                  <w:right w:val="nil"/>
                </w:tcBorders>
              </w:tcPr>
            </w:tcPrChange>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Change w:id="2299" w:author="Author">
              <w:tcPr>
                <w:tcW w:w="571" w:type="dxa"/>
                <w:tcBorders>
                  <w:top w:val="nil"/>
                  <w:left w:val="nil"/>
                  <w:bottom w:val="nil"/>
                  <w:right w:val="nil"/>
                </w:tcBorders>
              </w:tcPr>
            </w:tcPrChange>
          </w:tcPr>
          <w:p w14:paraId="70D8723B" w14:textId="5F0462DE"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300" w:author="Author">
              <w:tcPr>
                <w:tcW w:w="538" w:type="dxa"/>
                <w:tcBorders>
                  <w:top w:val="nil"/>
                  <w:left w:val="nil"/>
                  <w:bottom w:val="nil"/>
                  <w:right w:val="nil"/>
                </w:tcBorders>
              </w:tcPr>
            </w:tcPrChange>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Change w:id="2301" w:author="Author">
              <w:tcPr>
                <w:tcW w:w="627" w:type="dxa"/>
                <w:tcBorders>
                  <w:top w:val="nil"/>
                  <w:left w:val="nil"/>
                  <w:bottom w:val="nil"/>
                  <w:right w:val="nil"/>
                </w:tcBorders>
              </w:tcPr>
            </w:tcPrChange>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302"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303" w:author="Author">
            <w:trPr>
              <w:trHeight w:val="741"/>
            </w:trPr>
          </w:trPrChange>
        </w:trPr>
        <w:tc>
          <w:tcPr>
            <w:tcW w:w="720" w:type="dxa"/>
            <w:tcBorders>
              <w:top w:val="nil"/>
              <w:left w:val="nil"/>
              <w:bottom w:val="nil"/>
              <w:right w:val="nil"/>
            </w:tcBorders>
            <w:tcPrChange w:id="2304" w:author="Author">
              <w:tcPr>
                <w:tcW w:w="706" w:type="dxa"/>
                <w:tcBorders>
                  <w:top w:val="nil"/>
                  <w:left w:val="nil"/>
                  <w:bottom w:val="nil"/>
                  <w:right w:val="nil"/>
                </w:tcBorders>
              </w:tcPr>
            </w:tcPrChange>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305" w:author="Author">
              <w:tcPr>
                <w:tcW w:w="1355" w:type="dxa"/>
                <w:tcBorders>
                  <w:top w:val="nil"/>
                  <w:left w:val="nil"/>
                  <w:bottom w:val="nil"/>
                  <w:right w:val="nil"/>
                </w:tcBorders>
              </w:tcPr>
            </w:tcPrChange>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306" w:author="Author">
              <w:tcPr>
                <w:tcW w:w="1075" w:type="dxa"/>
                <w:tcBorders>
                  <w:top w:val="nil"/>
                  <w:left w:val="nil"/>
                  <w:bottom w:val="nil"/>
                  <w:right w:val="nil"/>
                </w:tcBorders>
              </w:tcPr>
            </w:tcPrChange>
          </w:tcPr>
          <w:p w14:paraId="1B869B97" w14:textId="593E40C1"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307"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308" w:author="Author">
              <w:tcPr>
                <w:tcW w:w="1056" w:type="dxa"/>
                <w:tcBorders>
                  <w:top w:val="nil"/>
                  <w:left w:val="nil"/>
                  <w:bottom w:val="nil"/>
                  <w:right w:val="nil"/>
                </w:tcBorders>
              </w:tcPr>
            </w:tcPrChange>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309" w:author="Author">
              <w:tcPr>
                <w:tcW w:w="1184" w:type="dxa"/>
                <w:tcBorders>
                  <w:top w:val="nil"/>
                  <w:left w:val="nil"/>
                  <w:bottom w:val="nil"/>
                  <w:right w:val="nil"/>
                </w:tcBorders>
              </w:tcPr>
            </w:tcPrChange>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Change w:id="2310" w:author="Author">
              <w:tcPr>
                <w:tcW w:w="986" w:type="dxa"/>
                <w:tcBorders>
                  <w:top w:val="nil"/>
                  <w:left w:val="nil"/>
                  <w:bottom w:val="nil"/>
                  <w:right w:val="nil"/>
                </w:tcBorders>
              </w:tcPr>
            </w:tcPrChange>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311" w:author="Author">
              <w:tcPr>
                <w:tcW w:w="1075" w:type="dxa"/>
                <w:tcBorders>
                  <w:top w:val="nil"/>
                  <w:left w:val="nil"/>
                  <w:bottom w:val="nil"/>
                  <w:right w:val="nil"/>
                </w:tcBorders>
              </w:tcPr>
            </w:tcPrChange>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312" w:author="Author">
              <w:tcPr>
                <w:tcW w:w="1165" w:type="dxa"/>
                <w:tcBorders>
                  <w:top w:val="nil"/>
                  <w:left w:val="nil"/>
                  <w:bottom w:val="nil"/>
                  <w:right w:val="nil"/>
                </w:tcBorders>
              </w:tcPr>
            </w:tcPrChange>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313" w:author="Author">
              <w:tcPr>
                <w:tcW w:w="1523" w:type="dxa"/>
                <w:tcBorders>
                  <w:top w:val="nil"/>
                  <w:left w:val="nil"/>
                  <w:bottom w:val="nil"/>
                  <w:right w:val="nil"/>
                </w:tcBorders>
              </w:tcPr>
            </w:tcPrChange>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Change w:id="2314" w:author="Author">
              <w:tcPr>
                <w:tcW w:w="1131" w:type="dxa"/>
                <w:tcBorders>
                  <w:top w:val="nil"/>
                  <w:left w:val="nil"/>
                  <w:bottom w:val="nil"/>
                  <w:right w:val="nil"/>
                </w:tcBorders>
              </w:tcPr>
            </w:tcPrChange>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Change w:id="2315" w:author="Author">
              <w:tcPr>
                <w:tcW w:w="571" w:type="dxa"/>
                <w:tcBorders>
                  <w:top w:val="nil"/>
                  <w:left w:val="nil"/>
                  <w:bottom w:val="nil"/>
                  <w:right w:val="nil"/>
                </w:tcBorders>
              </w:tcPr>
            </w:tcPrChange>
          </w:tcPr>
          <w:p w14:paraId="75A1F8D6" w14:textId="4BB17BF5"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316" w:author="Author">
              <w:tcPr>
                <w:tcW w:w="538" w:type="dxa"/>
                <w:tcBorders>
                  <w:top w:val="nil"/>
                  <w:left w:val="nil"/>
                  <w:bottom w:val="nil"/>
                  <w:right w:val="nil"/>
                </w:tcBorders>
              </w:tcPr>
            </w:tcPrChange>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Change w:id="2317" w:author="Author">
              <w:tcPr>
                <w:tcW w:w="627" w:type="dxa"/>
                <w:tcBorders>
                  <w:top w:val="nil"/>
                  <w:left w:val="nil"/>
                  <w:bottom w:val="nil"/>
                  <w:right w:val="nil"/>
                </w:tcBorders>
              </w:tcPr>
            </w:tcPrChange>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318"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319" w:author="Author">
            <w:trPr>
              <w:trHeight w:val="741"/>
            </w:trPr>
          </w:trPrChange>
        </w:trPr>
        <w:tc>
          <w:tcPr>
            <w:tcW w:w="720" w:type="dxa"/>
            <w:tcBorders>
              <w:top w:val="nil"/>
              <w:left w:val="nil"/>
              <w:bottom w:val="nil"/>
              <w:right w:val="nil"/>
            </w:tcBorders>
            <w:tcPrChange w:id="2320" w:author="Author">
              <w:tcPr>
                <w:tcW w:w="706" w:type="dxa"/>
                <w:tcBorders>
                  <w:top w:val="nil"/>
                  <w:left w:val="nil"/>
                  <w:bottom w:val="nil"/>
                  <w:right w:val="nil"/>
                </w:tcBorders>
              </w:tcPr>
            </w:tcPrChange>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321" w:author="Author">
              <w:tcPr>
                <w:tcW w:w="1355" w:type="dxa"/>
                <w:tcBorders>
                  <w:top w:val="nil"/>
                  <w:left w:val="nil"/>
                  <w:bottom w:val="nil"/>
                  <w:right w:val="nil"/>
                </w:tcBorders>
              </w:tcPr>
            </w:tcPrChange>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322" w:author="Author">
              <w:tcPr>
                <w:tcW w:w="1075" w:type="dxa"/>
                <w:tcBorders>
                  <w:top w:val="nil"/>
                  <w:left w:val="nil"/>
                  <w:bottom w:val="nil"/>
                  <w:right w:val="nil"/>
                </w:tcBorders>
              </w:tcPr>
            </w:tcPrChange>
          </w:tcPr>
          <w:p w14:paraId="08E34512" w14:textId="4446FEFC"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323"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324" w:author="Author">
              <w:tcPr>
                <w:tcW w:w="1056" w:type="dxa"/>
                <w:tcBorders>
                  <w:top w:val="nil"/>
                  <w:left w:val="nil"/>
                  <w:bottom w:val="nil"/>
                  <w:right w:val="nil"/>
                </w:tcBorders>
              </w:tcPr>
            </w:tcPrChange>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325" w:author="Author">
              <w:tcPr>
                <w:tcW w:w="1184" w:type="dxa"/>
                <w:tcBorders>
                  <w:top w:val="nil"/>
                  <w:left w:val="nil"/>
                  <w:bottom w:val="nil"/>
                  <w:right w:val="nil"/>
                </w:tcBorders>
              </w:tcPr>
            </w:tcPrChange>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326" w:author="Author">
              <w:tcPr>
                <w:tcW w:w="986" w:type="dxa"/>
                <w:tcBorders>
                  <w:top w:val="nil"/>
                  <w:left w:val="nil"/>
                  <w:bottom w:val="nil"/>
                  <w:right w:val="nil"/>
                </w:tcBorders>
              </w:tcPr>
            </w:tcPrChange>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327" w:author="Author">
              <w:tcPr>
                <w:tcW w:w="1075" w:type="dxa"/>
                <w:tcBorders>
                  <w:top w:val="nil"/>
                  <w:left w:val="nil"/>
                  <w:bottom w:val="nil"/>
                  <w:right w:val="nil"/>
                </w:tcBorders>
              </w:tcPr>
            </w:tcPrChange>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328" w:author="Author">
              <w:tcPr>
                <w:tcW w:w="1165" w:type="dxa"/>
                <w:tcBorders>
                  <w:top w:val="nil"/>
                  <w:left w:val="nil"/>
                  <w:bottom w:val="nil"/>
                  <w:right w:val="nil"/>
                </w:tcBorders>
              </w:tcPr>
            </w:tcPrChange>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329" w:author="Author">
              <w:tcPr>
                <w:tcW w:w="1523" w:type="dxa"/>
                <w:tcBorders>
                  <w:top w:val="nil"/>
                  <w:left w:val="nil"/>
                  <w:bottom w:val="nil"/>
                  <w:right w:val="nil"/>
                </w:tcBorders>
              </w:tcPr>
            </w:tcPrChange>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Change w:id="2330" w:author="Author">
              <w:tcPr>
                <w:tcW w:w="1131" w:type="dxa"/>
                <w:tcBorders>
                  <w:top w:val="nil"/>
                  <w:left w:val="nil"/>
                  <w:bottom w:val="nil"/>
                  <w:right w:val="nil"/>
                </w:tcBorders>
              </w:tcPr>
            </w:tcPrChange>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Change w:id="2331" w:author="Author">
              <w:tcPr>
                <w:tcW w:w="571" w:type="dxa"/>
                <w:tcBorders>
                  <w:top w:val="nil"/>
                  <w:left w:val="nil"/>
                  <w:bottom w:val="nil"/>
                  <w:right w:val="nil"/>
                </w:tcBorders>
              </w:tcPr>
            </w:tcPrChange>
          </w:tcPr>
          <w:p w14:paraId="6A77386D" w14:textId="11BA1E86"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332" w:author="Author">
              <w:tcPr>
                <w:tcW w:w="538" w:type="dxa"/>
                <w:tcBorders>
                  <w:top w:val="nil"/>
                  <w:left w:val="nil"/>
                  <w:bottom w:val="nil"/>
                  <w:right w:val="nil"/>
                </w:tcBorders>
              </w:tcPr>
            </w:tcPrChange>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Change w:id="2333" w:author="Author">
              <w:tcPr>
                <w:tcW w:w="627" w:type="dxa"/>
                <w:tcBorders>
                  <w:top w:val="nil"/>
                  <w:left w:val="nil"/>
                  <w:bottom w:val="nil"/>
                  <w:right w:val="nil"/>
                </w:tcBorders>
              </w:tcPr>
            </w:tcPrChange>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334"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335" w:author="Author">
            <w:trPr>
              <w:trHeight w:val="741"/>
            </w:trPr>
          </w:trPrChange>
        </w:trPr>
        <w:tc>
          <w:tcPr>
            <w:tcW w:w="720" w:type="dxa"/>
            <w:tcBorders>
              <w:top w:val="nil"/>
              <w:left w:val="nil"/>
              <w:bottom w:val="nil"/>
              <w:right w:val="nil"/>
            </w:tcBorders>
            <w:tcPrChange w:id="2336" w:author="Author">
              <w:tcPr>
                <w:tcW w:w="706" w:type="dxa"/>
                <w:tcBorders>
                  <w:top w:val="nil"/>
                  <w:left w:val="nil"/>
                  <w:bottom w:val="nil"/>
                  <w:right w:val="nil"/>
                </w:tcBorders>
              </w:tcPr>
            </w:tcPrChange>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337" w:author="Author">
              <w:tcPr>
                <w:tcW w:w="1355" w:type="dxa"/>
                <w:tcBorders>
                  <w:top w:val="nil"/>
                  <w:left w:val="nil"/>
                  <w:bottom w:val="nil"/>
                  <w:right w:val="nil"/>
                </w:tcBorders>
              </w:tcPr>
            </w:tcPrChange>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338" w:author="Author">
              <w:tcPr>
                <w:tcW w:w="1075" w:type="dxa"/>
                <w:tcBorders>
                  <w:top w:val="nil"/>
                  <w:left w:val="nil"/>
                  <w:bottom w:val="nil"/>
                  <w:right w:val="nil"/>
                </w:tcBorders>
              </w:tcPr>
            </w:tcPrChange>
          </w:tcPr>
          <w:p w14:paraId="1F110D28" w14:textId="72B0DF56"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339"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340" w:author="Author">
              <w:tcPr>
                <w:tcW w:w="1056" w:type="dxa"/>
                <w:tcBorders>
                  <w:top w:val="nil"/>
                  <w:left w:val="nil"/>
                  <w:bottom w:val="nil"/>
                  <w:right w:val="nil"/>
                </w:tcBorders>
              </w:tcPr>
            </w:tcPrChange>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341" w:author="Author">
              <w:tcPr>
                <w:tcW w:w="1184" w:type="dxa"/>
                <w:tcBorders>
                  <w:top w:val="nil"/>
                  <w:left w:val="nil"/>
                  <w:bottom w:val="nil"/>
                  <w:right w:val="nil"/>
                </w:tcBorders>
              </w:tcPr>
            </w:tcPrChange>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342" w:author="Author">
              <w:tcPr>
                <w:tcW w:w="986" w:type="dxa"/>
                <w:tcBorders>
                  <w:top w:val="nil"/>
                  <w:left w:val="nil"/>
                  <w:bottom w:val="nil"/>
                  <w:right w:val="nil"/>
                </w:tcBorders>
              </w:tcPr>
            </w:tcPrChange>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343" w:author="Author">
              <w:tcPr>
                <w:tcW w:w="1075" w:type="dxa"/>
                <w:tcBorders>
                  <w:top w:val="nil"/>
                  <w:left w:val="nil"/>
                  <w:bottom w:val="nil"/>
                  <w:right w:val="nil"/>
                </w:tcBorders>
              </w:tcPr>
            </w:tcPrChange>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344" w:author="Author">
              <w:tcPr>
                <w:tcW w:w="1165" w:type="dxa"/>
                <w:tcBorders>
                  <w:top w:val="nil"/>
                  <w:left w:val="nil"/>
                  <w:bottom w:val="nil"/>
                  <w:right w:val="nil"/>
                </w:tcBorders>
              </w:tcPr>
            </w:tcPrChange>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345" w:author="Author">
              <w:tcPr>
                <w:tcW w:w="1523" w:type="dxa"/>
                <w:tcBorders>
                  <w:top w:val="nil"/>
                  <w:left w:val="nil"/>
                  <w:bottom w:val="nil"/>
                  <w:right w:val="nil"/>
                </w:tcBorders>
              </w:tcPr>
            </w:tcPrChange>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Change w:id="2346" w:author="Author">
              <w:tcPr>
                <w:tcW w:w="1131" w:type="dxa"/>
                <w:tcBorders>
                  <w:top w:val="nil"/>
                  <w:left w:val="nil"/>
                  <w:bottom w:val="nil"/>
                  <w:right w:val="nil"/>
                </w:tcBorders>
              </w:tcPr>
            </w:tcPrChange>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Change w:id="2347" w:author="Author">
              <w:tcPr>
                <w:tcW w:w="571" w:type="dxa"/>
                <w:tcBorders>
                  <w:top w:val="nil"/>
                  <w:left w:val="nil"/>
                  <w:bottom w:val="nil"/>
                  <w:right w:val="nil"/>
                </w:tcBorders>
              </w:tcPr>
            </w:tcPrChange>
          </w:tcPr>
          <w:p w14:paraId="5677051C" w14:textId="0B8268B8"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348" w:author="Author">
              <w:tcPr>
                <w:tcW w:w="538" w:type="dxa"/>
                <w:tcBorders>
                  <w:top w:val="nil"/>
                  <w:left w:val="nil"/>
                  <w:bottom w:val="nil"/>
                  <w:right w:val="nil"/>
                </w:tcBorders>
              </w:tcPr>
            </w:tcPrChange>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Change w:id="2349" w:author="Author">
              <w:tcPr>
                <w:tcW w:w="627" w:type="dxa"/>
                <w:tcBorders>
                  <w:top w:val="nil"/>
                  <w:left w:val="nil"/>
                  <w:bottom w:val="nil"/>
                  <w:right w:val="nil"/>
                </w:tcBorders>
              </w:tcPr>
            </w:tcPrChange>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7F035D" w14:paraId="41AD1DA8"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350"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351" w:author="Author">
            <w:trPr>
              <w:trHeight w:val="741"/>
            </w:trPr>
          </w:trPrChange>
        </w:trPr>
        <w:tc>
          <w:tcPr>
            <w:tcW w:w="720" w:type="dxa"/>
            <w:tcBorders>
              <w:top w:val="nil"/>
              <w:left w:val="nil"/>
              <w:bottom w:val="nil"/>
              <w:right w:val="nil"/>
            </w:tcBorders>
            <w:tcPrChange w:id="2352" w:author="Author">
              <w:tcPr>
                <w:tcW w:w="706" w:type="dxa"/>
                <w:tcBorders>
                  <w:top w:val="nil"/>
                  <w:left w:val="nil"/>
                  <w:bottom w:val="nil"/>
                  <w:right w:val="nil"/>
                </w:tcBorders>
              </w:tcPr>
            </w:tcPrChange>
          </w:tcPr>
          <w:p w14:paraId="794FCE9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353" w:author="Author">
              <w:tcPr>
                <w:tcW w:w="1355" w:type="dxa"/>
                <w:tcBorders>
                  <w:top w:val="nil"/>
                  <w:left w:val="nil"/>
                  <w:bottom w:val="nil"/>
                  <w:right w:val="nil"/>
                </w:tcBorders>
              </w:tcPr>
            </w:tcPrChange>
          </w:tcPr>
          <w:p w14:paraId="05B5EA1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Harms, Wood, &amp; Roberts (2007)</w:t>
            </w:r>
          </w:p>
        </w:tc>
        <w:tc>
          <w:tcPr>
            <w:tcW w:w="1174" w:type="dxa"/>
            <w:tcBorders>
              <w:top w:val="nil"/>
              <w:left w:val="nil"/>
              <w:bottom w:val="nil"/>
              <w:right w:val="nil"/>
            </w:tcBorders>
            <w:tcPrChange w:id="2354" w:author="Author">
              <w:tcPr>
                <w:tcW w:w="1075" w:type="dxa"/>
                <w:tcBorders>
                  <w:top w:val="nil"/>
                  <w:left w:val="nil"/>
                  <w:bottom w:val="nil"/>
                  <w:right w:val="nil"/>
                </w:tcBorders>
              </w:tcPr>
            </w:tcPrChange>
          </w:tcPr>
          <w:p w14:paraId="2EE1A5C2" w14:textId="0674E5A0"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Unpublished</w:t>
            </w:r>
            <w:ins w:id="2355"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356" w:author="Author">
              <w:tcPr>
                <w:tcW w:w="1056" w:type="dxa"/>
                <w:tcBorders>
                  <w:top w:val="nil"/>
                  <w:left w:val="nil"/>
                  <w:bottom w:val="nil"/>
                  <w:right w:val="nil"/>
                </w:tcBorders>
              </w:tcPr>
            </w:tcPrChange>
          </w:tcPr>
          <w:p w14:paraId="21A0C89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Students</w:t>
            </w:r>
          </w:p>
        </w:tc>
        <w:tc>
          <w:tcPr>
            <w:tcW w:w="1184" w:type="dxa"/>
            <w:tcBorders>
              <w:top w:val="nil"/>
              <w:left w:val="nil"/>
              <w:bottom w:val="nil"/>
              <w:right w:val="nil"/>
            </w:tcBorders>
            <w:tcPrChange w:id="2357" w:author="Author">
              <w:tcPr>
                <w:tcW w:w="1184" w:type="dxa"/>
                <w:tcBorders>
                  <w:top w:val="nil"/>
                  <w:left w:val="nil"/>
                  <w:bottom w:val="nil"/>
                  <w:right w:val="nil"/>
                </w:tcBorders>
              </w:tcPr>
            </w:tcPrChange>
          </w:tcPr>
          <w:p w14:paraId="303B01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358" w:author="Author">
              <w:tcPr>
                <w:tcW w:w="986" w:type="dxa"/>
                <w:tcBorders>
                  <w:top w:val="nil"/>
                  <w:left w:val="nil"/>
                  <w:bottom w:val="nil"/>
                  <w:right w:val="nil"/>
                </w:tcBorders>
              </w:tcPr>
            </w:tcPrChange>
          </w:tcPr>
          <w:p w14:paraId="62C58AC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359" w:author="Author">
              <w:tcPr>
                <w:tcW w:w="1075" w:type="dxa"/>
                <w:tcBorders>
                  <w:top w:val="nil"/>
                  <w:left w:val="nil"/>
                  <w:bottom w:val="nil"/>
                  <w:right w:val="nil"/>
                </w:tcBorders>
              </w:tcPr>
            </w:tcPrChange>
          </w:tcPr>
          <w:p w14:paraId="4F690E0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360" w:author="Author">
              <w:tcPr>
                <w:tcW w:w="1165" w:type="dxa"/>
                <w:tcBorders>
                  <w:top w:val="nil"/>
                  <w:left w:val="nil"/>
                  <w:bottom w:val="nil"/>
                  <w:right w:val="nil"/>
                </w:tcBorders>
              </w:tcPr>
            </w:tcPrChange>
          </w:tcPr>
          <w:p w14:paraId="0C4B8B9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361" w:author="Author">
              <w:tcPr>
                <w:tcW w:w="1523" w:type="dxa"/>
                <w:tcBorders>
                  <w:top w:val="nil"/>
                  <w:left w:val="nil"/>
                  <w:bottom w:val="nil"/>
                  <w:right w:val="nil"/>
                </w:tcBorders>
              </w:tcPr>
            </w:tcPrChange>
          </w:tcPr>
          <w:p w14:paraId="4937EFE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362" w:author="Author">
              <w:tcPr>
                <w:tcW w:w="1131" w:type="dxa"/>
                <w:tcBorders>
                  <w:top w:val="nil"/>
                  <w:left w:val="nil"/>
                  <w:bottom w:val="nil"/>
                  <w:right w:val="nil"/>
                </w:tcBorders>
              </w:tcPr>
            </w:tcPrChange>
          </w:tcPr>
          <w:p w14:paraId="01FB8A6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363" w:author="Author">
              <w:tcPr>
                <w:tcW w:w="571" w:type="dxa"/>
                <w:tcBorders>
                  <w:top w:val="nil"/>
                  <w:left w:val="nil"/>
                  <w:bottom w:val="nil"/>
                  <w:right w:val="nil"/>
                </w:tcBorders>
              </w:tcPr>
            </w:tcPrChange>
          </w:tcPr>
          <w:p w14:paraId="29F8385A" w14:textId="5E24509C" w:rsidR="00E653C9" w:rsidRPr="007F035D"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364" w:author="Author">
              <w:tcPr>
                <w:tcW w:w="538" w:type="dxa"/>
                <w:tcBorders>
                  <w:top w:val="nil"/>
                  <w:left w:val="nil"/>
                  <w:bottom w:val="nil"/>
                  <w:right w:val="nil"/>
                </w:tcBorders>
              </w:tcPr>
            </w:tcPrChange>
          </w:tcPr>
          <w:p w14:paraId="3296A65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.31</w:t>
            </w:r>
          </w:p>
        </w:tc>
        <w:tc>
          <w:tcPr>
            <w:tcW w:w="627" w:type="dxa"/>
            <w:tcBorders>
              <w:top w:val="nil"/>
              <w:left w:val="nil"/>
              <w:bottom w:val="nil"/>
              <w:right w:val="nil"/>
            </w:tcBorders>
            <w:tcPrChange w:id="2365" w:author="Author">
              <w:tcPr>
                <w:tcW w:w="627" w:type="dxa"/>
                <w:tcBorders>
                  <w:top w:val="nil"/>
                  <w:left w:val="nil"/>
                  <w:bottom w:val="nil"/>
                  <w:right w:val="nil"/>
                </w:tcBorders>
              </w:tcPr>
            </w:tcPrChange>
          </w:tcPr>
          <w:p w14:paraId="5879548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r>
      <w:tr w:rsidR="00E653C9" w:rsidRPr="007F035D" w14:paraId="6CC202D4"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366"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367" w:author="Author">
            <w:trPr>
              <w:trHeight w:val="417"/>
            </w:trPr>
          </w:trPrChange>
        </w:trPr>
        <w:tc>
          <w:tcPr>
            <w:tcW w:w="720" w:type="dxa"/>
            <w:tcBorders>
              <w:top w:val="nil"/>
              <w:left w:val="nil"/>
              <w:bottom w:val="nil"/>
              <w:right w:val="nil"/>
            </w:tcBorders>
            <w:tcPrChange w:id="2368" w:author="Author">
              <w:tcPr>
                <w:tcW w:w="706" w:type="dxa"/>
                <w:tcBorders>
                  <w:top w:val="nil"/>
                  <w:left w:val="nil"/>
                  <w:bottom w:val="nil"/>
                  <w:right w:val="nil"/>
                </w:tcBorders>
              </w:tcPr>
            </w:tcPrChange>
          </w:tcPr>
          <w:p w14:paraId="2957829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369" w:author="Author">
              <w:tcPr>
                <w:tcW w:w="1355" w:type="dxa"/>
                <w:tcBorders>
                  <w:top w:val="nil"/>
                  <w:left w:val="nil"/>
                  <w:bottom w:val="nil"/>
                  <w:right w:val="nil"/>
                </w:tcBorders>
              </w:tcPr>
            </w:tcPrChange>
          </w:tcPr>
          <w:p w14:paraId="1D3A669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370" w:author="Author">
              <w:tcPr>
                <w:tcW w:w="1075" w:type="dxa"/>
                <w:tcBorders>
                  <w:top w:val="nil"/>
                  <w:left w:val="nil"/>
                  <w:bottom w:val="nil"/>
                  <w:right w:val="nil"/>
                </w:tcBorders>
              </w:tcPr>
            </w:tcPrChange>
          </w:tcPr>
          <w:p w14:paraId="647DEF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371" w:author="Author">
              <w:tcPr>
                <w:tcW w:w="1056" w:type="dxa"/>
                <w:tcBorders>
                  <w:top w:val="nil"/>
                  <w:left w:val="nil"/>
                  <w:bottom w:val="nil"/>
                  <w:right w:val="nil"/>
                </w:tcBorders>
              </w:tcPr>
            </w:tcPrChange>
          </w:tcPr>
          <w:p w14:paraId="4E52CF1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372" w:author="Author">
              <w:tcPr>
                <w:tcW w:w="1184" w:type="dxa"/>
                <w:tcBorders>
                  <w:top w:val="nil"/>
                  <w:left w:val="nil"/>
                  <w:bottom w:val="nil"/>
                  <w:right w:val="nil"/>
                </w:tcBorders>
              </w:tcPr>
            </w:tcPrChange>
          </w:tcPr>
          <w:p w14:paraId="59DE947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373" w:author="Author">
              <w:tcPr>
                <w:tcW w:w="986" w:type="dxa"/>
                <w:tcBorders>
                  <w:top w:val="nil"/>
                  <w:left w:val="nil"/>
                  <w:bottom w:val="nil"/>
                  <w:right w:val="nil"/>
                </w:tcBorders>
              </w:tcPr>
            </w:tcPrChange>
          </w:tcPr>
          <w:p w14:paraId="4AF1A80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374" w:author="Author">
              <w:tcPr>
                <w:tcW w:w="1075" w:type="dxa"/>
                <w:tcBorders>
                  <w:top w:val="nil"/>
                  <w:left w:val="nil"/>
                  <w:bottom w:val="nil"/>
                  <w:right w:val="nil"/>
                </w:tcBorders>
              </w:tcPr>
            </w:tcPrChange>
          </w:tcPr>
          <w:p w14:paraId="33C769A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375" w:author="Author">
              <w:tcPr>
                <w:tcW w:w="1165" w:type="dxa"/>
                <w:tcBorders>
                  <w:top w:val="nil"/>
                  <w:left w:val="nil"/>
                  <w:bottom w:val="nil"/>
                  <w:right w:val="nil"/>
                </w:tcBorders>
              </w:tcPr>
            </w:tcPrChange>
          </w:tcPr>
          <w:p w14:paraId="042E3C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376" w:author="Author">
              <w:tcPr>
                <w:tcW w:w="1523" w:type="dxa"/>
                <w:tcBorders>
                  <w:top w:val="nil"/>
                  <w:left w:val="nil"/>
                  <w:bottom w:val="nil"/>
                  <w:right w:val="nil"/>
                </w:tcBorders>
              </w:tcPr>
            </w:tcPrChange>
          </w:tcPr>
          <w:p w14:paraId="7CCC857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377" w:author="Author">
              <w:tcPr>
                <w:tcW w:w="1131" w:type="dxa"/>
                <w:tcBorders>
                  <w:top w:val="nil"/>
                  <w:left w:val="nil"/>
                  <w:bottom w:val="nil"/>
                  <w:right w:val="nil"/>
                </w:tcBorders>
              </w:tcPr>
            </w:tcPrChange>
          </w:tcPr>
          <w:p w14:paraId="4D289C6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378" w:author="Author">
              <w:tcPr>
                <w:tcW w:w="571" w:type="dxa"/>
                <w:tcBorders>
                  <w:top w:val="nil"/>
                  <w:left w:val="nil"/>
                  <w:bottom w:val="nil"/>
                  <w:right w:val="nil"/>
                </w:tcBorders>
              </w:tcPr>
            </w:tcPrChange>
          </w:tcPr>
          <w:p w14:paraId="2A05704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379" w:author="Author">
              <w:tcPr>
                <w:tcW w:w="538" w:type="dxa"/>
                <w:tcBorders>
                  <w:top w:val="nil"/>
                  <w:left w:val="nil"/>
                  <w:bottom w:val="nil"/>
                  <w:right w:val="nil"/>
                </w:tcBorders>
              </w:tcPr>
            </w:tcPrChange>
          </w:tcPr>
          <w:p w14:paraId="2DB1A24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380" w:author="Author">
              <w:tcPr>
                <w:tcW w:w="627" w:type="dxa"/>
                <w:tcBorders>
                  <w:top w:val="nil"/>
                  <w:left w:val="nil"/>
                  <w:bottom w:val="nil"/>
                  <w:right w:val="nil"/>
                </w:tcBorders>
              </w:tcPr>
            </w:tcPrChange>
          </w:tcPr>
          <w:p w14:paraId="12AC08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7DCE695F"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381"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382" w:author="Author">
            <w:trPr>
              <w:trHeight w:val="417"/>
            </w:trPr>
          </w:trPrChange>
        </w:trPr>
        <w:tc>
          <w:tcPr>
            <w:tcW w:w="720" w:type="dxa"/>
            <w:tcBorders>
              <w:top w:val="nil"/>
              <w:left w:val="nil"/>
              <w:bottom w:val="nil"/>
              <w:right w:val="nil"/>
            </w:tcBorders>
            <w:tcPrChange w:id="2383" w:author="Author">
              <w:tcPr>
                <w:tcW w:w="706" w:type="dxa"/>
                <w:tcBorders>
                  <w:top w:val="nil"/>
                  <w:left w:val="nil"/>
                  <w:bottom w:val="nil"/>
                  <w:right w:val="nil"/>
                </w:tcBorders>
              </w:tcPr>
            </w:tcPrChange>
          </w:tcPr>
          <w:p w14:paraId="69F37B7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384" w:author="Author">
              <w:tcPr>
                <w:tcW w:w="1355" w:type="dxa"/>
                <w:tcBorders>
                  <w:top w:val="nil"/>
                  <w:left w:val="nil"/>
                  <w:bottom w:val="nil"/>
                  <w:right w:val="nil"/>
                </w:tcBorders>
              </w:tcPr>
            </w:tcPrChange>
          </w:tcPr>
          <w:p w14:paraId="3CD49F8F"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385" w:author="Author">
              <w:tcPr>
                <w:tcW w:w="1075" w:type="dxa"/>
                <w:tcBorders>
                  <w:top w:val="nil"/>
                  <w:left w:val="nil"/>
                  <w:bottom w:val="nil"/>
                  <w:right w:val="nil"/>
                </w:tcBorders>
              </w:tcPr>
            </w:tcPrChange>
          </w:tcPr>
          <w:p w14:paraId="43F9F92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386" w:author="Author">
              <w:tcPr>
                <w:tcW w:w="1056" w:type="dxa"/>
                <w:tcBorders>
                  <w:top w:val="nil"/>
                  <w:left w:val="nil"/>
                  <w:bottom w:val="nil"/>
                  <w:right w:val="nil"/>
                </w:tcBorders>
              </w:tcPr>
            </w:tcPrChange>
          </w:tcPr>
          <w:p w14:paraId="67D937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387" w:author="Author">
              <w:tcPr>
                <w:tcW w:w="1184" w:type="dxa"/>
                <w:tcBorders>
                  <w:top w:val="nil"/>
                  <w:left w:val="nil"/>
                  <w:bottom w:val="nil"/>
                  <w:right w:val="nil"/>
                </w:tcBorders>
              </w:tcPr>
            </w:tcPrChange>
          </w:tcPr>
          <w:p w14:paraId="1330F32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388" w:author="Author">
              <w:tcPr>
                <w:tcW w:w="986" w:type="dxa"/>
                <w:tcBorders>
                  <w:top w:val="nil"/>
                  <w:left w:val="nil"/>
                  <w:bottom w:val="nil"/>
                  <w:right w:val="nil"/>
                </w:tcBorders>
              </w:tcPr>
            </w:tcPrChange>
          </w:tcPr>
          <w:p w14:paraId="57EDA1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389" w:author="Author">
              <w:tcPr>
                <w:tcW w:w="1075" w:type="dxa"/>
                <w:tcBorders>
                  <w:top w:val="nil"/>
                  <w:left w:val="nil"/>
                  <w:bottom w:val="nil"/>
                  <w:right w:val="nil"/>
                </w:tcBorders>
              </w:tcPr>
            </w:tcPrChange>
          </w:tcPr>
          <w:p w14:paraId="5268AF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390" w:author="Author">
              <w:tcPr>
                <w:tcW w:w="1165" w:type="dxa"/>
                <w:tcBorders>
                  <w:top w:val="nil"/>
                  <w:left w:val="nil"/>
                  <w:bottom w:val="nil"/>
                  <w:right w:val="nil"/>
                </w:tcBorders>
              </w:tcPr>
            </w:tcPrChange>
          </w:tcPr>
          <w:p w14:paraId="1530DF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391" w:author="Author">
              <w:tcPr>
                <w:tcW w:w="1523" w:type="dxa"/>
                <w:tcBorders>
                  <w:top w:val="nil"/>
                  <w:left w:val="nil"/>
                  <w:bottom w:val="nil"/>
                  <w:right w:val="nil"/>
                </w:tcBorders>
              </w:tcPr>
            </w:tcPrChange>
          </w:tcPr>
          <w:p w14:paraId="0EE7D1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392" w:author="Author">
              <w:tcPr>
                <w:tcW w:w="1131" w:type="dxa"/>
                <w:tcBorders>
                  <w:top w:val="nil"/>
                  <w:left w:val="nil"/>
                  <w:bottom w:val="nil"/>
                  <w:right w:val="nil"/>
                </w:tcBorders>
              </w:tcPr>
            </w:tcPrChange>
          </w:tcPr>
          <w:p w14:paraId="6E63A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393" w:author="Author">
              <w:tcPr>
                <w:tcW w:w="571" w:type="dxa"/>
                <w:tcBorders>
                  <w:top w:val="nil"/>
                  <w:left w:val="nil"/>
                  <w:bottom w:val="nil"/>
                  <w:right w:val="nil"/>
                </w:tcBorders>
              </w:tcPr>
            </w:tcPrChange>
          </w:tcPr>
          <w:p w14:paraId="00590AF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394" w:author="Author">
              <w:tcPr>
                <w:tcW w:w="538" w:type="dxa"/>
                <w:tcBorders>
                  <w:top w:val="nil"/>
                  <w:left w:val="nil"/>
                  <w:bottom w:val="nil"/>
                  <w:right w:val="nil"/>
                </w:tcBorders>
              </w:tcPr>
            </w:tcPrChange>
          </w:tcPr>
          <w:p w14:paraId="7306D5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395" w:author="Author">
              <w:tcPr>
                <w:tcW w:w="627" w:type="dxa"/>
                <w:tcBorders>
                  <w:top w:val="nil"/>
                  <w:left w:val="nil"/>
                  <w:bottom w:val="nil"/>
                  <w:right w:val="nil"/>
                </w:tcBorders>
              </w:tcPr>
            </w:tcPrChange>
          </w:tcPr>
          <w:p w14:paraId="683CC13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36B45023"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396"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397" w:author="Author">
            <w:trPr>
              <w:trHeight w:val="417"/>
            </w:trPr>
          </w:trPrChange>
        </w:trPr>
        <w:tc>
          <w:tcPr>
            <w:tcW w:w="720" w:type="dxa"/>
            <w:tcBorders>
              <w:top w:val="nil"/>
              <w:left w:val="nil"/>
              <w:bottom w:val="nil"/>
              <w:right w:val="nil"/>
            </w:tcBorders>
            <w:tcPrChange w:id="2398" w:author="Author">
              <w:tcPr>
                <w:tcW w:w="706" w:type="dxa"/>
                <w:tcBorders>
                  <w:top w:val="nil"/>
                  <w:left w:val="nil"/>
                  <w:bottom w:val="nil"/>
                  <w:right w:val="nil"/>
                </w:tcBorders>
              </w:tcPr>
            </w:tcPrChange>
          </w:tcPr>
          <w:p w14:paraId="72AD596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399" w:author="Author">
              <w:tcPr>
                <w:tcW w:w="1355" w:type="dxa"/>
                <w:tcBorders>
                  <w:top w:val="nil"/>
                  <w:left w:val="nil"/>
                  <w:bottom w:val="nil"/>
                  <w:right w:val="nil"/>
                </w:tcBorders>
              </w:tcPr>
            </w:tcPrChange>
          </w:tcPr>
          <w:p w14:paraId="7F4B698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400" w:author="Author">
              <w:tcPr>
                <w:tcW w:w="1075" w:type="dxa"/>
                <w:tcBorders>
                  <w:top w:val="nil"/>
                  <w:left w:val="nil"/>
                  <w:bottom w:val="nil"/>
                  <w:right w:val="nil"/>
                </w:tcBorders>
              </w:tcPr>
            </w:tcPrChange>
          </w:tcPr>
          <w:p w14:paraId="0B1B76C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401" w:author="Author">
              <w:tcPr>
                <w:tcW w:w="1056" w:type="dxa"/>
                <w:tcBorders>
                  <w:top w:val="nil"/>
                  <w:left w:val="nil"/>
                  <w:bottom w:val="nil"/>
                  <w:right w:val="nil"/>
                </w:tcBorders>
              </w:tcPr>
            </w:tcPrChange>
          </w:tcPr>
          <w:p w14:paraId="37A835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402" w:author="Author">
              <w:tcPr>
                <w:tcW w:w="1184" w:type="dxa"/>
                <w:tcBorders>
                  <w:top w:val="nil"/>
                  <w:left w:val="nil"/>
                  <w:bottom w:val="nil"/>
                  <w:right w:val="nil"/>
                </w:tcBorders>
              </w:tcPr>
            </w:tcPrChange>
          </w:tcPr>
          <w:p w14:paraId="4B1D9D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403" w:author="Author">
              <w:tcPr>
                <w:tcW w:w="986" w:type="dxa"/>
                <w:tcBorders>
                  <w:top w:val="nil"/>
                  <w:left w:val="nil"/>
                  <w:bottom w:val="nil"/>
                  <w:right w:val="nil"/>
                </w:tcBorders>
              </w:tcPr>
            </w:tcPrChange>
          </w:tcPr>
          <w:p w14:paraId="4A3F86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404" w:author="Author">
              <w:tcPr>
                <w:tcW w:w="1075" w:type="dxa"/>
                <w:tcBorders>
                  <w:top w:val="nil"/>
                  <w:left w:val="nil"/>
                  <w:bottom w:val="nil"/>
                  <w:right w:val="nil"/>
                </w:tcBorders>
              </w:tcPr>
            </w:tcPrChange>
          </w:tcPr>
          <w:p w14:paraId="0227198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405" w:author="Author">
              <w:tcPr>
                <w:tcW w:w="1165" w:type="dxa"/>
                <w:tcBorders>
                  <w:top w:val="nil"/>
                  <w:left w:val="nil"/>
                  <w:bottom w:val="nil"/>
                  <w:right w:val="nil"/>
                </w:tcBorders>
              </w:tcPr>
            </w:tcPrChange>
          </w:tcPr>
          <w:p w14:paraId="310BCA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406" w:author="Author">
              <w:tcPr>
                <w:tcW w:w="1523" w:type="dxa"/>
                <w:tcBorders>
                  <w:top w:val="nil"/>
                  <w:left w:val="nil"/>
                  <w:bottom w:val="nil"/>
                  <w:right w:val="nil"/>
                </w:tcBorders>
              </w:tcPr>
            </w:tcPrChange>
          </w:tcPr>
          <w:p w14:paraId="2C5A000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407" w:author="Author">
              <w:tcPr>
                <w:tcW w:w="1131" w:type="dxa"/>
                <w:tcBorders>
                  <w:top w:val="nil"/>
                  <w:left w:val="nil"/>
                  <w:bottom w:val="nil"/>
                  <w:right w:val="nil"/>
                </w:tcBorders>
              </w:tcPr>
            </w:tcPrChange>
          </w:tcPr>
          <w:p w14:paraId="13BF8E5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408" w:author="Author">
              <w:tcPr>
                <w:tcW w:w="571" w:type="dxa"/>
                <w:tcBorders>
                  <w:top w:val="nil"/>
                  <w:left w:val="nil"/>
                  <w:bottom w:val="nil"/>
                  <w:right w:val="nil"/>
                </w:tcBorders>
              </w:tcPr>
            </w:tcPrChange>
          </w:tcPr>
          <w:p w14:paraId="36C487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409" w:author="Author">
              <w:tcPr>
                <w:tcW w:w="538" w:type="dxa"/>
                <w:tcBorders>
                  <w:top w:val="nil"/>
                  <w:left w:val="nil"/>
                  <w:bottom w:val="nil"/>
                  <w:right w:val="nil"/>
                </w:tcBorders>
              </w:tcPr>
            </w:tcPrChange>
          </w:tcPr>
          <w:p w14:paraId="2C84C4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410" w:author="Author">
              <w:tcPr>
                <w:tcW w:w="627" w:type="dxa"/>
                <w:tcBorders>
                  <w:top w:val="nil"/>
                  <w:left w:val="nil"/>
                  <w:bottom w:val="nil"/>
                  <w:right w:val="nil"/>
                </w:tcBorders>
              </w:tcPr>
            </w:tcPrChange>
          </w:tcPr>
          <w:p w14:paraId="7C6B2D4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669404C9"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411"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412" w:author="Author">
            <w:trPr>
              <w:trHeight w:val="417"/>
            </w:trPr>
          </w:trPrChange>
        </w:trPr>
        <w:tc>
          <w:tcPr>
            <w:tcW w:w="720" w:type="dxa"/>
            <w:tcBorders>
              <w:top w:val="nil"/>
              <w:left w:val="nil"/>
              <w:bottom w:val="nil"/>
              <w:right w:val="nil"/>
            </w:tcBorders>
            <w:tcPrChange w:id="2413" w:author="Author">
              <w:tcPr>
                <w:tcW w:w="706" w:type="dxa"/>
                <w:tcBorders>
                  <w:top w:val="nil"/>
                  <w:left w:val="nil"/>
                  <w:bottom w:val="nil"/>
                  <w:right w:val="nil"/>
                </w:tcBorders>
              </w:tcPr>
            </w:tcPrChange>
          </w:tcPr>
          <w:p w14:paraId="3E731EA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414" w:author="Author">
              <w:tcPr>
                <w:tcW w:w="1355" w:type="dxa"/>
                <w:tcBorders>
                  <w:top w:val="nil"/>
                  <w:left w:val="nil"/>
                  <w:bottom w:val="nil"/>
                  <w:right w:val="nil"/>
                </w:tcBorders>
              </w:tcPr>
            </w:tcPrChange>
          </w:tcPr>
          <w:p w14:paraId="616C325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415" w:author="Author">
              <w:tcPr>
                <w:tcW w:w="1075" w:type="dxa"/>
                <w:tcBorders>
                  <w:top w:val="nil"/>
                  <w:left w:val="nil"/>
                  <w:bottom w:val="nil"/>
                  <w:right w:val="nil"/>
                </w:tcBorders>
              </w:tcPr>
            </w:tcPrChange>
          </w:tcPr>
          <w:p w14:paraId="0ED3A0C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416" w:author="Author">
              <w:tcPr>
                <w:tcW w:w="1056" w:type="dxa"/>
                <w:tcBorders>
                  <w:top w:val="nil"/>
                  <w:left w:val="nil"/>
                  <w:bottom w:val="nil"/>
                  <w:right w:val="nil"/>
                </w:tcBorders>
              </w:tcPr>
            </w:tcPrChange>
          </w:tcPr>
          <w:p w14:paraId="67CC9B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417" w:author="Author">
              <w:tcPr>
                <w:tcW w:w="1184" w:type="dxa"/>
                <w:tcBorders>
                  <w:top w:val="nil"/>
                  <w:left w:val="nil"/>
                  <w:bottom w:val="nil"/>
                  <w:right w:val="nil"/>
                </w:tcBorders>
              </w:tcPr>
            </w:tcPrChange>
          </w:tcPr>
          <w:p w14:paraId="2F7A7F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418" w:author="Author">
              <w:tcPr>
                <w:tcW w:w="986" w:type="dxa"/>
                <w:tcBorders>
                  <w:top w:val="nil"/>
                  <w:left w:val="nil"/>
                  <w:bottom w:val="nil"/>
                  <w:right w:val="nil"/>
                </w:tcBorders>
              </w:tcPr>
            </w:tcPrChange>
          </w:tcPr>
          <w:p w14:paraId="098A48D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419" w:author="Author">
              <w:tcPr>
                <w:tcW w:w="1075" w:type="dxa"/>
                <w:tcBorders>
                  <w:top w:val="nil"/>
                  <w:left w:val="nil"/>
                  <w:bottom w:val="nil"/>
                  <w:right w:val="nil"/>
                </w:tcBorders>
              </w:tcPr>
            </w:tcPrChange>
          </w:tcPr>
          <w:p w14:paraId="191849B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420" w:author="Author">
              <w:tcPr>
                <w:tcW w:w="1165" w:type="dxa"/>
                <w:tcBorders>
                  <w:top w:val="nil"/>
                  <w:left w:val="nil"/>
                  <w:bottom w:val="nil"/>
                  <w:right w:val="nil"/>
                </w:tcBorders>
              </w:tcPr>
            </w:tcPrChange>
          </w:tcPr>
          <w:p w14:paraId="53D1293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421" w:author="Author">
              <w:tcPr>
                <w:tcW w:w="1523" w:type="dxa"/>
                <w:tcBorders>
                  <w:top w:val="nil"/>
                  <w:left w:val="nil"/>
                  <w:bottom w:val="nil"/>
                  <w:right w:val="nil"/>
                </w:tcBorders>
              </w:tcPr>
            </w:tcPrChange>
          </w:tcPr>
          <w:p w14:paraId="1A26986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422" w:author="Author">
              <w:tcPr>
                <w:tcW w:w="1131" w:type="dxa"/>
                <w:tcBorders>
                  <w:top w:val="nil"/>
                  <w:left w:val="nil"/>
                  <w:bottom w:val="nil"/>
                  <w:right w:val="nil"/>
                </w:tcBorders>
              </w:tcPr>
            </w:tcPrChange>
          </w:tcPr>
          <w:p w14:paraId="55B2034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423" w:author="Author">
              <w:tcPr>
                <w:tcW w:w="571" w:type="dxa"/>
                <w:tcBorders>
                  <w:top w:val="nil"/>
                  <w:left w:val="nil"/>
                  <w:bottom w:val="nil"/>
                  <w:right w:val="nil"/>
                </w:tcBorders>
              </w:tcPr>
            </w:tcPrChange>
          </w:tcPr>
          <w:p w14:paraId="2933D24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424" w:author="Author">
              <w:tcPr>
                <w:tcW w:w="538" w:type="dxa"/>
                <w:tcBorders>
                  <w:top w:val="nil"/>
                  <w:left w:val="nil"/>
                  <w:bottom w:val="nil"/>
                  <w:right w:val="nil"/>
                </w:tcBorders>
              </w:tcPr>
            </w:tcPrChange>
          </w:tcPr>
          <w:p w14:paraId="44166BF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425" w:author="Author">
              <w:tcPr>
                <w:tcW w:w="627" w:type="dxa"/>
                <w:tcBorders>
                  <w:top w:val="nil"/>
                  <w:left w:val="nil"/>
                  <w:bottom w:val="nil"/>
                  <w:right w:val="nil"/>
                </w:tcBorders>
              </w:tcPr>
            </w:tcPrChange>
          </w:tcPr>
          <w:p w14:paraId="2B39E1B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78FCD3BE"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426"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427" w:author="Author">
            <w:trPr>
              <w:trHeight w:val="417"/>
            </w:trPr>
          </w:trPrChange>
        </w:trPr>
        <w:tc>
          <w:tcPr>
            <w:tcW w:w="720" w:type="dxa"/>
            <w:tcBorders>
              <w:top w:val="nil"/>
              <w:left w:val="nil"/>
              <w:bottom w:val="nil"/>
              <w:right w:val="nil"/>
            </w:tcBorders>
            <w:tcPrChange w:id="2428" w:author="Author">
              <w:tcPr>
                <w:tcW w:w="706" w:type="dxa"/>
                <w:tcBorders>
                  <w:top w:val="nil"/>
                  <w:left w:val="nil"/>
                  <w:bottom w:val="nil"/>
                  <w:right w:val="nil"/>
                </w:tcBorders>
              </w:tcPr>
            </w:tcPrChange>
          </w:tcPr>
          <w:p w14:paraId="578889C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429" w:author="Author">
              <w:tcPr>
                <w:tcW w:w="1355" w:type="dxa"/>
                <w:tcBorders>
                  <w:top w:val="nil"/>
                  <w:left w:val="nil"/>
                  <w:bottom w:val="nil"/>
                  <w:right w:val="nil"/>
                </w:tcBorders>
              </w:tcPr>
            </w:tcPrChange>
          </w:tcPr>
          <w:p w14:paraId="2C1A93AD"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430" w:author="Author">
              <w:tcPr>
                <w:tcW w:w="1075" w:type="dxa"/>
                <w:tcBorders>
                  <w:top w:val="nil"/>
                  <w:left w:val="nil"/>
                  <w:bottom w:val="nil"/>
                  <w:right w:val="nil"/>
                </w:tcBorders>
              </w:tcPr>
            </w:tcPrChange>
          </w:tcPr>
          <w:p w14:paraId="12A01B6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431" w:author="Author">
              <w:tcPr>
                <w:tcW w:w="1056" w:type="dxa"/>
                <w:tcBorders>
                  <w:top w:val="nil"/>
                  <w:left w:val="nil"/>
                  <w:bottom w:val="nil"/>
                  <w:right w:val="nil"/>
                </w:tcBorders>
              </w:tcPr>
            </w:tcPrChange>
          </w:tcPr>
          <w:p w14:paraId="23482A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432" w:author="Author">
              <w:tcPr>
                <w:tcW w:w="1184" w:type="dxa"/>
                <w:tcBorders>
                  <w:top w:val="nil"/>
                  <w:left w:val="nil"/>
                  <w:bottom w:val="nil"/>
                  <w:right w:val="nil"/>
                </w:tcBorders>
              </w:tcPr>
            </w:tcPrChange>
          </w:tcPr>
          <w:p w14:paraId="22866EB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433" w:author="Author">
              <w:tcPr>
                <w:tcW w:w="986" w:type="dxa"/>
                <w:tcBorders>
                  <w:top w:val="nil"/>
                  <w:left w:val="nil"/>
                  <w:bottom w:val="nil"/>
                  <w:right w:val="nil"/>
                </w:tcBorders>
              </w:tcPr>
            </w:tcPrChange>
          </w:tcPr>
          <w:p w14:paraId="1A532E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434" w:author="Author">
              <w:tcPr>
                <w:tcW w:w="1075" w:type="dxa"/>
                <w:tcBorders>
                  <w:top w:val="nil"/>
                  <w:left w:val="nil"/>
                  <w:bottom w:val="nil"/>
                  <w:right w:val="nil"/>
                </w:tcBorders>
              </w:tcPr>
            </w:tcPrChange>
          </w:tcPr>
          <w:p w14:paraId="042E255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435" w:author="Author">
              <w:tcPr>
                <w:tcW w:w="1165" w:type="dxa"/>
                <w:tcBorders>
                  <w:top w:val="nil"/>
                  <w:left w:val="nil"/>
                  <w:bottom w:val="nil"/>
                  <w:right w:val="nil"/>
                </w:tcBorders>
              </w:tcPr>
            </w:tcPrChange>
          </w:tcPr>
          <w:p w14:paraId="795BBBC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436" w:author="Author">
              <w:tcPr>
                <w:tcW w:w="1523" w:type="dxa"/>
                <w:tcBorders>
                  <w:top w:val="nil"/>
                  <w:left w:val="nil"/>
                  <w:bottom w:val="nil"/>
                  <w:right w:val="nil"/>
                </w:tcBorders>
              </w:tcPr>
            </w:tcPrChange>
          </w:tcPr>
          <w:p w14:paraId="4F3F58B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437" w:author="Author">
              <w:tcPr>
                <w:tcW w:w="1131" w:type="dxa"/>
                <w:tcBorders>
                  <w:top w:val="nil"/>
                  <w:left w:val="nil"/>
                  <w:bottom w:val="nil"/>
                  <w:right w:val="nil"/>
                </w:tcBorders>
              </w:tcPr>
            </w:tcPrChange>
          </w:tcPr>
          <w:p w14:paraId="4C3C6B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438" w:author="Author">
              <w:tcPr>
                <w:tcW w:w="571" w:type="dxa"/>
                <w:tcBorders>
                  <w:top w:val="nil"/>
                  <w:left w:val="nil"/>
                  <w:bottom w:val="nil"/>
                  <w:right w:val="nil"/>
                </w:tcBorders>
              </w:tcPr>
            </w:tcPrChange>
          </w:tcPr>
          <w:p w14:paraId="44FBD9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439" w:author="Author">
              <w:tcPr>
                <w:tcW w:w="538" w:type="dxa"/>
                <w:tcBorders>
                  <w:top w:val="nil"/>
                  <w:left w:val="nil"/>
                  <w:bottom w:val="nil"/>
                  <w:right w:val="nil"/>
                </w:tcBorders>
              </w:tcPr>
            </w:tcPrChange>
          </w:tcPr>
          <w:p w14:paraId="0CCCA98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440" w:author="Author">
              <w:tcPr>
                <w:tcW w:w="627" w:type="dxa"/>
                <w:tcBorders>
                  <w:top w:val="nil"/>
                  <w:left w:val="nil"/>
                  <w:bottom w:val="nil"/>
                  <w:right w:val="nil"/>
                </w:tcBorders>
              </w:tcPr>
            </w:tcPrChange>
          </w:tcPr>
          <w:p w14:paraId="228F92B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3E06A2F5"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441"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442" w:author="Author">
            <w:trPr>
              <w:trHeight w:val="417"/>
            </w:trPr>
          </w:trPrChange>
        </w:trPr>
        <w:tc>
          <w:tcPr>
            <w:tcW w:w="720" w:type="dxa"/>
            <w:tcBorders>
              <w:top w:val="nil"/>
              <w:left w:val="nil"/>
              <w:bottom w:val="nil"/>
              <w:right w:val="nil"/>
            </w:tcBorders>
            <w:tcPrChange w:id="2443" w:author="Author">
              <w:tcPr>
                <w:tcW w:w="706" w:type="dxa"/>
                <w:tcBorders>
                  <w:top w:val="nil"/>
                  <w:left w:val="nil"/>
                  <w:bottom w:val="nil"/>
                  <w:right w:val="nil"/>
                </w:tcBorders>
              </w:tcPr>
            </w:tcPrChange>
          </w:tcPr>
          <w:p w14:paraId="165408A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444" w:author="Author">
              <w:tcPr>
                <w:tcW w:w="1355" w:type="dxa"/>
                <w:tcBorders>
                  <w:top w:val="nil"/>
                  <w:left w:val="nil"/>
                  <w:bottom w:val="nil"/>
                  <w:right w:val="nil"/>
                </w:tcBorders>
              </w:tcPr>
            </w:tcPrChange>
          </w:tcPr>
          <w:p w14:paraId="30DBAB7B"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445" w:author="Author">
              <w:tcPr>
                <w:tcW w:w="1075" w:type="dxa"/>
                <w:tcBorders>
                  <w:top w:val="nil"/>
                  <w:left w:val="nil"/>
                  <w:bottom w:val="nil"/>
                  <w:right w:val="nil"/>
                </w:tcBorders>
              </w:tcPr>
            </w:tcPrChange>
          </w:tcPr>
          <w:p w14:paraId="764E60D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446" w:author="Author">
              <w:tcPr>
                <w:tcW w:w="1056" w:type="dxa"/>
                <w:tcBorders>
                  <w:top w:val="nil"/>
                  <w:left w:val="nil"/>
                  <w:bottom w:val="nil"/>
                  <w:right w:val="nil"/>
                </w:tcBorders>
              </w:tcPr>
            </w:tcPrChange>
          </w:tcPr>
          <w:p w14:paraId="37E67CD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447" w:author="Author">
              <w:tcPr>
                <w:tcW w:w="1184" w:type="dxa"/>
                <w:tcBorders>
                  <w:top w:val="nil"/>
                  <w:left w:val="nil"/>
                  <w:bottom w:val="nil"/>
                  <w:right w:val="nil"/>
                </w:tcBorders>
              </w:tcPr>
            </w:tcPrChange>
          </w:tcPr>
          <w:p w14:paraId="2050F2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448" w:author="Author">
              <w:tcPr>
                <w:tcW w:w="986" w:type="dxa"/>
                <w:tcBorders>
                  <w:top w:val="nil"/>
                  <w:left w:val="nil"/>
                  <w:bottom w:val="nil"/>
                  <w:right w:val="nil"/>
                </w:tcBorders>
              </w:tcPr>
            </w:tcPrChange>
          </w:tcPr>
          <w:p w14:paraId="5C82EF0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449" w:author="Author">
              <w:tcPr>
                <w:tcW w:w="1075" w:type="dxa"/>
                <w:tcBorders>
                  <w:top w:val="nil"/>
                  <w:left w:val="nil"/>
                  <w:bottom w:val="nil"/>
                  <w:right w:val="nil"/>
                </w:tcBorders>
              </w:tcPr>
            </w:tcPrChange>
          </w:tcPr>
          <w:p w14:paraId="261947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450" w:author="Author">
              <w:tcPr>
                <w:tcW w:w="1165" w:type="dxa"/>
                <w:tcBorders>
                  <w:top w:val="nil"/>
                  <w:left w:val="nil"/>
                  <w:bottom w:val="nil"/>
                  <w:right w:val="nil"/>
                </w:tcBorders>
              </w:tcPr>
            </w:tcPrChange>
          </w:tcPr>
          <w:p w14:paraId="32CB419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451" w:author="Author">
              <w:tcPr>
                <w:tcW w:w="1523" w:type="dxa"/>
                <w:tcBorders>
                  <w:top w:val="nil"/>
                  <w:left w:val="nil"/>
                  <w:bottom w:val="nil"/>
                  <w:right w:val="nil"/>
                </w:tcBorders>
              </w:tcPr>
            </w:tcPrChange>
          </w:tcPr>
          <w:p w14:paraId="3AA00DF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452" w:author="Author">
              <w:tcPr>
                <w:tcW w:w="1131" w:type="dxa"/>
                <w:tcBorders>
                  <w:top w:val="nil"/>
                  <w:left w:val="nil"/>
                  <w:bottom w:val="nil"/>
                  <w:right w:val="nil"/>
                </w:tcBorders>
              </w:tcPr>
            </w:tcPrChange>
          </w:tcPr>
          <w:p w14:paraId="29442A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453" w:author="Author">
              <w:tcPr>
                <w:tcW w:w="571" w:type="dxa"/>
                <w:tcBorders>
                  <w:top w:val="nil"/>
                  <w:left w:val="nil"/>
                  <w:bottom w:val="nil"/>
                  <w:right w:val="nil"/>
                </w:tcBorders>
              </w:tcPr>
            </w:tcPrChange>
          </w:tcPr>
          <w:p w14:paraId="3711CB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454" w:author="Author">
              <w:tcPr>
                <w:tcW w:w="538" w:type="dxa"/>
                <w:tcBorders>
                  <w:top w:val="nil"/>
                  <w:left w:val="nil"/>
                  <w:bottom w:val="nil"/>
                  <w:right w:val="nil"/>
                </w:tcBorders>
              </w:tcPr>
            </w:tcPrChange>
          </w:tcPr>
          <w:p w14:paraId="40C607B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.33</w:t>
            </w:r>
          </w:p>
        </w:tc>
        <w:tc>
          <w:tcPr>
            <w:tcW w:w="627" w:type="dxa"/>
            <w:tcBorders>
              <w:top w:val="nil"/>
              <w:left w:val="nil"/>
              <w:bottom w:val="nil"/>
              <w:right w:val="nil"/>
            </w:tcBorders>
            <w:tcPrChange w:id="2455" w:author="Author">
              <w:tcPr>
                <w:tcW w:w="627" w:type="dxa"/>
                <w:tcBorders>
                  <w:top w:val="nil"/>
                  <w:left w:val="nil"/>
                  <w:bottom w:val="nil"/>
                  <w:right w:val="nil"/>
                </w:tcBorders>
              </w:tcPr>
            </w:tcPrChange>
          </w:tcPr>
          <w:p w14:paraId="0822E7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.40</w:t>
            </w:r>
          </w:p>
        </w:tc>
      </w:tr>
      <w:tr w:rsidR="00E653C9" w:rsidRPr="007F035D" w14:paraId="4C5D35A9"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456"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457" w:author="Author">
            <w:trPr>
              <w:trHeight w:val="417"/>
            </w:trPr>
          </w:trPrChange>
        </w:trPr>
        <w:tc>
          <w:tcPr>
            <w:tcW w:w="720" w:type="dxa"/>
            <w:tcBorders>
              <w:top w:val="nil"/>
              <w:left w:val="nil"/>
              <w:bottom w:val="nil"/>
              <w:right w:val="nil"/>
            </w:tcBorders>
            <w:tcPrChange w:id="2458" w:author="Author">
              <w:tcPr>
                <w:tcW w:w="706" w:type="dxa"/>
                <w:tcBorders>
                  <w:top w:val="nil"/>
                  <w:left w:val="nil"/>
                  <w:bottom w:val="nil"/>
                  <w:right w:val="nil"/>
                </w:tcBorders>
              </w:tcPr>
            </w:tcPrChange>
          </w:tcPr>
          <w:p w14:paraId="1FA664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459" w:author="Author">
              <w:tcPr>
                <w:tcW w:w="1355" w:type="dxa"/>
                <w:tcBorders>
                  <w:top w:val="nil"/>
                  <w:left w:val="nil"/>
                  <w:bottom w:val="nil"/>
                  <w:right w:val="nil"/>
                </w:tcBorders>
              </w:tcPr>
            </w:tcPrChange>
          </w:tcPr>
          <w:p w14:paraId="4D6C3D0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460" w:author="Author">
              <w:tcPr>
                <w:tcW w:w="1075" w:type="dxa"/>
                <w:tcBorders>
                  <w:top w:val="nil"/>
                  <w:left w:val="nil"/>
                  <w:bottom w:val="nil"/>
                  <w:right w:val="nil"/>
                </w:tcBorders>
              </w:tcPr>
            </w:tcPrChange>
          </w:tcPr>
          <w:p w14:paraId="4C6D29A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461" w:author="Author">
              <w:tcPr>
                <w:tcW w:w="1056" w:type="dxa"/>
                <w:tcBorders>
                  <w:top w:val="nil"/>
                  <w:left w:val="nil"/>
                  <w:bottom w:val="nil"/>
                  <w:right w:val="nil"/>
                </w:tcBorders>
              </w:tcPr>
            </w:tcPrChange>
          </w:tcPr>
          <w:p w14:paraId="12E3C0C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462" w:author="Author">
              <w:tcPr>
                <w:tcW w:w="1184" w:type="dxa"/>
                <w:tcBorders>
                  <w:top w:val="nil"/>
                  <w:left w:val="nil"/>
                  <w:bottom w:val="nil"/>
                  <w:right w:val="nil"/>
                </w:tcBorders>
              </w:tcPr>
            </w:tcPrChange>
          </w:tcPr>
          <w:p w14:paraId="4667C60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463" w:author="Author">
              <w:tcPr>
                <w:tcW w:w="986" w:type="dxa"/>
                <w:tcBorders>
                  <w:top w:val="nil"/>
                  <w:left w:val="nil"/>
                  <w:bottom w:val="nil"/>
                  <w:right w:val="nil"/>
                </w:tcBorders>
              </w:tcPr>
            </w:tcPrChange>
          </w:tcPr>
          <w:p w14:paraId="16258AD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464" w:author="Author">
              <w:tcPr>
                <w:tcW w:w="1075" w:type="dxa"/>
                <w:tcBorders>
                  <w:top w:val="nil"/>
                  <w:left w:val="nil"/>
                  <w:bottom w:val="nil"/>
                  <w:right w:val="nil"/>
                </w:tcBorders>
              </w:tcPr>
            </w:tcPrChange>
          </w:tcPr>
          <w:p w14:paraId="394BEA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465" w:author="Author">
              <w:tcPr>
                <w:tcW w:w="1165" w:type="dxa"/>
                <w:tcBorders>
                  <w:top w:val="nil"/>
                  <w:left w:val="nil"/>
                  <w:bottom w:val="nil"/>
                  <w:right w:val="nil"/>
                </w:tcBorders>
              </w:tcPr>
            </w:tcPrChange>
          </w:tcPr>
          <w:p w14:paraId="306ADB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466" w:author="Author">
              <w:tcPr>
                <w:tcW w:w="1523" w:type="dxa"/>
                <w:tcBorders>
                  <w:top w:val="nil"/>
                  <w:left w:val="nil"/>
                  <w:bottom w:val="nil"/>
                  <w:right w:val="nil"/>
                </w:tcBorders>
              </w:tcPr>
            </w:tcPrChange>
          </w:tcPr>
          <w:p w14:paraId="0E76CF4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467" w:author="Author">
              <w:tcPr>
                <w:tcW w:w="1131" w:type="dxa"/>
                <w:tcBorders>
                  <w:top w:val="nil"/>
                  <w:left w:val="nil"/>
                  <w:bottom w:val="nil"/>
                  <w:right w:val="nil"/>
                </w:tcBorders>
              </w:tcPr>
            </w:tcPrChange>
          </w:tcPr>
          <w:p w14:paraId="7EF9A83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468" w:author="Author">
              <w:tcPr>
                <w:tcW w:w="571" w:type="dxa"/>
                <w:tcBorders>
                  <w:top w:val="nil"/>
                  <w:left w:val="nil"/>
                  <w:bottom w:val="nil"/>
                  <w:right w:val="nil"/>
                </w:tcBorders>
              </w:tcPr>
            </w:tcPrChange>
          </w:tcPr>
          <w:p w14:paraId="4AB6F0E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469" w:author="Author">
              <w:tcPr>
                <w:tcW w:w="538" w:type="dxa"/>
                <w:tcBorders>
                  <w:top w:val="nil"/>
                  <w:left w:val="nil"/>
                  <w:bottom w:val="nil"/>
                  <w:right w:val="nil"/>
                </w:tcBorders>
              </w:tcPr>
            </w:tcPrChange>
          </w:tcPr>
          <w:p w14:paraId="67451DF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470" w:author="Author">
              <w:tcPr>
                <w:tcW w:w="627" w:type="dxa"/>
                <w:tcBorders>
                  <w:top w:val="nil"/>
                  <w:left w:val="nil"/>
                  <w:bottom w:val="nil"/>
                  <w:right w:val="nil"/>
                </w:tcBorders>
              </w:tcPr>
            </w:tcPrChange>
          </w:tcPr>
          <w:p w14:paraId="619C83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5A6388DF"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471"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284"/>
          <w:trPrChange w:id="2472" w:author="Author">
            <w:trPr>
              <w:trHeight w:val="284"/>
            </w:trPr>
          </w:trPrChange>
        </w:trPr>
        <w:tc>
          <w:tcPr>
            <w:tcW w:w="720" w:type="dxa"/>
            <w:tcBorders>
              <w:top w:val="nil"/>
              <w:left w:val="nil"/>
              <w:bottom w:val="nil"/>
              <w:right w:val="nil"/>
            </w:tcBorders>
            <w:tcPrChange w:id="2473" w:author="Author">
              <w:tcPr>
                <w:tcW w:w="706" w:type="dxa"/>
                <w:tcBorders>
                  <w:top w:val="nil"/>
                  <w:left w:val="nil"/>
                  <w:bottom w:val="nil"/>
                  <w:right w:val="nil"/>
                </w:tcBorders>
              </w:tcPr>
            </w:tcPrChange>
          </w:tcPr>
          <w:p w14:paraId="2EE0725B"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440" w:type="dxa"/>
            <w:tcBorders>
              <w:top w:val="nil"/>
              <w:left w:val="nil"/>
              <w:bottom w:val="nil"/>
              <w:right w:val="nil"/>
            </w:tcBorders>
            <w:tcPrChange w:id="2474" w:author="Author">
              <w:tcPr>
                <w:tcW w:w="1355" w:type="dxa"/>
                <w:tcBorders>
                  <w:top w:val="nil"/>
                  <w:left w:val="nil"/>
                  <w:bottom w:val="nil"/>
                  <w:right w:val="nil"/>
                </w:tcBorders>
              </w:tcPr>
            </w:tcPrChange>
          </w:tcPr>
          <w:p w14:paraId="738FDE5A"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74" w:type="dxa"/>
            <w:tcBorders>
              <w:top w:val="nil"/>
              <w:left w:val="nil"/>
              <w:bottom w:val="nil"/>
              <w:right w:val="nil"/>
            </w:tcBorders>
            <w:tcPrChange w:id="2475" w:author="Author">
              <w:tcPr>
                <w:tcW w:w="1075" w:type="dxa"/>
                <w:tcBorders>
                  <w:top w:val="nil"/>
                  <w:left w:val="nil"/>
                  <w:bottom w:val="nil"/>
                  <w:right w:val="nil"/>
                </w:tcBorders>
              </w:tcPr>
            </w:tcPrChange>
          </w:tcPr>
          <w:p w14:paraId="715225F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476" w:author="Author">
              <w:tcPr>
                <w:tcW w:w="1056" w:type="dxa"/>
                <w:tcBorders>
                  <w:top w:val="nil"/>
                  <w:left w:val="nil"/>
                  <w:bottom w:val="nil"/>
                  <w:right w:val="nil"/>
                </w:tcBorders>
              </w:tcPr>
            </w:tcPrChange>
          </w:tcPr>
          <w:p w14:paraId="77877D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477" w:author="Author">
              <w:tcPr>
                <w:tcW w:w="1184" w:type="dxa"/>
                <w:tcBorders>
                  <w:top w:val="nil"/>
                  <w:left w:val="nil"/>
                  <w:bottom w:val="nil"/>
                  <w:right w:val="nil"/>
                </w:tcBorders>
              </w:tcPr>
            </w:tcPrChange>
          </w:tcPr>
          <w:p w14:paraId="23F6B70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478" w:author="Author">
              <w:tcPr>
                <w:tcW w:w="986" w:type="dxa"/>
                <w:tcBorders>
                  <w:top w:val="nil"/>
                  <w:left w:val="nil"/>
                  <w:bottom w:val="nil"/>
                  <w:right w:val="nil"/>
                </w:tcBorders>
              </w:tcPr>
            </w:tcPrChange>
          </w:tcPr>
          <w:p w14:paraId="4AD9525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479" w:author="Author">
              <w:tcPr>
                <w:tcW w:w="1075" w:type="dxa"/>
                <w:tcBorders>
                  <w:top w:val="nil"/>
                  <w:left w:val="nil"/>
                  <w:bottom w:val="nil"/>
                  <w:right w:val="nil"/>
                </w:tcBorders>
              </w:tcPr>
            </w:tcPrChange>
          </w:tcPr>
          <w:p w14:paraId="0E391E5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480" w:author="Author">
              <w:tcPr>
                <w:tcW w:w="1165" w:type="dxa"/>
                <w:tcBorders>
                  <w:top w:val="nil"/>
                  <w:left w:val="nil"/>
                  <w:bottom w:val="nil"/>
                  <w:right w:val="nil"/>
                </w:tcBorders>
              </w:tcPr>
            </w:tcPrChange>
          </w:tcPr>
          <w:p w14:paraId="404E9D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481" w:author="Author">
              <w:tcPr>
                <w:tcW w:w="1523" w:type="dxa"/>
                <w:tcBorders>
                  <w:top w:val="nil"/>
                  <w:left w:val="nil"/>
                  <w:bottom w:val="nil"/>
                  <w:right w:val="nil"/>
                </w:tcBorders>
              </w:tcPr>
            </w:tcPrChange>
          </w:tcPr>
          <w:p w14:paraId="22F13E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482" w:author="Author">
              <w:tcPr>
                <w:tcW w:w="1131" w:type="dxa"/>
                <w:tcBorders>
                  <w:top w:val="nil"/>
                  <w:left w:val="nil"/>
                  <w:bottom w:val="nil"/>
                  <w:right w:val="nil"/>
                </w:tcBorders>
              </w:tcPr>
            </w:tcPrChange>
          </w:tcPr>
          <w:p w14:paraId="1BFBD06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483" w:author="Author">
              <w:tcPr>
                <w:tcW w:w="571" w:type="dxa"/>
                <w:tcBorders>
                  <w:top w:val="nil"/>
                  <w:left w:val="nil"/>
                  <w:bottom w:val="nil"/>
                  <w:right w:val="nil"/>
                </w:tcBorders>
              </w:tcPr>
            </w:tcPrChange>
          </w:tcPr>
          <w:p w14:paraId="267697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38" w:type="dxa"/>
            <w:tcBorders>
              <w:top w:val="nil"/>
              <w:left w:val="nil"/>
              <w:bottom w:val="nil"/>
              <w:right w:val="nil"/>
            </w:tcBorders>
            <w:tcPrChange w:id="2484" w:author="Author">
              <w:tcPr>
                <w:tcW w:w="538" w:type="dxa"/>
                <w:tcBorders>
                  <w:top w:val="nil"/>
                  <w:left w:val="nil"/>
                  <w:bottom w:val="nil"/>
                  <w:right w:val="nil"/>
                </w:tcBorders>
              </w:tcPr>
            </w:tcPrChange>
          </w:tcPr>
          <w:p w14:paraId="2EAC1B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w:t>
            </w:r>
          </w:p>
        </w:tc>
        <w:tc>
          <w:tcPr>
            <w:tcW w:w="627" w:type="dxa"/>
            <w:tcBorders>
              <w:top w:val="nil"/>
              <w:left w:val="nil"/>
              <w:bottom w:val="nil"/>
              <w:right w:val="nil"/>
            </w:tcBorders>
            <w:tcPrChange w:id="2485" w:author="Author">
              <w:tcPr>
                <w:tcW w:w="627" w:type="dxa"/>
                <w:tcBorders>
                  <w:top w:val="nil"/>
                  <w:left w:val="nil"/>
                  <w:bottom w:val="nil"/>
                  <w:right w:val="nil"/>
                </w:tcBorders>
              </w:tcPr>
            </w:tcPrChange>
          </w:tcPr>
          <w:p w14:paraId="1BA9C1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.43</w:t>
            </w:r>
          </w:p>
        </w:tc>
      </w:tr>
    </w:tbl>
    <w:p w14:paraId="3786CA73" w14:textId="77777777" w:rsidR="00E653C9" w:rsidRPr="007F035D" w:rsidRDefault="00E653C9" w:rsidP="00E653C9">
      <w:pPr>
        <w:spacing w:after="0"/>
        <w:ind w:right="720"/>
        <w:jc w:val="right"/>
        <w:rPr>
          <w:rFonts w:ascii="Times New Roman" w:hAnsi="Times New Roman" w:cs="Times New Roman"/>
          <w:sz w:val="18"/>
          <w:szCs w:val="18"/>
        </w:rPr>
      </w:pPr>
      <w:r w:rsidRPr="007F035D">
        <w:rPr>
          <w:rFonts w:ascii="Times New Roman" w:hAnsi="Times New Roman" w:cs="Times New Roman"/>
          <w:sz w:val="18"/>
          <w:szCs w:val="18"/>
        </w:rPr>
        <w:t>(</w:t>
      </w:r>
      <w:proofErr w:type="gramStart"/>
      <w:r w:rsidRPr="007F035D">
        <w:rPr>
          <w:rFonts w:ascii="Times New Roman" w:hAnsi="Times New Roman" w:cs="Times New Roman"/>
          <w:i/>
          <w:sz w:val="18"/>
          <w:szCs w:val="18"/>
        </w:rPr>
        <w:t>continued</w:t>
      </w:r>
      <w:proofErr w:type="gramEnd"/>
      <w:r w:rsidRPr="007F035D">
        <w:rPr>
          <w:rFonts w:ascii="Times New Roman" w:hAnsi="Times New Roman" w:cs="Times New Roman"/>
          <w:sz w:val="18"/>
          <w:szCs w:val="18"/>
        </w:rPr>
        <w:t>)</w:t>
      </w:r>
    </w:p>
    <w:p w14:paraId="491165C9" w14:textId="77777777" w:rsidR="00E653C9" w:rsidRPr="007F035D" w:rsidRDefault="00E653C9" w:rsidP="00E653C9">
      <w:pPr>
        <w:tabs>
          <w:tab w:val="left" w:pos="540"/>
          <w:tab w:val="center" w:pos="6480"/>
        </w:tabs>
        <w:spacing w:after="0"/>
        <w:jc w:val="center"/>
        <w:rPr>
          <w:rFonts w:ascii="Times New Roman" w:hAnsi="Times New Roman" w:cs="Times New Roman"/>
        </w:rPr>
      </w:pPr>
      <w:r w:rsidRPr="007F035D">
        <w:rPr>
          <w:rFonts w:ascii="Times New Roman" w:hAnsi="Times New Roman" w:cs="Times New Roman"/>
        </w:rPr>
        <w:lastRenderedPageBreak/>
        <w:t>APPENDIX A (continued)</w:t>
      </w:r>
    </w:p>
    <w:tbl>
      <w:tblPr>
        <w:tblStyle w:val="TableGrid1"/>
        <w:tblW w:w="13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486" w:author="Author">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350"/>
        <w:gridCol w:w="1188"/>
        <w:gridCol w:w="990"/>
        <w:gridCol w:w="1170"/>
        <w:gridCol w:w="1170"/>
        <w:gridCol w:w="1260"/>
        <w:gridCol w:w="1191"/>
        <w:gridCol w:w="1417"/>
        <w:gridCol w:w="1082"/>
        <w:gridCol w:w="540"/>
        <w:gridCol w:w="540"/>
        <w:gridCol w:w="540"/>
        <w:tblGridChange w:id="2487">
          <w:tblGrid>
            <w:gridCol w:w="709"/>
            <w:gridCol w:w="1361"/>
            <w:gridCol w:w="1080"/>
            <w:gridCol w:w="990"/>
            <w:gridCol w:w="1170"/>
            <w:gridCol w:w="1170"/>
            <w:gridCol w:w="1260"/>
            <w:gridCol w:w="1191"/>
            <w:gridCol w:w="1417"/>
            <w:gridCol w:w="1082"/>
            <w:gridCol w:w="540"/>
            <w:gridCol w:w="540"/>
            <w:gridCol w:w="540"/>
          </w:tblGrid>
        </w:tblGridChange>
      </w:tblGrid>
      <w:tr w:rsidR="00E653C9" w:rsidRPr="007F035D" w14:paraId="6136B996" w14:textId="77777777" w:rsidTr="002A1404">
        <w:tc>
          <w:tcPr>
            <w:tcW w:w="720" w:type="dxa"/>
            <w:tcBorders>
              <w:top w:val="double" w:sz="4" w:space="0" w:color="auto"/>
              <w:bottom w:val="single" w:sz="4" w:space="0" w:color="auto"/>
            </w:tcBorders>
            <w:vAlign w:val="bottom"/>
            <w:tcPrChange w:id="2488" w:author="Author">
              <w:tcPr>
                <w:tcW w:w="709" w:type="dxa"/>
                <w:tcBorders>
                  <w:top w:val="double" w:sz="4" w:space="0" w:color="auto"/>
                  <w:bottom w:val="single" w:sz="4" w:space="0" w:color="auto"/>
                </w:tcBorders>
                <w:vAlign w:val="bottom"/>
              </w:tcPr>
            </w:tcPrChange>
          </w:tcPr>
          <w:p w14:paraId="3B7A98DA"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Group</w:t>
            </w:r>
          </w:p>
        </w:tc>
        <w:tc>
          <w:tcPr>
            <w:tcW w:w="1350" w:type="dxa"/>
            <w:tcBorders>
              <w:top w:val="double" w:sz="4" w:space="0" w:color="auto"/>
              <w:bottom w:val="single" w:sz="4" w:space="0" w:color="auto"/>
            </w:tcBorders>
            <w:vAlign w:val="bottom"/>
            <w:tcPrChange w:id="2489" w:author="Author">
              <w:tcPr>
                <w:tcW w:w="1361" w:type="dxa"/>
                <w:tcBorders>
                  <w:top w:val="double" w:sz="4" w:space="0" w:color="auto"/>
                  <w:bottom w:val="single" w:sz="4" w:space="0" w:color="auto"/>
                </w:tcBorders>
                <w:vAlign w:val="bottom"/>
              </w:tcPr>
            </w:tcPrChange>
          </w:tcPr>
          <w:p w14:paraId="6946ABF3"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Change w:id="2490" w:author="Author">
              <w:tcPr>
                <w:tcW w:w="1080" w:type="dxa"/>
                <w:tcBorders>
                  <w:top w:val="double" w:sz="4" w:space="0" w:color="auto"/>
                  <w:bottom w:val="single" w:sz="4" w:space="0" w:color="auto"/>
                </w:tcBorders>
                <w:vAlign w:val="bottom"/>
              </w:tcPr>
            </w:tcPrChange>
          </w:tcPr>
          <w:p w14:paraId="573F716D"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Change w:id="2491" w:author="Author">
              <w:tcPr>
                <w:tcW w:w="990" w:type="dxa"/>
                <w:tcBorders>
                  <w:top w:val="double" w:sz="4" w:space="0" w:color="auto"/>
                  <w:bottom w:val="single" w:sz="4" w:space="0" w:color="auto"/>
                </w:tcBorders>
                <w:vAlign w:val="bottom"/>
              </w:tcPr>
            </w:tcPrChange>
          </w:tcPr>
          <w:p w14:paraId="37EF4ED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Change w:id="2492" w:author="Author">
              <w:tcPr>
                <w:tcW w:w="1170" w:type="dxa"/>
                <w:tcBorders>
                  <w:top w:val="double" w:sz="4" w:space="0" w:color="auto"/>
                  <w:bottom w:val="single" w:sz="4" w:space="0" w:color="auto"/>
                </w:tcBorders>
                <w:vAlign w:val="bottom"/>
              </w:tcPr>
            </w:tcPrChange>
          </w:tcPr>
          <w:p w14:paraId="72B1868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Change w:id="2493" w:author="Author">
              <w:tcPr>
                <w:tcW w:w="1170" w:type="dxa"/>
                <w:tcBorders>
                  <w:top w:val="double" w:sz="4" w:space="0" w:color="auto"/>
                  <w:bottom w:val="single" w:sz="4" w:space="0" w:color="auto"/>
                </w:tcBorders>
                <w:vAlign w:val="bottom"/>
              </w:tcPr>
            </w:tcPrChange>
          </w:tcPr>
          <w:p w14:paraId="1F8371E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Change w:id="2494" w:author="Author">
              <w:tcPr>
                <w:tcW w:w="1260" w:type="dxa"/>
                <w:tcBorders>
                  <w:top w:val="double" w:sz="4" w:space="0" w:color="auto"/>
                  <w:bottom w:val="single" w:sz="4" w:space="0" w:color="auto"/>
                </w:tcBorders>
                <w:vAlign w:val="bottom"/>
              </w:tcPr>
            </w:tcPrChange>
          </w:tcPr>
          <w:p w14:paraId="10B5FBB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Change w:id="2495" w:author="Author">
              <w:tcPr>
                <w:tcW w:w="1191" w:type="dxa"/>
                <w:tcBorders>
                  <w:top w:val="double" w:sz="4" w:space="0" w:color="auto"/>
                  <w:bottom w:val="single" w:sz="4" w:space="0" w:color="auto"/>
                </w:tcBorders>
                <w:vAlign w:val="bottom"/>
              </w:tcPr>
            </w:tcPrChange>
          </w:tcPr>
          <w:p w14:paraId="30878AC8"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Change w:id="2496" w:author="Author">
              <w:tcPr>
                <w:tcW w:w="1417" w:type="dxa"/>
                <w:tcBorders>
                  <w:top w:val="double" w:sz="4" w:space="0" w:color="auto"/>
                  <w:bottom w:val="single" w:sz="4" w:space="0" w:color="auto"/>
                </w:tcBorders>
                <w:vAlign w:val="bottom"/>
              </w:tcPr>
            </w:tcPrChange>
          </w:tcPr>
          <w:p w14:paraId="5AE3DD9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Change w:id="2497" w:author="Author">
              <w:tcPr>
                <w:tcW w:w="1082" w:type="dxa"/>
                <w:tcBorders>
                  <w:top w:val="double" w:sz="4" w:space="0" w:color="auto"/>
                  <w:bottom w:val="single" w:sz="4" w:space="0" w:color="auto"/>
                </w:tcBorders>
                <w:vAlign w:val="bottom"/>
              </w:tcPr>
            </w:tcPrChange>
          </w:tcPr>
          <w:p w14:paraId="72B7E56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Agency/</w:t>
            </w:r>
          </w:p>
          <w:p w14:paraId="13E7B50C"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Change w:id="2498" w:author="Author">
              <w:tcPr>
                <w:tcW w:w="540" w:type="dxa"/>
                <w:tcBorders>
                  <w:top w:val="double" w:sz="4" w:space="0" w:color="auto"/>
                  <w:bottom w:val="single" w:sz="4" w:space="0" w:color="auto"/>
                </w:tcBorders>
                <w:vAlign w:val="bottom"/>
              </w:tcPr>
            </w:tcPrChange>
          </w:tcPr>
          <w:p w14:paraId="3B195C1C"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Change w:id="2499" w:author="Author">
              <w:tcPr>
                <w:tcW w:w="540" w:type="dxa"/>
                <w:tcBorders>
                  <w:top w:val="double" w:sz="4" w:space="0" w:color="auto"/>
                  <w:bottom w:val="single" w:sz="4" w:space="0" w:color="auto"/>
                </w:tcBorders>
                <w:vAlign w:val="bottom"/>
              </w:tcPr>
            </w:tcPrChange>
          </w:tcPr>
          <w:p w14:paraId="56EF7457"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Change w:id="2500" w:author="Author">
              <w:tcPr>
                <w:tcW w:w="540" w:type="dxa"/>
                <w:tcBorders>
                  <w:top w:val="double" w:sz="4" w:space="0" w:color="auto"/>
                  <w:bottom w:val="single" w:sz="4" w:space="0" w:color="auto"/>
                </w:tcBorders>
                <w:vAlign w:val="bottom"/>
              </w:tcPr>
            </w:tcPrChange>
          </w:tcPr>
          <w:p w14:paraId="3B4F0319" w14:textId="77777777" w:rsidR="00E653C9" w:rsidRPr="007F035D" w:rsidRDefault="00E653C9" w:rsidP="00675B14">
            <w:pPr>
              <w:rPr>
                <w:rFonts w:ascii="Times New Roman" w:hAnsi="Times New Roman" w:cs="Times New Roman"/>
                <w:i/>
                <w:sz w:val="18"/>
                <w:szCs w:val="18"/>
              </w:rPr>
            </w:pPr>
            <w:r w:rsidRPr="007F035D">
              <w:rPr>
                <w:rFonts w:ascii="Times New Roman" w:hAnsi="Times New Roman" w:cs="Times New Roman"/>
                <w:i/>
                <w:color w:val="545454"/>
                <w:sz w:val="18"/>
                <w:szCs w:val="18"/>
                <w:shd w:val="clear" w:color="auto" w:fill="FFFFFF"/>
              </w:rPr>
              <w:t>p̂</w:t>
            </w:r>
          </w:p>
        </w:tc>
      </w:tr>
      <w:tr w:rsidR="00E653C9" w:rsidRPr="007F035D" w14:paraId="6B69DF39" w14:textId="77777777" w:rsidTr="002A1404">
        <w:tc>
          <w:tcPr>
            <w:tcW w:w="720" w:type="dxa"/>
            <w:tcBorders>
              <w:top w:val="single" w:sz="4" w:space="0" w:color="auto"/>
            </w:tcBorders>
            <w:tcPrChange w:id="2501" w:author="Author">
              <w:tcPr>
                <w:tcW w:w="709" w:type="dxa"/>
                <w:tcBorders>
                  <w:top w:val="single" w:sz="4" w:space="0" w:color="auto"/>
                </w:tcBorders>
              </w:tcPr>
            </w:tcPrChange>
          </w:tcPr>
          <w:p w14:paraId="0B7A91BA"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Borders>
              <w:top w:val="single" w:sz="4" w:space="0" w:color="auto"/>
            </w:tcBorders>
            <w:tcPrChange w:id="2502" w:author="Author">
              <w:tcPr>
                <w:tcW w:w="1361" w:type="dxa"/>
                <w:tcBorders>
                  <w:top w:val="single" w:sz="4" w:space="0" w:color="auto"/>
                </w:tcBorders>
              </w:tcPr>
            </w:tcPrChange>
          </w:tcPr>
          <w:p w14:paraId="7835451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Borders>
              <w:top w:val="single" w:sz="4" w:space="0" w:color="auto"/>
            </w:tcBorders>
            <w:tcPrChange w:id="2503" w:author="Author">
              <w:tcPr>
                <w:tcW w:w="1080" w:type="dxa"/>
                <w:tcBorders>
                  <w:top w:val="single" w:sz="4" w:space="0" w:color="auto"/>
                </w:tcBorders>
              </w:tcPr>
            </w:tcPrChange>
          </w:tcPr>
          <w:p w14:paraId="2EA775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Borders>
              <w:top w:val="single" w:sz="4" w:space="0" w:color="auto"/>
            </w:tcBorders>
            <w:tcPrChange w:id="2504" w:author="Author">
              <w:tcPr>
                <w:tcW w:w="990" w:type="dxa"/>
                <w:tcBorders>
                  <w:top w:val="single" w:sz="4" w:space="0" w:color="auto"/>
                </w:tcBorders>
              </w:tcPr>
            </w:tcPrChange>
          </w:tcPr>
          <w:p w14:paraId="694E6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Borders>
              <w:top w:val="single" w:sz="4" w:space="0" w:color="auto"/>
            </w:tcBorders>
            <w:tcPrChange w:id="2505" w:author="Author">
              <w:tcPr>
                <w:tcW w:w="1170" w:type="dxa"/>
                <w:tcBorders>
                  <w:top w:val="single" w:sz="4" w:space="0" w:color="auto"/>
                </w:tcBorders>
              </w:tcPr>
            </w:tcPrChange>
          </w:tcPr>
          <w:p w14:paraId="0020B9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Borders>
              <w:top w:val="single" w:sz="4" w:space="0" w:color="auto"/>
            </w:tcBorders>
            <w:tcPrChange w:id="2506" w:author="Author">
              <w:tcPr>
                <w:tcW w:w="1170" w:type="dxa"/>
                <w:tcBorders>
                  <w:top w:val="single" w:sz="4" w:space="0" w:color="auto"/>
                </w:tcBorders>
              </w:tcPr>
            </w:tcPrChange>
          </w:tcPr>
          <w:p w14:paraId="0271341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Borders>
              <w:top w:val="single" w:sz="4" w:space="0" w:color="auto"/>
            </w:tcBorders>
            <w:tcPrChange w:id="2507" w:author="Author">
              <w:tcPr>
                <w:tcW w:w="1260" w:type="dxa"/>
                <w:tcBorders>
                  <w:top w:val="single" w:sz="4" w:space="0" w:color="auto"/>
                </w:tcBorders>
              </w:tcPr>
            </w:tcPrChange>
          </w:tcPr>
          <w:p w14:paraId="4BE8E3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Borders>
              <w:top w:val="single" w:sz="4" w:space="0" w:color="auto"/>
            </w:tcBorders>
            <w:tcPrChange w:id="2508" w:author="Author">
              <w:tcPr>
                <w:tcW w:w="1191" w:type="dxa"/>
                <w:tcBorders>
                  <w:top w:val="single" w:sz="4" w:space="0" w:color="auto"/>
                </w:tcBorders>
              </w:tcPr>
            </w:tcPrChange>
          </w:tcPr>
          <w:p w14:paraId="405B398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Borders>
              <w:top w:val="single" w:sz="4" w:space="0" w:color="auto"/>
            </w:tcBorders>
            <w:tcPrChange w:id="2509" w:author="Author">
              <w:tcPr>
                <w:tcW w:w="1417" w:type="dxa"/>
                <w:tcBorders>
                  <w:top w:val="single" w:sz="4" w:space="0" w:color="auto"/>
                </w:tcBorders>
              </w:tcPr>
            </w:tcPrChange>
          </w:tcPr>
          <w:p w14:paraId="06BA1B4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Borders>
              <w:top w:val="single" w:sz="4" w:space="0" w:color="auto"/>
            </w:tcBorders>
            <w:tcPrChange w:id="2510" w:author="Author">
              <w:tcPr>
                <w:tcW w:w="1082" w:type="dxa"/>
                <w:tcBorders>
                  <w:top w:val="single" w:sz="4" w:space="0" w:color="auto"/>
                </w:tcBorders>
              </w:tcPr>
            </w:tcPrChange>
          </w:tcPr>
          <w:p w14:paraId="2CB6221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Borders>
              <w:top w:val="single" w:sz="4" w:space="0" w:color="auto"/>
            </w:tcBorders>
            <w:tcPrChange w:id="2511" w:author="Author">
              <w:tcPr>
                <w:tcW w:w="540" w:type="dxa"/>
                <w:tcBorders>
                  <w:top w:val="single" w:sz="4" w:space="0" w:color="auto"/>
                </w:tcBorders>
              </w:tcPr>
            </w:tcPrChange>
          </w:tcPr>
          <w:p w14:paraId="624724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Borders>
              <w:top w:val="single" w:sz="4" w:space="0" w:color="auto"/>
            </w:tcBorders>
            <w:tcPrChange w:id="2512" w:author="Author">
              <w:tcPr>
                <w:tcW w:w="540" w:type="dxa"/>
                <w:tcBorders>
                  <w:top w:val="single" w:sz="4" w:space="0" w:color="auto"/>
                </w:tcBorders>
              </w:tcPr>
            </w:tcPrChange>
          </w:tcPr>
          <w:p w14:paraId="5E3FC4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c>
          <w:tcPr>
            <w:tcW w:w="540" w:type="dxa"/>
            <w:tcBorders>
              <w:top w:val="single" w:sz="4" w:space="0" w:color="auto"/>
            </w:tcBorders>
            <w:tcPrChange w:id="2513" w:author="Author">
              <w:tcPr>
                <w:tcW w:w="540" w:type="dxa"/>
                <w:tcBorders>
                  <w:top w:val="single" w:sz="4" w:space="0" w:color="auto"/>
                </w:tcBorders>
              </w:tcPr>
            </w:tcPrChange>
          </w:tcPr>
          <w:p w14:paraId="4F64DC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.44</w:t>
            </w:r>
          </w:p>
        </w:tc>
      </w:tr>
      <w:tr w:rsidR="00E653C9" w:rsidRPr="00CA07D1" w14:paraId="07F13774" w14:textId="77777777" w:rsidTr="002A1404">
        <w:tc>
          <w:tcPr>
            <w:tcW w:w="720" w:type="dxa"/>
            <w:tcPrChange w:id="2514" w:author="Author">
              <w:tcPr>
                <w:tcW w:w="709" w:type="dxa"/>
              </w:tcPr>
            </w:tcPrChange>
          </w:tcPr>
          <w:p w14:paraId="57A5776E"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PrChange w:id="2515" w:author="Author">
              <w:tcPr>
                <w:tcW w:w="1361" w:type="dxa"/>
              </w:tcPr>
            </w:tcPrChange>
          </w:tcPr>
          <w:p w14:paraId="01E39C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PrChange w:id="2516" w:author="Author">
              <w:tcPr>
                <w:tcW w:w="1080" w:type="dxa"/>
              </w:tcPr>
            </w:tcPrChange>
          </w:tcPr>
          <w:p w14:paraId="13EBC67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PrChange w:id="2517" w:author="Author">
              <w:tcPr>
                <w:tcW w:w="990" w:type="dxa"/>
              </w:tcPr>
            </w:tcPrChange>
          </w:tcPr>
          <w:p w14:paraId="572A763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PrChange w:id="2518" w:author="Author">
              <w:tcPr>
                <w:tcW w:w="1170" w:type="dxa"/>
              </w:tcPr>
            </w:tcPrChange>
          </w:tcPr>
          <w:p w14:paraId="1305ED6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PrChange w:id="2519" w:author="Author">
              <w:tcPr>
                <w:tcW w:w="1170" w:type="dxa"/>
              </w:tcPr>
            </w:tcPrChange>
          </w:tcPr>
          <w:p w14:paraId="657259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PrChange w:id="2520" w:author="Author">
              <w:tcPr>
                <w:tcW w:w="1260" w:type="dxa"/>
              </w:tcPr>
            </w:tcPrChange>
          </w:tcPr>
          <w:p w14:paraId="6EDE45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PrChange w:id="2521" w:author="Author">
              <w:tcPr>
                <w:tcW w:w="1191" w:type="dxa"/>
              </w:tcPr>
            </w:tcPrChange>
          </w:tcPr>
          <w:p w14:paraId="600A01F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PrChange w:id="2522" w:author="Author">
              <w:tcPr>
                <w:tcW w:w="1417" w:type="dxa"/>
              </w:tcPr>
            </w:tcPrChange>
          </w:tcPr>
          <w:p w14:paraId="7AFB43D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PrChange w:id="2523" w:author="Author">
              <w:tcPr>
                <w:tcW w:w="1082" w:type="dxa"/>
              </w:tcPr>
            </w:tcPrChange>
          </w:tcPr>
          <w:p w14:paraId="14657A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PrChange w:id="2524" w:author="Author">
              <w:tcPr>
                <w:tcW w:w="540" w:type="dxa"/>
              </w:tcPr>
            </w:tcPrChange>
          </w:tcPr>
          <w:p w14:paraId="142898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PrChange w:id="2525" w:author="Author">
              <w:tcPr>
                <w:tcW w:w="540" w:type="dxa"/>
              </w:tcPr>
            </w:tcPrChange>
          </w:tcPr>
          <w:p w14:paraId="74733DF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.34</w:t>
            </w:r>
          </w:p>
        </w:tc>
        <w:tc>
          <w:tcPr>
            <w:tcW w:w="540" w:type="dxa"/>
            <w:tcPrChange w:id="2526" w:author="Author">
              <w:tcPr>
                <w:tcW w:w="540" w:type="dxa"/>
              </w:tcPr>
            </w:tcPrChange>
          </w:tcPr>
          <w:p w14:paraId="041DD7EC" w14:textId="77777777" w:rsidR="00E653C9" w:rsidRPr="00CA07D1"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.42</w:t>
            </w:r>
          </w:p>
        </w:tc>
      </w:tr>
      <w:tr w:rsidR="00E653C9" w:rsidRPr="00CA07D1" w14:paraId="20AC48A5" w14:textId="77777777" w:rsidTr="002A1404">
        <w:tc>
          <w:tcPr>
            <w:tcW w:w="720" w:type="dxa"/>
            <w:tcPrChange w:id="2527" w:author="Author">
              <w:tcPr>
                <w:tcW w:w="709" w:type="dxa"/>
              </w:tcPr>
            </w:tcPrChange>
          </w:tcPr>
          <w:p w14:paraId="4BE911E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528" w:author="Author">
              <w:tcPr>
                <w:tcW w:w="1361" w:type="dxa"/>
              </w:tcPr>
            </w:tcPrChange>
          </w:tcPr>
          <w:p w14:paraId="47602CDF" w14:textId="77777777" w:rsidR="00E653C9" w:rsidRPr="00CA07D1" w:rsidRDefault="00E653C9" w:rsidP="00675B14">
            <w:pPr>
              <w:rPr>
                <w:rFonts w:ascii="Times New Roman" w:hAnsi="Times New Roman" w:cs="Times New Roman"/>
                <w:sz w:val="16"/>
                <w:szCs w:val="16"/>
              </w:rPr>
            </w:pPr>
            <w:proofErr w:type="spellStart"/>
            <w:r w:rsidRPr="00CA07D1">
              <w:rPr>
                <w:rFonts w:ascii="Times New Roman" w:hAnsi="Times New Roman" w:cs="Times New Roman"/>
                <w:sz w:val="16"/>
                <w:szCs w:val="16"/>
              </w:rPr>
              <w:t>Holtzman</w:t>
            </w:r>
            <w:proofErr w:type="spellEnd"/>
            <w:r w:rsidRPr="00CA07D1">
              <w:rPr>
                <w:rFonts w:ascii="Times New Roman" w:hAnsi="Times New Roman" w:cs="Times New Roman"/>
                <w:sz w:val="16"/>
                <w:szCs w:val="16"/>
              </w:rPr>
              <w:t xml:space="preserve">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529" w:author="Author">
              <w:tcPr>
                <w:tcW w:w="1080" w:type="dxa"/>
              </w:tcPr>
            </w:tcPrChange>
          </w:tcPr>
          <w:p w14:paraId="4FA64712" w14:textId="2A69EC58" w:rsidR="00E653C9" w:rsidRPr="00CA07D1" w:rsidRDefault="00AC135B"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530" w:author="Author">
              <w:r w:rsidR="00F20D4E">
                <w:rPr>
                  <w:rFonts w:ascii="Times New Roman" w:hAnsi="Times New Roman" w:cs="Times New Roman"/>
                  <w:sz w:val="16"/>
                  <w:szCs w:val="16"/>
                  <w:lang w:eastAsia="zh-CN"/>
                </w:rPr>
                <w:t>*</w:t>
              </w:r>
            </w:ins>
          </w:p>
        </w:tc>
        <w:tc>
          <w:tcPr>
            <w:tcW w:w="990" w:type="dxa"/>
            <w:tcPrChange w:id="2531" w:author="Author">
              <w:tcPr>
                <w:tcW w:w="990" w:type="dxa"/>
              </w:tcPr>
            </w:tcPrChange>
          </w:tcPr>
          <w:p w14:paraId="3901522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Students</w:t>
            </w:r>
          </w:p>
        </w:tc>
        <w:tc>
          <w:tcPr>
            <w:tcW w:w="1170" w:type="dxa"/>
            <w:tcPrChange w:id="2532" w:author="Author">
              <w:tcPr>
                <w:tcW w:w="1170" w:type="dxa"/>
              </w:tcPr>
            </w:tcPrChange>
          </w:tcPr>
          <w:p w14:paraId="02B8BEF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533" w:author="Author">
              <w:tcPr>
                <w:tcW w:w="1170" w:type="dxa"/>
              </w:tcPr>
            </w:tcPrChange>
          </w:tcPr>
          <w:p w14:paraId="0482D0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534" w:author="Author">
              <w:tcPr>
                <w:tcW w:w="1260" w:type="dxa"/>
              </w:tcPr>
            </w:tcPrChange>
          </w:tcPr>
          <w:p w14:paraId="298CCA4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Change w:id="2535" w:author="Author">
              <w:tcPr>
                <w:tcW w:w="1191" w:type="dxa"/>
              </w:tcPr>
            </w:tcPrChange>
          </w:tcPr>
          <w:p w14:paraId="1939DF0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536" w:author="Author">
              <w:tcPr>
                <w:tcW w:w="1417" w:type="dxa"/>
              </w:tcPr>
            </w:tcPrChange>
          </w:tcPr>
          <w:p w14:paraId="5C2EE6A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w:t>
            </w:r>
            <w:r w:rsidRPr="00CA07D1">
              <w:rPr>
                <w:rFonts w:ascii="Times New Roman" w:hAnsi="Times New Roman" w:cs="Times New Roman"/>
                <w:sz w:val="16"/>
                <w:szCs w:val="16"/>
              </w:rPr>
              <w:t>onscientiousness</w:t>
            </w:r>
          </w:p>
          <w:p w14:paraId="0E546117" w14:textId="77777777" w:rsidR="00E653C9" w:rsidRPr="00CA07D1" w:rsidRDefault="00E653C9" w:rsidP="00675B14">
            <w:pPr>
              <w:jc w:val="center"/>
              <w:rPr>
                <w:rFonts w:ascii="Times New Roman" w:hAnsi="Times New Roman" w:cs="Times New Roman"/>
                <w:sz w:val="16"/>
                <w:szCs w:val="16"/>
              </w:rPr>
            </w:pPr>
          </w:p>
        </w:tc>
        <w:tc>
          <w:tcPr>
            <w:tcW w:w="1082" w:type="dxa"/>
            <w:tcPrChange w:id="2537" w:author="Author">
              <w:tcPr>
                <w:tcW w:w="1082" w:type="dxa"/>
              </w:tcPr>
            </w:tcPrChange>
          </w:tcPr>
          <w:p w14:paraId="561D703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Change w:id="2538" w:author="Author">
              <w:tcPr>
                <w:tcW w:w="540" w:type="dxa"/>
              </w:tcPr>
            </w:tcPrChange>
          </w:tcPr>
          <w:p w14:paraId="4267DFE7" w14:textId="77777777" w:rsidR="00E653C9" w:rsidRPr="00CA07D1" w:rsidRDefault="00E653C9" w:rsidP="00675B14">
            <w:pPr>
              <w:jc w:val="center"/>
              <w:rPr>
                <w:rFonts w:ascii="Times New Roman" w:hAnsi="Times New Roman" w:cs="Times New Roman"/>
                <w:sz w:val="16"/>
                <w:szCs w:val="16"/>
                <w:highlight w:val="yellow"/>
              </w:rPr>
            </w:pPr>
            <w:r w:rsidRPr="00CA07D1">
              <w:rPr>
                <w:rFonts w:ascii="Times New Roman" w:hAnsi="Times New Roman" w:cs="Times New Roman" w:hint="eastAsia"/>
                <w:sz w:val="16"/>
                <w:szCs w:val="16"/>
                <w:lang w:eastAsia="zh-CN"/>
              </w:rPr>
              <w:t>171</w:t>
            </w:r>
          </w:p>
        </w:tc>
        <w:tc>
          <w:tcPr>
            <w:tcW w:w="540" w:type="dxa"/>
            <w:tcPrChange w:id="2539" w:author="Author">
              <w:tcPr>
                <w:tcW w:w="540" w:type="dxa"/>
              </w:tcPr>
            </w:tcPrChange>
          </w:tcPr>
          <w:p w14:paraId="2605718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.26</w:t>
            </w:r>
          </w:p>
        </w:tc>
        <w:tc>
          <w:tcPr>
            <w:tcW w:w="540" w:type="dxa"/>
            <w:tcPrChange w:id="2540" w:author="Author">
              <w:tcPr>
                <w:tcW w:w="540" w:type="dxa"/>
              </w:tcPr>
            </w:tcPrChange>
          </w:tcPr>
          <w:p w14:paraId="39E1A6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.28</w:t>
            </w:r>
          </w:p>
        </w:tc>
      </w:tr>
      <w:tr w:rsidR="00E653C9" w:rsidRPr="00CA07D1" w14:paraId="3C8EED51" w14:textId="77777777" w:rsidTr="002A1404">
        <w:tc>
          <w:tcPr>
            <w:tcW w:w="720" w:type="dxa"/>
            <w:tcPrChange w:id="2541" w:author="Author">
              <w:tcPr>
                <w:tcW w:w="709" w:type="dxa"/>
              </w:tcPr>
            </w:tcPrChange>
          </w:tcPr>
          <w:p w14:paraId="0C6BA87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542" w:author="Author">
              <w:tcPr>
                <w:tcW w:w="1361" w:type="dxa"/>
              </w:tcPr>
            </w:tcPrChange>
          </w:tcPr>
          <w:p w14:paraId="192A1AB2" w14:textId="77777777" w:rsidR="00E653C9" w:rsidRPr="00CA07D1" w:rsidRDefault="00E653C9" w:rsidP="00675B14">
            <w:pPr>
              <w:rPr>
                <w:rFonts w:ascii="Times New Roman" w:hAnsi="Times New Roman" w:cs="Times New Roman"/>
                <w:sz w:val="16"/>
                <w:szCs w:val="16"/>
              </w:rPr>
            </w:pPr>
            <w:proofErr w:type="spellStart"/>
            <w:r w:rsidRPr="00CA07D1">
              <w:rPr>
                <w:rFonts w:ascii="Times New Roman" w:hAnsi="Times New Roman" w:cs="Times New Roman"/>
                <w:sz w:val="16"/>
                <w:szCs w:val="16"/>
              </w:rPr>
              <w:t>Holtzman</w:t>
            </w:r>
            <w:proofErr w:type="spellEnd"/>
            <w:r w:rsidRPr="00CA07D1">
              <w:rPr>
                <w:rFonts w:ascii="Times New Roman" w:hAnsi="Times New Roman" w:cs="Times New Roman"/>
                <w:sz w:val="16"/>
                <w:szCs w:val="16"/>
              </w:rPr>
              <w:t xml:space="preserve">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543" w:author="Author">
              <w:tcPr>
                <w:tcW w:w="1080" w:type="dxa"/>
              </w:tcPr>
            </w:tcPrChange>
          </w:tcPr>
          <w:p w14:paraId="7F4EED1C" w14:textId="3C9CC582"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544" w:author="Author">
              <w:r w:rsidR="00F20D4E">
                <w:rPr>
                  <w:rFonts w:ascii="Times New Roman" w:hAnsi="Times New Roman" w:cs="Times New Roman"/>
                  <w:sz w:val="16"/>
                  <w:szCs w:val="16"/>
                  <w:lang w:eastAsia="zh-CN"/>
                </w:rPr>
                <w:t>*</w:t>
              </w:r>
            </w:ins>
          </w:p>
        </w:tc>
        <w:tc>
          <w:tcPr>
            <w:tcW w:w="990" w:type="dxa"/>
            <w:tcPrChange w:id="2545" w:author="Author">
              <w:tcPr>
                <w:tcW w:w="990" w:type="dxa"/>
              </w:tcPr>
            </w:tcPrChange>
          </w:tcPr>
          <w:p w14:paraId="11EB52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546" w:author="Author">
              <w:tcPr>
                <w:tcW w:w="1170" w:type="dxa"/>
              </w:tcPr>
            </w:tcPrChange>
          </w:tcPr>
          <w:p w14:paraId="0BBD07E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547" w:author="Author">
              <w:tcPr>
                <w:tcW w:w="1170" w:type="dxa"/>
              </w:tcPr>
            </w:tcPrChange>
          </w:tcPr>
          <w:p w14:paraId="6DE5FF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Change w:id="2548" w:author="Author">
              <w:tcPr>
                <w:tcW w:w="1260" w:type="dxa"/>
              </w:tcPr>
            </w:tcPrChange>
          </w:tcPr>
          <w:p w14:paraId="2B760AB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549" w:author="Author">
              <w:tcPr>
                <w:tcW w:w="1191" w:type="dxa"/>
              </w:tcPr>
            </w:tcPrChange>
          </w:tcPr>
          <w:p w14:paraId="6A85A72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550" w:author="Author">
              <w:tcPr>
                <w:tcW w:w="1417" w:type="dxa"/>
              </w:tcPr>
            </w:tcPrChange>
          </w:tcPr>
          <w:p w14:paraId="246993F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w:t>
            </w:r>
            <w:r w:rsidRPr="00CA07D1">
              <w:rPr>
                <w:rFonts w:ascii="Times New Roman" w:hAnsi="Times New Roman" w:cs="Times New Roman"/>
                <w:sz w:val="16"/>
                <w:szCs w:val="16"/>
              </w:rPr>
              <w:t>greeableness</w:t>
            </w:r>
          </w:p>
          <w:p w14:paraId="015EA262" w14:textId="77777777" w:rsidR="00E653C9" w:rsidRPr="00CA07D1" w:rsidRDefault="00E653C9" w:rsidP="00675B14">
            <w:pPr>
              <w:jc w:val="center"/>
              <w:rPr>
                <w:rFonts w:ascii="Times New Roman" w:hAnsi="Times New Roman" w:cs="Times New Roman"/>
                <w:sz w:val="16"/>
                <w:szCs w:val="16"/>
                <w:lang w:eastAsia="zh-CN"/>
              </w:rPr>
            </w:pPr>
          </w:p>
        </w:tc>
        <w:tc>
          <w:tcPr>
            <w:tcW w:w="1082" w:type="dxa"/>
            <w:tcPrChange w:id="2551" w:author="Author">
              <w:tcPr>
                <w:tcW w:w="1082" w:type="dxa"/>
              </w:tcPr>
            </w:tcPrChange>
          </w:tcPr>
          <w:p w14:paraId="268844C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Communion</w:t>
            </w:r>
          </w:p>
        </w:tc>
        <w:tc>
          <w:tcPr>
            <w:tcW w:w="540" w:type="dxa"/>
            <w:tcPrChange w:id="2552" w:author="Author">
              <w:tcPr>
                <w:tcW w:w="540" w:type="dxa"/>
              </w:tcPr>
            </w:tcPrChange>
          </w:tcPr>
          <w:p w14:paraId="54C40C9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553" w:author="Author">
              <w:tcPr>
                <w:tcW w:w="540" w:type="dxa"/>
              </w:tcPr>
            </w:tcPrChange>
          </w:tcPr>
          <w:p w14:paraId="0024EBD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-.49</w:t>
            </w:r>
          </w:p>
        </w:tc>
        <w:tc>
          <w:tcPr>
            <w:tcW w:w="540" w:type="dxa"/>
            <w:tcPrChange w:id="2554" w:author="Author">
              <w:tcPr>
                <w:tcW w:w="540" w:type="dxa"/>
              </w:tcPr>
            </w:tcPrChange>
          </w:tcPr>
          <w:p w14:paraId="23778DFD" w14:textId="4D99D682"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ins w:id="2555" w:author="Author">
              <w:r w:rsidR="006F588E">
                <w:rPr>
                  <w:rFonts w:ascii="Times New Roman" w:hAnsi="Times New Roman" w:cs="Times New Roman"/>
                  <w:sz w:val="16"/>
                  <w:szCs w:val="16"/>
                  <w:lang w:eastAsia="zh-CN"/>
                </w:rPr>
                <w:t>2</w:t>
              </w:r>
            </w:ins>
            <w:del w:id="2556" w:author="Author">
              <w:r w:rsidRPr="00CA07D1" w:rsidDel="006F588E">
                <w:rPr>
                  <w:rFonts w:ascii="Times New Roman" w:hAnsi="Times New Roman" w:cs="Times New Roman" w:hint="eastAsia"/>
                  <w:sz w:val="16"/>
                  <w:szCs w:val="16"/>
                  <w:lang w:eastAsia="zh-CN"/>
                </w:rPr>
                <w:delText>3</w:delText>
              </w:r>
            </w:del>
          </w:p>
        </w:tc>
      </w:tr>
      <w:tr w:rsidR="00E653C9" w:rsidRPr="00672548" w14:paraId="28478B56" w14:textId="77777777" w:rsidTr="002A1404">
        <w:tc>
          <w:tcPr>
            <w:tcW w:w="720" w:type="dxa"/>
            <w:tcPrChange w:id="2557" w:author="Author">
              <w:tcPr>
                <w:tcW w:w="709" w:type="dxa"/>
              </w:tcPr>
            </w:tcPrChange>
          </w:tcPr>
          <w:p w14:paraId="52330C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558" w:author="Author">
              <w:tcPr>
                <w:tcW w:w="1361" w:type="dxa"/>
              </w:tcPr>
            </w:tcPrChange>
          </w:tcPr>
          <w:p w14:paraId="0B717152" w14:textId="77777777" w:rsidR="00E653C9" w:rsidRPr="00CA07D1" w:rsidRDefault="00E653C9" w:rsidP="00675B14">
            <w:pPr>
              <w:rPr>
                <w:rFonts w:ascii="Times New Roman" w:hAnsi="Times New Roman" w:cs="Times New Roman"/>
                <w:sz w:val="16"/>
                <w:szCs w:val="16"/>
              </w:rPr>
            </w:pPr>
            <w:proofErr w:type="spellStart"/>
            <w:r w:rsidRPr="00CA07D1">
              <w:rPr>
                <w:rFonts w:ascii="Times New Roman" w:hAnsi="Times New Roman" w:cs="Times New Roman"/>
                <w:sz w:val="16"/>
                <w:szCs w:val="16"/>
              </w:rPr>
              <w:t>Holtzman</w:t>
            </w:r>
            <w:proofErr w:type="spellEnd"/>
            <w:r w:rsidRPr="00CA07D1">
              <w:rPr>
                <w:rFonts w:ascii="Times New Roman" w:hAnsi="Times New Roman" w:cs="Times New Roman"/>
                <w:sz w:val="16"/>
                <w:szCs w:val="16"/>
              </w:rPr>
              <w:t xml:space="preserve">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559" w:author="Author">
              <w:tcPr>
                <w:tcW w:w="1080" w:type="dxa"/>
              </w:tcPr>
            </w:tcPrChange>
          </w:tcPr>
          <w:p w14:paraId="1A150C97" w14:textId="6551E86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560" w:author="Author">
              <w:r w:rsidR="00F20D4E">
                <w:rPr>
                  <w:rFonts w:ascii="Times New Roman" w:hAnsi="Times New Roman" w:cs="Times New Roman"/>
                  <w:sz w:val="16"/>
                  <w:szCs w:val="16"/>
                  <w:lang w:eastAsia="zh-CN"/>
                </w:rPr>
                <w:t>*</w:t>
              </w:r>
            </w:ins>
          </w:p>
        </w:tc>
        <w:tc>
          <w:tcPr>
            <w:tcW w:w="990" w:type="dxa"/>
            <w:tcPrChange w:id="2561" w:author="Author">
              <w:tcPr>
                <w:tcW w:w="990" w:type="dxa"/>
              </w:tcPr>
            </w:tcPrChange>
          </w:tcPr>
          <w:p w14:paraId="3490C05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562" w:author="Author">
              <w:tcPr>
                <w:tcW w:w="1170" w:type="dxa"/>
              </w:tcPr>
            </w:tcPrChange>
          </w:tcPr>
          <w:p w14:paraId="3030A2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563" w:author="Author">
              <w:tcPr>
                <w:tcW w:w="1170" w:type="dxa"/>
              </w:tcPr>
            </w:tcPrChange>
          </w:tcPr>
          <w:p w14:paraId="54E5453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564" w:author="Author">
              <w:tcPr>
                <w:tcW w:w="1260" w:type="dxa"/>
              </w:tcPr>
            </w:tcPrChange>
          </w:tcPr>
          <w:p w14:paraId="7A9D20A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565" w:author="Author">
              <w:tcPr>
                <w:tcW w:w="1191" w:type="dxa"/>
              </w:tcPr>
            </w:tcPrChange>
          </w:tcPr>
          <w:p w14:paraId="78FA80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566" w:author="Author">
              <w:tcPr>
                <w:tcW w:w="1417" w:type="dxa"/>
              </w:tcPr>
            </w:tcPrChange>
          </w:tcPr>
          <w:p w14:paraId="3D0F8DC0" w14:textId="77777777" w:rsidR="00E653C9" w:rsidRPr="00672548" w:rsidRDefault="00E653C9" w:rsidP="00675B14">
            <w:pPr>
              <w:jc w:val="center"/>
              <w:rPr>
                <w:rFonts w:ascii="Times New Roman" w:hAnsi="Times New Roman" w:cs="Times New Roman"/>
                <w:sz w:val="16"/>
                <w:szCs w:val="16"/>
              </w:rPr>
            </w:pPr>
            <w:r w:rsidRPr="006C5560">
              <w:rPr>
                <w:rFonts w:ascii="Times New Roman" w:hAnsi="Times New Roman" w:cs="Times New Roman"/>
                <w:sz w:val="16"/>
                <w:szCs w:val="16"/>
                <w:lang w:eastAsia="zh-CN"/>
              </w:rPr>
              <w:t>O</w:t>
            </w:r>
            <w:r w:rsidRPr="00672548">
              <w:rPr>
                <w:rFonts w:ascii="Times New Roman" w:hAnsi="Times New Roman" w:cs="Times New Roman"/>
                <w:sz w:val="16"/>
                <w:szCs w:val="16"/>
              </w:rPr>
              <w:t>penness</w:t>
            </w:r>
          </w:p>
          <w:p w14:paraId="18BDD18C" w14:textId="77777777" w:rsidR="00E653C9" w:rsidRPr="00672548" w:rsidRDefault="00E653C9" w:rsidP="00675B14">
            <w:pPr>
              <w:jc w:val="center"/>
              <w:rPr>
                <w:rFonts w:ascii="Times New Roman" w:hAnsi="Times New Roman" w:cs="Times New Roman"/>
                <w:sz w:val="16"/>
                <w:szCs w:val="16"/>
                <w:lang w:eastAsia="zh-CN"/>
              </w:rPr>
            </w:pPr>
          </w:p>
        </w:tc>
        <w:tc>
          <w:tcPr>
            <w:tcW w:w="1082" w:type="dxa"/>
            <w:tcPrChange w:id="2567" w:author="Author">
              <w:tcPr>
                <w:tcW w:w="1082" w:type="dxa"/>
              </w:tcPr>
            </w:tcPrChange>
          </w:tcPr>
          <w:p w14:paraId="451CB6AF"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Agency</w:t>
            </w:r>
          </w:p>
        </w:tc>
        <w:tc>
          <w:tcPr>
            <w:tcW w:w="540" w:type="dxa"/>
            <w:tcPrChange w:id="2568" w:author="Author">
              <w:tcPr>
                <w:tcW w:w="540" w:type="dxa"/>
              </w:tcPr>
            </w:tcPrChange>
          </w:tcPr>
          <w:p w14:paraId="799934B5"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171</w:t>
            </w:r>
          </w:p>
        </w:tc>
        <w:tc>
          <w:tcPr>
            <w:tcW w:w="540" w:type="dxa"/>
            <w:tcPrChange w:id="2569" w:author="Author">
              <w:tcPr>
                <w:tcW w:w="540" w:type="dxa"/>
              </w:tcPr>
            </w:tcPrChange>
          </w:tcPr>
          <w:p w14:paraId="0587FB7E"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c>
          <w:tcPr>
            <w:tcW w:w="540" w:type="dxa"/>
            <w:tcPrChange w:id="2570" w:author="Author">
              <w:tcPr>
                <w:tcW w:w="540" w:type="dxa"/>
              </w:tcPr>
            </w:tcPrChange>
          </w:tcPr>
          <w:p w14:paraId="4CC7CE70"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r>
      <w:tr w:rsidR="00E653C9" w:rsidRPr="00CA07D1" w14:paraId="4ABC0EA6" w14:textId="77777777" w:rsidTr="002A1404">
        <w:tc>
          <w:tcPr>
            <w:tcW w:w="720" w:type="dxa"/>
            <w:tcPrChange w:id="2571" w:author="Author">
              <w:tcPr>
                <w:tcW w:w="709" w:type="dxa"/>
              </w:tcPr>
            </w:tcPrChange>
          </w:tcPr>
          <w:p w14:paraId="5BB9244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572" w:author="Author">
              <w:tcPr>
                <w:tcW w:w="1361" w:type="dxa"/>
              </w:tcPr>
            </w:tcPrChange>
          </w:tcPr>
          <w:p w14:paraId="68B0AC6D" w14:textId="77777777" w:rsidR="00E653C9" w:rsidRPr="00CA07D1" w:rsidRDefault="00E653C9" w:rsidP="00675B14">
            <w:pPr>
              <w:rPr>
                <w:rFonts w:ascii="Times New Roman" w:hAnsi="Times New Roman" w:cs="Times New Roman"/>
                <w:sz w:val="16"/>
                <w:szCs w:val="16"/>
              </w:rPr>
            </w:pPr>
            <w:proofErr w:type="spellStart"/>
            <w:r w:rsidRPr="00CA07D1">
              <w:rPr>
                <w:rFonts w:ascii="Times New Roman" w:hAnsi="Times New Roman" w:cs="Times New Roman"/>
                <w:sz w:val="16"/>
                <w:szCs w:val="16"/>
              </w:rPr>
              <w:t>Holtzman</w:t>
            </w:r>
            <w:proofErr w:type="spellEnd"/>
            <w:r w:rsidRPr="00CA07D1">
              <w:rPr>
                <w:rFonts w:ascii="Times New Roman" w:hAnsi="Times New Roman" w:cs="Times New Roman"/>
                <w:sz w:val="16"/>
                <w:szCs w:val="16"/>
              </w:rPr>
              <w:t xml:space="preserve">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573" w:author="Author">
              <w:tcPr>
                <w:tcW w:w="1080" w:type="dxa"/>
              </w:tcPr>
            </w:tcPrChange>
          </w:tcPr>
          <w:p w14:paraId="5CD3B121" w14:textId="124D07D7"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574" w:author="Author">
              <w:r w:rsidR="00F20D4E">
                <w:rPr>
                  <w:rFonts w:ascii="Times New Roman" w:hAnsi="Times New Roman" w:cs="Times New Roman"/>
                  <w:sz w:val="16"/>
                  <w:szCs w:val="16"/>
                  <w:lang w:eastAsia="zh-CN"/>
                </w:rPr>
                <w:t>*</w:t>
              </w:r>
            </w:ins>
          </w:p>
        </w:tc>
        <w:tc>
          <w:tcPr>
            <w:tcW w:w="990" w:type="dxa"/>
            <w:tcPrChange w:id="2575" w:author="Author">
              <w:tcPr>
                <w:tcW w:w="990" w:type="dxa"/>
              </w:tcPr>
            </w:tcPrChange>
          </w:tcPr>
          <w:p w14:paraId="403F2F8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576" w:author="Author">
              <w:tcPr>
                <w:tcW w:w="1170" w:type="dxa"/>
              </w:tcPr>
            </w:tcPrChange>
          </w:tcPr>
          <w:p w14:paraId="530F478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577" w:author="Author">
              <w:tcPr>
                <w:tcW w:w="1170" w:type="dxa"/>
              </w:tcPr>
            </w:tcPrChange>
          </w:tcPr>
          <w:p w14:paraId="0C36E43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578" w:author="Author">
              <w:tcPr>
                <w:tcW w:w="1260" w:type="dxa"/>
              </w:tcPr>
            </w:tcPrChange>
          </w:tcPr>
          <w:p w14:paraId="30DD452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579" w:author="Author">
              <w:tcPr>
                <w:tcW w:w="1191" w:type="dxa"/>
              </w:tcPr>
            </w:tcPrChange>
          </w:tcPr>
          <w:p w14:paraId="33B3C89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580" w:author="Author">
              <w:tcPr>
                <w:tcW w:w="1417" w:type="dxa"/>
              </w:tcPr>
            </w:tcPrChange>
          </w:tcPr>
          <w:p w14:paraId="1322D1E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Extraversion</w:t>
            </w:r>
          </w:p>
        </w:tc>
        <w:tc>
          <w:tcPr>
            <w:tcW w:w="1082" w:type="dxa"/>
            <w:tcPrChange w:id="2581" w:author="Author">
              <w:tcPr>
                <w:tcW w:w="1082" w:type="dxa"/>
              </w:tcPr>
            </w:tcPrChange>
          </w:tcPr>
          <w:p w14:paraId="39DC23C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Agency</w:t>
            </w:r>
          </w:p>
        </w:tc>
        <w:tc>
          <w:tcPr>
            <w:tcW w:w="540" w:type="dxa"/>
            <w:tcPrChange w:id="2582" w:author="Author">
              <w:tcPr>
                <w:tcW w:w="540" w:type="dxa"/>
              </w:tcPr>
            </w:tcPrChange>
          </w:tcPr>
          <w:p w14:paraId="4D544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583" w:author="Author">
              <w:tcPr>
                <w:tcW w:w="540" w:type="dxa"/>
              </w:tcPr>
            </w:tcPrChange>
          </w:tcPr>
          <w:p w14:paraId="36543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.41</w:t>
            </w:r>
          </w:p>
        </w:tc>
        <w:tc>
          <w:tcPr>
            <w:tcW w:w="540" w:type="dxa"/>
            <w:tcPrChange w:id="2584" w:author="Author">
              <w:tcPr>
                <w:tcW w:w="540" w:type="dxa"/>
              </w:tcPr>
            </w:tcPrChange>
          </w:tcPr>
          <w:p w14:paraId="58EE583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29BD5306" w14:textId="77777777" w:rsidTr="002A1404">
        <w:tc>
          <w:tcPr>
            <w:tcW w:w="720" w:type="dxa"/>
            <w:tcPrChange w:id="2585" w:author="Author">
              <w:tcPr>
                <w:tcW w:w="709" w:type="dxa"/>
              </w:tcPr>
            </w:tcPrChange>
          </w:tcPr>
          <w:p w14:paraId="2B8AE52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586" w:author="Author">
              <w:tcPr>
                <w:tcW w:w="1361" w:type="dxa"/>
              </w:tcPr>
            </w:tcPrChange>
          </w:tcPr>
          <w:p w14:paraId="0A84C8E8" w14:textId="77777777" w:rsidR="00E653C9" w:rsidRPr="00CA07D1" w:rsidRDefault="00E653C9" w:rsidP="00675B14">
            <w:pPr>
              <w:rPr>
                <w:rFonts w:ascii="Times New Roman" w:hAnsi="Times New Roman" w:cs="Times New Roman"/>
                <w:sz w:val="16"/>
                <w:szCs w:val="16"/>
              </w:rPr>
            </w:pPr>
            <w:proofErr w:type="spellStart"/>
            <w:r w:rsidRPr="00CA07D1">
              <w:rPr>
                <w:rFonts w:ascii="Times New Roman" w:hAnsi="Times New Roman" w:cs="Times New Roman"/>
                <w:sz w:val="16"/>
                <w:szCs w:val="16"/>
              </w:rPr>
              <w:t>Holtzman</w:t>
            </w:r>
            <w:proofErr w:type="spellEnd"/>
            <w:r w:rsidRPr="00CA07D1">
              <w:rPr>
                <w:rFonts w:ascii="Times New Roman" w:hAnsi="Times New Roman" w:cs="Times New Roman"/>
                <w:sz w:val="16"/>
                <w:szCs w:val="16"/>
              </w:rPr>
              <w:t xml:space="preserve">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587" w:author="Author">
              <w:tcPr>
                <w:tcW w:w="1080" w:type="dxa"/>
              </w:tcPr>
            </w:tcPrChange>
          </w:tcPr>
          <w:p w14:paraId="231C1C50" w14:textId="30328FD5"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588" w:author="Author">
              <w:r w:rsidR="00F20D4E">
                <w:rPr>
                  <w:rFonts w:ascii="Times New Roman" w:hAnsi="Times New Roman" w:cs="Times New Roman"/>
                  <w:sz w:val="16"/>
                  <w:szCs w:val="16"/>
                  <w:lang w:eastAsia="zh-CN"/>
                </w:rPr>
                <w:t>*</w:t>
              </w:r>
            </w:ins>
          </w:p>
        </w:tc>
        <w:tc>
          <w:tcPr>
            <w:tcW w:w="990" w:type="dxa"/>
            <w:tcPrChange w:id="2589" w:author="Author">
              <w:tcPr>
                <w:tcW w:w="990" w:type="dxa"/>
              </w:tcPr>
            </w:tcPrChange>
          </w:tcPr>
          <w:p w14:paraId="0876ED1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590" w:author="Author">
              <w:tcPr>
                <w:tcW w:w="1170" w:type="dxa"/>
              </w:tcPr>
            </w:tcPrChange>
          </w:tcPr>
          <w:p w14:paraId="5572AF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591" w:author="Author">
              <w:tcPr>
                <w:tcW w:w="1170" w:type="dxa"/>
              </w:tcPr>
            </w:tcPrChange>
          </w:tcPr>
          <w:p w14:paraId="2BB9011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Change w:id="2592" w:author="Author">
              <w:tcPr>
                <w:tcW w:w="1260" w:type="dxa"/>
              </w:tcPr>
            </w:tcPrChange>
          </w:tcPr>
          <w:p w14:paraId="736A971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593" w:author="Author">
              <w:tcPr>
                <w:tcW w:w="1191" w:type="dxa"/>
              </w:tcPr>
            </w:tcPrChange>
          </w:tcPr>
          <w:p w14:paraId="5B33CDE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594" w:author="Author">
              <w:tcPr>
                <w:tcW w:w="1417" w:type="dxa"/>
              </w:tcPr>
            </w:tcPrChange>
          </w:tcPr>
          <w:p w14:paraId="6D6F3B1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Emotional</w:t>
            </w:r>
          </w:p>
          <w:p w14:paraId="5F3A93D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Stability</w:t>
            </w:r>
          </w:p>
        </w:tc>
        <w:tc>
          <w:tcPr>
            <w:tcW w:w="1082" w:type="dxa"/>
            <w:tcPrChange w:id="2595" w:author="Author">
              <w:tcPr>
                <w:tcW w:w="1082" w:type="dxa"/>
              </w:tcPr>
            </w:tcPrChange>
          </w:tcPr>
          <w:p w14:paraId="654722E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Change w:id="2596" w:author="Author">
              <w:tcPr>
                <w:tcW w:w="540" w:type="dxa"/>
              </w:tcPr>
            </w:tcPrChange>
          </w:tcPr>
          <w:p w14:paraId="7512084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597" w:author="Author">
              <w:tcPr>
                <w:tcW w:w="540" w:type="dxa"/>
              </w:tcPr>
            </w:tcPrChange>
          </w:tcPr>
          <w:p w14:paraId="4FD44CE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.20</w:t>
            </w:r>
          </w:p>
        </w:tc>
        <w:tc>
          <w:tcPr>
            <w:tcW w:w="540" w:type="dxa"/>
            <w:tcPrChange w:id="2598" w:author="Author">
              <w:tcPr>
                <w:tcW w:w="540" w:type="dxa"/>
              </w:tcPr>
            </w:tcPrChange>
          </w:tcPr>
          <w:p w14:paraId="1E97344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r>
      <w:tr w:rsidR="00E653C9" w:rsidRPr="00CA07D1" w14:paraId="4BA1C03C" w14:textId="77777777" w:rsidTr="002A1404">
        <w:tc>
          <w:tcPr>
            <w:tcW w:w="720" w:type="dxa"/>
            <w:tcPrChange w:id="2599" w:author="Author">
              <w:tcPr>
                <w:tcW w:w="709" w:type="dxa"/>
              </w:tcPr>
            </w:tcPrChange>
          </w:tcPr>
          <w:p w14:paraId="5F26CEB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600" w:author="Author">
              <w:tcPr>
                <w:tcW w:w="1361" w:type="dxa"/>
              </w:tcPr>
            </w:tcPrChange>
          </w:tcPr>
          <w:p w14:paraId="6ED62663" w14:textId="77777777" w:rsidR="00E653C9" w:rsidRPr="00CA07D1" w:rsidRDefault="00E653C9" w:rsidP="00675B14">
            <w:pPr>
              <w:rPr>
                <w:rFonts w:ascii="Times New Roman" w:hAnsi="Times New Roman" w:cs="Times New Roman"/>
                <w:sz w:val="16"/>
                <w:szCs w:val="16"/>
              </w:rPr>
            </w:pPr>
            <w:proofErr w:type="spellStart"/>
            <w:r w:rsidRPr="00CA07D1">
              <w:rPr>
                <w:rFonts w:ascii="Times New Roman" w:hAnsi="Times New Roman" w:cs="Times New Roman"/>
                <w:sz w:val="16"/>
                <w:szCs w:val="16"/>
              </w:rPr>
              <w:t>Holtzman</w:t>
            </w:r>
            <w:proofErr w:type="spellEnd"/>
            <w:r w:rsidRPr="00CA07D1">
              <w:rPr>
                <w:rFonts w:ascii="Times New Roman" w:hAnsi="Times New Roman" w:cs="Times New Roman"/>
                <w:sz w:val="16"/>
                <w:szCs w:val="16"/>
              </w:rPr>
              <w:t xml:space="preserve">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601" w:author="Author">
              <w:tcPr>
                <w:tcW w:w="1080" w:type="dxa"/>
              </w:tcPr>
            </w:tcPrChange>
          </w:tcPr>
          <w:p w14:paraId="288B9C3A" w14:textId="1EC4B838"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602" w:author="Author">
              <w:r w:rsidR="00F20D4E">
                <w:rPr>
                  <w:rFonts w:ascii="Times New Roman" w:hAnsi="Times New Roman" w:cs="Times New Roman"/>
                  <w:sz w:val="16"/>
                  <w:szCs w:val="16"/>
                  <w:lang w:eastAsia="zh-CN"/>
                </w:rPr>
                <w:t>*</w:t>
              </w:r>
            </w:ins>
          </w:p>
        </w:tc>
        <w:tc>
          <w:tcPr>
            <w:tcW w:w="990" w:type="dxa"/>
            <w:tcPrChange w:id="2603" w:author="Author">
              <w:tcPr>
                <w:tcW w:w="990" w:type="dxa"/>
              </w:tcPr>
            </w:tcPrChange>
          </w:tcPr>
          <w:p w14:paraId="0EF5251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604" w:author="Author">
              <w:tcPr>
                <w:tcW w:w="1170" w:type="dxa"/>
              </w:tcPr>
            </w:tcPrChange>
          </w:tcPr>
          <w:p w14:paraId="6D9C391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605" w:author="Author">
              <w:tcPr>
                <w:tcW w:w="1170" w:type="dxa"/>
              </w:tcPr>
            </w:tcPrChange>
          </w:tcPr>
          <w:p w14:paraId="1D473CD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606" w:author="Author">
              <w:tcPr>
                <w:tcW w:w="1260" w:type="dxa"/>
              </w:tcPr>
            </w:tcPrChange>
          </w:tcPr>
          <w:p w14:paraId="50F5C5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607" w:author="Author">
              <w:tcPr>
                <w:tcW w:w="1191" w:type="dxa"/>
              </w:tcPr>
            </w:tcPrChange>
          </w:tcPr>
          <w:p w14:paraId="7FB887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608" w:author="Author">
              <w:tcPr>
                <w:tcW w:w="1417" w:type="dxa"/>
              </w:tcPr>
            </w:tcPrChange>
          </w:tcPr>
          <w:p w14:paraId="65451C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Machiavellianism</w:t>
            </w:r>
          </w:p>
        </w:tc>
        <w:tc>
          <w:tcPr>
            <w:tcW w:w="1082" w:type="dxa"/>
            <w:tcPrChange w:id="2609" w:author="Author">
              <w:tcPr>
                <w:tcW w:w="1082" w:type="dxa"/>
              </w:tcPr>
            </w:tcPrChange>
          </w:tcPr>
          <w:p w14:paraId="2771608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Change w:id="2610" w:author="Author">
              <w:tcPr>
                <w:tcW w:w="540" w:type="dxa"/>
              </w:tcPr>
            </w:tcPrChange>
          </w:tcPr>
          <w:p w14:paraId="4390890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169</w:t>
            </w:r>
          </w:p>
        </w:tc>
        <w:tc>
          <w:tcPr>
            <w:tcW w:w="540" w:type="dxa"/>
            <w:tcPrChange w:id="2611" w:author="Author">
              <w:tcPr>
                <w:tcW w:w="540" w:type="dxa"/>
              </w:tcPr>
            </w:tcPrChange>
          </w:tcPr>
          <w:p w14:paraId="1AE6ED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.32</w:t>
            </w:r>
          </w:p>
        </w:tc>
        <w:tc>
          <w:tcPr>
            <w:tcW w:w="540" w:type="dxa"/>
            <w:tcPrChange w:id="2612" w:author="Author">
              <w:tcPr>
                <w:tcW w:w="540" w:type="dxa"/>
              </w:tcPr>
            </w:tcPrChange>
          </w:tcPr>
          <w:p w14:paraId="284073A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.34</w:t>
            </w:r>
          </w:p>
        </w:tc>
      </w:tr>
      <w:tr w:rsidR="00E653C9" w:rsidRPr="00CA07D1" w14:paraId="674D24F7" w14:textId="77777777" w:rsidTr="002A1404">
        <w:tc>
          <w:tcPr>
            <w:tcW w:w="720" w:type="dxa"/>
            <w:tcPrChange w:id="2613" w:author="Author">
              <w:tcPr>
                <w:tcW w:w="709" w:type="dxa"/>
              </w:tcPr>
            </w:tcPrChange>
          </w:tcPr>
          <w:p w14:paraId="17588D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614" w:author="Author">
              <w:tcPr>
                <w:tcW w:w="1361" w:type="dxa"/>
              </w:tcPr>
            </w:tcPrChange>
          </w:tcPr>
          <w:p w14:paraId="3B2E8BDD" w14:textId="77777777" w:rsidR="00E653C9" w:rsidRPr="00CA07D1" w:rsidRDefault="00E653C9" w:rsidP="00675B14">
            <w:pPr>
              <w:rPr>
                <w:rFonts w:ascii="Times New Roman" w:hAnsi="Times New Roman" w:cs="Times New Roman"/>
                <w:sz w:val="16"/>
                <w:szCs w:val="16"/>
              </w:rPr>
            </w:pPr>
            <w:proofErr w:type="spellStart"/>
            <w:r w:rsidRPr="00CA07D1">
              <w:rPr>
                <w:rFonts w:ascii="Times New Roman" w:hAnsi="Times New Roman" w:cs="Times New Roman"/>
                <w:sz w:val="16"/>
                <w:szCs w:val="16"/>
              </w:rPr>
              <w:t>Holtzman</w:t>
            </w:r>
            <w:proofErr w:type="spellEnd"/>
            <w:r w:rsidRPr="00CA07D1">
              <w:rPr>
                <w:rFonts w:ascii="Times New Roman" w:hAnsi="Times New Roman" w:cs="Times New Roman"/>
                <w:sz w:val="16"/>
                <w:szCs w:val="16"/>
              </w:rPr>
              <w:t xml:space="preserve">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615" w:author="Author">
              <w:tcPr>
                <w:tcW w:w="1080" w:type="dxa"/>
              </w:tcPr>
            </w:tcPrChange>
          </w:tcPr>
          <w:p w14:paraId="03B8740E" w14:textId="7BDC0E0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616" w:author="Author">
              <w:r w:rsidR="00F20D4E">
                <w:rPr>
                  <w:rFonts w:ascii="Times New Roman" w:hAnsi="Times New Roman" w:cs="Times New Roman"/>
                  <w:sz w:val="16"/>
                  <w:szCs w:val="16"/>
                  <w:lang w:eastAsia="zh-CN"/>
                </w:rPr>
                <w:t>*</w:t>
              </w:r>
            </w:ins>
          </w:p>
        </w:tc>
        <w:tc>
          <w:tcPr>
            <w:tcW w:w="990" w:type="dxa"/>
            <w:tcPrChange w:id="2617" w:author="Author">
              <w:tcPr>
                <w:tcW w:w="990" w:type="dxa"/>
              </w:tcPr>
            </w:tcPrChange>
          </w:tcPr>
          <w:p w14:paraId="5648FD9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618" w:author="Author">
              <w:tcPr>
                <w:tcW w:w="1170" w:type="dxa"/>
              </w:tcPr>
            </w:tcPrChange>
          </w:tcPr>
          <w:p w14:paraId="4935BF7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619" w:author="Author">
              <w:tcPr>
                <w:tcW w:w="1170" w:type="dxa"/>
              </w:tcPr>
            </w:tcPrChange>
          </w:tcPr>
          <w:p w14:paraId="2DFFB6E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620" w:author="Author">
              <w:tcPr>
                <w:tcW w:w="1260" w:type="dxa"/>
              </w:tcPr>
            </w:tcPrChange>
          </w:tcPr>
          <w:p w14:paraId="4618F1B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621" w:author="Author">
              <w:tcPr>
                <w:tcW w:w="1191" w:type="dxa"/>
              </w:tcPr>
            </w:tcPrChange>
          </w:tcPr>
          <w:p w14:paraId="45FD067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622" w:author="Author">
              <w:tcPr>
                <w:tcW w:w="1417" w:type="dxa"/>
              </w:tcPr>
            </w:tcPrChange>
          </w:tcPr>
          <w:p w14:paraId="16EDE4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Psychopathy</w:t>
            </w:r>
          </w:p>
        </w:tc>
        <w:tc>
          <w:tcPr>
            <w:tcW w:w="1082" w:type="dxa"/>
            <w:tcPrChange w:id="2623" w:author="Author">
              <w:tcPr>
                <w:tcW w:w="1082" w:type="dxa"/>
              </w:tcPr>
            </w:tcPrChange>
          </w:tcPr>
          <w:p w14:paraId="3F52212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Change w:id="2624" w:author="Author">
              <w:tcPr>
                <w:tcW w:w="540" w:type="dxa"/>
              </w:tcPr>
            </w:tcPrChange>
          </w:tcPr>
          <w:p w14:paraId="4CCFE1D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168</w:t>
            </w:r>
          </w:p>
        </w:tc>
        <w:tc>
          <w:tcPr>
            <w:tcW w:w="540" w:type="dxa"/>
            <w:tcPrChange w:id="2625" w:author="Author">
              <w:tcPr>
                <w:tcW w:w="540" w:type="dxa"/>
              </w:tcPr>
            </w:tcPrChange>
          </w:tcPr>
          <w:p w14:paraId="5E17BFC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.47</w:t>
            </w:r>
          </w:p>
        </w:tc>
        <w:tc>
          <w:tcPr>
            <w:tcW w:w="540" w:type="dxa"/>
            <w:tcPrChange w:id="2626" w:author="Author">
              <w:tcPr>
                <w:tcW w:w="540" w:type="dxa"/>
              </w:tcPr>
            </w:tcPrChange>
          </w:tcPr>
          <w:p w14:paraId="502645B6" w14:textId="0FCFE7AF"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ins w:id="2627" w:author="Author">
              <w:r w:rsidR="006F588E">
                <w:rPr>
                  <w:rFonts w:ascii="Times New Roman" w:hAnsi="Times New Roman" w:cs="Times New Roman"/>
                  <w:sz w:val="16"/>
                  <w:szCs w:val="16"/>
                  <w:lang w:eastAsia="zh-CN"/>
                </w:rPr>
                <w:t>0</w:t>
              </w:r>
            </w:ins>
            <w:del w:id="2628" w:author="Author">
              <w:r w:rsidRPr="00CA07D1" w:rsidDel="006F588E">
                <w:rPr>
                  <w:rFonts w:ascii="Times New Roman" w:hAnsi="Times New Roman" w:cs="Times New Roman" w:hint="eastAsia"/>
                  <w:sz w:val="16"/>
                  <w:szCs w:val="16"/>
                  <w:lang w:eastAsia="zh-CN"/>
                </w:rPr>
                <w:delText>1</w:delText>
              </w:r>
            </w:del>
          </w:p>
        </w:tc>
      </w:tr>
      <w:tr w:rsidR="00E653C9" w:rsidRPr="00CA07D1" w14:paraId="673DC506" w14:textId="77777777" w:rsidTr="002A1404">
        <w:tc>
          <w:tcPr>
            <w:tcW w:w="720" w:type="dxa"/>
            <w:tcPrChange w:id="2629" w:author="Author">
              <w:tcPr>
                <w:tcW w:w="709" w:type="dxa"/>
              </w:tcPr>
            </w:tcPrChange>
          </w:tcPr>
          <w:p w14:paraId="15900D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23</w:t>
            </w:r>
          </w:p>
        </w:tc>
        <w:tc>
          <w:tcPr>
            <w:tcW w:w="1350" w:type="dxa"/>
            <w:tcPrChange w:id="2630" w:author="Author">
              <w:tcPr>
                <w:tcW w:w="1361" w:type="dxa"/>
              </w:tcPr>
            </w:tcPrChange>
          </w:tcPr>
          <w:p w14:paraId="525DAFB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 xml:space="preserve">Iliescu, </w:t>
            </w:r>
            <w:proofErr w:type="spellStart"/>
            <w:r w:rsidRPr="00CA07D1">
              <w:rPr>
                <w:rFonts w:ascii="Times New Roman" w:hAnsi="Times New Roman" w:cs="Times New Roman"/>
                <w:sz w:val="16"/>
                <w:szCs w:val="16"/>
                <w:lang w:eastAsia="zh-CN"/>
              </w:rPr>
              <w:t>Ispas</w:t>
            </w:r>
            <w:proofErr w:type="spellEnd"/>
            <w:r w:rsidRPr="00CA07D1">
              <w:rPr>
                <w:rFonts w:ascii="Times New Roman" w:hAnsi="Times New Roman" w:cs="Times New Roman"/>
                <w:sz w:val="16"/>
                <w:szCs w:val="16"/>
                <w:lang w:eastAsia="zh-CN"/>
              </w:rPr>
              <w:t xml:space="preserve">, </w:t>
            </w:r>
            <w:proofErr w:type="spellStart"/>
            <w:r w:rsidRPr="00CA07D1">
              <w:rPr>
                <w:rFonts w:ascii="Times New Roman" w:hAnsi="Times New Roman" w:cs="Times New Roman"/>
                <w:sz w:val="16"/>
                <w:szCs w:val="16"/>
                <w:lang w:eastAsia="zh-CN"/>
              </w:rPr>
              <w:t>Sulea</w:t>
            </w:r>
            <w:proofErr w:type="spellEnd"/>
            <w:r w:rsidRPr="00CA07D1">
              <w:rPr>
                <w:rFonts w:ascii="Times New Roman" w:hAnsi="Times New Roman" w:cs="Times New Roman"/>
                <w:sz w:val="16"/>
                <w:szCs w:val="16"/>
                <w:lang w:eastAsia="zh-CN"/>
              </w:rPr>
              <w:t xml:space="preserve">, &amp; </w:t>
            </w:r>
            <w:proofErr w:type="spellStart"/>
            <w:r w:rsidRPr="00CA07D1">
              <w:rPr>
                <w:rFonts w:ascii="Times New Roman" w:hAnsi="Times New Roman" w:cs="Times New Roman"/>
                <w:sz w:val="16"/>
                <w:szCs w:val="16"/>
                <w:lang w:eastAsia="zh-CN"/>
              </w:rPr>
              <w:t>Ilie</w:t>
            </w:r>
            <w:proofErr w:type="spellEnd"/>
            <w:r w:rsidRPr="00CA07D1">
              <w:rPr>
                <w:rFonts w:ascii="Times New Roman" w:hAnsi="Times New Roman" w:cs="Times New Roman" w:hint="eastAsia"/>
                <w:sz w:val="16"/>
                <w:szCs w:val="16"/>
                <w:lang w:eastAsia="zh-CN"/>
              </w:rPr>
              <w:t xml:space="preserve"> (2015)</w:t>
            </w:r>
          </w:p>
        </w:tc>
        <w:tc>
          <w:tcPr>
            <w:tcW w:w="1188" w:type="dxa"/>
            <w:tcPrChange w:id="2631" w:author="Author">
              <w:tcPr>
                <w:tcW w:w="1080" w:type="dxa"/>
              </w:tcPr>
            </w:tcPrChange>
          </w:tcPr>
          <w:p w14:paraId="6F2B77F1" w14:textId="6C76F38A"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632" w:author="Author">
              <w:r w:rsidR="00F20D4E">
                <w:rPr>
                  <w:rFonts w:ascii="Times New Roman" w:hAnsi="Times New Roman" w:cs="Times New Roman"/>
                  <w:sz w:val="16"/>
                  <w:szCs w:val="16"/>
                  <w:lang w:eastAsia="zh-CN"/>
                </w:rPr>
                <w:t>*</w:t>
              </w:r>
            </w:ins>
          </w:p>
        </w:tc>
        <w:tc>
          <w:tcPr>
            <w:tcW w:w="990" w:type="dxa"/>
            <w:tcPrChange w:id="2633" w:author="Author">
              <w:tcPr>
                <w:tcW w:w="990" w:type="dxa"/>
              </w:tcPr>
            </w:tcPrChange>
          </w:tcPr>
          <w:p w14:paraId="71A53EA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Community</w:t>
            </w:r>
          </w:p>
        </w:tc>
        <w:tc>
          <w:tcPr>
            <w:tcW w:w="1170" w:type="dxa"/>
            <w:tcPrChange w:id="2634" w:author="Author">
              <w:tcPr>
                <w:tcW w:w="1170" w:type="dxa"/>
              </w:tcPr>
            </w:tcPrChange>
          </w:tcPr>
          <w:p w14:paraId="6B6262DD" w14:textId="35F7D49B" w:rsidR="00E653C9" w:rsidRPr="00CA07D1" w:rsidRDefault="00E653C9" w:rsidP="00675B14">
            <w:pPr>
              <w:jc w:val="center"/>
              <w:rPr>
                <w:rFonts w:ascii="Times New Roman" w:hAnsi="Times New Roman" w:cs="Times New Roman"/>
                <w:sz w:val="16"/>
                <w:szCs w:val="16"/>
                <w:lang w:eastAsia="zh-CN"/>
              </w:rPr>
            </w:pPr>
            <w:proofErr w:type="spellStart"/>
            <w:r w:rsidRPr="00CA07D1">
              <w:rPr>
                <w:rFonts w:ascii="Times New Roman" w:hAnsi="Times New Roman" w:cs="Times New Roman"/>
                <w:sz w:val="16"/>
                <w:szCs w:val="16"/>
              </w:rPr>
              <w:t>Paulhus</w:t>
            </w:r>
            <w:proofErr w:type="spellEnd"/>
            <w:ins w:id="2635" w:author="Author">
              <w:r w:rsidR="006F588E">
                <w:rPr>
                  <w:rFonts w:ascii="Times New Roman" w:hAnsi="Times New Roman" w:cs="Times New Roman"/>
                  <w:sz w:val="16"/>
                  <w:szCs w:val="16"/>
                </w:rPr>
                <w:t xml:space="preserve"> </w:t>
              </w:r>
            </w:ins>
            <w:r w:rsidRPr="00CA07D1">
              <w:rPr>
                <w:rFonts w:ascii="Times New Roman" w:hAnsi="Times New Roman" w:cs="Times New Roman"/>
                <w:sz w:val="16"/>
                <w:szCs w:val="16"/>
              </w:rPr>
              <w:t>&amp;</w:t>
            </w:r>
          </w:p>
          <w:p w14:paraId="3877A76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Jones</w:t>
            </w:r>
          </w:p>
        </w:tc>
        <w:tc>
          <w:tcPr>
            <w:tcW w:w="1170" w:type="dxa"/>
            <w:tcPrChange w:id="2636" w:author="Author">
              <w:tcPr>
                <w:tcW w:w="1170" w:type="dxa"/>
              </w:tcPr>
            </w:tcPrChange>
          </w:tcPr>
          <w:p w14:paraId="615E02A4" w14:textId="32BF06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w:t>
            </w:r>
            <w:r w:rsidR="00880D0B" w:rsidRPr="00CA07D1">
              <w:rPr>
                <w:rFonts w:ascii="Times New Roman" w:hAnsi="Times New Roman" w:cs="Times New Roman"/>
                <w:sz w:val="16"/>
                <w:szCs w:val="16"/>
                <w:lang w:eastAsia="zh-CN"/>
              </w:rPr>
              <w:t>server</w:t>
            </w:r>
          </w:p>
        </w:tc>
        <w:tc>
          <w:tcPr>
            <w:tcW w:w="1260" w:type="dxa"/>
            <w:tcPrChange w:id="2637" w:author="Author">
              <w:tcPr>
                <w:tcW w:w="1260" w:type="dxa"/>
              </w:tcPr>
            </w:tcPrChange>
          </w:tcPr>
          <w:p w14:paraId="6E9840D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638" w:author="Author">
              <w:tcPr>
                <w:tcW w:w="1191" w:type="dxa"/>
              </w:tcPr>
            </w:tcPrChange>
          </w:tcPr>
          <w:p w14:paraId="61FB79B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639" w:author="Author">
              <w:tcPr>
                <w:tcW w:w="1417" w:type="dxa"/>
              </w:tcPr>
            </w:tcPrChange>
          </w:tcPr>
          <w:p w14:paraId="0778B7E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bCs/>
                <w:sz w:val="16"/>
                <w:szCs w:val="16"/>
                <w:shd w:val="clear" w:color="auto" w:fill="FFFFFF"/>
              </w:rPr>
              <w:t>Counterproductive work behavior</w:t>
            </w:r>
          </w:p>
        </w:tc>
        <w:tc>
          <w:tcPr>
            <w:tcW w:w="1082" w:type="dxa"/>
            <w:tcPrChange w:id="2640" w:author="Author">
              <w:tcPr>
                <w:tcW w:w="1082" w:type="dxa"/>
              </w:tcPr>
            </w:tcPrChange>
          </w:tcPr>
          <w:p w14:paraId="3D33AD4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Change w:id="2641" w:author="Author">
              <w:tcPr>
                <w:tcW w:w="540" w:type="dxa"/>
              </w:tcPr>
            </w:tcPrChange>
          </w:tcPr>
          <w:p w14:paraId="028C26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76</w:t>
            </w:r>
          </w:p>
        </w:tc>
        <w:tc>
          <w:tcPr>
            <w:tcW w:w="540" w:type="dxa"/>
            <w:tcPrChange w:id="2642" w:author="Author">
              <w:tcPr>
                <w:tcW w:w="540" w:type="dxa"/>
              </w:tcPr>
            </w:tcPrChange>
          </w:tcPr>
          <w:p w14:paraId="559BF08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.11</w:t>
            </w:r>
          </w:p>
        </w:tc>
        <w:tc>
          <w:tcPr>
            <w:tcW w:w="540" w:type="dxa"/>
            <w:tcPrChange w:id="2643" w:author="Author">
              <w:tcPr>
                <w:tcW w:w="540" w:type="dxa"/>
              </w:tcPr>
            </w:tcPrChange>
          </w:tcPr>
          <w:p w14:paraId="5A681D6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w:t>
            </w:r>
          </w:p>
        </w:tc>
      </w:tr>
      <w:tr w:rsidR="00E653C9" w:rsidRPr="00F25738" w14:paraId="4FE522FA" w14:textId="77777777" w:rsidTr="002A1404">
        <w:tc>
          <w:tcPr>
            <w:tcW w:w="720" w:type="dxa"/>
            <w:tcPrChange w:id="2644" w:author="Author">
              <w:tcPr>
                <w:tcW w:w="709" w:type="dxa"/>
              </w:tcPr>
            </w:tcPrChange>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645" w:author="Author">
              <w:tcPr>
                <w:tcW w:w="1361" w:type="dxa"/>
              </w:tcPr>
            </w:tcPrChange>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Change w:id="2646" w:author="Author">
              <w:tcPr>
                <w:tcW w:w="1080" w:type="dxa"/>
              </w:tcPr>
            </w:tcPrChange>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647" w:author="Author">
              <w:tcPr>
                <w:tcW w:w="990" w:type="dxa"/>
              </w:tcPr>
            </w:tcPrChange>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648" w:author="Author">
              <w:tcPr>
                <w:tcW w:w="1170" w:type="dxa"/>
              </w:tcPr>
            </w:tcPrChange>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Change w:id="2649" w:author="Author">
              <w:tcPr>
                <w:tcW w:w="1170" w:type="dxa"/>
              </w:tcPr>
            </w:tcPrChange>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650" w:author="Author">
              <w:tcPr>
                <w:tcW w:w="1260" w:type="dxa"/>
              </w:tcPr>
            </w:tcPrChange>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651" w:author="Author">
              <w:tcPr>
                <w:tcW w:w="1191" w:type="dxa"/>
              </w:tcPr>
            </w:tcPrChange>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652" w:author="Author">
              <w:tcPr>
                <w:tcW w:w="1417" w:type="dxa"/>
              </w:tcPr>
            </w:tcPrChange>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653" w:author="Author">
              <w:tcPr>
                <w:tcW w:w="1082" w:type="dxa"/>
              </w:tcPr>
            </w:tcPrChange>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654" w:author="Author">
              <w:tcPr>
                <w:tcW w:w="540" w:type="dxa"/>
              </w:tcPr>
            </w:tcPrChange>
          </w:tcPr>
          <w:p w14:paraId="079D616F" w14:textId="23A68672" w:rsidR="00E653C9" w:rsidRDefault="00E653C9" w:rsidP="00675B14">
            <w:pPr>
              <w:jc w:val="center"/>
              <w:rPr>
                <w:rFonts w:ascii="Times New Roman" w:hAnsi="Times New Roman" w:cs="Times New Roman"/>
                <w:sz w:val="16"/>
                <w:szCs w:val="16"/>
                <w:lang w:eastAsia="zh-CN"/>
              </w:rPr>
            </w:pPr>
            <w:del w:id="2655" w:author="Author">
              <w:r w:rsidRPr="00F25738" w:rsidDel="006F588E">
                <w:rPr>
                  <w:rFonts w:ascii="Times New Roman" w:hAnsi="Times New Roman" w:cs="Times New Roman"/>
                  <w:sz w:val="16"/>
                  <w:szCs w:val="16"/>
                </w:rPr>
                <w:delText>102</w:delText>
              </w:r>
            </w:del>
            <w:ins w:id="2656" w:author="Author">
              <w:r w:rsidR="006F588E">
                <w:rPr>
                  <w:rFonts w:ascii="Times New Roman" w:hAnsi="Times New Roman" w:cs="Times New Roman"/>
                  <w:sz w:val="16"/>
                  <w:szCs w:val="16"/>
                </w:rPr>
                <w:t>72</w:t>
              </w:r>
            </w:ins>
          </w:p>
        </w:tc>
        <w:tc>
          <w:tcPr>
            <w:tcW w:w="540" w:type="dxa"/>
            <w:tcPrChange w:id="2657" w:author="Author">
              <w:tcPr>
                <w:tcW w:w="540" w:type="dxa"/>
              </w:tcPr>
            </w:tcPrChange>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Change w:id="2658" w:author="Author">
              <w:tcPr>
                <w:tcW w:w="540" w:type="dxa"/>
              </w:tcPr>
            </w:tcPrChange>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2A1404">
        <w:tc>
          <w:tcPr>
            <w:tcW w:w="720" w:type="dxa"/>
            <w:tcPrChange w:id="2659" w:author="Author">
              <w:tcPr>
                <w:tcW w:w="709" w:type="dxa"/>
              </w:tcPr>
            </w:tcPrChange>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660" w:author="Author">
              <w:tcPr>
                <w:tcW w:w="1361" w:type="dxa"/>
              </w:tcPr>
            </w:tcPrChange>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Change w:id="2661" w:author="Author">
              <w:tcPr>
                <w:tcW w:w="1080" w:type="dxa"/>
              </w:tcPr>
            </w:tcPrChange>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662" w:author="Author">
              <w:tcPr>
                <w:tcW w:w="990" w:type="dxa"/>
              </w:tcPr>
            </w:tcPrChange>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663" w:author="Author">
              <w:tcPr>
                <w:tcW w:w="1170" w:type="dxa"/>
              </w:tcPr>
            </w:tcPrChange>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Change w:id="2664" w:author="Author">
              <w:tcPr>
                <w:tcW w:w="1170" w:type="dxa"/>
              </w:tcPr>
            </w:tcPrChange>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665" w:author="Author">
              <w:tcPr>
                <w:tcW w:w="1260" w:type="dxa"/>
              </w:tcPr>
            </w:tcPrChange>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666" w:author="Author">
              <w:tcPr>
                <w:tcW w:w="1191" w:type="dxa"/>
              </w:tcPr>
            </w:tcPrChange>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667" w:author="Author">
              <w:tcPr>
                <w:tcW w:w="1417" w:type="dxa"/>
              </w:tcPr>
            </w:tcPrChange>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668" w:author="Author">
              <w:tcPr>
                <w:tcW w:w="1082" w:type="dxa"/>
              </w:tcPr>
            </w:tcPrChange>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669" w:author="Author">
              <w:tcPr>
                <w:tcW w:w="540" w:type="dxa"/>
              </w:tcPr>
            </w:tcPrChange>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Change w:id="2670" w:author="Author">
              <w:tcPr>
                <w:tcW w:w="540" w:type="dxa"/>
              </w:tcPr>
            </w:tcPrChange>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Change w:id="2671" w:author="Author">
              <w:tcPr>
                <w:tcW w:w="540" w:type="dxa"/>
              </w:tcPr>
            </w:tcPrChange>
          </w:tcPr>
          <w:p w14:paraId="5F659C0B" w14:textId="7BE9E7FD"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ins w:id="2672" w:author="Author">
              <w:r w:rsidR="00DB0333">
                <w:rPr>
                  <w:rFonts w:ascii="Times New Roman" w:hAnsi="Times New Roman" w:cs="Times New Roman"/>
                  <w:sz w:val="16"/>
                  <w:szCs w:val="16"/>
                </w:rPr>
                <w:t>1</w:t>
              </w:r>
            </w:ins>
            <w:del w:id="2673" w:author="Author">
              <w:r w:rsidRPr="00F25738" w:rsidDel="00DB0333">
                <w:rPr>
                  <w:rFonts w:ascii="Times New Roman" w:hAnsi="Times New Roman" w:cs="Times New Roman"/>
                  <w:sz w:val="16"/>
                  <w:szCs w:val="16"/>
                </w:rPr>
                <w:delText>4</w:delText>
              </w:r>
            </w:del>
          </w:p>
        </w:tc>
      </w:tr>
      <w:tr w:rsidR="00E653C9" w:rsidRPr="00F25738" w14:paraId="5D143D85" w14:textId="77777777" w:rsidTr="002A1404">
        <w:tc>
          <w:tcPr>
            <w:tcW w:w="720" w:type="dxa"/>
            <w:tcPrChange w:id="2674" w:author="Author">
              <w:tcPr>
                <w:tcW w:w="709" w:type="dxa"/>
              </w:tcPr>
            </w:tcPrChange>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675" w:author="Author">
              <w:tcPr>
                <w:tcW w:w="1361" w:type="dxa"/>
              </w:tcPr>
            </w:tcPrChange>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88" w:type="dxa"/>
            <w:tcPrChange w:id="2676" w:author="Author">
              <w:tcPr>
                <w:tcW w:w="1080" w:type="dxa"/>
              </w:tcPr>
            </w:tcPrChange>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677" w:author="Author">
              <w:tcPr>
                <w:tcW w:w="990" w:type="dxa"/>
              </w:tcPr>
            </w:tcPrChange>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678" w:author="Author">
              <w:tcPr>
                <w:tcW w:w="1170" w:type="dxa"/>
              </w:tcPr>
            </w:tcPrChange>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Change w:id="2679" w:author="Author">
              <w:tcPr>
                <w:tcW w:w="1170" w:type="dxa"/>
              </w:tcPr>
            </w:tcPrChange>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680" w:author="Author">
              <w:tcPr>
                <w:tcW w:w="1260" w:type="dxa"/>
              </w:tcPr>
            </w:tcPrChange>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681" w:author="Author">
              <w:tcPr>
                <w:tcW w:w="1191" w:type="dxa"/>
              </w:tcPr>
            </w:tcPrChange>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682" w:author="Author">
              <w:tcPr>
                <w:tcW w:w="1417" w:type="dxa"/>
              </w:tcPr>
            </w:tcPrChange>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683" w:author="Author">
              <w:tcPr>
                <w:tcW w:w="1082" w:type="dxa"/>
              </w:tcPr>
            </w:tcPrChange>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684" w:author="Author">
              <w:tcPr>
                <w:tcW w:w="540" w:type="dxa"/>
              </w:tcPr>
            </w:tcPrChange>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Change w:id="2685" w:author="Author">
              <w:tcPr>
                <w:tcW w:w="540" w:type="dxa"/>
              </w:tcPr>
            </w:tcPrChange>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Change w:id="2686" w:author="Author">
              <w:tcPr>
                <w:tcW w:w="540" w:type="dxa"/>
              </w:tcPr>
            </w:tcPrChange>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CA07D1" w14:paraId="79EF6EEF" w14:textId="77777777" w:rsidTr="002A1404">
        <w:tc>
          <w:tcPr>
            <w:tcW w:w="720" w:type="dxa"/>
            <w:tcPrChange w:id="2687" w:author="Author">
              <w:tcPr>
                <w:tcW w:w="709" w:type="dxa"/>
              </w:tcPr>
            </w:tcPrChange>
          </w:tcPr>
          <w:p w14:paraId="6C88F4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24</w:t>
            </w:r>
          </w:p>
        </w:tc>
        <w:tc>
          <w:tcPr>
            <w:tcW w:w="1350" w:type="dxa"/>
            <w:tcPrChange w:id="2688" w:author="Author">
              <w:tcPr>
                <w:tcW w:w="1361" w:type="dxa"/>
              </w:tcPr>
            </w:tcPrChange>
          </w:tcPr>
          <w:p w14:paraId="5D16D7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John &amp; Robins (1994)</w:t>
            </w:r>
          </w:p>
          <w:p w14:paraId="5056A09E"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88" w:type="dxa"/>
            <w:tcPrChange w:id="2689" w:author="Author">
              <w:tcPr>
                <w:tcW w:w="1080" w:type="dxa"/>
              </w:tcPr>
            </w:tcPrChange>
          </w:tcPr>
          <w:p w14:paraId="265CBA0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Published</w:t>
            </w:r>
          </w:p>
        </w:tc>
        <w:tc>
          <w:tcPr>
            <w:tcW w:w="990" w:type="dxa"/>
            <w:tcPrChange w:id="2690" w:author="Author">
              <w:tcPr>
                <w:tcW w:w="990" w:type="dxa"/>
              </w:tcPr>
            </w:tcPrChange>
          </w:tcPr>
          <w:p w14:paraId="4E5A20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Students</w:t>
            </w:r>
          </w:p>
        </w:tc>
        <w:tc>
          <w:tcPr>
            <w:tcW w:w="1170" w:type="dxa"/>
            <w:tcPrChange w:id="2691" w:author="Author">
              <w:tcPr>
                <w:tcW w:w="1170" w:type="dxa"/>
              </w:tcPr>
            </w:tcPrChange>
          </w:tcPr>
          <w:p w14:paraId="7298B75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CPI</w:t>
            </w:r>
          </w:p>
        </w:tc>
        <w:tc>
          <w:tcPr>
            <w:tcW w:w="1170" w:type="dxa"/>
            <w:tcPrChange w:id="2692" w:author="Author">
              <w:tcPr>
                <w:tcW w:w="1170" w:type="dxa"/>
              </w:tcPr>
            </w:tcPrChange>
          </w:tcPr>
          <w:p w14:paraId="67BDCAA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Observer</w:t>
            </w:r>
          </w:p>
        </w:tc>
        <w:tc>
          <w:tcPr>
            <w:tcW w:w="1260" w:type="dxa"/>
            <w:tcPrChange w:id="2693" w:author="Author">
              <w:tcPr>
                <w:tcW w:w="1260" w:type="dxa"/>
              </w:tcPr>
            </w:tcPrChange>
          </w:tcPr>
          <w:p w14:paraId="77158C3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Residual</w:t>
            </w:r>
          </w:p>
        </w:tc>
        <w:tc>
          <w:tcPr>
            <w:tcW w:w="1191" w:type="dxa"/>
            <w:tcPrChange w:id="2694" w:author="Author">
              <w:tcPr>
                <w:tcW w:w="1191" w:type="dxa"/>
              </w:tcPr>
            </w:tcPrChange>
          </w:tcPr>
          <w:p w14:paraId="10B00D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Short</w:t>
            </w:r>
          </w:p>
          <w:p w14:paraId="4D10BE0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w:t>
            </w:r>
            <w:r w:rsidRPr="00CA07D1">
              <w:rPr>
                <w:rFonts w:ascii="Times New Roman" w:hAnsi="Times New Roman" w:cs="Times New Roman"/>
                <w:sz w:val="16"/>
                <w:szCs w:val="16"/>
              </w:rPr>
              <w:t>cquaintance</w:t>
            </w:r>
          </w:p>
        </w:tc>
        <w:tc>
          <w:tcPr>
            <w:tcW w:w="1417" w:type="dxa"/>
            <w:tcPrChange w:id="2695" w:author="Author">
              <w:tcPr>
                <w:tcW w:w="1417" w:type="dxa"/>
              </w:tcPr>
            </w:tcPrChange>
          </w:tcPr>
          <w:p w14:paraId="165654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Task performance</w:t>
            </w:r>
          </w:p>
        </w:tc>
        <w:tc>
          <w:tcPr>
            <w:tcW w:w="1082" w:type="dxa"/>
            <w:tcPrChange w:id="2696" w:author="Author">
              <w:tcPr>
                <w:tcW w:w="1082" w:type="dxa"/>
              </w:tcPr>
            </w:tcPrChange>
          </w:tcPr>
          <w:p w14:paraId="08E364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Agency</w:t>
            </w:r>
          </w:p>
        </w:tc>
        <w:tc>
          <w:tcPr>
            <w:tcW w:w="540" w:type="dxa"/>
            <w:tcPrChange w:id="2697" w:author="Author">
              <w:tcPr>
                <w:tcW w:w="540" w:type="dxa"/>
              </w:tcPr>
            </w:tcPrChange>
          </w:tcPr>
          <w:p w14:paraId="1687941B" w14:textId="46807A30" w:rsidR="00E653C9" w:rsidRPr="00CA07D1" w:rsidRDefault="006F588E" w:rsidP="00675B14">
            <w:pPr>
              <w:jc w:val="center"/>
              <w:rPr>
                <w:rFonts w:ascii="Times New Roman" w:hAnsi="Times New Roman" w:cs="Times New Roman"/>
                <w:sz w:val="16"/>
                <w:szCs w:val="16"/>
                <w:lang w:eastAsia="zh-CN"/>
              </w:rPr>
            </w:pPr>
            <w:ins w:id="2698" w:author="Author">
              <w:r>
                <w:rPr>
                  <w:rFonts w:ascii="Times New Roman" w:hAnsi="Times New Roman" w:cs="Times New Roman"/>
                  <w:sz w:val="16"/>
                  <w:szCs w:val="16"/>
                </w:rPr>
                <w:t>102</w:t>
              </w:r>
            </w:ins>
            <w:del w:id="2699" w:author="Author">
              <w:r w:rsidR="00E653C9" w:rsidRPr="00CA07D1" w:rsidDel="006F588E">
                <w:rPr>
                  <w:rFonts w:ascii="Times New Roman" w:hAnsi="Times New Roman" w:cs="Times New Roman"/>
                  <w:sz w:val="16"/>
                  <w:szCs w:val="16"/>
                </w:rPr>
                <w:delText>72</w:delText>
              </w:r>
            </w:del>
          </w:p>
        </w:tc>
        <w:tc>
          <w:tcPr>
            <w:tcW w:w="540" w:type="dxa"/>
            <w:tcPrChange w:id="2700" w:author="Author">
              <w:tcPr>
                <w:tcW w:w="540" w:type="dxa"/>
              </w:tcPr>
            </w:tcPrChange>
          </w:tcPr>
          <w:p w14:paraId="6A497D4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.23</w:t>
            </w:r>
          </w:p>
        </w:tc>
        <w:tc>
          <w:tcPr>
            <w:tcW w:w="540" w:type="dxa"/>
            <w:tcPrChange w:id="2701" w:author="Author">
              <w:tcPr>
                <w:tcW w:w="540" w:type="dxa"/>
              </w:tcPr>
            </w:tcPrChange>
          </w:tcPr>
          <w:p w14:paraId="2058638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.26</w:t>
            </w:r>
          </w:p>
        </w:tc>
      </w:tr>
      <w:tr w:rsidR="00E653C9" w:rsidRPr="00CA07D1" w14:paraId="57513750" w14:textId="77777777" w:rsidTr="002A1404">
        <w:tc>
          <w:tcPr>
            <w:tcW w:w="720" w:type="dxa"/>
            <w:tcPrChange w:id="2702" w:author="Author">
              <w:tcPr>
                <w:tcW w:w="709" w:type="dxa"/>
              </w:tcPr>
            </w:tcPrChange>
          </w:tcPr>
          <w:p w14:paraId="717FC3C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25</w:t>
            </w:r>
          </w:p>
        </w:tc>
        <w:tc>
          <w:tcPr>
            <w:tcW w:w="1350" w:type="dxa"/>
            <w:tcPrChange w:id="2703" w:author="Author">
              <w:tcPr>
                <w:tcW w:w="1361" w:type="dxa"/>
              </w:tcPr>
            </w:tcPrChange>
          </w:tcPr>
          <w:p w14:paraId="4D878EC6" w14:textId="77777777" w:rsidR="00E653C9" w:rsidRPr="00CA07D1" w:rsidRDefault="00E653C9" w:rsidP="00675B14">
            <w:pPr>
              <w:rPr>
                <w:rFonts w:ascii="Times New Roman" w:hAnsi="Times New Roman" w:cs="Times New Roman"/>
                <w:sz w:val="16"/>
                <w:szCs w:val="16"/>
              </w:rPr>
            </w:pPr>
            <w:proofErr w:type="spellStart"/>
            <w:r w:rsidRPr="00CA07D1">
              <w:rPr>
                <w:rFonts w:ascii="Times New Roman" w:hAnsi="Times New Roman" w:cs="Times New Roman"/>
                <w:sz w:val="16"/>
                <w:szCs w:val="16"/>
              </w:rPr>
              <w:t>Krizan</w:t>
            </w:r>
            <w:proofErr w:type="spellEnd"/>
            <w:r w:rsidRPr="00CA07D1">
              <w:rPr>
                <w:rFonts w:ascii="Times New Roman" w:hAnsi="Times New Roman" w:cs="Times New Roman"/>
                <w:sz w:val="16"/>
                <w:szCs w:val="16"/>
              </w:rPr>
              <w:t xml:space="preserve"> &amp; </w:t>
            </w:r>
            <w:proofErr w:type="spellStart"/>
            <w:r w:rsidRPr="00CA07D1">
              <w:rPr>
                <w:rFonts w:ascii="Times New Roman" w:hAnsi="Times New Roman" w:cs="Times New Roman"/>
                <w:sz w:val="16"/>
                <w:szCs w:val="16"/>
              </w:rPr>
              <w:t>Johar</w:t>
            </w:r>
            <w:proofErr w:type="spellEnd"/>
            <w:r w:rsidRPr="00CA07D1">
              <w:rPr>
                <w:rFonts w:ascii="Times New Roman" w:hAnsi="Times New Roman" w:cs="Times New Roman" w:hint="eastAsia"/>
                <w:sz w:val="16"/>
                <w:szCs w:val="16"/>
                <w:lang w:eastAsia="zh-CN"/>
              </w:rPr>
              <w:t xml:space="preserve"> (2012)</w:t>
            </w:r>
          </w:p>
        </w:tc>
        <w:tc>
          <w:tcPr>
            <w:tcW w:w="1188" w:type="dxa"/>
            <w:tcPrChange w:id="2704" w:author="Author">
              <w:tcPr>
                <w:tcW w:w="1080" w:type="dxa"/>
              </w:tcPr>
            </w:tcPrChange>
          </w:tcPr>
          <w:p w14:paraId="647D3325" w14:textId="0EDFA3A8" w:rsidR="00E653C9" w:rsidRPr="00CA07D1" w:rsidRDefault="00F64835"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Unp</w:t>
            </w:r>
            <w:r w:rsidR="00E653C9" w:rsidRPr="00CA07D1">
              <w:rPr>
                <w:rFonts w:ascii="Times New Roman" w:hAnsi="Times New Roman" w:cs="Times New Roman"/>
                <w:sz w:val="16"/>
                <w:szCs w:val="16"/>
                <w:lang w:eastAsia="zh-CN"/>
              </w:rPr>
              <w:t>ublished</w:t>
            </w:r>
            <w:ins w:id="2705" w:author="Author">
              <w:r w:rsidR="002A1404">
                <w:rPr>
                  <w:rFonts w:ascii="Times New Roman" w:hAnsi="Times New Roman" w:cs="Times New Roman"/>
                  <w:sz w:val="16"/>
                  <w:szCs w:val="16"/>
                  <w:lang w:eastAsia="zh-CN"/>
                </w:rPr>
                <w:t>*</w:t>
              </w:r>
            </w:ins>
          </w:p>
        </w:tc>
        <w:tc>
          <w:tcPr>
            <w:tcW w:w="990" w:type="dxa"/>
            <w:tcPrChange w:id="2706" w:author="Author">
              <w:tcPr>
                <w:tcW w:w="990" w:type="dxa"/>
              </w:tcPr>
            </w:tcPrChange>
          </w:tcPr>
          <w:p w14:paraId="321FFDE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707" w:author="Author">
              <w:tcPr>
                <w:tcW w:w="1170" w:type="dxa"/>
              </w:tcPr>
            </w:tcPrChange>
          </w:tcPr>
          <w:p w14:paraId="105BD97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708" w:author="Author">
              <w:tcPr>
                <w:tcW w:w="1170" w:type="dxa"/>
              </w:tcPr>
            </w:tcPrChange>
          </w:tcPr>
          <w:p w14:paraId="2EB16DB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709" w:author="Author">
              <w:tcPr>
                <w:tcW w:w="1260" w:type="dxa"/>
              </w:tcPr>
            </w:tcPrChange>
          </w:tcPr>
          <w:p w14:paraId="67CAB8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Change w:id="2710" w:author="Author">
              <w:tcPr>
                <w:tcW w:w="1191" w:type="dxa"/>
              </w:tcPr>
            </w:tcPrChange>
          </w:tcPr>
          <w:p w14:paraId="671AE13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711" w:author="Author">
              <w:tcPr>
                <w:tcW w:w="1417" w:type="dxa"/>
              </w:tcPr>
            </w:tcPrChange>
          </w:tcPr>
          <w:p w14:paraId="0D3DFEA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Dispositional</w:t>
            </w:r>
          </w:p>
          <w:p w14:paraId="1E5FFF9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Envy Scale (DES)</w:t>
            </w:r>
          </w:p>
        </w:tc>
        <w:tc>
          <w:tcPr>
            <w:tcW w:w="1082" w:type="dxa"/>
            <w:tcPrChange w:id="2712" w:author="Author">
              <w:tcPr>
                <w:tcW w:w="1082" w:type="dxa"/>
              </w:tcPr>
            </w:tcPrChange>
          </w:tcPr>
          <w:p w14:paraId="63DC843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Neither</w:t>
            </w:r>
          </w:p>
        </w:tc>
        <w:tc>
          <w:tcPr>
            <w:tcW w:w="540" w:type="dxa"/>
            <w:tcPrChange w:id="2713" w:author="Author">
              <w:tcPr>
                <w:tcW w:w="540" w:type="dxa"/>
              </w:tcPr>
            </w:tcPrChange>
          </w:tcPr>
          <w:p w14:paraId="1DCA103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122</w:t>
            </w:r>
          </w:p>
        </w:tc>
        <w:tc>
          <w:tcPr>
            <w:tcW w:w="540" w:type="dxa"/>
            <w:tcPrChange w:id="2714" w:author="Author">
              <w:tcPr>
                <w:tcW w:w="540" w:type="dxa"/>
              </w:tcPr>
            </w:tcPrChange>
          </w:tcPr>
          <w:p w14:paraId="6BDC278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-.16</w:t>
            </w:r>
          </w:p>
        </w:tc>
        <w:tc>
          <w:tcPr>
            <w:tcW w:w="540" w:type="dxa"/>
            <w:tcPrChange w:id="2715" w:author="Author">
              <w:tcPr>
                <w:tcW w:w="540" w:type="dxa"/>
              </w:tcPr>
            </w:tcPrChange>
          </w:tcPr>
          <w:p w14:paraId="77E640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-.18</w:t>
            </w:r>
          </w:p>
        </w:tc>
      </w:tr>
      <w:tr w:rsidR="00E653C9" w:rsidRPr="00CA07D1" w14:paraId="582C9B89" w14:textId="77777777" w:rsidTr="002A1404">
        <w:tc>
          <w:tcPr>
            <w:tcW w:w="720" w:type="dxa"/>
            <w:tcPrChange w:id="2716" w:author="Author">
              <w:tcPr>
                <w:tcW w:w="709" w:type="dxa"/>
              </w:tcPr>
            </w:tcPrChange>
          </w:tcPr>
          <w:p w14:paraId="61C3EA7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Change w:id="2717" w:author="Author">
              <w:tcPr>
                <w:tcW w:w="1361" w:type="dxa"/>
              </w:tcPr>
            </w:tcPrChange>
          </w:tcPr>
          <w:p w14:paraId="3407322C" w14:textId="027681F6"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Change w:id="2718" w:author="Author">
              <w:tcPr>
                <w:tcW w:w="1080" w:type="dxa"/>
              </w:tcPr>
            </w:tcPrChange>
          </w:tcPr>
          <w:p w14:paraId="131C926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Change w:id="2719" w:author="Author">
              <w:tcPr>
                <w:tcW w:w="990" w:type="dxa"/>
              </w:tcPr>
            </w:tcPrChange>
          </w:tcPr>
          <w:p w14:paraId="4A288F9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720" w:author="Author">
              <w:tcPr>
                <w:tcW w:w="1170" w:type="dxa"/>
              </w:tcPr>
            </w:tcPrChange>
          </w:tcPr>
          <w:p w14:paraId="111A8E5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721" w:author="Author">
              <w:tcPr>
                <w:tcW w:w="1170" w:type="dxa"/>
              </w:tcPr>
            </w:tcPrChange>
          </w:tcPr>
          <w:p w14:paraId="42D2A52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722" w:author="Author">
              <w:tcPr>
                <w:tcW w:w="1260" w:type="dxa"/>
              </w:tcPr>
            </w:tcPrChange>
          </w:tcPr>
          <w:p w14:paraId="26176A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Change w:id="2723" w:author="Author">
              <w:tcPr>
                <w:tcW w:w="1191" w:type="dxa"/>
              </w:tcPr>
            </w:tcPrChange>
          </w:tcPr>
          <w:p w14:paraId="6B5C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724" w:author="Author">
              <w:tcPr>
                <w:tcW w:w="1417" w:type="dxa"/>
              </w:tcPr>
            </w:tcPrChange>
          </w:tcPr>
          <w:p w14:paraId="4CA21C6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Agency</w:t>
            </w:r>
          </w:p>
        </w:tc>
        <w:tc>
          <w:tcPr>
            <w:tcW w:w="1082" w:type="dxa"/>
            <w:tcPrChange w:id="2725" w:author="Author">
              <w:tcPr>
                <w:tcW w:w="1082" w:type="dxa"/>
              </w:tcPr>
            </w:tcPrChange>
          </w:tcPr>
          <w:p w14:paraId="0227F67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Agency</w:t>
            </w:r>
          </w:p>
        </w:tc>
        <w:tc>
          <w:tcPr>
            <w:tcW w:w="540" w:type="dxa"/>
            <w:tcPrChange w:id="2726" w:author="Author">
              <w:tcPr>
                <w:tcW w:w="540" w:type="dxa"/>
              </w:tcPr>
            </w:tcPrChange>
          </w:tcPr>
          <w:p w14:paraId="522791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Change w:id="2727" w:author="Author">
              <w:tcPr>
                <w:tcW w:w="540" w:type="dxa"/>
              </w:tcPr>
            </w:tcPrChange>
          </w:tcPr>
          <w:p w14:paraId="530478B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.28</w:t>
            </w:r>
          </w:p>
        </w:tc>
        <w:tc>
          <w:tcPr>
            <w:tcW w:w="540" w:type="dxa"/>
            <w:tcPrChange w:id="2728" w:author="Author">
              <w:tcPr>
                <w:tcW w:w="540" w:type="dxa"/>
              </w:tcPr>
            </w:tcPrChange>
          </w:tcPr>
          <w:p w14:paraId="6D9715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.31</w:t>
            </w:r>
          </w:p>
        </w:tc>
      </w:tr>
      <w:tr w:rsidR="00E653C9" w:rsidRPr="00CA07D1" w14:paraId="279FAFE7" w14:textId="77777777" w:rsidTr="002A1404">
        <w:tc>
          <w:tcPr>
            <w:tcW w:w="720" w:type="dxa"/>
            <w:tcPrChange w:id="2729" w:author="Author">
              <w:tcPr>
                <w:tcW w:w="709" w:type="dxa"/>
              </w:tcPr>
            </w:tcPrChange>
          </w:tcPr>
          <w:p w14:paraId="4257C1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Change w:id="2730" w:author="Author">
              <w:tcPr>
                <w:tcW w:w="1361" w:type="dxa"/>
              </w:tcPr>
            </w:tcPrChange>
          </w:tcPr>
          <w:p w14:paraId="3BBA0457" w14:textId="176462C2"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Change w:id="2731" w:author="Author">
              <w:tcPr>
                <w:tcW w:w="1080" w:type="dxa"/>
              </w:tcPr>
            </w:tcPrChange>
          </w:tcPr>
          <w:p w14:paraId="6A4559F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Change w:id="2732" w:author="Author">
              <w:tcPr>
                <w:tcW w:w="990" w:type="dxa"/>
              </w:tcPr>
            </w:tcPrChange>
          </w:tcPr>
          <w:p w14:paraId="019A3D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733" w:author="Author">
              <w:tcPr>
                <w:tcW w:w="1170" w:type="dxa"/>
              </w:tcPr>
            </w:tcPrChange>
          </w:tcPr>
          <w:p w14:paraId="153D6FA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734" w:author="Author">
              <w:tcPr>
                <w:tcW w:w="1170" w:type="dxa"/>
              </w:tcPr>
            </w:tcPrChange>
          </w:tcPr>
          <w:p w14:paraId="70F1A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Observer</w:t>
            </w:r>
          </w:p>
        </w:tc>
        <w:tc>
          <w:tcPr>
            <w:tcW w:w="1260" w:type="dxa"/>
            <w:tcPrChange w:id="2735" w:author="Author">
              <w:tcPr>
                <w:tcW w:w="1260" w:type="dxa"/>
              </w:tcPr>
            </w:tcPrChange>
          </w:tcPr>
          <w:p w14:paraId="01BC36D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Change w:id="2736" w:author="Author">
              <w:tcPr>
                <w:tcW w:w="1191" w:type="dxa"/>
              </w:tcPr>
            </w:tcPrChange>
          </w:tcPr>
          <w:p w14:paraId="2C8FC0A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737" w:author="Author">
              <w:tcPr>
                <w:tcW w:w="1417" w:type="dxa"/>
              </w:tcPr>
            </w:tcPrChange>
          </w:tcPr>
          <w:p w14:paraId="21DD85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Communion</w:t>
            </w:r>
          </w:p>
        </w:tc>
        <w:tc>
          <w:tcPr>
            <w:tcW w:w="1082" w:type="dxa"/>
            <w:tcPrChange w:id="2738" w:author="Author">
              <w:tcPr>
                <w:tcW w:w="1082" w:type="dxa"/>
              </w:tcPr>
            </w:tcPrChange>
          </w:tcPr>
          <w:p w14:paraId="4A5D4C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Change w:id="2739" w:author="Author">
              <w:tcPr>
                <w:tcW w:w="540" w:type="dxa"/>
              </w:tcPr>
            </w:tcPrChange>
          </w:tcPr>
          <w:p w14:paraId="783D8BF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Change w:id="2740" w:author="Author">
              <w:tcPr>
                <w:tcW w:w="540" w:type="dxa"/>
              </w:tcPr>
            </w:tcPrChange>
          </w:tcPr>
          <w:p w14:paraId="6C30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.07</w:t>
            </w:r>
          </w:p>
        </w:tc>
        <w:tc>
          <w:tcPr>
            <w:tcW w:w="540" w:type="dxa"/>
            <w:tcPrChange w:id="2741" w:author="Author">
              <w:tcPr>
                <w:tcW w:w="540" w:type="dxa"/>
              </w:tcPr>
            </w:tcPrChange>
          </w:tcPr>
          <w:p w14:paraId="11A5FB2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.08</w:t>
            </w:r>
          </w:p>
        </w:tc>
      </w:tr>
      <w:tr w:rsidR="00E653C9" w:rsidRPr="00E40DA5" w14:paraId="4B29535C" w14:textId="77777777" w:rsidTr="002A1404">
        <w:tc>
          <w:tcPr>
            <w:tcW w:w="720" w:type="dxa"/>
            <w:tcPrChange w:id="2742" w:author="Author">
              <w:tcPr>
                <w:tcW w:w="709" w:type="dxa"/>
              </w:tcPr>
            </w:tcPrChange>
          </w:tcPr>
          <w:p w14:paraId="342BEA04" w14:textId="77777777" w:rsidR="00E653C9" w:rsidRPr="00E40DA5" w:rsidRDefault="00E653C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27</w:t>
            </w:r>
          </w:p>
        </w:tc>
        <w:tc>
          <w:tcPr>
            <w:tcW w:w="1350" w:type="dxa"/>
            <w:tcPrChange w:id="2743" w:author="Author">
              <w:tcPr>
                <w:tcW w:w="1361" w:type="dxa"/>
              </w:tcPr>
            </w:tcPrChange>
          </w:tcPr>
          <w:p w14:paraId="13BD5EAB" w14:textId="3913FD45" w:rsidR="00E653C9" w:rsidRPr="00E40DA5" w:rsidRDefault="00E653C9" w:rsidP="00675B14">
            <w:pPr>
              <w:rPr>
                <w:rFonts w:ascii="Times New Roman" w:hAnsi="Times New Roman" w:cs="Times New Roman"/>
                <w:sz w:val="16"/>
                <w:szCs w:val="16"/>
                <w:lang w:eastAsia="zh-CN"/>
              </w:rPr>
            </w:pPr>
            <w:proofErr w:type="spellStart"/>
            <w:r w:rsidRPr="00E40DA5">
              <w:rPr>
                <w:rFonts w:ascii="Times New Roman" w:hAnsi="Times New Roman" w:cs="Times New Roman"/>
                <w:sz w:val="16"/>
                <w:szCs w:val="16"/>
              </w:rPr>
              <w:t>Nehrig</w:t>
            </w:r>
            <w:proofErr w:type="spellEnd"/>
            <w:r w:rsidR="00CA07D1" w:rsidRPr="00E40DA5">
              <w:rPr>
                <w:rFonts w:ascii="Times New Roman" w:hAnsi="Times New Roman" w:cs="Times New Roman" w:hint="eastAsia"/>
                <w:sz w:val="16"/>
                <w:szCs w:val="16"/>
                <w:lang w:eastAsia="zh-CN"/>
              </w:rPr>
              <w:t xml:space="preserve"> (2015</w:t>
            </w:r>
            <w:r w:rsidRPr="00E40DA5">
              <w:rPr>
                <w:rFonts w:ascii="Times New Roman" w:hAnsi="Times New Roman" w:cs="Times New Roman" w:hint="eastAsia"/>
                <w:sz w:val="16"/>
                <w:szCs w:val="16"/>
                <w:lang w:eastAsia="zh-CN"/>
              </w:rPr>
              <w:t>)</w:t>
            </w:r>
          </w:p>
        </w:tc>
        <w:tc>
          <w:tcPr>
            <w:tcW w:w="1188" w:type="dxa"/>
            <w:tcPrChange w:id="2744" w:author="Author">
              <w:tcPr>
                <w:tcW w:w="1080" w:type="dxa"/>
              </w:tcPr>
            </w:tcPrChange>
          </w:tcPr>
          <w:p w14:paraId="62E576F9" w14:textId="319BD3BF"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Unpublished</w:t>
            </w:r>
            <w:ins w:id="2745" w:author="Author">
              <w:r w:rsidR="002A1404">
                <w:rPr>
                  <w:rFonts w:ascii="Times New Roman" w:hAnsi="Times New Roman" w:cs="Times New Roman"/>
                  <w:sz w:val="16"/>
                  <w:szCs w:val="16"/>
                  <w:lang w:eastAsia="zh-CN"/>
                </w:rPr>
                <w:t>*</w:t>
              </w:r>
            </w:ins>
          </w:p>
        </w:tc>
        <w:tc>
          <w:tcPr>
            <w:tcW w:w="990" w:type="dxa"/>
            <w:tcPrChange w:id="2746" w:author="Author">
              <w:tcPr>
                <w:tcW w:w="990" w:type="dxa"/>
              </w:tcPr>
            </w:tcPrChange>
          </w:tcPr>
          <w:p w14:paraId="181218C8"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Students</w:t>
            </w:r>
          </w:p>
        </w:tc>
        <w:tc>
          <w:tcPr>
            <w:tcW w:w="1170" w:type="dxa"/>
            <w:tcPrChange w:id="2747" w:author="Author">
              <w:tcPr>
                <w:tcW w:w="1170" w:type="dxa"/>
              </w:tcPr>
            </w:tcPrChange>
          </w:tcPr>
          <w:p w14:paraId="094D80D5"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NPI</w:t>
            </w:r>
          </w:p>
        </w:tc>
        <w:tc>
          <w:tcPr>
            <w:tcW w:w="1170" w:type="dxa"/>
            <w:tcPrChange w:id="2748" w:author="Author">
              <w:tcPr>
                <w:tcW w:w="1170" w:type="dxa"/>
              </w:tcPr>
            </w:tcPrChange>
          </w:tcPr>
          <w:p w14:paraId="7D542C7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Observer</w:t>
            </w:r>
          </w:p>
        </w:tc>
        <w:tc>
          <w:tcPr>
            <w:tcW w:w="1260" w:type="dxa"/>
            <w:tcPrChange w:id="2749" w:author="Author">
              <w:tcPr>
                <w:tcW w:w="1260" w:type="dxa"/>
              </w:tcPr>
            </w:tcPrChange>
          </w:tcPr>
          <w:p w14:paraId="213BB1B2"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Residual</w:t>
            </w:r>
          </w:p>
        </w:tc>
        <w:tc>
          <w:tcPr>
            <w:tcW w:w="1191" w:type="dxa"/>
            <w:tcPrChange w:id="2750" w:author="Author">
              <w:tcPr>
                <w:tcW w:w="1191" w:type="dxa"/>
              </w:tcPr>
            </w:tcPrChange>
          </w:tcPr>
          <w:p w14:paraId="0A1CBDE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Zero acquaintance</w:t>
            </w:r>
          </w:p>
        </w:tc>
        <w:tc>
          <w:tcPr>
            <w:tcW w:w="1417" w:type="dxa"/>
            <w:tcPrChange w:id="2751" w:author="Author">
              <w:tcPr>
                <w:tcW w:w="1417" w:type="dxa"/>
              </w:tcPr>
            </w:tcPrChange>
          </w:tcPr>
          <w:p w14:paraId="0BAEF2C9" w14:textId="36932958" w:rsidR="00E653C9" w:rsidRPr="00E40DA5" w:rsidRDefault="00E653C9" w:rsidP="00831BBF">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Stress</w:t>
            </w:r>
            <w:r w:rsidR="00C37894" w:rsidRPr="00E40DA5">
              <w:rPr>
                <w:rFonts w:ascii="Times New Roman" w:hAnsi="Times New Roman" w:cs="Times New Roman"/>
                <w:sz w:val="16"/>
                <w:szCs w:val="16"/>
                <w:lang w:eastAsia="zh-CN"/>
              </w:rPr>
              <w:t xml:space="preserve"> </w:t>
            </w:r>
          </w:p>
        </w:tc>
        <w:tc>
          <w:tcPr>
            <w:tcW w:w="1082" w:type="dxa"/>
            <w:tcPrChange w:id="2752" w:author="Author">
              <w:tcPr>
                <w:tcW w:w="1082" w:type="dxa"/>
              </w:tcPr>
            </w:tcPrChange>
          </w:tcPr>
          <w:p w14:paraId="51A4B9A6"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Neither</w:t>
            </w:r>
          </w:p>
        </w:tc>
        <w:tc>
          <w:tcPr>
            <w:tcW w:w="540" w:type="dxa"/>
            <w:tcPrChange w:id="2753" w:author="Author">
              <w:tcPr>
                <w:tcW w:w="540" w:type="dxa"/>
              </w:tcPr>
            </w:tcPrChange>
          </w:tcPr>
          <w:p w14:paraId="3772EAB9"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156</w:t>
            </w:r>
          </w:p>
        </w:tc>
        <w:tc>
          <w:tcPr>
            <w:tcW w:w="540" w:type="dxa"/>
            <w:tcPrChange w:id="2754" w:author="Author">
              <w:tcPr>
                <w:tcW w:w="540" w:type="dxa"/>
              </w:tcPr>
            </w:tcPrChange>
          </w:tcPr>
          <w:p w14:paraId="4EA397BE"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c>
          <w:tcPr>
            <w:tcW w:w="540" w:type="dxa"/>
            <w:tcPrChange w:id="2755" w:author="Author">
              <w:tcPr>
                <w:tcW w:w="540" w:type="dxa"/>
              </w:tcPr>
            </w:tcPrChange>
          </w:tcPr>
          <w:p w14:paraId="75013A5F"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r>
      <w:tr w:rsidR="00440AA9" w:rsidRPr="00E40DA5" w14:paraId="31646EB6" w14:textId="77777777" w:rsidTr="002A1404">
        <w:tc>
          <w:tcPr>
            <w:tcW w:w="720" w:type="dxa"/>
            <w:tcPrChange w:id="2756" w:author="Author">
              <w:tcPr>
                <w:tcW w:w="709" w:type="dxa"/>
              </w:tcPr>
            </w:tcPrChange>
          </w:tcPr>
          <w:p w14:paraId="2BCA3C2D" w14:textId="4314C4C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28</w:t>
            </w:r>
          </w:p>
        </w:tc>
        <w:tc>
          <w:tcPr>
            <w:tcW w:w="1350" w:type="dxa"/>
            <w:tcPrChange w:id="2757" w:author="Author">
              <w:tcPr>
                <w:tcW w:w="1361" w:type="dxa"/>
              </w:tcPr>
            </w:tcPrChange>
          </w:tcPr>
          <w:p w14:paraId="0ECCD3D1" w14:textId="77777777" w:rsidR="00440AA9" w:rsidRPr="00E40DA5" w:rsidRDefault="00440AA9" w:rsidP="00CC68D1">
            <w:pPr>
              <w:rPr>
                <w:rFonts w:ascii="Times New Roman" w:hAnsi="Times New Roman" w:cs="Times New Roman"/>
                <w:sz w:val="16"/>
                <w:szCs w:val="16"/>
              </w:rPr>
            </w:pPr>
            <w:proofErr w:type="spellStart"/>
            <w:r w:rsidRPr="00E40DA5">
              <w:rPr>
                <w:rFonts w:ascii="Times New Roman" w:hAnsi="Times New Roman" w:cs="Times New Roman"/>
                <w:sz w:val="16"/>
                <w:szCs w:val="16"/>
              </w:rPr>
              <w:t>Nùnez</w:t>
            </w:r>
            <w:proofErr w:type="spellEnd"/>
            <w:r w:rsidRPr="00E40DA5">
              <w:rPr>
                <w:rFonts w:ascii="Times New Roman" w:hAnsi="Times New Roman" w:cs="Times New Roman"/>
                <w:sz w:val="16"/>
                <w:szCs w:val="16"/>
              </w:rPr>
              <w:t xml:space="preserve"> (2007)</w:t>
            </w:r>
          </w:p>
          <w:p w14:paraId="08735F3F" w14:textId="6DD80AE9" w:rsidR="00440AA9" w:rsidRPr="00E40DA5" w:rsidRDefault="00440AA9" w:rsidP="00675B14">
            <w:pPr>
              <w:rPr>
                <w:rFonts w:ascii="Times New Roman" w:hAnsi="Times New Roman" w:cs="Times New Roman"/>
                <w:sz w:val="16"/>
                <w:szCs w:val="16"/>
              </w:rPr>
            </w:pPr>
            <w:del w:id="2758" w:author="Author">
              <w:r w:rsidRPr="00E40DA5" w:rsidDel="002A1404">
                <w:rPr>
                  <w:rFonts w:ascii="Times New Roman" w:hAnsi="Times New Roman" w:cs="Times New Roman"/>
                  <w:sz w:val="16"/>
                  <w:szCs w:val="16"/>
                </w:rPr>
                <w:delText>Time 1 No feedback</w:delText>
              </w:r>
            </w:del>
          </w:p>
        </w:tc>
        <w:tc>
          <w:tcPr>
            <w:tcW w:w="1188" w:type="dxa"/>
            <w:tcPrChange w:id="2759" w:author="Author">
              <w:tcPr>
                <w:tcW w:w="1080" w:type="dxa"/>
              </w:tcPr>
            </w:tcPrChange>
          </w:tcPr>
          <w:p w14:paraId="4D199FA5" w14:textId="1F55920F" w:rsidR="00440AA9" w:rsidRPr="00E40DA5" w:rsidRDefault="002A1404" w:rsidP="00675B14">
            <w:pPr>
              <w:jc w:val="center"/>
              <w:rPr>
                <w:rFonts w:ascii="Times New Roman" w:hAnsi="Times New Roman" w:cs="Times New Roman"/>
                <w:sz w:val="16"/>
                <w:szCs w:val="16"/>
                <w:lang w:eastAsia="zh-CN"/>
              </w:rPr>
            </w:pPr>
            <w:ins w:id="2760" w:author="Author">
              <w:r>
                <w:rPr>
                  <w:rFonts w:ascii="Times New Roman" w:hAnsi="Times New Roman" w:cs="Times New Roman"/>
                  <w:sz w:val="16"/>
                  <w:szCs w:val="16"/>
                </w:rPr>
                <w:t>Unp</w:t>
              </w:r>
            </w:ins>
            <w:del w:id="2761" w:author="Author">
              <w:r w:rsidR="00440AA9" w:rsidRPr="00E40DA5" w:rsidDel="002A1404">
                <w:rPr>
                  <w:rFonts w:ascii="Times New Roman" w:hAnsi="Times New Roman" w:cs="Times New Roman"/>
                  <w:sz w:val="16"/>
                  <w:szCs w:val="16"/>
                </w:rPr>
                <w:delText>P</w:delText>
              </w:r>
            </w:del>
            <w:r w:rsidR="00440AA9" w:rsidRPr="00E40DA5">
              <w:rPr>
                <w:rFonts w:ascii="Times New Roman" w:hAnsi="Times New Roman" w:cs="Times New Roman"/>
                <w:sz w:val="16"/>
                <w:szCs w:val="16"/>
              </w:rPr>
              <w:t>ublished</w:t>
            </w:r>
          </w:p>
        </w:tc>
        <w:tc>
          <w:tcPr>
            <w:tcW w:w="990" w:type="dxa"/>
            <w:tcPrChange w:id="2762" w:author="Author">
              <w:tcPr>
                <w:tcW w:w="990" w:type="dxa"/>
              </w:tcPr>
            </w:tcPrChange>
          </w:tcPr>
          <w:p w14:paraId="6B0E59C6" w14:textId="28D5462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Community</w:t>
            </w:r>
          </w:p>
        </w:tc>
        <w:tc>
          <w:tcPr>
            <w:tcW w:w="1170" w:type="dxa"/>
            <w:tcPrChange w:id="2763" w:author="Author">
              <w:tcPr>
                <w:tcW w:w="1170" w:type="dxa"/>
              </w:tcPr>
            </w:tcPrChange>
          </w:tcPr>
          <w:p w14:paraId="20970328" w14:textId="18F15416"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NPI</w:t>
            </w:r>
          </w:p>
        </w:tc>
        <w:tc>
          <w:tcPr>
            <w:tcW w:w="1170" w:type="dxa"/>
            <w:tcPrChange w:id="2764" w:author="Author">
              <w:tcPr>
                <w:tcW w:w="1170" w:type="dxa"/>
              </w:tcPr>
            </w:tcPrChange>
          </w:tcPr>
          <w:p w14:paraId="5C60E3AE" w14:textId="7D338483"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Objective</w:t>
            </w:r>
          </w:p>
        </w:tc>
        <w:tc>
          <w:tcPr>
            <w:tcW w:w="1260" w:type="dxa"/>
            <w:tcPrChange w:id="2765" w:author="Author">
              <w:tcPr>
                <w:tcW w:w="1260" w:type="dxa"/>
              </w:tcPr>
            </w:tcPrChange>
          </w:tcPr>
          <w:p w14:paraId="0C0B755D" w14:textId="3C6FA27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Difference</w:t>
            </w:r>
          </w:p>
        </w:tc>
        <w:tc>
          <w:tcPr>
            <w:tcW w:w="1191" w:type="dxa"/>
            <w:tcPrChange w:id="2766" w:author="Author">
              <w:tcPr>
                <w:tcW w:w="1191" w:type="dxa"/>
              </w:tcPr>
            </w:tcPrChange>
          </w:tcPr>
          <w:p w14:paraId="2EA21A86" w14:textId="21B8289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w:t>
            </w:r>
          </w:p>
        </w:tc>
        <w:tc>
          <w:tcPr>
            <w:tcW w:w="1417" w:type="dxa"/>
            <w:tcPrChange w:id="2767" w:author="Author">
              <w:tcPr>
                <w:tcW w:w="1417" w:type="dxa"/>
              </w:tcPr>
            </w:tcPrChange>
          </w:tcPr>
          <w:p w14:paraId="1BE040D4" w14:textId="30F8EFC9" w:rsidR="00440AA9" w:rsidRPr="00E40DA5" w:rsidRDefault="00440AA9" w:rsidP="00440AA9">
            <w:pPr>
              <w:jc w:val="center"/>
              <w:rPr>
                <w:rFonts w:ascii="Times New Roman" w:hAnsi="Times New Roman" w:cs="Times New Roman"/>
                <w:sz w:val="16"/>
                <w:szCs w:val="16"/>
                <w:lang w:eastAsia="zh-CN"/>
              </w:rPr>
            </w:pPr>
            <w:r w:rsidRPr="00E40DA5">
              <w:rPr>
                <w:rFonts w:ascii="Times New Roman" w:hAnsi="Times New Roman" w:cs="Times New Roman"/>
                <w:sz w:val="16"/>
                <w:szCs w:val="16"/>
              </w:rPr>
              <w:t>Task performance</w:t>
            </w:r>
          </w:p>
        </w:tc>
        <w:tc>
          <w:tcPr>
            <w:tcW w:w="1082" w:type="dxa"/>
            <w:tcPrChange w:id="2768" w:author="Author">
              <w:tcPr>
                <w:tcW w:w="1082" w:type="dxa"/>
              </w:tcPr>
            </w:tcPrChange>
          </w:tcPr>
          <w:p w14:paraId="0523B6B2" w14:textId="5913B2D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Agency</w:t>
            </w:r>
          </w:p>
        </w:tc>
        <w:tc>
          <w:tcPr>
            <w:tcW w:w="540" w:type="dxa"/>
            <w:tcPrChange w:id="2769" w:author="Author">
              <w:tcPr>
                <w:tcW w:w="540" w:type="dxa"/>
              </w:tcPr>
            </w:tcPrChange>
          </w:tcPr>
          <w:p w14:paraId="46248E8D" w14:textId="63C073C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102</w:t>
            </w:r>
          </w:p>
        </w:tc>
        <w:tc>
          <w:tcPr>
            <w:tcW w:w="540" w:type="dxa"/>
            <w:tcPrChange w:id="2770" w:author="Author">
              <w:tcPr>
                <w:tcW w:w="540" w:type="dxa"/>
              </w:tcPr>
            </w:tcPrChange>
          </w:tcPr>
          <w:p w14:paraId="037D806E" w14:textId="6926E12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c>
          <w:tcPr>
            <w:tcW w:w="540" w:type="dxa"/>
            <w:tcPrChange w:id="2771" w:author="Author">
              <w:tcPr>
                <w:tcW w:w="540" w:type="dxa"/>
              </w:tcPr>
            </w:tcPrChange>
          </w:tcPr>
          <w:p w14:paraId="00B4C133" w14:textId="1397732D"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r>
    </w:tbl>
    <w:p w14:paraId="181576B5" w14:textId="77777777" w:rsidR="00E653C9" w:rsidRPr="00E40DA5" w:rsidRDefault="00E653C9" w:rsidP="00E653C9">
      <w:pPr>
        <w:spacing w:after="0"/>
        <w:ind w:right="1080"/>
        <w:jc w:val="right"/>
        <w:rPr>
          <w:rFonts w:ascii="Times New Roman" w:hAnsi="Times New Roman" w:cs="Times New Roman"/>
          <w:sz w:val="18"/>
          <w:szCs w:val="18"/>
          <w:lang w:eastAsia="zh-CN"/>
        </w:rPr>
      </w:pPr>
      <w:r w:rsidRPr="00E40DA5">
        <w:rPr>
          <w:rFonts w:ascii="Times New Roman" w:hAnsi="Times New Roman" w:cs="Times New Roman"/>
          <w:sz w:val="18"/>
          <w:szCs w:val="18"/>
        </w:rPr>
        <w:t>(</w:t>
      </w:r>
      <w:proofErr w:type="gramStart"/>
      <w:r w:rsidRPr="00E40DA5">
        <w:rPr>
          <w:rFonts w:ascii="Times New Roman" w:hAnsi="Times New Roman" w:cs="Times New Roman"/>
          <w:i/>
          <w:sz w:val="18"/>
          <w:szCs w:val="18"/>
        </w:rPr>
        <w:t>continued</w:t>
      </w:r>
      <w:proofErr w:type="gramEnd"/>
      <w:r w:rsidRPr="00E40DA5">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13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772" w:author="Author">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260"/>
        <w:gridCol w:w="1188"/>
        <w:gridCol w:w="990"/>
        <w:gridCol w:w="1080"/>
        <w:gridCol w:w="1080"/>
        <w:gridCol w:w="1350"/>
        <w:gridCol w:w="1170"/>
        <w:gridCol w:w="1530"/>
        <w:gridCol w:w="1160"/>
        <w:gridCol w:w="535"/>
        <w:gridCol w:w="535"/>
        <w:gridCol w:w="535"/>
        <w:tblGridChange w:id="2773">
          <w:tblGrid>
            <w:gridCol w:w="703"/>
            <w:gridCol w:w="1277"/>
            <w:gridCol w:w="1080"/>
            <w:gridCol w:w="990"/>
            <w:gridCol w:w="1080"/>
            <w:gridCol w:w="1080"/>
            <w:gridCol w:w="1350"/>
            <w:gridCol w:w="1170"/>
            <w:gridCol w:w="1530"/>
            <w:gridCol w:w="1160"/>
            <w:gridCol w:w="535"/>
            <w:gridCol w:w="535"/>
            <w:gridCol w:w="535"/>
          </w:tblGrid>
        </w:tblGridChange>
      </w:tblGrid>
      <w:tr w:rsidR="00E653C9" w:rsidRPr="00F25738" w14:paraId="67B1BECA" w14:textId="77777777" w:rsidTr="001D274D">
        <w:trPr>
          <w:trHeight w:val="611"/>
          <w:trPrChange w:id="2774" w:author="Author">
            <w:trPr>
              <w:trHeight w:val="611"/>
            </w:trPr>
          </w:trPrChange>
        </w:trPr>
        <w:tc>
          <w:tcPr>
            <w:tcW w:w="720" w:type="dxa"/>
            <w:tcBorders>
              <w:top w:val="double" w:sz="4" w:space="0" w:color="auto"/>
              <w:bottom w:val="single" w:sz="4" w:space="0" w:color="auto"/>
            </w:tcBorders>
            <w:vAlign w:val="bottom"/>
            <w:tcPrChange w:id="2775" w:author="Author">
              <w:tcPr>
                <w:tcW w:w="703" w:type="dxa"/>
                <w:tcBorders>
                  <w:top w:val="double" w:sz="4" w:space="0" w:color="auto"/>
                  <w:bottom w:val="single" w:sz="4" w:space="0" w:color="auto"/>
                </w:tcBorders>
                <w:vAlign w:val="bottom"/>
              </w:tcPr>
            </w:tcPrChange>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60" w:type="dxa"/>
            <w:tcBorders>
              <w:top w:val="double" w:sz="4" w:space="0" w:color="auto"/>
              <w:bottom w:val="single" w:sz="4" w:space="0" w:color="auto"/>
            </w:tcBorders>
            <w:vAlign w:val="bottom"/>
            <w:tcPrChange w:id="2776" w:author="Author">
              <w:tcPr>
                <w:tcW w:w="1277" w:type="dxa"/>
                <w:tcBorders>
                  <w:top w:val="double" w:sz="4" w:space="0" w:color="auto"/>
                  <w:bottom w:val="single" w:sz="4" w:space="0" w:color="auto"/>
                </w:tcBorders>
                <w:vAlign w:val="bottom"/>
              </w:tcPr>
            </w:tcPrChange>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Change w:id="2777" w:author="Author">
              <w:tcPr>
                <w:tcW w:w="1080" w:type="dxa"/>
                <w:tcBorders>
                  <w:top w:val="double" w:sz="4" w:space="0" w:color="auto"/>
                  <w:bottom w:val="single" w:sz="4" w:space="0" w:color="auto"/>
                </w:tcBorders>
                <w:vAlign w:val="bottom"/>
              </w:tcPr>
            </w:tcPrChange>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Change w:id="2778" w:author="Author">
              <w:tcPr>
                <w:tcW w:w="990" w:type="dxa"/>
                <w:tcBorders>
                  <w:top w:val="double" w:sz="4" w:space="0" w:color="auto"/>
                  <w:bottom w:val="single" w:sz="4" w:space="0" w:color="auto"/>
                </w:tcBorders>
                <w:vAlign w:val="bottom"/>
              </w:tcPr>
            </w:tcPrChange>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Change w:id="2779" w:author="Author">
              <w:tcPr>
                <w:tcW w:w="1080" w:type="dxa"/>
                <w:tcBorders>
                  <w:top w:val="double" w:sz="4" w:space="0" w:color="auto"/>
                  <w:bottom w:val="single" w:sz="4" w:space="0" w:color="auto"/>
                </w:tcBorders>
                <w:vAlign w:val="bottom"/>
              </w:tcPr>
            </w:tcPrChange>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Change w:id="2780" w:author="Author">
              <w:tcPr>
                <w:tcW w:w="1080" w:type="dxa"/>
                <w:tcBorders>
                  <w:top w:val="double" w:sz="4" w:space="0" w:color="auto"/>
                  <w:bottom w:val="single" w:sz="4" w:space="0" w:color="auto"/>
                </w:tcBorders>
                <w:vAlign w:val="bottom"/>
              </w:tcPr>
            </w:tcPrChange>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Change w:id="2781" w:author="Author">
              <w:tcPr>
                <w:tcW w:w="1350" w:type="dxa"/>
                <w:tcBorders>
                  <w:top w:val="double" w:sz="4" w:space="0" w:color="auto"/>
                  <w:bottom w:val="single" w:sz="4" w:space="0" w:color="auto"/>
                </w:tcBorders>
                <w:vAlign w:val="bottom"/>
              </w:tcPr>
            </w:tcPrChange>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Change w:id="2782" w:author="Author">
              <w:tcPr>
                <w:tcW w:w="1170" w:type="dxa"/>
                <w:tcBorders>
                  <w:top w:val="double" w:sz="4" w:space="0" w:color="auto"/>
                  <w:bottom w:val="single" w:sz="4" w:space="0" w:color="auto"/>
                </w:tcBorders>
                <w:vAlign w:val="bottom"/>
              </w:tcPr>
            </w:tcPrChange>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Change w:id="2783" w:author="Author">
              <w:tcPr>
                <w:tcW w:w="1530" w:type="dxa"/>
                <w:tcBorders>
                  <w:top w:val="double" w:sz="4" w:space="0" w:color="auto"/>
                  <w:bottom w:val="single" w:sz="4" w:space="0" w:color="auto"/>
                </w:tcBorders>
                <w:vAlign w:val="bottom"/>
              </w:tcPr>
            </w:tcPrChange>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Change w:id="2784" w:author="Author">
              <w:tcPr>
                <w:tcW w:w="1160" w:type="dxa"/>
                <w:tcBorders>
                  <w:top w:val="double" w:sz="4" w:space="0" w:color="auto"/>
                  <w:bottom w:val="single" w:sz="4" w:space="0" w:color="auto"/>
                </w:tcBorders>
                <w:vAlign w:val="bottom"/>
              </w:tcPr>
            </w:tcPrChange>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Change w:id="2785" w:author="Author">
              <w:tcPr>
                <w:tcW w:w="535" w:type="dxa"/>
                <w:tcBorders>
                  <w:top w:val="double" w:sz="4" w:space="0" w:color="auto"/>
                  <w:bottom w:val="single" w:sz="4" w:space="0" w:color="auto"/>
                </w:tcBorders>
                <w:vAlign w:val="bottom"/>
              </w:tcPr>
            </w:tcPrChange>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Change w:id="2786" w:author="Author">
              <w:tcPr>
                <w:tcW w:w="535" w:type="dxa"/>
                <w:tcBorders>
                  <w:top w:val="double" w:sz="4" w:space="0" w:color="auto"/>
                  <w:bottom w:val="single" w:sz="4" w:space="0" w:color="auto"/>
                </w:tcBorders>
                <w:vAlign w:val="bottom"/>
              </w:tcPr>
            </w:tcPrChange>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Change w:id="2787" w:author="Author">
              <w:tcPr>
                <w:tcW w:w="535" w:type="dxa"/>
                <w:tcBorders>
                  <w:top w:val="double" w:sz="4" w:space="0" w:color="auto"/>
                  <w:bottom w:val="single" w:sz="4" w:space="0" w:color="auto"/>
                </w:tcBorders>
                <w:vAlign w:val="bottom"/>
              </w:tcPr>
            </w:tcPrChange>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F3F89" w:rsidRPr="00F25738" w14:paraId="6EF1C0B4" w14:textId="77777777" w:rsidTr="001D274D">
        <w:trPr>
          <w:trHeight w:val="323"/>
          <w:trPrChange w:id="2788" w:author="Author">
            <w:trPr>
              <w:trHeight w:val="543"/>
            </w:trPr>
          </w:trPrChange>
        </w:trPr>
        <w:tc>
          <w:tcPr>
            <w:tcW w:w="720" w:type="dxa"/>
            <w:tcBorders>
              <w:top w:val="nil"/>
              <w:left w:val="nil"/>
              <w:bottom w:val="nil"/>
              <w:right w:val="nil"/>
            </w:tcBorders>
            <w:tcPrChange w:id="2789" w:author="Author">
              <w:tcPr>
                <w:tcW w:w="703" w:type="dxa"/>
                <w:tcBorders>
                  <w:top w:val="nil"/>
                  <w:left w:val="nil"/>
                  <w:bottom w:val="nil"/>
                  <w:right w:val="nil"/>
                </w:tcBorders>
              </w:tcPr>
            </w:tcPrChange>
          </w:tcPr>
          <w:p w14:paraId="28F13196"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790" w:author="Author">
              <w:tcPr>
                <w:tcW w:w="1277" w:type="dxa"/>
                <w:tcBorders>
                  <w:top w:val="nil"/>
                  <w:left w:val="nil"/>
                  <w:bottom w:val="nil"/>
                  <w:right w:val="nil"/>
                </w:tcBorders>
              </w:tcPr>
            </w:tcPrChange>
          </w:tcPr>
          <w:p w14:paraId="4808180A" w14:textId="4C2254DA" w:rsidR="00EF3F89" w:rsidRPr="00F25738" w:rsidDel="002A1404" w:rsidRDefault="00EF3F89" w:rsidP="006C5560">
            <w:pPr>
              <w:rPr>
                <w:del w:id="2791" w:author="Autho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798F1B95" w14:textId="14278B93" w:rsidR="00EF3F89" w:rsidRPr="00F25738" w:rsidRDefault="00EF3F89">
            <w:pPr>
              <w:rPr>
                <w:rFonts w:ascii="Times New Roman" w:hAnsi="Times New Roman" w:cs="Times New Roman"/>
                <w:sz w:val="16"/>
                <w:szCs w:val="16"/>
              </w:rPr>
            </w:pPr>
            <w:del w:id="2792" w:author="Author">
              <w:r w:rsidRPr="00F25738" w:rsidDel="002A1404">
                <w:rPr>
                  <w:rFonts w:ascii="Times New Roman" w:hAnsi="Times New Roman" w:cs="Times New Roman"/>
                  <w:sz w:val="16"/>
                  <w:szCs w:val="16"/>
                </w:rPr>
                <w:delText>Time 1 No feedback</w:delText>
              </w:r>
            </w:del>
          </w:p>
        </w:tc>
        <w:tc>
          <w:tcPr>
            <w:tcW w:w="1188" w:type="dxa"/>
            <w:tcBorders>
              <w:top w:val="nil"/>
              <w:left w:val="nil"/>
              <w:bottom w:val="nil"/>
              <w:right w:val="nil"/>
            </w:tcBorders>
            <w:tcPrChange w:id="2793" w:author="Author">
              <w:tcPr>
                <w:tcW w:w="1080" w:type="dxa"/>
                <w:tcBorders>
                  <w:top w:val="nil"/>
                  <w:left w:val="nil"/>
                  <w:bottom w:val="nil"/>
                  <w:right w:val="nil"/>
                </w:tcBorders>
              </w:tcPr>
            </w:tcPrChange>
          </w:tcPr>
          <w:p w14:paraId="02222F2D" w14:textId="30D1083E" w:rsidR="00EF3F89" w:rsidRPr="00F25738" w:rsidRDefault="002A1404" w:rsidP="00675B14">
            <w:pPr>
              <w:jc w:val="center"/>
              <w:rPr>
                <w:rFonts w:ascii="Times New Roman" w:hAnsi="Times New Roman" w:cs="Times New Roman"/>
                <w:sz w:val="16"/>
                <w:szCs w:val="16"/>
              </w:rPr>
            </w:pPr>
            <w:ins w:id="2794" w:author="Author">
              <w:r>
                <w:rPr>
                  <w:rFonts w:ascii="Times New Roman" w:hAnsi="Times New Roman" w:cs="Times New Roman"/>
                  <w:sz w:val="16"/>
                  <w:szCs w:val="16"/>
                </w:rPr>
                <w:t>Unp</w:t>
              </w:r>
            </w:ins>
            <w:del w:id="2795" w:author="Author">
              <w:r w:rsidR="00EF3F89" w:rsidRPr="00F25738" w:rsidDel="002A1404">
                <w:rPr>
                  <w:rFonts w:ascii="Times New Roman" w:hAnsi="Times New Roman" w:cs="Times New Roman"/>
                  <w:sz w:val="16"/>
                  <w:szCs w:val="16"/>
                </w:rPr>
                <w:delText>P</w:delText>
              </w:r>
            </w:del>
            <w:r w:rsidR="00EF3F89" w:rsidRPr="00F25738">
              <w:rPr>
                <w:rFonts w:ascii="Times New Roman" w:hAnsi="Times New Roman" w:cs="Times New Roman"/>
                <w:sz w:val="16"/>
                <w:szCs w:val="16"/>
              </w:rPr>
              <w:t>ublished</w:t>
            </w:r>
          </w:p>
        </w:tc>
        <w:tc>
          <w:tcPr>
            <w:tcW w:w="990" w:type="dxa"/>
            <w:tcBorders>
              <w:top w:val="nil"/>
              <w:left w:val="nil"/>
              <w:bottom w:val="nil"/>
              <w:right w:val="nil"/>
            </w:tcBorders>
            <w:tcPrChange w:id="2796" w:author="Author">
              <w:tcPr>
                <w:tcW w:w="990" w:type="dxa"/>
                <w:tcBorders>
                  <w:top w:val="nil"/>
                  <w:left w:val="nil"/>
                  <w:bottom w:val="nil"/>
                  <w:right w:val="nil"/>
                </w:tcBorders>
              </w:tcPr>
            </w:tcPrChange>
          </w:tcPr>
          <w:p w14:paraId="7478713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Change w:id="2797" w:author="Author">
              <w:tcPr>
                <w:tcW w:w="1080" w:type="dxa"/>
                <w:tcBorders>
                  <w:top w:val="nil"/>
                  <w:left w:val="nil"/>
                  <w:bottom w:val="nil"/>
                  <w:right w:val="nil"/>
                </w:tcBorders>
              </w:tcPr>
            </w:tcPrChange>
          </w:tcPr>
          <w:p w14:paraId="4B9B4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798" w:author="Author">
              <w:tcPr>
                <w:tcW w:w="1080" w:type="dxa"/>
                <w:tcBorders>
                  <w:top w:val="nil"/>
                  <w:left w:val="nil"/>
                  <w:bottom w:val="nil"/>
                  <w:right w:val="nil"/>
                </w:tcBorders>
              </w:tcPr>
            </w:tcPrChange>
          </w:tcPr>
          <w:p w14:paraId="1EE1554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799" w:author="Author">
              <w:tcPr>
                <w:tcW w:w="1350" w:type="dxa"/>
                <w:tcBorders>
                  <w:top w:val="nil"/>
                  <w:left w:val="nil"/>
                  <w:bottom w:val="nil"/>
                  <w:right w:val="nil"/>
                </w:tcBorders>
              </w:tcPr>
            </w:tcPrChange>
          </w:tcPr>
          <w:p w14:paraId="4590EEC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Change w:id="2800" w:author="Author">
              <w:tcPr>
                <w:tcW w:w="1170" w:type="dxa"/>
                <w:tcBorders>
                  <w:top w:val="nil"/>
                  <w:left w:val="nil"/>
                  <w:bottom w:val="nil"/>
                  <w:right w:val="nil"/>
                </w:tcBorders>
              </w:tcPr>
            </w:tcPrChange>
          </w:tcPr>
          <w:p w14:paraId="64249F9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801" w:author="Author">
              <w:tcPr>
                <w:tcW w:w="1530" w:type="dxa"/>
                <w:tcBorders>
                  <w:top w:val="nil"/>
                  <w:left w:val="nil"/>
                  <w:bottom w:val="nil"/>
                  <w:right w:val="nil"/>
                </w:tcBorders>
              </w:tcPr>
            </w:tcPrChange>
          </w:tcPr>
          <w:p w14:paraId="6C0BE54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02" w:author="Author">
              <w:tcPr>
                <w:tcW w:w="1160" w:type="dxa"/>
                <w:tcBorders>
                  <w:top w:val="nil"/>
                  <w:left w:val="nil"/>
                  <w:bottom w:val="nil"/>
                  <w:right w:val="nil"/>
                </w:tcBorders>
              </w:tcPr>
            </w:tcPrChange>
          </w:tcPr>
          <w:p w14:paraId="1F68E60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03" w:author="Author">
              <w:tcPr>
                <w:tcW w:w="535" w:type="dxa"/>
                <w:tcBorders>
                  <w:top w:val="nil"/>
                  <w:left w:val="nil"/>
                  <w:bottom w:val="nil"/>
                  <w:right w:val="nil"/>
                </w:tcBorders>
              </w:tcPr>
            </w:tcPrChange>
          </w:tcPr>
          <w:p w14:paraId="164DB51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Change w:id="2804" w:author="Author">
              <w:tcPr>
                <w:tcW w:w="535" w:type="dxa"/>
                <w:tcBorders>
                  <w:top w:val="nil"/>
                  <w:left w:val="nil"/>
                  <w:bottom w:val="nil"/>
                  <w:right w:val="nil"/>
                </w:tcBorders>
              </w:tcPr>
            </w:tcPrChange>
          </w:tcPr>
          <w:p w14:paraId="3E2A358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nil"/>
              <w:left w:val="nil"/>
              <w:bottom w:val="nil"/>
              <w:right w:val="nil"/>
            </w:tcBorders>
            <w:tcPrChange w:id="2805" w:author="Author">
              <w:tcPr>
                <w:tcW w:w="535" w:type="dxa"/>
                <w:tcBorders>
                  <w:top w:val="nil"/>
                  <w:left w:val="nil"/>
                  <w:bottom w:val="nil"/>
                  <w:right w:val="nil"/>
                </w:tcBorders>
              </w:tcPr>
            </w:tcPrChange>
          </w:tcPr>
          <w:p w14:paraId="7454A95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F3F89" w:rsidRPr="00F25738" w14:paraId="566B24EA" w14:textId="77777777" w:rsidTr="001D274D">
        <w:trPr>
          <w:trHeight w:val="351"/>
          <w:trPrChange w:id="2806" w:author="Author">
            <w:trPr>
              <w:trHeight w:val="351"/>
            </w:trPr>
          </w:trPrChange>
        </w:trPr>
        <w:tc>
          <w:tcPr>
            <w:tcW w:w="720" w:type="dxa"/>
            <w:tcBorders>
              <w:top w:val="nil"/>
              <w:left w:val="nil"/>
              <w:bottom w:val="nil"/>
              <w:right w:val="nil"/>
            </w:tcBorders>
            <w:tcPrChange w:id="2807" w:author="Author">
              <w:tcPr>
                <w:tcW w:w="703" w:type="dxa"/>
                <w:tcBorders>
                  <w:top w:val="nil"/>
                  <w:left w:val="nil"/>
                  <w:bottom w:val="nil"/>
                  <w:right w:val="nil"/>
                </w:tcBorders>
              </w:tcPr>
            </w:tcPrChange>
          </w:tcPr>
          <w:p w14:paraId="4B7A9F84"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808" w:author="Author">
              <w:tcPr>
                <w:tcW w:w="1277" w:type="dxa"/>
                <w:tcBorders>
                  <w:top w:val="nil"/>
                  <w:left w:val="nil"/>
                  <w:bottom w:val="nil"/>
                  <w:right w:val="nil"/>
                </w:tcBorders>
              </w:tcPr>
            </w:tcPrChange>
          </w:tcPr>
          <w:p w14:paraId="3A467AF9" w14:textId="548F7A59" w:rsidR="00EF3F89" w:rsidRPr="00F25738" w:rsidDel="002A1404" w:rsidRDefault="00EF3F89" w:rsidP="006C5560">
            <w:pPr>
              <w:rPr>
                <w:del w:id="2809" w:author="Autho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CE86B23" w14:textId="1E6CF213" w:rsidR="00EF3F89" w:rsidRPr="00F25738" w:rsidRDefault="00EF3F89">
            <w:pPr>
              <w:rPr>
                <w:rFonts w:ascii="Times New Roman" w:hAnsi="Times New Roman" w:cs="Times New Roman"/>
                <w:sz w:val="16"/>
                <w:szCs w:val="16"/>
              </w:rPr>
            </w:pPr>
            <w:del w:id="2810" w:author="Author">
              <w:r w:rsidRPr="00F25738" w:rsidDel="002A1404">
                <w:rPr>
                  <w:rFonts w:ascii="Times New Roman" w:hAnsi="Times New Roman" w:cs="Times New Roman"/>
                  <w:sz w:val="16"/>
                  <w:szCs w:val="16"/>
                </w:rPr>
                <w:delText>Time 2 Feedback</w:delText>
              </w:r>
            </w:del>
          </w:p>
        </w:tc>
        <w:tc>
          <w:tcPr>
            <w:tcW w:w="1188" w:type="dxa"/>
            <w:tcBorders>
              <w:top w:val="nil"/>
              <w:left w:val="nil"/>
              <w:bottom w:val="nil"/>
              <w:right w:val="nil"/>
            </w:tcBorders>
            <w:tcPrChange w:id="2811" w:author="Author">
              <w:tcPr>
                <w:tcW w:w="1080" w:type="dxa"/>
                <w:tcBorders>
                  <w:top w:val="nil"/>
                  <w:left w:val="nil"/>
                  <w:bottom w:val="nil"/>
                  <w:right w:val="nil"/>
                </w:tcBorders>
              </w:tcPr>
            </w:tcPrChange>
          </w:tcPr>
          <w:p w14:paraId="3B62FEE6" w14:textId="5E35EE3D" w:rsidR="00EF3F89" w:rsidRPr="00F25738" w:rsidRDefault="002A1404" w:rsidP="00675B14">
            <w:pPr>
              <w:jc w:val="center"/>
              <w:rPr>
                <w:rFonts w:ascii="Times New Roman" w:hAnsi="Times New Roman" w:cs="Times New Roman"/>
                <w:sz w:val="16"/>
                <w:szCs w:val="16"/>
              </w:rPr>
            </w:pPr>
            <w:ins w:id="2812" w:author="Author">
              <w:r>
                <w:rPr>
                  <w:rFonts w:ascii="Times New Roman" w:hAnsi="Times New Roman" w:cs="Times New Roman"/>
                  <w:sz w:val="16"/>
                  <w:szCs w:val="16"/>
                </w:rPr>
                <w:t>Unp</w:t>
              </w:r>
            </w:ins>
            <w:del w:id="2813" w:author="Author">
              <w:r w:rsidR="00EF3F89" w:rsidRPr="00F25738" w:rsidDel="002A1404">
                <w:rPr>
                  <w:rFonts w:ascii="Times New Roman" w:hAnsi="Times New Roman" w:cs="Times New Roman"/>
                  <w:sz w:val="16"/>
                  <w:szCs w:val="16"/>
                </w:rPr>
                <w:delText>P</w:delText>
              </w:r>
            </w:del>
            <w:r w:rsidR="00EF3F89" w:rsidRPr="00F25738">
              <w:rPr>
                <w:rFonts w:ascii="Times New Roman" w:hAnsi="Times New Roman" w:cs="Times New Roman"/>
                <w:sz w:val="16"/>
                <w:szCs w:val="16"/>
              </w:rPr>
              <w:t>ublished</w:t>
            </w:r>
          </w:p>
        </w:tc>
        <w:tc>
          <w:tcPr>
            <w:tcW w:w="990" w:type="dxa"/>
            <w:tcBorders>
              <w:top w:val="nil"/>
              <w:left w:val="nil"/>
              <w:bottom w:val="nil"/>
              <w:right w:val="nil"/>
            </w:tcBorders>
            <w:tcPrChange w:id="2814" w:author="Author">
              <w:tcPr>
                <w:tcW w:w="990" w:type="dxa"/>
                <w:tcBorders>
                  <w:top w:val="nil"/>
                  <w:left w:val="nil"/>
                  <w:bottom w:val="nil"/>
                  <w:right w:val="nil"/>
                </w:tcBorders>
              </w:tcPr>
            </w:tcPrChange>
          </w:tcPr>
          <w:p w14:paraId="5FD9879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Change w:id="2815" w:author="Author">
              <w:tcPr>
                <w:tcW w:w="1080" w:type="dxa"/>
                <w:tcBorders>
                  <w:top w:val="nil"/>
                  <w:left w:val="nil"/>
                  <w:bottom w:val="nil"/>
                  <w:right w:val="nil"/>
                </w:tcBorders>
              </w:tcPr>
            </w:tcPrChange>
          </w:tcPr>
          <w:p w14:paraId="37334AA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16" w:author="Author">
              <w:tcPr>
                <w:tcW w:w="1080" w:type="dxa"/>
                <w:tcBorders>
                  <w:top w:val="nil"/>
                  <w:left w:val="nil"/>
                  <w:bottom w:val="nil"/>
                  <w:right w:val="nil"/>
                </w:tcBorders>
              </w:tcPr>
            </w:tcPrChange>
          </w:tcPr>
          <w:p w14:paraId="45C3B53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817" w:author="Author">
              <w:tcPr>
                <w:tcW w:w="1350" w:type="dxa"/>
                <w:tcBorders>
                  <w:top w:val="nil"/>
                  <w:left w:val="nil"/>
                  <w:bottom w:val="nil"/>
                  <w:right w:val="nil"/>
                </w:tcBorders>
              </w:tcPr>
            </w:tcPrChange>
          </w:tcPr>
          <w:p w14:paraId="000CFDC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Change w:id="2818" w:author="Author">
              <w:tcPr>
                <w:tcW w:w="1170" w:type="dxa"/>
                <w:tcBorders>
                  <w:top w:val="nil"/>
                  <w:left w:val="nil"/>
                  <w:bottom w:val="nil"/>
                  <w:right w:val="nil"/>
                </w:tcBorders>
              </w:tcPr>
            </w:tcPrChange>
          </w:tcPr>
          <w:p w14:paraId="0D71084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819" w:author="Author">
              <w:tcPr>
                <w:tcW w:w="1530" w:type="dxa"/>
                <w:tcBorders>
                  <w:top w:val="nil"/>
                  <w:left w:val="nil"/>
                  <w:bottom w:val="nil"/>
                  <w:right w:val="nil"/>
                </w:tcBorders>
              </w:tcPr>
            </w:tcPrChange>
          </w:tcPr>
          <w:p w14:paraId="4458244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20" w:author="Author">
              <w:tcPr>
                <w:tcW w:w="1160" w:type="dxa"/>
                <w:tcBorders>
                  <w:top w:val="nil"/>
                  <w:left w:val="nil"/>
                  <w:bottom w:val="nil"/>
                  <w:right w:val="nil"/>
                </w:tcBorders>
              </w:tcPr>
            </w:tcPrChange>
          </w:tcPr>
          <w:p w14:paraId="04738E2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21" w:author="Author">
              <w:tcPr>
                <w:tcW w:w="535" w:type="dxa"/>
                <w:tcBorders>
                  <w:top w:val="nil"/>
                  <w:left w:val="nil"/>
                  <w:bottom w:val="nil"/>
                  <w:right w:val="nil"/>
                </w:tcBorders>
              </w:tcPr>
            </w:tcPrChange>
          </w:tcPr>
          <w:p w14:paraId="60221D5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Change w:id="2822" w:author="Author">
              <w:tcPr>
                <w:tcW w:w="535" w:type="dxa"/>
                <w:tcBorders>
                  <w:top w:val="nil"/>
                  <w:left w:val="nil"/>
                  <w:bottom w:val="nil"/>
                  <w:right w:val="nil"/>
                </w:tcBorders>
              </w:tcPr>
            </w:tcPrChange>
          </w:tcPr>
          <w:p w14:paraId="17CBF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Change w:id="2823" w:author="Author">
              <w:tcPr>
                <w:tcW w:w="535" w:type="dxa"/>
                <w:tcBorders>
                  <w:top w:val="nil"/>
                  <w:left w:val="nil"/>
                  <w:bottom w:val="nil"/>
                  <w:right w:val="nil"/>
                </w:tcBorders>
              </w:tcPr>
            </w:tcPrChange>
          </w:tcPr>
          <w:p w14:paraId="06B12F2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2A1404" w:rsidRPr="00E40DA5" w14:paraId="1398F412" w14:textId="77777777" w:rsidTr="001D274D">
        <w:trPr>
          <w:trHeight w:val="362"/>
          <w:ins w:id="2824" w:author="Author"/>
          <w:trPrChange w:id="2825" w:author="Author">
            <w:trPr>
              <w:trHeight w:val="362"/>
            </w:trPr>
          </w:trPrChange>
        </w:trPr>
        <w:tc>
          <w:tcPr>
            <w:tcW w:w="720" w:type="dxa"/>
            <w:tcBorders>
              <w:top w:val="nil"/>
              <w:left w:val="nil"/>
              <w:bottom w:val="nil"/>
              <w:right w:val="nil"/>
            </w:tcBorders>
            <w:tcPrChange w:id="2826" w:author="Author">
              <w:tcPr>
                <w:tcW w:w="703" w:type="dxa"/>
                <w:tcBorders>
                  <w:top w:val="nil"/>
                  <w:left w:val="nil"/>
                  <w:bottom w:val="nil"/>
                  <w:right w:val="nil"/>
                </w:tcBorders>
              </w:tcPr>
            </w:tcPrChange>
          </w:tcPr>
          <w:p w14:paraId="25FF5A53" w14:textId="44399995" w:rsidR="002A1404" w:rsidRDefault="002A1404" w:rsidP="002A1404">
            <w:pPr>
              <w:tabs>
                <w:tab w:val="center" w:pos="246"/>
              </w:tabs>
              <w:jc w:val="center"/>
              <w:rPr>
                <w:ins w:id="2827" w:author="Author"/>
                <w:rFonts w:ascii="Times New Roman" w:hAnsi="Times New Roman" w:cs="Times New Roman"/>
                <w:sz w:val="16"/>
                <w:szCs w:val="16"/>
                <w:lang w:eastAsia="zh-CN"/>
              </w:rPr>
            </w:pPr>
            <w:ins w:id="2828" w:author="Author">
              <w:r>
                <w:rPr>
                  <w:rFonts w:ascii="Times New Roman" w:hAnsi="Times New Roman" w:cs="Times New Roman"/>
                  <w:sz w:val="16"/>
                  <w:szCs w:val="16"/>
                  <w:lang w:eastAsia="zh-CN"/>
                </w:rPr>
                <w:t>28</w:t>
              </w:r>
            </w:ins>
          </w:p>
        </w:tc>
        <w:tc>
          <w:tcPr>
            <w:tcW w:w="1260" w:type="dxa"/>
            <w:tcBorders>
              <w:top w:val="nil"/>
              <w:left w:val="nil"/>
              <w:bottom w:val="nil"/>
              <w:right w:val="nil"/>
            </w:tcBorders>
            <w:tcPrChange w:id="2829" w:author="Author">
              <w:tcPr>
                <w:tcW w:w="1277" w:type="dxa"/>
                <w:tcBorders>
                  <w:top w:val="nil"/>
                  <w:left w:val="nil"/>
                  <w:bottom w:val="nil"/>
                  <w:right w:val="nil"/>
                </w:tcBorders>
              </w:tcPr>
            </w:tcPrChange>
          </w:tcPr>
          <w:p w14:paraId="5038E882" w14:textId="70C5D506" w:rsidR="002A1404" w:rsidRPr="00E40DA5" w:rsidRDefault="002A1404" w:rsidP="002A1404">
            <w:pPr>
              <w:rPr>
                <w:ins w:id="2830" w:author="Author"/>
                <w:rFonts w:ascii="Times New Roman" w:hAnsi="Times New Roman" w:cs="Times New Roman"/>
                <w:sz w:val="16"/>
                <w:szCs w:val="16"/>
              </w:rPr>
            </w:pPr>
            <w:proofErr w:type="spellStart"/>
            <w:ins w:id="2831" w:author="Author">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ins>
          </w:p>
        </w:tc>
        <w:tc>
          <w:tcPr>
            <w:tcW w:w="1188" w:type="dxa"/>
            <w:tcBorders>
              <w:top w:val="nil"/>
              <w:left w:val="nil"/>
              <w:bottom w:val="nil"/>
              <w:right w:val="nil"/>
            </w:tcBorders>
            <w:tcPrChange w:id="2832" w:author="Author">
              <w:tcPr>
                <w:tcW w:w="1080" w:type="dxa"/>
                <w:tcBorders>
                  <w:top w:val="nil"/>
                  <w:left w:val="nil"/>
                  <w:bottom w:val="nil"/>
                  <w:right w:val="nil"/>
                </w:tcBorders>
              </w:tcPr>
            </w:tcPrChange>
          </w:tcPr>
          <w:p w14:paraId="323CB292" w14:textId="708A3698" w:rsidR="002A1404" w:rsidRPr="00E40DA5" w:rsidRDefault="002A1404" w:rsidP="002A1404">
            <w:pPr>
              <w:jc w:val="center"/>
              <w:rPr>
                <w:ins w:id="2833" w:author="Author"/>
                <w:rFonts w:ascii="Times New Roman" w:hAnsi="Times New Roman" w:cs="Times New Roman"/>
                <w:sz w:val="16"/>
                <w:szCs w:val="16"/>
              </w:rPr>
            </w:pPr>
            <w:ins w:id="2834"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p>
        </w:tc>
        <w:tc>
          <w:tcPr>
            <w:tcW w:w="990" w:type="dxa"/>
            <w:tcBorders>
              <w:top w:val="nil"/>
              <w:left w:val="nil"/>
              <w:bottom w:val="nil"/>
              <w:right w:val="nil"/>
            </w:tcBorders>
            <w:tcPrChange w:id="2835" w:author="Author">
              <w:tcPr>
                <w:tcW w:w="990" w:type="dxa"/>
                <w:tcBorders>
                  <w:top w:val="nil"/>
                  <w:left w:val="nil"/>
                  <w:bottom w:val="nil"/>
                  <w:right w:val="nil"/>
                </w:tcBorders>
              </w:tcPr>
            </w:tcPrChange>
          </w:tcPr>
          <w:p w14:paraId="5D9B61BB" w14:textId="015D6952" w:rsidR="002A1404" w:rsidRPr="00E40DA5" w:rsidRDefault="002A1404" w:rsidP="002A1404">
            <w:pPr>
              <w:jc w:val="center"/>
              <w:rPr>
                <w:ins w:id="2836" w:author="Author"/>
                <w:rFonts w:ascii="Times New Roman" w:hAnsi="Times New Roman" w:cs="Times New Roman"/>
                <w:sz w:val="16"/>
                <w:szCs w:val="16"/>
              </w:rPr>
            </w:pPr>
            <w:ins w:id="2837" w:author="Author">
              <w:r w:rsidRPr="00F25738">
                <w:rPr>
                  <w:rFonts w:ascii="Times New Roman" w:hAnsi="Times New Roman" w:cs="Times New Roman"/>
                  <w:sz w:val="16"/>
                  <w:szCs w:val="16"/>
                </w:rPr>
                <w:t>Community</w:t>
              </w:r>
            </w:ins>
          </w:p>
        </w:tc>
        <w:tc>
          <w:tcPr>
            <w:tcW w:w="1080" w:type="dxa"/>
            <w:tcBorders>
              <w:top w:val="nil"/>
              <w:left w:val="nil"/>
              <w:bottom w:val="nil"/>
              <w:right w:val="nil"/>
            </w:tcBorders>
            <w:tcPrChange w:id="2838" w:author="Author">
              <w:tcPr>
                <w:tcW w:w="1080" w:type="dxa"/>
                <w:tcBorders>
                  <w:top w:val="nil"/>
                  <w:left w:val="nil"/>
                  <w:bottom w:val="nil"/>
                  <w:right w:val="nil"/>
                </w:tcBorders>
              </w:tcPr>
            </w:tcPrChange>
          </w:tcPr>
          <w:p w14:paraId="2D0122D8" w14:textId="779E2B41" w:rsidR="002A1404" w:rsidRPr="00E40DA5" w:rsidRDefault="002A1404" w:rsidP="002A1404">
            <w:pPr>
              <w:jc w:val="center"/>
              <w:rPr>
                <w:ins w:id="2839" w:author="Author"/>
                <w:rFonts w:ascii="Times New Roman" w:hAnsi="Times New Roman" w:cs="Times New Roman"/>
                <w:sz w:val="16"/>
                <w:szCs w:val="16"/>
              </w:rPr>
            </w:pPr>
            <w:ins w:id="2840" w:author="Author">
              <w:r w:rsidRPr="00F25738">
                <w:rPr>
                  <w:rFonts w:ascii="Times New Roman" w:hAnsi="Times New Roman" w:cs="Times New Roman"/>
                  <w:sz w:val="16"/>
                  <w:szCs w:val="16"/>
                </w:rPr>
                <w:t>NPI</w:t>
              </w:r>
            </w:ins>
          </w:p>
        </w:tc>
        <w:tc>
          <w:tcPr>
            <w:tcW w:w="1080" w:type="dxa"/>
            <w:tcBorders>
              <w:top w:val="nil"/>
              <w:left w:val="nil"/>
              <w:bottom w:val="nil"/>
              <w:right w:val="nil"/>
            </w:tcBorders>
            <w:tcPrChange w:id="2841" w:author="Author">
              <w:tcPr>
                <w:tcW w:w="1080" w:type="dxa"/>
                <w:tcBorders>
                  <w:top w:val="nil"/>
                  <w:left w:val="nil"/>
                  <w:bottom w:val="nil"/>
                  <w:right w:val="nil"/>
                </w:tcBorders>
              </w:tcPr>
            </w:tcPrChange>
          </w:tcPr>
          <w:p w14:paraId="1FA27F21" w14:textId="09EE4CDC" w:rsidR="002A1404" w:rsidRPr="00E40DA5" w:rsidRDefault="002A1404" w:rsidP="002A1404">
            <w:pPr>
              <w:jc w:val="center"/>
              <w:rPr>
                <w:ins w:id="2842" w:author="Author"/>
                <w:rFonts w:ascii="Times New Roman" w:hAnsi="Times New Roman" w:cs="Times New Roman"/>
                <w:sz w:val="16"/>
                <w:szCs w:val="16"/>
              </w:rPr>
            </w:pPr>
            <w:ins w:id="2843" w:author="Author">
              <w:r w:rsidRPr="00F25738">
                <w:rPr>
                  <w:rFonts w:ascii="Times New Roman" w:hAnsi="Times New Roman" w:cs="Times New Roman"/>
                  <w:sz w:val="16"/>
                  <w:szCs w:val="16"/>
                </w:rPr>
                <w:t>Objective</w:t>
              </w:r>
            </w:ins>
          </w:p>
        </w:tc>
        <w:tc>
          <w:tcPr>
            <w:tcW w:w="1350" w:type="dxa"/>
            <w:tcBorders>
              <w:top w:val="nil"/>
              <w:left w:val="nil"/>
              <w:bottom w:val="nil"/>
              <w:right w:val="nil"/>
            </w:tcBorders>
            <w:tcPrChange w:id="2844" w:author="Author">
              <w:tcPr>
                <w:tcW w:w="1350" w:type="dxa"/>
                <w:tcBorders>
                  <w:top w:val="nil"/>
                  <w:left w:val="nil"/>
                  <w:bottom w:val="nil"/>
                  <w:right w:val="nil"/>
                </w:tcBorders>
              </w:tcPr>
            </w:tcPrChange>
          </w:tcPr>
          <w:p w14:paraId="37F3D37B" w14:textId="160756B0" w:rsidR="002A1404" w:rsidRPr="00E40DA5" w:rsidRDefault="002A1404" w:rsidP="002A1404">
            <w:pPr>
              <w:jc w:val="center"/>
              <w:rPr>
                <w:ins w:id="2845" w:author="Author"/>
                <w:rFonts w:ascii="Times New Roman" w:hAnsi="Times New Roman" w:cs="Times New Roman"/>
                <w:sz w:val="16"/>
                <w:szCs w:val="16"/>
              </w:rPr>
            </w:pPr>
            <w:ins w:id="2846" w:author="Author">
              <w:r w:rsidRPr="00F25738">
                <w:rPr>
                  <w:rFonts w:ascii="Times New Roman" w:hAnsi="Times New Roman" w:cs="Times New Roman"/>
                  <w:sz w:val="16"/>
                  <w:szCs w:val="16"/>
                </w:rPr>
                <w:t>Difference</w:t>
              </w:r>
            </w:ins>
          </w:p>
        </w:tc>
        <w:tc>
          <w:tcPr>
            <w:tcW w:w="1170" w:type="dxa"/>
            <w:tcBorders>
              <w:top w:val="nil"/>
              <w:left w:val="nil"/>
              <w:bottom w:val="nil"/>
              <w:right w:val="nil"/>
            </w:tcBorders>
            <w:tcPrChange w:id="2847" w:author="Author">
              <w:tcPr>
                <w:tcW w:w="1170" w:type="dxa"/>
                <w:tcBorders>
                  <w:top w:val="nil"/>
                  <w:left w:val="nil"/>
                  <w:bottom w:val="nil"/>
                  <w:right w:val="nil"/>
                </w:tcBorders>
              </w:tcPr>
            </w:tcPrChange>
          </w:tcPr>
          <w:p w14:paraId="2004DBE5" w14:textId="32954B58" w:rsidR="002A1404" w:rsidRPr="00E40DA5" w:rsidRDefault="002A1404" w:rsidP="002A1404">
            <w:pPr>
              <w:jc w:val="center"/>
              <w:rPr>
                <w:ins w:id="2848" w:author="Author"/>
                <w:rFonts w:ascii="Times New Roman" w:hAnsi="Times New Roman" w:cs="Times New Roman"/>
                <w:sz w:val="16"/>
                <w:szCs w:val="16"/>
              </w:rPr>
            </w:pPr>
            <w:ins w:id="2849" w:author="Author">
              <w:r w:rsidRPr="00F25738">
                <w:rPr>
                  <w:rFonts w:ascii="Times New Roman" w:hAnsi="Times New Roman" w:cs="Times New Roman"/>
                  <w:sz w:val="16"/>
                  <w:szCs w:val="16"/>
                </w:rPr>
                <w:t>.</w:t>
              </w:r>
            </w:ins>
          </w:p>
        </w:tc>
        <w:tc>
          <w:tcPr>
            <w:tcW w:w="1530" w:type="dxa"/>
            <w:tcBorders>
              <w:top w:val="nil"/>
              <w:left w:val="nil"/>
              <w:bottom w:val="nil"/>
              <w:right w:val="nil"/>
            </w:tcBorders>
            <w:tcPrChange w:id="2850" w:author="Author">
              <w:tcPr>
                <w:tcW w:w="1530" w:type="dxa"/>
                <w:tcBorders>
                  <w:top w:val="nil"/>
                  <w:left w:val="nil"/>
                  <w:bottom w:val="nil"/>
                  <w:right w:val="nil"/>
                </w:tcBorders>
              </w:tcPr>
            </w:tcPrChange>
          </w:tcPr>
          <w:p w14:paraId="75749B3B" w14:textId="24784BA8" w:rsidR="002A1404" w:rsidRPr="00E40DA5" w:rsidRDefault="002A1404" w:rsidP="002A1404">
            <w:pPr>
              <w:jc w:val="center"/>
              <w:rPr>
                <w:ins w:id="2851" w:author="Author"/>
                <w:rFonts w:ascii="Times New Roman" w:hAnsi="Times New Roman" w:cs="Times New Roman"/>
                <w:sz w:val="16"/>
                <w:szCs w:val="16"/>
              </w:rPr>
            </w:pPr>
            <w:ins w:id="2852" w:author="Author">
              <w:r w:rsidRPr="00F25738">
                <w:rPr>
                  <w:rFonts w:ascii="Times New Roman" w:hAnsi="Times New Roman" w:cs="Times New Roman"/>
                  <w:sz w:val="16"/>
                  <w:szCs w:val="16"/>
                </w:rPr>
                <w:t>Task performance</w:t>
              </w:r>
            </w:ins>
          </w:p>
        </w:tc>
        <w:tc>
          <w:tcPr>
            <w:tcW w:w="1160" w:type="dxa"/>
            <w:tcBorders>
              <w:top w:val="nil"/>
              <w:left w:val="nil"/>
              <w:bottom w:val="nil"/>
              <w:right w:val="nil"/>
            </w:tcBorders>
            <w:tcPrChange w:id="2853" w:author="Author">
              <w:tcPr>
                <w:tcW w:w="1160" w:type="dxa"/>
                <w:tcBorders>
                  <w:top w:val="nil"/>
                  <w:left w:val="nil"/>
                  <w:bottom w:val="nil"/>
                  <w:right w:val="nil"/>
                </w:tcBorders>
              </w:tcPr>
            </w:tcPrChange>
          </w:tcPr>
          <w:p w14:paraId="15742BBC" w14:textId="35FB39F5" w:rsidR="002A1404" w:rsidRPr="00E40DA5" w:rsidRDefault="002A1404" w:rsidP="002A1404">
            <w:pPr>
              <w:jc w:val="center"/>
              <w:rPr>
                <w:ins w:id="2854" w:author="Author"/>
                <w:rFonts w:ascii="Times New Roman" w:hAnsi="Times New Roman" w:cs="Times New Roman"/>
                <w:sz w:val="16"/>
                <w:szCs w:val="16"/>
              </w:rPr>
            </w:pPr>
            <w:ins w:id="2855" w:author="Author">
              <w:r w:rsidRPr="00F25738">
                <w:rPr>
                  <w:rFonts w:ascii="Times New Roman" w:hAnsi="Times New Roman" w:cs="Times New Roman"/>
                  <w:sz w:val="16"/>
                  <w:szCs w:val="16"/>
                </w:rPr>
                <w:t>Agency</w:t>
              </w:r>
            </w:ins>
          </w:p>
        </w:tc>
        <w:tc>
          <w:tcPr>
            <w:tcW w:w="535" w:type="dxa"/>
            <w:tcBorders>
              <w:top w:val="nil"/>
              <w:left w:val="nil"/>
              <w:bottom w:val="nil"/>
              <w:right w:val="nil"/>
            </w:tcBorders>
            <w:tcPrChange w:id="2856" w:author="Author">
              <w:tcPr>
                <w:tcW w:w="535" w:type="dxa"/>
                <w:tcBorders>
                  <w:top w:val="nil"/>
                  <w:left w:val="nil"/>
                  <w:bottom w:val="nil"/>
                  <w:right w:val="nil"/>
                </w:tcBorders>
              </w:tcPr>
            </w:tcPrChange>
          </w:tcPr>
          <w:p w14:paraId="24BE842B" w14:textId="01EB4240" w:rsidR="002A1404" w:rsidRPr="00E40DA5" w:rsidRDefault="002A1404" w:rsidP="002A1404">
            <w:pPr>
              <w:jc w:val="center"/>
              <w:rPr>
                <w:ins w:id="2857" w:author="Author"/>
                <w:rFonts w:ascii="Times New Roman" w:hAnsi="Times New Roman" w:cs="Times New Roman"/>
                <w:sz w:val="16"/>
                <w:szCs w:val="16"/>
              </w:rPr>
            </w:pPr>
            <w:ins w:id="2858" w:author="Author">
              <w:r w:rsidRPr="00F25738">
                <w:rPr>
                  <w:rFonts w:ascii="Times New Roman" w:hAnsi="Times New Roman" w:cs="Times New Roman"/>
                  <w:sz w:val="16"/>
                  <w:szCs w:val="16"/>
                </w:rPr>
                <w:t>102</w:t>
              </w:r>
            </w:ins>
          </w:p>
        </w:tc>
        <w:tc>
          <w:tcPr>
            <w:tcW w:w="535" w:type="dxa"/>
            <w:tcBorders>
              <w:top w:val="nil"/>
              <w:left w:val="nil"/>
              <w:bottom w:val="nil"/>
              <w:right w:val="nil"/>
            </w:tcBorders>
            <w:tcPrChange w:id="2859" w:author="Author">
              <w:tcPr>
                <w:tcW w:w="535" w:type="dxa"/>
                <w:tcBorders>
                  <w:top w:val="nil"/>
                  <w:left w:val="nil"/>
                  <w:bottom w:val="nil"/>
                  <w:right w:val="nil"/>
                </w:tcBorders>
              </w:tcPr>
            </w:tcPrChange>
          </w:tcPr>
          <w:p w14:paraId="3BE13A4A" w14:textId="39594759" w:rsidR="002A1404" w:rsidRPr="00E40DA5" w:rsidRDefault="002A1404" w:rsidP="002A1404">
            <w:pPr>
              <w:jc w:val="center"/>
              <w:rPr>
                <w:ins w:id="2860" w:author="Author"/>
                <w:rFonts w:ascii="Times New Roman" w:hAnsi="Times New Roman" w:cs="Times New Roman"/>
                <w:sz w:val="16"/>
                <w:szCs w:val="16"/>
              </w:rPr>
            </w:pPr>
            <w:ins w:id="2861" w:author="Author">
              <w:r w:rsidRPr="00F25738">
                <w:rPr>
                  <w:rFonts w:ascii="Times New Roman" w:hAnsi="Times New Roman" w:cs="Times New Roman"/>
                  <w:sz w:val="16"/>
                  <w:szCs w:val="16"/>
                </w:rPr>
                <w:t>.11</w:t>
              </w:r>
            </w:ins>
          </w:p>
        </w:tc>
        <w:tc>
          <w:tcPr>
            <w:tcW w:w="535" w:type="dxa"/>
            <w:tcBorders>
              <w:top w:val="nil"/>
              <w:left w:val="nil"/>
              <w:bottom w:val="nil"/>
              <w:right w:val="nil"/>
            </w:tcBorders>
            <w:tcPrChange w:id="2862" w:author="Author">
              <w:tcPr>
                <w:tcW w:w="535" w:type="dxa"/>
                <w:tcBorders>
                  <w:top w:val="nil"/>
                  <w:left w:val="nil"/>
                  <w:bottom w:val="nil"/>
                  <w:right w:val="nil"/>
                </w:tcBorders>
              </w:tcPr>
            </w:tcPrChange>
          </w:tcPr>
          <w:p w14:paraId="4A860C76" w14:textId="311300B8" w:rsidR="002A1404" w:rsidRPr="00E40DA5" w:rsidRDefault="002A1404" w:rsidP="002A1404">
            <w:pPr>
              <w:jc w:val="center"/>
              <w:rPr>
                <w:ins w:id="2863" w:author="Author"/>
                <w:rFonts w:ascii="Times New Roman" w:hAnsi="Times New Roman" w:cs="Times New Roman"/>
                <w:sz w:val="16"/>
                <w:szCs w:val="16"/>
              </w:rPr>
            </w:pPr>
            <w:ins w:id="2864" w:author="Author">
              <w:r>
                <w:rPr>
                  <w:rFonts w:ascii="Times New Roman" w:hAnsi="Times New Roman" w:cs="Times New Roman"/>
                  <w:sz w:val="16"/>
                  <w:szCs w:val="16"/>
                </w:rPr>
                <w:t>.12</w:t>
              </w:r>
            </w:ins>
          </w:p>
        </w:tc>
      </w:tr>
      <w:tr w:rsidR="002A1404" w:rsidRPr="00E40DA5" w14:paraId="0DC2C662" w14:textId="77777777" w:rsidTr="001D274D">
        <w:trPr>
          <w:trHeight w:val="362"/>
          <w:trPrChange w:id="2865" w:author="Author">
            <w:trPr>
              <w:trHeight w:val="362"/>
            </w:trPr>
          </w:trPrChange>
        </w:trPr>
        <w:tc>
          <w:tcPr>
            <w:tcW w:w="720" w:type="dxa"/>
            <w:tcBorders>
              <w:top w:val="nil"/>
              <w:left w:val="nil"/>
              <w:bottom w:val="nil"/>
              <w:right w:val="nil"/>
            </w:tcBorders>
            <w:tcPrChange w:id="2866" w:author="Author">
              <w:tcPr>
                <w:tcW w:w="703" w:type="dxa"/>
                <w:tcBorders>
                  <w:top w:val="nil"/>
                  <w:left w:val="nil"/>
                  <w:bottom w:val="nil"/>
                  <w:right w:val="nil"/>
                </w:tcBorders>
              </w:tcPr>
            </w:tcPrChange>
          </w:tcPr>
          <w:p w14:paraId="677409DC" w14:textId="77777777" w:rsidR="002A1404" w:rsidRDefault="002A1404" w:rsidP="002A140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867" w:author="Author">
              <w:tcPr>
                <w:tcW w:w="1277" w:type="dxa"/>
                <w:tcBorders>
                  <w:top w:val="nil"/>
                  <w:left w:val="nil"/>
                  <w:bottom w:val="nil"/>
                  <w:right w:val="nil"/>
                </w:tcBorders>
              </w:tcPr>
            </w:tcPrChange>
          </w:tcPr>
          <w:p w14:paraId="69AB297E" w14:textId="77777777" w:rsidR="002A1404" w:rsidRPr="00E40DA5" w:rsidDel="002A1404" w:rsidRDefault="002A1404" w:rsidP="002A1404">
            <w:pPr>
              <w:rPr>
                <w:del w:id="2868" w:author="Author"/>
                <w:rFonts w:ascii="Times New Roman" w:hAnsi="Times New Roman" w:cs="Times New Roman"/>
                <w:sz w:val="16"/>
                <w:szCs w:val="16"/>
              </w:rPr>
            </w:pPr>
            <w:proofErr w:type="spellStart"/>
            <w:r w:rsidRPr="00E40DA5">
              <w:rPr>
                <w:rFonts w:ascii="Times New Roman" w:hAnsi="Times New Roman" w:cs="Times New Roman"/>
                <w:sz w:val="16"/>
                <w:szCs w:val="16"/>
              </w:rPr>
              <w:t>Nùnez</w:t>
            </w:r>
            <w:proofErr w:type="spellEnd"/>
            <w:r w:rsidRPr="00E40DA5">
              <w:rPr>
                <w:rFonts w:ascii="Times New Roman" w:hAnsi="Times New Roman" w:cs="Times New Roman"/>
                <w:sz w:val="16"/>
                <w:szCs w:val="16"/>
              </w:rPr>
              <w:t xml:space="preserve"> (2007)</w:t>
            </w:r>
          </w:p>
          <w:p w14:paraId="6663A82E" w14:textId="0AE10F3D" w:rsidR="002A1404" w:rsidRPr="00E40DA5" w:rsidRDefault="002A1404" w:rsidP="002A1404">
            <w:pPr>
              <w:rPr>
                <w:rFonts w:ascii="Times New Roman" w:hAnsi="Times New Roman" w:cs="Times New Roman"/>
                <w:sz w:val="16"/>
                <w:szCs w:val="16"/>
              </w:rPr>
            </w:pPr>
            <w:del w:id="2869" w:author="Author">
              <w:r w:rsidRPr="00E40DA5" w:rsidDel="002A1404">
                <w:rPr>
                  <w:rFonts w:ascii="Times New Roman" w:hAnsi="Times New Roman" w:cs="Times New Roman"/>
                  <w:sz w:val="16"/>
                  <w:szCs w:val="16"/>
                </w:rPr>
                <w:delText>Time 2 Feedback</w:delText>
              </w:r>
            </w:del>
          </w:p>
        </w:tc>
        <w:tc>
          <w:tcPr>
            <w:tcW w:w="1188" w:type="dxa"/>
            <w:tcBorders>
              <w:top w:val="nil"/>
              <w:left w:val="nil"/>
              <w:bottom w:val="nil"/>
              <w:right w:val="nil"/>
            </w:tcBorders>
            <w:tcPrChange w:id="2870" w:author="Author">
              <w:tcPr>
                <w:tcW w:w="1080" w:type="dxa"/>
                <w:tcBorders>
                  <w:top w:val="nil"/>
                  <w:left w:val="nil"/>
                  <w:bottom w:val="nil"/>
                  <w:right w:val="nil"/>
                </w:tcBorders>
              </w:tcPr>
            </w:tcPrChange>
          </w:tcPr>
          <w:p w14:paraId="1837CBA6" w14:textId="1A1AA2B7" w:rsidR="002A1404" w:rsidRPr="00E40DA5" w:rsidRDefault="002A1404" w:rsidP="002A1404">
            <w:pPr>
              <w:jc w:val="center"/>
              <w:rPr>
                <w:rFonts w:ascii="Times New Roman" w:hAnsi="Times New Roman" w:cs="Times New Roman"/>
                <w:sz w:val="16"/>
                <w:szCs w:val="16"/>
              </w:rPr>
            </w:pPr>
            <w:ins w:id="2871"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del w:id="2872" w:author="Author">
              <w:r w:rsidRPr="00E40DA5" w:rsidDel="002A1404">
                <w:rPr>
                  <w:rFonts w:ascii="Times New Roman" w:hAnsi="Times New Roman" w:cs="Times New Roman"/>
                  <w:sz w:val="16"/>
                  <w:szCs w:val="16"/>
                </w:rPr>
                <w:delText>Published</w:delText>
              </w:r>
            </w:del>
          </w:p>
        </w:tc>
        <w:tc>
          <w:tcPr>
            <w:tcW w:w="990" w:type="dxa"/>
            <w:tcBorders>
              <w:top w:val="nil"/>
              <w:left w:val="nil"/>
              <w:bottom w:val="nil"/>
              <w:right w:val="nil"/>
            </w:tcBorders>
            <w:tcPrChange w:id="2873" w:author="Author">
              <w:tcPr>
                <w:tcW w:w="990" w:type="dxa"/>
                <w:tcBorders>
                  <w:top w:val="nil"/>
                  <w:left w:val="nil"/>
                  <w:bottom w:val="nil"/>
                  <w:right w:val="nil"/>
                </w:tcBorders>
              </w:tcPr>
            </w:tcPrChange>
          </w:tcPr>
          <w:p w14:paraId="2F8C581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Community</w:t>
            </w:r>
          </w:p>
        </w:tc>
        <w:tc>
          <w:tcPr>
            <w:tcW w:w="1080" w:type="dxa"/>
            <w:tcBorders>
              <w:top w:val="nil"/>
              <w:left w:val="nil"/>
              <w:bottom w:val="nil"/>
              <w:right w:val="nil"/>
            </w:tcBorders>
            <w:tcPrChange w:id="2874" w:author="Author">
              <w:tcPr>
                <w:tcW w:w="1080" w:type="dxa"/>
                <w:tcBorders>
                  <w:top w:val="nil"/>
                  <w:left w:val="nil"/>
                  <w:bottom w:val="nil"/>
                  <w:right w:val="nil"/>
                </w:tcBorders>
              </w:tcPr>
            </w:tcPrChange>
          </w:tcPr>
          <w:p w14:paraId="361CAB2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NPI</w:t>
            </w:r>
          </w:p>
        </w:tc>
        <w:tc>
          <w:tcPr>
            <w:tcW w:w="1080" w:type="dxa"/>
            <w:tcBorders>
              <w:top w:val="nil"/>
              <w:left w:val="nil"/>
              <w:bottom w:val="nil"/>
              <w:right w:val="nil"/>
            </w:tcBorders>
            <w:tcPrChange w:id="2875" w:author="Author">
              <w:tcPr>
                <w:tcW w:w="1080" w:type="dxa"/>
                <w:tcBorders>
                  <w:top w:val="nil"/>
                  <w:left w:val="nil"/>
                  <w:bottom w:val="nil"/>
                  <w:right w:val="nil"/>
                </w:tcBorders>
              </w:tcPr>
            </w:tcPrChange>
          </w:tcPr>
          <w:p w14:paraId="04DE922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Objective</w:t>
            </w:r>
          </w:p>
        </w:tc>
        <w:tc>
          <w:tcPr>
            <w:tcW w:w="1350" w:type="dxa"/>
            <w:tcBorders>
              <w:top w:val="nil"/>
              <w:left w:val="nil"/>
              <w:bottom w:val="nil"/>
              <w:right w:val="nil"/>
            </w:tcBorders>
            <w:tcPrChange w:id="2876" w:author="Author">
              <w:tcPr>
                <w:tcW w:w="1350" w:type="dxa"/>
                <w:tcBorders>
                  <w:top w:val="nil"/>
                  <w:left w:val="nil"/>
                  <w:bottom w:val="nil"/>
                  <w:right w:val="nil"/>
                </w:tcBorders>
              </w:tcPr>
            </w:tcPrChange>
          </w:tcPr>
          <w:p w14:paraId="699957E7"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Difference</w:t>
            </w:r>
          </w:p>
        </w:tc>
        <w:tc>
          <w:tcPr>
            <w:tcW w:w="1170" w:type="dxa"/>
            <w:tcBorders>
              <w:top w:val="nil"/>
              <w:left w:val="nil"/>
              <w:bottom w:val="nil"/>
              <w:right w:val="nil"/>
            </w:tcBorders>
            <w:tcPrChange w:id="2877" w:author="Author">
              <w:tcPr>
                <w:tcW w:w="1170" w:type="dxa"/>
                <w:tcBorders>
                  <w:top w:val="nil"/>
                  <w:left w:val="nil"/>
                  <w:bottom w:val="nil"/>
                  <w:right w:val="nil"/>
                </w:tcBorders>
              </w:tcPr>
            </w:tcPrChange>
          </w:tcPr>
          <w:p w14:paraId="3ACE172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w:t>
            </w:r>
          </w:p>
        </w:tc>
        <w:tc>
          <w:tcPr>
            <w:tcW w:w="1530" w:type="dxa"/>
            <w:tcBorders>
              <w:top w:val="nil"/>
              <w:left w:val="nil"/>
              <w:bottom w:val="nil"/>
              <w:right w:val="nil"/>
            </w:tcBorders>
            <w:tcPrChange w:id="2878" w:author="Author">
              <w:tcPr>
                <w:tcW w:w="1530" w:type="dxa"/>
                <w:tcBorders>
                  <w:top w:val="nil"/>
                  <w:left w:val="nil"/>
                  <w:bottom w:val="nil"/>
                  <w:right w:val="nil"/>
                </w:tcBorders>
              </w:tcPr>
            </w:tcPrChange>
          </w:tcPr>
          <w:p w14:paraId="0F5C068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Task performance</w:t>
            </w:r>
          </w:p>
        </w:tc>
        <w:tc>
          <w:tcPr>
            <w:tcW w:w="1160" w:type="dxa"/>
            <w:tcBorders>
              <w:top w:val="nil"/>
              <w:left w:val="nil"/>
              <w:bottom w:val="nil"/>
              <w:right w:val="nil"/>
            </w:tcBorders>
            <w:tcPrChange w:id="2879" w:author="Author">
              <w:tcPr>
                <w:tcW w:w="1160" w:type="dxa"/>
                <w:tcBorders>
                  <w:top w:val="nil"/>
                  <w:left w:val="nil"/>
                  <w:bottom w:val="nil"/>
                  <w:right w:val="nil"/>
                </w:tcBorders>
              </w:tcPr>
            </w:tcPrChange>
          </w:tcPr>
          <w:p w14:paraId="5872E8B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Agency</w:t>
            </w:r>
          </w:p>
        </w:tc>
        <w:tc>
          <w:tcPr>
            <w:tcW w:w="535" w:type="dxa"/>
            <w:tcBorders>
              <w:top w:val="nil"/>
              <w:left w:val="nil"/>
              <w:bottom w:val="nil"/>
              <w:right w:val="nil"/>
            </w:tcBorders>
            <w:tcPrChange w:id="2880" w:author="Author">
              <w:tcPr>
                <w:tcW w:w="535" w:type="dxa"/>
                <w:tcBorders>
                  <w:top w:val="nil"/>
                  <w:left w:val="nil"/>
                  <w:bottom w:val="nil"/>
                  <w:right w:val="nil"/>
                </w:tcBorders>
              </w:tcPr>
            </w:tcPrChange>
          </w:tcPr>
          <w:p w14:paraId="4B57A55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102</w:t>
            </w:r>
          </w:p>
        </w:tc>
        <w:tc>
          <w:tcPr>
            <w:tcW w:w="535" w:type="dxa"/>
            <w:tcBorders>
              <w:top w:val="nil"/>
              <w:left w:val="nil"/>
              <w:bottom w:val="nil"/>
              <w:right w:val="nil"/>
            </w:tcBorders>
            <w:tcPrChange w:id="2881" w:author="Author">
              <w:tcPr>
                <w:tcW w:w="535" w:type="dxa"/>
                <w:tcBorders>
                  <w:top w:val="nil"/>
                  <w:left w:val="nil"/>
                  <w:bottom w:val="nil"/>
                  <w:right w:val="nil"/>
                </w:tcBorders>
              </w:tcPr>
            </w:tcPrChange>
          </w:tcPr>
          <w:p w14:paraId="7C6F4FD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c>
          <w:tcPr>
            <w:tcW w:w="535" w:type="dxa"/>
            <w:tcBorders>
              <w:top w:val="nil"/>
              <w:left w:val="nil"/>
              <w:bottom w:val="nil"/>
              <w:right w:val="nil"/>
            </w:tcBorders>
            <w:tcPrChange w:id="2882" w:author="Author">
              <w:tcPr>
                <w:tcW w:w="535" w:type="dxa"/>
                <w:tcBorders>
                  <w:top w:val="nil"/>
                  <w:left w:val="nil"/>
                  <w:bottom w:val="nil"/>
                  <w:right w:val="nil"/>
                </w:tcBorders>
              </w:tcPr>
            </w:tcPrChange>
          </w:tcPr>
          <w:p w14:paraId="555736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r>
      <w:tr w:rsidR="002A1404" w:rsidRPr="00E40DA5" w14:paraId="77B677C5" w14:textId="77777777" w:rsidTr="001D274D">
        <w:trPr>
          <w:trHeight w:val="362"/>
          <w:ins w:id="2883" w:author="Author"/>
          <w:trPrChange w:id="2884" w:author="Author">
            <w:trPr>
              <w:trHeight w:val="362"/>
            </w:trPr>
          </w:trPrChange>
        </w:trPr>
        <w:tc>
          <w:tcPr>
            <w:tcW w:w="720" w:type="dxa"/>
            <w:tcBorders>
              <w:top w:val="nil"/>
              <w:left w:val="nil"/>
              <w:bottom w:val="nil"/>
              <w:right w:val="nil"/>
            </w:tcBorders>
            <w:tcPrChange w:id="2885" w:author="Author">
              <w:tcPr>
                <w:tcW w:w="703" w:type="dxa"/>
                <w:tcBorders>
                  <w:top w:val="nil"/>
                  <w:left w:val="nil"/>
                  <w:bottom w:val="nil"/>
                  <w:right w:val="nil"/>
                </w:tcBorders>
              </w:tcPr>
            </w:tcPrChange>
          </w:tcPr>
          <w:p w14:paraId="6468FE96" w14:textId="315FBE43" w:rsidR="002A1404" w:rsidRPr="00E40DA5" w:rsidRDefault="002A1404" w:rsidP="002A1404">
            <w:pPr>
              <w:tabs>
                <w:tab w:val="center" w:pos="246"/>
              </w:tabs>
              <w:jc w:val="center"/>
              <w:rPr>
                <w:ins w:id="2886" w:author="Author"/>
                <w:rFonts w:ascii="Times New Roman" w:hAnsi="Times New Roman" w:cs="Times New Roman"/>
                <w:sz w:val="16"/>
                <w:szCs w:val="16"/>
                <w:lang w:eastAsia="zh-CN"/>
              </w:rPr>
            </w:pPr>
            <w:ins w:id="2887" w:author="Author">
              <w:r>
                <w:rPr>
                  <w:rFonts w:ascii="Times New Roman" w:hAnsi="Times New Roman" w:cs="Times New Roman"/>
                  <w:sz w:val="16"/>
                  <w:szCs w:val="16"/>
                  <w:lang w:eastAsia="zh-CN"/>
                </w:rPr>
                <w:t>28</w:t>
              </w:r>
            </w:ins>
          </w:p>
        </w:tc>
        <w:tc>
          <w:tcPr>
            <w:tcW w:w="1260" w:type="dxa"/>
            <w:tcBorders>
              <w:top w:val="nil"/>
              <w:left w:val="nil"/>
              <w:bottom w:val="nil"/>
              <w:right w:val="nil"/>
            </w:tcBorders>
            <w:tcPrChange w:id="2888" w:author="Author">
              <w:tcPr>
                <w:tcW w:w="1277" w:type="dxa"/>
                <w:tcBorders>
                  <w:top w:val="nil"/>
                  <w:left w:val="nil"/>
                  <w:bottom w:val="nil"/>
                  <w:right w:val="nil"/>
                </w:tcBorders>
              </w:tcPr>
            </w:tcPrChange>
          </w:tcPr>
          <w:p w14:paraId="2AFBA738" w14:textId="4112EB9A" w:rsidR="002A1404" w:rsidRPr="00E40DA5" w:rsidRDefault="002A1404" w:rsidP="002A1404">
            <w:pPr>
              <w:rPr>
                <w:ins w:id="2889" w:author="Author"/>
                <w:rFonts w:ascii="Times New Roman" w:hAnsi="Times New Roman" w:cs="Times New Roman"/>
                <w:sz w:val="16"/>
                <w:szCs w:val="16"/>
              </w:rPr>
            </w:pPr>
            <w:proofErr w:type="spellStart"/>
            <w:ins w:id="2890" w:author="Author">
              <w:r w:rsidRPr="00E40DA5">
                <w:rPr>
                  <w:rFonts w:ascii="Times New Roman" w:hAnsi="Times New Roman" w:cs="Times New Roman"/>
                  <w:sz w:val="16"/>
                  <w:szCs w:val="16"/>
                </w:rPr>
                <w:t>Nùnez</w:t>
              </w:r>
              <w:proofErr w:type="spellEnd"/>
              <w:r w:rsidRPr="00E40DA5">
                <w:rPr>
                  <w:rFonts w:ascii="Times New Roman" w:hAnsi="Times New Roman" w:cs="Times New Roman"/>
                  <w:sz w:val="16"/>
                  <w:szCs w:val="16"/>
                </w:rPr>
                <w:t xml:space="preserve"> (2007)</w:t>
              </w:r>
            </w:ins>
          </w:p>
        </w:tc>
        <w:tc>
          <w:tcPr>
            <w:tcW w:w="1188" w:type="dxa"/>
            <w:tcBorders>
              <w:top w:val="nil"/>
              <w:left w:val="nil"/>
              <w:bottom w:val="nil"/>
              <w:right w:val="nil"/>
            </w:tcBorders>
            <w:tcPrChange w:id="2891" w:author="Author">
              <w:tcPr>
                <w:tcW w:w="1080" w:type="dxa"/>
                <w:tcBorders>
                  <w:top w:val="nil"/>
                  <w:left w:val="nil"/>
                  <w:bottom w:val="nil"/>
                  <w:right w:val="nil"/>
                </w:tcBorders>
              </w:tcPr>
            </w:tcPrChange>
          </w:tcPr>
          <w:p w14:paraId="134AEA4F" w14:textId="0DE555EE" w:rsidR="002A1404" w:rsidRPr="00E40DA5" w:rsidRDefault="002A1404" w:rsidP="002A1404">
            <w:pPr>
              <w:jc w:val="center"/>
              <w:rPr>
                <w:ins w:id="2892" w:author="Author"/>
                <w:rFonts w:ascii="Times New Roman" w:hAnsi="Times New Roman" w:cs="Times New Roman"/>
                <w:sz w:val="16"/>
                <w:szCs w:val="16"/>
                <w:lang w:eastAsia="zh-CN"/>
              </w:rPr>
            </w:pPr>
            <w:ins w:id="2893"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p>
        </w:tc>
        <w:tc>
          <w:tcPr>
            <w:tcW w:w="990" w:type="dxa"/>
            <w:tcBorders>
              <w:top w:val="nil"/>
              <w:left w:val="nil"/>
              <w:bottom w:val="nil"/>
              <w:right w:val="nil"/>
            </w:tcBorders>
            <w:tcPrChange w:id="2894" w:author="Author">
              <w:tcPr>
                <w:tcW w:w="990" w:type="dxa"/>
                <w:tcBorders>
                  <w:top w:val="nil"/>
                  <w:left w:val="nil"/>
                  <w:bottom w:val="nil"/>
                  <w:right w:val="nil"/>
                </w:tcBorders>
              </w:tcPr>
            </w:tcPrChange>
          </w:tcPr>
          <w:p w14:paraId="3C0B9FCF" w14:textId="321E3CEA" w:rsidR="002A1404" w:rsidRPr="00E40DA5" w:rsidRDefault="002A1404" w:rsidP="002A1404">
            <w:pPr>
              <w:jc w:val="center"/>
              <w:rPr>
                <w:ins w:id="2895" w:author="Author"/>
                <w:rFonts w:ascii="Times New Roman" w:hAnsi="Times New Roman" w:cs="Times New Roman"/>
                <w:sz w:val="16"/>
                <w:szCs w:val="16"/>
                <w:lang w:eastAsia="zh-CN"/>
              </w:rPr>
            </w:pPr>
            <w:ins w:id="2896" w:author="Author">
              <w:r w:rsidRPr="00E40DA5">
                <w:rPr>
                  <w:rFonts w:ascii="Times New Roman" w:hAnsi="Times New Roman" w:cs="Times New Roman"/>
                  <w:sz w:val="16"/>
                  <w:szCs w:val="16"/>
                </w:rPr>
                <w:t>Community</w:t>
              </w:r>
            </w:ins>
          </w:p>
        </w:tc>
        <w:tc>
          <w:tcPr>
            <w:tcW w:w="1080" w:type="dxa"/>
            <w:tcBorders>
              <w:top w:val="nil"/>
              <w:left w:val="nil"/>
              <w:bottom w:val="nil"/>
              <w:right w:val="nil"/>
            </w:tcBorders>
            <w:tcPrChange w:id="2897" w:author="Author">
              <w:tcPr>
                <w:tcW w:w="1080" w:type="dxa"/>
                <w:tcBorders>
                  <w:top w:val="nil"/>
                  <w:left w:val="nil"/>
                  <w:bottom w:val="nil"/>
                  <w:right w:val="nil"/>
                </w:tcBorders>
              </w:tcPr>
            </w:tcPrChange>
          </w:tcPr>
          <w:p w14:paraId="24FE8A23" w14:textId="4D13B25A" w:rsidR="002A1404" w:rsidRPr="00E40DA5" w:rsidRDefault="002A1404" w:rsidP="002A1404">
            <w:pPr>
              <w:jc w:val="center"/>
              <w:rPr>
                <w:ins w:id="2898" w:author="Author"/>
                <w:rFonts w:ascii="Times New Roman" w:hAnsi="Times New Roman" w:cs="Times New Roman"/>
                <w:sz w:val="16"/>
                <w:szCs w:val="16"/>
                <w:lang w:eastAsia="zh-CN"/>
              </w:rPr>
            </w:pPr>
            <w:ins w:id="2899" w:author="Author">
              <w:r w:rsidRPr="00E40DA5">
                <w:rPr>
                  <w:rFonts w:ascii="Times New Roman" w:hAnsi="Times New Roman" w:cs="Times New Roman"/>
                  <w:sz w:val="16"/>
                  <w:szCs w:val="16"/>
                </w:rPr>
                <w:t>NPI</w:t>
              </w:r>
            </w:ins>
          </w:p>
        </w:tc>
        <w:tc>
          <w:tcPr>
            <w:tcW w:w="1080" w:type="dxa"/>
            <w:tcBorders>
              <w:top w:val="nil"/>
              <w:left w:val="nil"/>
              <w:bottom w:val="nil"/>
              <w:right w:val="nil"/>
            </w:tcBorders>
            <w:tcPrChange w:id="2900" w:author="Author">
              <w:tcPr>
                <w:tcW w:w="1080" w:type="dxa"/>
                <w:tcBorders>
                  <w:top w:val="nil"/>
                  <w:left w:val="nil"/>
                  <w:bottom w:val="nil"/>
                  <w:right w:val="nil"/>
                </w:tcBorders>
              </w:tcPr>
            </w:tcPrChange>
          </w:tcPr>
          <w:p w14:paraId="5406348F" w14:textId="07ADFC44" w:rsidR="002A1404" w:rsidRPr="00E40DA5" w:rsidRDefault="002A1404" w:rsidP="002A1404">
            <w:pPr>
              <w:jc w:val="center"/>
              <w:rPr>
                <w:ins w:id="2901" w:author="Author"/>
                <w:rFonts w:ascii="Times New Roman" w:hAnsi="Times New Roman" w:cs="Times New Roman"/>
                <w:sz w:val="16"/>
                <w:szCs w:val="16"/>
                <w:lang w:eastAsia="zh-CN"/>
              </w:rPr>
            </w:pPr>
            <w:ins w:id="2902" w:author="Author">
              <w:r w:rsidRPr="00E40DA5">
                <w:rPr>
                  <w:rFonts w:ascii="Times New Roman" w:hAnsi="Times New Roman" w:cs="Times New Roman"/>
                  <w:sz w:val="16"/>
                  <w:szCs w:val="16"/>
                </w:rPr>
                <w:t>Objective</w:t>
              </w:r>
            </w:ins>
          </w:p>
        </w:tc>
        <w:tc>
          <w:tcPr>
            <w:tcW w:w="1350" w:type="dxa"/>
            <w:tcBorders>
              <w:top w:val="nil"/>
              <w:left w:val="nil"/>
              <w:bottom w:val="nil"/>
              <w:right w:val="nil"/>
            </w:tcBorders>
            <w:tcPrChange w:id="2903" w:author="Author">
              <w:tcPr>
                <w:tcW w:w="1350" w:type="dxa"/>
                <w:tcBorders>
                  <w:top w:val="nil"/>
                  <w:left w:val="nil"/>
                  <w:bottom w:val="nil"/>
                  <w:right w:val="nil"/>
                </w:tcBorders>
              </w:tcPr>
            </w:tcPrChange>
          </w:tcPr>
          <w:p w14:paraId="0D1B359B" w14:textId="38B380D0" w:rsidR="002A1404" w:rsidRPr="00E40DA5" w:rsidRDefault="002A1404" w:rsidP="002A1404">
            <w:pPr>
              <w:jc w:val="center"/>
              <w:rPr>
                <w:ins w:id="2904" w:author="Author"/>
                <w:rFonts w:ascii="Times New Roman" w:hAnsi="Times New Roman" w:cs="Times New Roman"/>
                <w:sz w:val="16"/>
                <w:szCs w:val="16"/>
                <w:lang w:eastAsia="zh-CN"/>
              </w:rPr>
            </w:pPr>
            <w:ins w:id="2905" w:author="Author">
              <w:r w:rsidRPr="00E40DA5">
                <w:rPr>
                  <w:rFonts w:ascii="Times New Roman" w:hAnsi="Times New Roman" w:cs="Times New Roman"/>
                  <w:sz w:val="16"/>
                  <w:szCs w:val="16"/>
                </w:rPr>
                <w:t>Difference</w:t>
              </w:r>
            </w:ins>
          </w:p>
        </w:tc>
        <w:tc>
          <w:tcPr>
            <w:tcW w:w="1170" w:type="dxa"/>
            <w:tcBorders>
              <w:top w:val="nil"/>
              <w:left w:val="nil"/>
              <w:bottom w:val="nil"/>
              <w:right w:val="nil"/>
            </w:tcBorders>
            <w:tcPrChange w:id="2906" w:author="Author">
              <w:tcPr>
                <w:tcW w:w="1170" w:type="dxa"/>
                <w:tcBorders>
                  <w:top w:val="nil"/>
                  <w:left w:val="nil"/>
                  <w:bottom w:val="nil"/>
                  <w:right w:val="nil"/>
                </w:tcBorders>
              </w:tcPr>
            </w:tcPrChange>
          </w:tcPr>
          <w:p w14:paraId="67E4451C" w14:textId="596189AC" w:rsidR="002A1404" w:rsidRPr="00E40DA5" w:rsidRDefault="002A1404" w:rsidP="002A1404">
            <w:pPr>
              <w:jc w:val="center"/>
              <w:rPr>
                <w:ins w:id="2907" w:author="Author"/>
                <w:rFonts w:ascii="Times New Roman" w:hAnsi="Times New Roman" w:cs="Times New Roman"/>
                <w:sz w:val="16"/>
                <w:szCs w:val="16"/>
                <w:lang w:eastAsia="zh-CN"/>
              </w:rPr>
            </w:pPr>
            <w:ins w:id="2908" w:author="Author">
              <w:r w:rsidRPr="00E40DA5">
                <w:rPr>
                  <w:rFonts w:ascii="Times New Roman" w:hAnsi="Times New Roman" w:cs="Times New Roman"/>
                  <w:sz w:val="16"/>
                  <w:szCs w:val="16"/>
                </w:rPr>
                <w:t>.</w:t>
              </w:r>
            </w:ins>
          </w:p>
        </w:tc>
        <w:tc>
          <w:tcPr>
            <w:tcW w:w="1530" w:type="dxa"/>
            <w:tcBorders>
              <w:top w:val="nil"/>
              <w:left w:val="nil"/>
              <w:bottom w:val="nil"/>
              <w:right w:val="nil"/>
            </w:tcBorders>
            <w:tcPrChange w:id="2909" w:author="Author">
              <w:tcPr>
                <w:tcW w:w="1530" w:type="dxa"/>
                <w:tcBorders>
                  <w:top w:val="nil"/>
                  <w:left w:val="nil"/>
                  <w:bottom w:val="nil"/>
                  <w:right w:val="nil"/>
                </w:tcBorders>
              </w:tcPr>
            </w:tcPrChange>
          </w:tcPr>
          <w:p w14:paraId="3B3C4027" w14:textId="0DEB6AB9" w:rsidR="002A1404" w:rsidRPr="00E40DA5" w:rsidRDefault="002A1404" w:rsidP="002A1404">
            <w:pPr>
              <w:jc w:val="center"/>
              <w:rPr>
                <w:ins w:id="2910" w:author="Author"/>
                <w:rFonts w:ascii="Times New Roman" w:hAnsi="Times New Roman" w:cs="Times New Roman"/>
                <w:sz w:val="16"/>
                <w:szCs w:val="16"/>
                <w:lang w:eastAsia="zh-CN"/>
              </w:rPr>
            </w:pPr>
            <w:ins w:id="2911" w:author="Author">
              <w:r w:rsidRPr="00E40DA5">
                <w:rPr>
                  <w:rFonts w:ascii="Times New Roman" w:hAnsi="Times New Roman" w:cs="Times New Roman"/>
                  <w:sz w:val="16"/>
                  <w:szCs w:val="16"/>
                </w:rPr>
                <w:t>Task performance</w:t>
              </w:r>
            </w:ins>
          </w:p>
        </w:tc>
        <w:tc>
          <w:tcPr>
            <w:tcW w:w="1160" w:type="dxa"/>
            <w:tcBorders>
              <w:top w:val="nil"/>
              <w:left w:val="nil"/>
              <w:bottom w:val="nil"/>
              <w:right w:val="nil"/>
            </w:tcBorders>
            <w:tcPrChange w:id="2912" w:author="Author">
              <w:tcPr>
                <w:tcW w:w="1160" w:type="dxa"/>
                <w:tcBorders>
                  <w:top w:val="nil"/>
                  <w:left w:val="nil"/>
                  <w:bottom w:val="nil"/>
                  <w:right w:val="nil"/>
                </w:tcBorders>
              </w:tcPr>
            </w:tcPrChange>
          </w:tcPr>
          <w:p w14:paraId="1175F11C" w14:textId="1B69E984" w:rsidR="002A1404" w:rsidRPr="00E40DA5" w:rsidRDefault="002A1404" w:rsidP="002A1404">
            <w:pPr>
              <w:jc w:val="center"/>
              <w:rPr>
                <w:ins w:id="2913" w:author="Author"/>
                <w:rFonts w:ascii="Times New Roman" w:hAnsi="Times New Roman" w:cs="Times New Roman"/>
                <w:sz w:val="16"/>
                <w:szCs w:val="16"/>
                <w:lang w:eastAsia="zh-CN"/>
              </w:rPr>
            </w:pPr>
            <w:ins w:id="2914" w:author="Author">
              <w:r w:rsidRPr="00E40DA5">
                <w:rPr>
                  <w:rFonts w:ascii="Times New Roman" w:hAnsi="Times New Roman" w:cs="Times New Roman"/>
                  <w:sz w:val="16"/>
                  <w:szCs w:val="16"/>
                </w:rPr>
                <w:t>Agency</w:t>
              </w:r>
            </w:ins>
          </w:p>
        </w:tc>
        <w:tc>
          <w:tcPr>
            <w:tcW w:w="535" w:type="dxa"/>
            <w:tcBorders>
              <w:top w:val="nil"/>
              <w:left w:val="nil"/>
              <w:bottom w:val="nil"/>
              <w:right w:val="nil"/>
            </w:tcBorders>
            <w:tcPrChange w:id="2915" w:author="Author">
              <w:tcPr>
                <w:tcW w:w="535" w:type="dxa"/>
                <w:tcBorders>
                  <w:top w:val="nil"/>
                  <w:left w:val="nil"/>
                  <w:bottom w:val="nil"/>
                  <w:right w:val="nil"/>
                </w:tcBorders>
              </w:tcPr>
            </w:tcPrChange>
          </w:tcPr>
          <w:p w14:paraId="74AF89F3" w14:textId="49302A2B" w:rsidR="002A1404" w:rsidRPr="00E40DA5" w:rsidRDefault="002A1404" w:rsidP="002A1404">
            <w:pPr>
              <w:jc w:val="center"/>
              <w:rPr>
                <w:ins w:id="2916" w:author="Author"/>
                <w:rFonts w:ascii="Times New Roman" w:hAnsi="Times New Roman" w:cs="Times New Roman"/>
                <w:sz w:val="16"/>
                <w:szCs w:val="16"/>
                <w:lang w:eastAsia="zh-CN"/>
              </w:rPr>
            </w:pPr>
            <w:ins w:id="2917" w:author="Author">
              <w:r w:rsidRPr="00E40DA5">
                <w:rPr>
                  <w:rFonts w:ascii="Times New Roman" w:hAnsi="Times New Roman" w:cs="Times New Roman"/>
                  <w:sz w:val="16"/>
                  <w:szCs w:val="16"/>
                </w:rPr>
                <w:t>102</w:t>
              </w:r>
            </w:ins>
          </w:p>
        </w:tc>
        <w:tc>
          <w:tcPr>
            <w:tcW w:w="535" w:type="dxa"/>
            <w:tcBorders>
              <w:top w:val="nil"/>
              <w:left w:val="nil"/>
              <w:bottom w:val="nil"/>
              <w:right w:val="nil"/>
            </w:tcBorders>
            <w:tcPrChange w:id="2918" w:author="Author">
              <w:tcPr>
                <w:tcW w:w="535" w:type="dxa"/>
                <w:tcBorders>
                  <w:top w:val="nil"/>
                  <w:left w:val="nil"/>
                  <w:bottom w:val="nil"/>
                  <w:right w:val="nil"/>
                </w:tcBorders>
              </w:tcPr>
            </w:tcPrChange>
          </w:tcPr>
          <w:p w14:paraId="0D4C13C2" w14:textId="57CE9CD2" w:rsidR="002A1404" w:rsidRPr="00E40DA5" w:rsidRDefault="002A1404" w:rsidP="002A1404">
            <w:pPr>
              <w:jc w:val="center"/>
              <w:rPr>
                <w:ins w:id="2919" w:author="Author"/>
                <w:rFonts w:ascii="Times New Roman" w:hAnsi="Times New Roman" w:cs="Times New Roman"/>
                <w:sz w:val="16"/>
                <w:szCs w:val="16"/>
                <w:lang w:eastAsia="zh-CN"/>
              </w:rPr>
            </w:pPr>
            <w:ins w:id="2920" w:author="Author">
              <w:r>
                <w:rPr>
                  <w:rFonts w:ascii="Times New Roman" w:hAnsi="Times New Roman" w:cs="Times New Roman"/>
                  <w:sz w:val="16"/>
                  <w:szCs w:val="16"/>
                  <w:lang w:eastAsia="zh-CN"/>
                </w:rPr>
                <w:t>.03</w:t>
              </w:r>
            </w:ins>
          </w:p>
        </w:tc>
        <w:tc>
          <w:tcPr>
            <w:tcW w:w="535" w:type="dxa"/>
            <w:tcBorders>
              <w:top w:val="nil"/>
              <w:left w:val="nil"/>
              <w:bottom w:val="nil"/>
              <w:right w:val="nil"/>
            </w:tcBorders>
            <w:tcPrChange w:id="2921" w:author="Author">
              <w:tcPr>
                <w:tcW w:w="535" w:type="dxa"/>
                <w:tcBorders>
                  <w:top w:val="nil"/>
                  <w:left w:val="nil"/>
                  <w:bottom w:val="nil"/>
                  <w:right w:val="nil"/>
                </w:tcBorders>
              </w:tcPr>
            </w:tcPrChange>
          </w:tcPr>
          <w:p w14:paraId="3A9EC348" w14:textId="2C62FF07" w:rsidR="002A1404" w:rsidRPr="00E40DA5" w:rsidRDefault="002A1404" w:rsidP="002A1404">
            <w:pPr>
              <w:jc w:val="center"/>
              <w:rPr>
                <w:ins w:id="2922" w:author="Author"/>
                <w:rFonts w:ascii="Times New Roman" w:hAnsi="Times New Roman" w:cs="Times New Roman"/>
                <w:sz w:val="16"/>
                <w:szCs w:val="16"/>
                <w:lang w:eastAsia="zh-CN"/>
              </w:rPr>
            </w:pPr>
            <w:ins w:id="2923" w:author="Author">
              <w:r>
                <w:rPr>
                  <w:rFonts w:ascii="Times New Roman" w:hAnsi="Times New Roman" w:cs="Times New Roman"/>
                  <w:sz w:val="16"/>
                  <w:szCs w:val="16"/>
                  <w:lang w:eastAsia="zh-CN"/>
                </w:rPr>
                <w:t>.03</w:t>
              </w:r>
            </w:ins>
          </w:p>
        </w:tc>
      </w:tr>
      <w:tr w:rsidR="002A1404" w:rsidRPr="00E40DA5" w14:paraId="5426BBB0" w14:textId="77777777" w:rsidTr="001D274D">
        <w:trPr>
          <w:trHeight w:val="362"/>
          <w:trPrChange w:id="2924" w:author="Author">
            <w:trPr>
              <w:trHeight w:val="362"/>
            </w:trPr>
          </w:trPrChange>
        </w:trPr>
        <w:tc>
          <w:tcPr>
            <w:tcW w:w="720" w:type="dxa"/>
            <w:tcBorders>
              <w:top w:val="nil"/>
              <w:left w:val="nil"/>
              <w:bottom w:val="nil"/>
              <w:right w:val="nil"/>
            </w:tcBorders>
            <w:tcPrChange w:id="2925" w:author="Author">
              <w:tcPr>
                <w:tcW w:w="703" w:type="dxa"/>
                <w:tcBorders>
                  <w:top w:val="nil"/>
                  <w:left w:val="nil"/>
                  <w:bottom w:val="nil"/>
                  <w:right w:val="nil"/>
                </w:tcBorders>
              </w:tcPr>
            </w:tcPrChange>
          </w:tcPr>
          <w:p w14:paraId="04414FA8"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Change w:id="2926" w:author="Author">
              <w:tcPr>
                <w:tcW w:w="1277" w:type="dxa"/>
                <w:tcBorders>
                  <w:top w:val="nil"/>
                  <w:left w:val="nil"/>
                  <w:bottom w:val="nil"/>
                  <w:right w:val="nil"/>
                </w:tcBorders>
              </w:tcPr>
            </w:tcPrChange>
          </w:tcPr>
          <w:p w14:paraId="5899A065" w14:textId="76914114"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Change w:id="2927" w:author="Author">
              <w:tcPr>
                <w:tcW w:w="1080" w:type="dxa"/>
                <w:tcBorders>
                  <w:top w:val="nil"/>
                  <w:left w:val="nil"/>
                  <w:bottom w:val="nil"/>
                  <w:right w:val="nil"/>
                </w:tcBorders>
              </w:tcPr>
            </w:tcPrChange>
          </w:tcPr>
          <w:p w14:paraId="18AB1DA8" w14:textId="03EF5C76"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ins w:id="2928"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929" w:author="Author">
              <w:tcPr>
                <w:tcW w:w="990" w:type="dxa"/>
                <w:tcBorders>
                  <w:top w:val="nil"/>
                  <w:left w:val="nil"/>
                  <w:bottom w:val="nil"/>
                  <w:right w:val="nil"/>
                </w:tcBorders>
              </w:tcPr>
            </w:tcPrChange>
          </w:tcPr>
          <w:p w14:paraId="779D7D2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Students</w:t>
            </w:r>
          </w:p>
        </w:tc>
        <w:tc>
          <w:tcPr>
            <w:tcW w:w="1080" w:type="dxa"/>
            <w:tcBorders>
              <w:top w:val="nil"/>
              <w:left w:val="nil"/>
              <w:bottom w:val="nil"/>
              <w:right w:val="nil"/>
            </w:tcBorders>
            <w:tcPrChange w:id="2930" w:author="Author">
              <w:tcPr>
                <w:tcW w:w="1080" w:type="dxa"/>
                <w:tcBorders>
                  <w:top w:val="nil"/>
                  <w:left w:val="nil"/>
                  <w:bottom w:val="nil"/>
                  <w:right w:val="nil"/>
                </w:tcBorders>
              </w:tcPr>
            </w:tcPrChange>
          </w:tcPr>
          <w:p w14:paraId="6FD6900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31" w:author="Author">
              <w:tcPr>
                <w:tcW w:w="1080" w:type="dxa"/>
                <w:tcBorders>
                  <w:top w:val="nil"/>
                  <w:left w:val="nil"/>
                  <w:bottom w:val="nil"/>
                  <w:right w:val="nil"/>
                </w:tcBorders>
              </w:tcPr>
            </w:tcPrChange>
          </w:tcPr>
          <w:p w14:paraId="155FBD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932" w:author="Author">
              <w:tcPr>
                <w:tcW w:w="1350" w:type="dxa"/>
                <w:tcBorders>
                  <w:top w:val="nil"/>
                  <w:left w:val="nil"/>
                  <w:bottom w:val="nil"/>
                  <w:right w:val="nil"/>
                </w:tcBorders>
              </w:tcPr>
            </w:tcPrChange>
          </w:tcPr>
          <w:p w14:paraId="14EDF05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Change w:id="2933" w:author="Author">
              <w:tcPr>
                <w:tcW w:w="1170" w:type="dxa"/>
                <w:tcBorders>
                  <w:top w:val="nil"/>
                  <w:left w:val="nil"/>
                  <w:bottom w:val="nil"/>
                  <w:right w:val="nil"/>
                </w:tcBorders>
              </w:tcPr>
            </w:tcPrChange>
          </w:tcPr>
          <w:p w14:paraId="072A0A6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934" w:author="Author">
              <w:tcPr>
                <w:tcW w:w="1530" w:type="dxa"/>
                <w:tcBorders>
                  <w:top w:val="nil"/>
                  <w:left w:val="nil"/>
                  <w:bottom w:val="nil"/>
                  <w:right w:val="nil"/>
                </w:tcBorders>
              </w:tcPr>
            </w:tcPrChange>
          </w:tcPr>
          <w:p w14:paraId="72DCFDB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Agency</w:t>
            </w:r>
          </w:p>
        </w:tc>
        <w:tc>
          <w:tcPr>
            <w:tcW w:w="1160" w:type="dxa"/>
            <w:tcBorders>
              <w:top w:val="nil"/>
              <w:left w:val="nil"/>
              <w:bottom w:val="nil"/>
              <w:right w:val="nil"/>
            </w:tcBorders>
            <w:tcPrChange w:id="2935" w:author="Author">
              <w:tcPr>
                <w:tcW w:w="1160" w:type="dxa"/>
                <w:tcBorders>
                  <w:top w:val="nil"/>
                  <w:left w:val="nil"/>
                  <w:bottom w:val="nil"/>
                  <w:right w:val="nil"/>
                </w:tcBorders>
              </w:tcPr>
            </w:tcPrChange>
          </w:tcPr>
          <w:p w14:paraId="22FEEE9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Change w:id="2936" w:author="Author">
              <w:tcPr>
                <w:tcW w:w="535" w:type="dxa"/>
                <w:tcBorders>
                  <w:top w:val="nil"/>
                  <w:left w:val="nil"/>
                  <w:bottom w:val="nil"/>
                  <w:right w:val="nil"/>
                </w:tcBorders>
              </w:tcPr>
            </w:tcPrChange>
          </w:tcPr>
          <w:p w14:paraId="2914C44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Change w:id="2937" w:author="Author">
              <w:tcPr>
                <w:tcW w:w="535" w:type="dxa"/>
                <w:tcBorders>
                  <w:top w:val="nil"/>
                  <w:left w:val="nil"/>
                  <w:bottom w:val="nil"/>
                  <w:right w:val="nil"/>
                </w:tcBorders>
              </w:tcPr>
            </w:tcPrChange>
          </w:tcPr>
          <w:p w14:paraId="1CBB411F"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.36</w:t>
            </w:r>
          </w:p>
        </w:tc>
        <w:tc>
          <w:tcPr>
            <w:tcW w:w="535" w:type="dxa"/>
            <w:tcBorders>
              <w:top w:val="nil"/>
              <w:left w:val="nil"/>
              <w:bottom w:val="nil"/>
              <w:right w:val="nil"/>
            </w:tcBorders>
            <w:tcPrChange w:id="2938" w:author="Author">
              <w:tcPr>
                <w:tcW w:w="535" w:type="dxa"/>
                <w:tcBorders>
                  <w:top w:val="nil"/>
                  <w:left w:val="nil"/>
                  <w:bottom w:val="nil"/>
                  <w:right w:val="nil"/>
                </w:tcBorders>
              </w:tcPr>
            </w:tcPrChange>
          </w:tcPr>
          <w:p w14:paraId="56BE0DDD"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.39</w:t>
            </w:r>
          </w:p>
        </w:tc>
      </w:tr>
      <w:tr w:rsidR="002A1404" w:rsidRPr="00E40DA5" w14:paraId="3C90F32F" w14:textId="77777777" w:rsidTr="001D274D">
        <w:trPr>
          <w:trHeight w:val="362"/>
          <w:trPrChange w:id="2939" w:author="Author">
            <w:trPr>
              <w:trHeight w:val="362"/>
            </w:trPr>
          </w:trPrChange>
        </w:trPr>
        <w:tc>
          <w:tcPr>
            <w:tcW w:w="720" w:type="dxa"/>
            <w:tcBorders>
              <w:top w:val="nil"/>
              <w:left w:val="nil"/>
              <w:bottom w:val="nil"/>
              <w:right w:val="nil"/>
            </w:tcBorders>
            <w:tcPrChange w:id="2940" w:author="Author">
              <w:tcPr>
                <w:tcW w:w="703" w:type="dxa"/>
                <w:tcBorders>
                  <w:top w:val="nil"/>
                  <w:left w:val="nil"/>
                  <w:bottom w:val="nil"/>
                  <w:right w:val="nil"/>
                </w:tcBorders>
              </w:tcPr>
            </w:tcPrChange>
          </w:tcPr>
          <w:p w14:paraId="6CFB380F"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Change w:id="2941" w:author="Author">
              <w:tcPr>
                <w:tcW w:w="1277" w:type="dxa"/>
                <w:tcBorders>
                  <w:top w:val="nil"/>
                  <w:left w:val="nil"/>
                  <w:bottom w:val="nil"/>
                  <w:right w:val="nil"/>
                </w:tcBorders>
              </w:tcPr>
            </w:tcPrChange>
          </w:tcPr>
          <w:p w14:paraId="7CA29194" w14:textId="7CD0E6D1"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Change w:id="2942" w:author="Author">
              <w:tcPr>
                <w:tcW w:w="1080" w:type="dxa"/>
                <w:tcBorders>
                  <w:top w:val="nil"/>
                  <w:left w:val="nil"/>
                  <w:bottom w:val="nil"/>
                  <w:right w:val="nil"/>
                </w:tcBorders>
              </w:tcPr>
            </w:tcPrChange>
          </w:tcPr>
          <w:p w14:paraId="03B7DDF8" w14:textId="36E2D55A"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ins w:id="2943"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944" w:author="Author">
              <w:tcPr>
                <w:tcW w:w="990" w:type="dxa"/>
                <w:tcBorders>
                  <w:top w:val="nil"/>
                  <w:left w:val="nil"/>
                  <w:bottom w:val="nil"/>
                  <w:right w:val="nil"/>
                </w:tcBorders>
              </w:tcPr>
            </w:tcPrChange>
          </w:tcPr>
          <w:p w14:paraId="3FCB28A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945" w:author="Author">
              <w:tcPr>
                <w:tcW w:w="1080" w:type="dxa"/>
                <w:tcBorders>
                  <w:top w:val="nil"/>
                  <w:left w:val="nil"/>
                  <w:bottom w:val="nil"/>
                  <w:right w:val="nil"/>
                </w:tcBorders>
              </w:tcPr>
            </w:tcPrChange>
          </w:tcPr>
          <w:p w14:paraId="6FE3FD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46" w:author="Author">
              <w:tcPr>
                <w:tcW w:w="1080" w:type="dxa"/>
                <w:tcBorders>
                  <w:top w:val="nil"/>
                  <w:left w:val="nil"/>
                  <w:bottom w:val="nil"/>
                  <w:right w:val="nil"/>
                </w:tcBorders>
              </w:tcPr>
            </w:tcPrChange>
          </w:tcPr>
          <w:p w14:paraId="1871347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947" w:author="Author">
              <w:tcPr>
                <w:tcW w:w="1350" w:type="dxa"/>
                <w:tcBorders>
                  <w:top w:val="nil"/>
                  <w:left w:val="nil"/>
                  <w:bottom w:val="nil"/>
                  <w:right w:val="nil"/>
                </w:tcBorders>
              </w:tcPr>
            </w:tcPrChange>
          </w:tcPr>
          <w:p w14:paraId="49F5D23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Change w:id="2948" w:author="Author">
              <w:tcPr>
                <w:tcW w:w="1170" w:type="dxa"/>
                <w:tcBorders>
                  <w:top w:val="nil"/>
                  <w:left w:val="nil"/>
                  <w:bottom w:val="nil"/>
                  <w:right w:val="nil"/>
                </w:tcBorders>
              </w:tcPr>
            </w:tcPrChange>
          </w:tcPr>
          <w:p w14:paraId="768DF81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949" w:author="Author">
              <w:tcPr>
                <w:tcW w:w="1530" w:type="dxa"/>
                <w:tcBorders>
                  <w:top w:val="nil"/>
                  <w:left w:val="nil"/>
                  <w:bottom w:val="nil"/>
                  <w:right w:val="nil"/>
                </w:tcBorders>
              </w:tcPr>
            </w:tcPrChange>
          </w:tcPr>
          <w:p w14:paraId="3F739D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Change w:id="2950" w:author="Author">
              <w:tcPr>
                <w:tcW w:w="1160" w:type="dxa"/>
                <w:tcBorders>
                  <w:top w:val="nil"/>
                  <w:left w:val="nil"/>
                  <w:bottom w:val="nil"/>
                  <w:right w:val="nil"/>
                </w:tcBorders>
              </w:tcPr>
            </w:tcPrChange>
          </w:tcPr>
          <w:p w14:paraId="516BC11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535" w:type="dxa"/>
            <w:tcBorders>
              <w:top w:val="nil"/>
              <w:left w:val="nil"/>
              <w:bottom w:val="nil"/>
              <w:right w:val="nil"/>
            </w:tcBorders>
            <w:tcPrChange w:id="2951" w:author="Author">
              <w:tcPr>
                <w:tcW w:w="535" w:type="dxa"/>
                <w:tcBorders>
                  <w:top w:val="nil"/>
                  <w:left w:val="nil"/>
                  <w:bottom w:val="nil"/>
                  <w:right w:val="nil"/>
                </w:tcBorders>
              </w:tcPr>
            </w:tcPrChange>
          </w:tcPr>
          <w:p w14:paraId="2DDC067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Change w:id="2952" w:author="Author">
              <w:tcPr>
                <w:tcW w:w="535" w:type="dxa"/>
                <w:tcBorders>
                  <w:top w:val="nil"/>
                  <w:left w:val="nil"/>
                  <w:bottom w:val="nil"/>
                  <w:right w:val="nil"/>
                </w:tcBorders>
              </w:tcPr>
            </w:tcPrChange>
          </w:tcPr>
          <w:p w14:paraId="6CF1056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-.06</w:t>
            </w:r>
          </w:p>
        </w:tc>
        <w:tc>
          <w:tcPr>
            <w:tcW w:w="535" w:type="dxa"/>
            <w:tcBorders>
              <w:top w:val="nil"/>
              <w:left w:val="nil"/>
              <w:bottom w:val="nil"/>
              <w:right w:val="nil"/>
            </w:tcBorders>
            <w:tcPrChange w:id="2953" w:author="Author">
              <w:tcPr>
                <w:tcW w:w="535" w:type="dxa"/>
                <w:tcBorders>
                  <w:top w:val="nil"/>
                  <w:left w:val="nil"/>
                  <w:bottom w:val="nil"/>
                  <w:right w:val="nil"/>
                </w:tcBorders>
              </w:tcPr>
            </w:tcPrChange>
          </w:tcPr>
          <w:p w14:paraId="756847A1"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-.06</w:t>
            </w:r>
          </w:p>
        </w:tc>
      </w:tr>
      <w:tr w:rsidR="002A1404" w:rsidRPr="00E40DA5" w14:paraId="45E47616" w14:textId="77777777" w:rsidTr="001D274D">
        <w:trPr>
          <w:trHeight w:val="362"/>
          <w:trPrChange w:id="2954" w:author="Author">
            <w:trPr>
              <w:trHeight w:val="362"/>
            </w:trPr>
          </w:trPrChange>
        </w:trPr>
        <w:tc>
          <w:tcPr>
            <w:tcW w:w="720" w:type="dxa"/>
            <w:tcBorders>
              <w:top w:val="nil"/>
              <w:left w:val="nil"/>
              <w:bottom w:val="nil"/>
              <w:right w:val="nil"/>
            </w:tcBorders>
            <w:tcPrChange w:id="2955" w:author="Author">
              <w:tcPr>
                <w:tcW w:w="703" w:type="dxa"/>
                <w:tcBorders>
                  <w:top w:val="nil"/>
                  <w:left w:val="nil"/>
                  <w:bottom w:val="nil"/>
                  <w:right w:val="nil"/>
                </w:tcBorders>
              </w:tcPr>
            </w:tcPrChange>
          </w:tcPr>
          <w:p w14:paraId="1FCE2A1E"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30</w:t>
            </w:r>
          </w:p>
        </w:tc>
        <w:tc>
          <w:tcPr>
            <w:tcW w:w="1260" w:type="dxa"/>
            <w:tcBorders>
              <w:top w:val="nil"/>
              <w:left w:val="nil"/>
              <w:bottom w:val="nil"/>
              <w:right w:val="nil"/>
            </w:tcBorders>
            <w:tcPrChange w:id="2956" w:author="Author">
              <w:tcPr>
                <w:tcW w:w="1277" w:type="dxa"/>
                <w:tcBorders>
                  <w:top w:val="nil"/>
                  <w:left w:val="nil"/>
                  <w:bottom w:val="nil"/>
                  <w:right w:val="nil"/>
                </w:tcBorders>
              </w:tcPr>
            </w:tcPrChange>
          </w:tcPr>
          <w:p w14:paraId="433284C9" w14:textId="35E9E47E"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 xml:space="preserve">Park, </w:t>
            </w:r>
            <w:proofErr w:type="spellStart"/>
            <w:r w:rsidRPr="00E40DA5">
              <w:rPr>
                <w:rFonts w:ascii="Times New Roman" w:hAnsi="Times New Roman" w:cs="Times New Roman"/>
                <w:sz w:val="16"/>
                <w:szCs w:val="16"/>
              </w:rPr>
              <w:t>Joo</w:t>
            </w:r>
            <w:proofErr w:type="spellEnd"/>
            <w:r w:rsidRPr="00E40DA5">
              <w:rPr>
                <w:rFonts w:ascii="Times New Roman" w:hAnsi="Times New Roman" w:cs="Times New Roman"/>
                <w:sz w:val="16"/>
                <w:szCs w:val="16"/>
              </w:rPr>
              <w:t xml:space="preserve">, </w:t>
            </w:r>
            <w:proofErr w:type="spellStart"/>
            <w:r w:rsidRPr="00E40DA5">
              <w:rPr>
                <w:rFonts w:ascii="Times New Roman" w:hAnsi="Times New Roman" w:cs="Times New Roman"/>
                <w:sz w:val="16"/>
                <w:szCs w:val="16"/>
              </w:rPr>
              <w:t>Heo</w:t>
            </w:r>
            <w:proofErr w:type="spellEnd"/>
            <w:r w:rsidRPr="00E40DA5">
              <w:rPr>
                <w:rFonts w:ascii="Times New Roman" w:hAnsi="Times New Roman" w:cs="Times New Roman"/>
                <w:sz w:val="16"/>
                <w:szCs w:val="16"/>
              </w:rPr>
              <w:t xml:space="preserve">, &amp; </w:t>
            </w:r>
            <w:proofErr w:type="spellStart"/>
            <w:r w:rsidRPr="00E40DA5">
              <w:rPr>
                <w:rFonts w:ascii="Times New Roman" w:hAnsi="Times New Roman" w:cs="Times New Roman"/>
                <w:sz w:val="16"/>
                <w:szCs w:val="16"/>
              </w:rPr>
              <w:t>Tignor</w:t>
            </w:r>
            <w:proofErr w:type="spellEnd"/>
            <w:r w:rsidRPr="00E40DA5">
              <w:rPr>
                <w:rFonts w:ascii="Times New Roman" w:hAnsi="Times New Roman" w:cs="Times New Roman"/>
                <w:sz w:val="16"/>
                <w:szCs w:val="16"/>
              </w:rPr>
              <w:t xml:space="preserve"> (2015)</w:t>
            </w:r>
          </w:p>
        </w:tc>
        <w:tc>
          <w:tcPr>
            <w:tcW w:w="1188" w:type="dxa"/>
            <w:tcBorders>
              <w:top w:val="nil"/>
              <w:left w:val="nil"/>
              <w:bottom w:val="nil"/>
              <w:right w:val="nil"/>
            </w:tcBorders>
            <w:tcPrChange w:id="2957" w:author="Author">
              <w:tcPr>
                <w:tcW w:w="1080" w:type="dxa"/>
                <w:tcBorders>
                  <w:top w:val="nil"/>
                  <w:left w:val="nil"/>
                  <w:bottom w:val="nil"/>
                  <w:right w:val="nil"/>
                </w:tcBorders>
              </w:tcPr>
            </w:tcPrChange>
          </w:tcPr>
          <w:p w14:paraId="041CDC3A" w14:textId="371FAE2B"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Unpublished</w:t>
            </w:r>
            <w:ins w:id="2958"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959" w:author="Author">
              <w:tcPr>
                <w:tcW w:w="990" w:type="dxa"/>
                <w:tcBorders>
                  <w:top w:val="nil"/>
                  <w:left w:val="nil"/>
                  <w:bottom w:val="nil"/>
                  <w:right w:val="nil"/>
                </w:tcBorders>
              </w:tcPr>
            </w:tcPrChange>
          </w:tcPr>
          <w:p w14:paraId="623962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960" w:author="Author">
              <w:tcPr>
                <w:tcW w:w="1080" w:type="dxa"/>
                <w:tcBorders>
                  <w:top w:val="nil"/>
                  <w:left w:val="nil"/>
                  <w:bottom w:val="nil"/>
                  <w:right w:val="nil"/>
                </w:tcBorders>
              </w:tcPr>
            </w:tcPrChange>
          </w:tcPr>
          <w:p w14:paraId="4E7D1DE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61" w:author="Author">
              <w:tcPr>
                <w:tcW w:w="1080" w:type="dxa"/>
                <w:tcBorders>
                  <w:top w:val="nil"/>
                  <w:left w:val="nil"/>
                  <w:bottom w:val="nil"/>
                  <w:right w:val="nil"/>
                </w:tcBorders>
              </w:tcPr>
            </w:tcPrChange>
          </w:tcPr>
          <w:p w14:paraId="30F02EE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Ob</w:t>
            </w:r>
            <w:r w:rsidRPr="00E40DA5">
              <w:rPr>
                <w:rFonts w:ascii="Times New Roman" w:hAnsi="Times New Roman" w:cs="Times New Roman" w:hint="eastAsia"/>
                <w:sz w:val="16"/>
                <w:szCs w:val="16"/>
                <w:lang w:eastAsia="zh-CN"/>
              </w:rPr>
              <w:t>jective</w:t>
            </w:r>
          </w:p>
        </w:tc>
        <w:tc>
          <w:tcPr>
            <w:tcW w:w="1350" w:type="dxa"/>
            <w:tcBorders>
              <w:top w:val="nil"/>
              <w:left w:val="nil"/>
              <w:bottom w:val="nil"/>
              <w:right w:val="nil"/>
            </w:tcBorders>
            <w:tcPrChange w:id="2962" w:author="Author">
              <w:tcPr>
                <w:tcW w:w="1350" w:type="dxa"/>
                <w:tcBorders>
                  <w:top w:val="nil"/>
                  <w:left w:val="nil"/>
                  <w:bottom w:val="nil"/>
                  <w:right w:val="nil"/>
                </w:tcBorders>
              </w:tcPr>
            </w:tcPrChange>
          </w:tcPr>
          <w:p w14:paraId="09436E6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Residual</w:t>
            </w:r>
          </w:p>
        </w:tc>
        <w:tc>
          <w:tcPr>
            <w:tcW w:w="1170" w:type="dxa"/>
            <w:tcBorders>
              <w:top w:val="nil"/>
              <w:left w:val="nil"/>
              <w:bottom w:val="nil"/>
              <w:right w:val="nil"/>
            </w:tcBorders>
            <w:tcPrChange w:id="2963" w:author="Author">
              <w:tcPr>
                <w:tcW w:w="1170" w:type="dxa"/>
                <w:tcBorders>
                  <w:top w:val="nil"/>
                  <w:left w:val="nil"/>
                  <w:bottom w:val="nil"/>
                  <w:right w:val="nil"/>
                </w:tcBorders>
              </w:tcPr>
            </w:tcPrChange>
          </w:tcPr>
          <w:p w14:paraId="7AEEC77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w:t>
            </w:r>
          </w:p>
        </w:tc>
        <w:tc>
          <w:tcPr>
            <w:tcW w:w="1530" w:type="dxa"/>
            <w:tcBorders>
              <w:top w:val="nil"/>
              <w:left w:val="nil"/>
              <w:bottom w:val="nil"/>
              <w:right w:val="nil"/>
            </w:tcBorders>
            <w:tcPrChange w:id="2964" w:author="Author">
              <w:tcPr>
                <w:tcW w:w="1530" w:type="dxa"/>
                <w:tcBorders>
                  <w:top w:val="nil"/>
                  <w:left w:val="nil"/>
                  <w:bottom w:val="nil"/>
                  <w:right w:val="nil"/>
                </w:tcBorders>
              </w:tcPr>
            </w:tcPrChange>
          </w:tcPr>
          <w:p w14:paraId="356647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Change w:id="2965" w:author="Author">
              <w:tcPr>
                <w:tcW w:w="1160" w:type="dxa"/>
                <w:tcBorders>
                  <w:top w:val="nil"/>
                  <w:left w:val="nil"/>
                  <w:bottom w:val="nil"/>
                  <w:right w:val="nil"/>
                </w:tcBorders>
              </w:tcPr>
            </w:tcPrChange>
          </w:tcPr>
          <w:p w14:paraId="2FCF8A9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Change w:id="2966" w:author="Author">
              <w:tcPr>
                <w:tcW w:w="535" w:type="dxa"/>
                <w:tcBorders>
                  <w:top w:val="nil"/>
                  <w:left w:val="nil"/>
                  <w:bottom w:val="nil"/>
                  <w:right w:val="nil"/>
                </w:tcBorders>
              </w:tcPr>
            </w:tcPrChange>
          </w:tcPr>
          <w:p w14:paraId="4804F38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146</w:t>
            </w:r>
          </w:p>
        </w:tc>
        <w:tc>
          <w:tcPr>
            <w:tcW w:w="535" w:type="dxa"/>
            <w:tcBorders>
              <w:top w:val="nil"/>
              <w:left w:val="nil"/>
              <w:bottom w:val="nil"/>
              <w:right w:val="nil"/>
            </w:tcBorders>
            <w:tcPrChange w:id="2967" w:author="Author">
              <w:tcPr>
                <w:tcW w:w="535" w:type="dxa"/>
                <w:tcBorders>
                  <w:top w:val="nil"/>
                  <w:left w:val="nil"/>
                  <w:bottom w:val="nil"/>
                  <w:right w:val="nil"/>
                </w:tcBorders>
              </w:tcPr>
            </w:tcPrChange>
          </w:tcPr>
          <w:p w14:paraId="00FFB47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.16</w:t>
            </w:r>
          </w:p>
        </w:tc>
        <w:tc>
          <w:tcPr>
            <w:tcW w:w="535" w:type="dxa"/>
            <w:tcBorders>
              <w:top w:val="nil"/>
              <w:left w:val="nil"/>
              <w:bottom w:val="nil"/>
              <w:right w:val="nil"/>
            </w:tcBorders>
            <w:tcPrChange w:id="2968" w:author="Author">
              <w:tcPr>
                <w:tcW w:w="535" w:type="dxa"/>
                <w:tcBorders>
                  <w:top w:val="nil"/>
                  <w:left w:val="nil"/>
                  <w:bottom w:val="nil"/>
                  <w:right w:val="nil"/>
                </w:tcBorders>
              </w:tcPr>
            </w:tcPrChange>
          </w:tcPr>
          <w:p w14:paraId="6CBA65E8"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.17</w:t>
            </w:r>
          </w:p>
        </w:tc>
      </w:tr>
      <w:tr w:rsidR="002A1404" w:rsidRPr="00F25738" w14:paraId="0E8BF793" w14:textId="77777777" w:rsidTr="001D274D">
        <w:trPr>
          <w:trHeight w:val="351"/>
          <w:trPrChange w:id="2969" w:author="Author">
            <w:trPr>
              <w:trHeight w:val="351"/>
            </w:trPr>
          </w:trPrChange>
        </w:trPr>
        <w:tc>
          <w:tcPr>
            <w:tcW w:w="720" w:type="dxa"/>
            <w:tcBorders>
              <w:top w:val="nil"/>
              <w:left w:val="nil"/>
              <w:bottom w:val="nil"/>
              <w:right w:val="nil"/>
            </w:tcBorders>
            <w:tcPrChange w:id="2970" w:author="Author">
              <w:tcPr>
                <w:tcW w:w="703" w:type="dxa"/>
                <w:tcBorders>
                  <w:top w:val="nil"/>
                  <w:left w:val="nil"/>
                  <w:bottom w:val="nil"/>
                  <w:right w:val="nil"/>
                </w:tcBorders>
              </w:tcPr>
            </w:tcPrChange>
          </w:tcPr>
          <w:p w14:paraId="6892F24C" w14:textId="77777777" w:rsidR="002A1404" w:rsidRDefault="002A1404" w:rsidP="002A140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60" w:type="dxa"/>
            <w:tcBorders>
              <w:top w:val="nil"/>
              <w:left w:val="nil"/>
              <w:bottom w:val="nil"/>
              <w:right w:val="nil"/>
            </w:tcBorders>
            <w:tcPrChange w:id="2971" w:author="Author">
              <w:tcPr>
                <w:tcW w:w="1277" w:type="dxa"/>
                <w:tcBorders>
                  <w:top w:val="nil"/>
                  <w:left w:val="nil"/>
                  <w:bottom w:val="nil"/>
                  <w:right w:val="nil"/>
                </w:tcBorders>
              </w:tcPr>
            </w:tcPrChange>
          </w:tcPr>
          <w:p w14:paraId="68663250" w14:textId="77777777" w:rsidR="002A1404" w:rsidRPr="00F25738" w:rsidRDefault="002A1404" w:rsidP="002A140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3A505B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88" w:type="dxa"/>
            <w:tcBorders>
              <w:top w:val="nil"/>
              <w:left w:val="nil"/>
              <w:bottom w:val="nil"/>
              <w:right w:val="nil"/>
            </w:tcBorders>
            <w:tcPrChange w:id="2972" w:author="Author">
              <w:tcPr>
                <w:tcW w:w="1080" w:type="dxa"/>
                <w:tcBorders>
                  <w:top w:val="nil"/>
                  <w:left w:val="nil"/>
                  <w:bottom w:val="nil"/>
                  <w:right w:val="nil"/>
                </w:tcBorders>
              </w:tcPr>
            </w:tcPrChange>
          </w:tcPr>
          <w:p w14:paraId="5CD8675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973" w:author="Author">
              <w:tcPr>
                <w:tcW w:w="990" w:type="dxa"/>
                <w:tcBorders>
                  <w:top w:val="nil"/>
                  <w:left w:val="nil"/>
                  <w:bottom w:val="nil"/>
                  <w:right w:val="nil"/>
                </w:tcBorders>
              </w:tcPr>
            </w:tcPrChange>
          </w:tcPr>
          <w:p w14:paraId="7500463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974" w:author="Author">
              <w:tcPr>
                <w:tcW w:w="1080" w:type="dxa"/>
                <w:tcBorders>
                  <w:top w:val="nil"/>
                  <w:left w:val="nil"/>
                  <w:bottom w:val="nil"/>
                  <w:right w:val="nil"/>
                </w:tcBorders>
              </w:tcPr>
            </w:tcPrChange>
          </w:tcPr>
          <w:p w14:paraId="2693C51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975" w:author="Author">
              <w:tcPr>
                <w:tcW w:w="1080" w:type="dxa"/>
                <w:tcBorders>
                  <w:top w:val="nil"/>
                  <w:left w:val="nil"/>
                  <w:bottom w:val="nil"/>
                  <w:right w:val="nil"/>
                </w:tcBorders>
              </w:tcPr>
            </w:tcPrChange>
          </w:tcPr>
          <w:p w14:paraId="0DFCD3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976" w:author="Author">
              <w:tcPr>
                <w:tcW w:w="1350" w:type="dxa"/>
                <w:tcBorders>
                  <w:top w:val="nil"/>
                  <w:left w:val="nil"/>
                  <w:bottom w:val="nil"/>
                  <w:right w:val="nil"/>
                </w:tcBorders>
              </w:tcPr>
            </w:tcPrChange>
          </w:tcPr>
          <w:p w14:paraId="375A28E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977" w:author="Author">
              <w:tcPr>
                <w:tcW w:w="1170" w:type="dxa"/>
                <w:tcBorders>
                  <w:top w:val="nil"/>
                  <w:left w:val="nil"/>
                  <w:bottom w:val="nil"/>
                  <w:right w:val="nil"/>
                </w:tcBorders>
              </w:tcPr>
            </w:tcPrChange>
          </w:tcPr>
          <w:p w14:paraId="18DED8B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2978" w:author="Author">
              <w:tcPr>
                <w:tcW w:w="1530" w:type="dxa"/>
                <w:tcBorders>
                  <w:top w:val="nil"/>
                  <w:left w:val="nil"/>
                  <w:bottom w:val="nil"/>
                  <w:right w:val="nil"/>
                </w:tcBorders>
              </w:tcPr>
            </w:tcPrChange>
          </w:tcPr>
          <w:p w14:paraId="021BB0C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979" w:author="Author">
              <w:tcPr>
                <w:tcW w:w="1160" w:type="dxa"/>
                <w:tcBorders>
                  <w:top w:val="nil"/>
                  <w:left w:val="nil"/>
                  <w:bottom w:val="nil"/>
                  <w:right w:val="nil"/>
                </w:tcBorders>
              </w:tcPr>
            </w:tcPrChange>
          </w:tcPr>
          <w:p w14:paraId="7B590B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980" w:author="Author">
              <w:tcPr>
                <w:tcW w:w="535" w:type="dxa"/>
                <w:tcBorders>
                  <w:top w:val="nil"/>
                  <w:left w:val="nil"/>
                  <w:bottom w:val="nil"/>
                  <w:right w:val="nil"/>
                </w:tcBorders>
              </w:tcPr>
            </w:tcPrChange>
          </w:tcPr>
          <w:p w14:paraId="222A2EF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Change w:id="2981" w:author="Author">
              <w:tcPr>
                <w:tcW w:w="535" w:type="dxa"/>
                <w:tcBorders>
                  <w:top w:val="nil"/>
                  <w:left w:val="nil"/>
                  <w:bottom w:val="nil"/>
                  <w:right w:val="nil"/>
                </w:tcBorders>
              </w:tcPr>
            </w:tcPrChange>
          </w:tcPr>
          <w:p w14:paraId="4759150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Change w:id="2982" w:author="Author">
              <w:tcPr>
                <w:tcW w:w="535" w:type="dxa"/>
                <w:tcBorders>
                  <w:top w:val="nil"/>
                  <w:left w:val="nil"/>
                  <w:bottom w:val="nil"/>
                  <w:right w:val="nil"/>
                </w:tcBorders>
              </w:tcPr>
            </w:tcPrChange>
          </w:tcPr>
          <w:p w14:paraId="3F893A3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2A1404" w:rsidRPr="00F25738" w14:paraId="619B9B00" w14:textId="77777777" w:rsidTr="001D274D">
        <w:trPr>
          <w:trHeight w:val="362"/>
          <w:trPrChange w:id="2983" w:author="Author">
            <w:trPr>
              <w:trHeight w:val="362"/>
            </w:trPr>
          </w:trPrChange>
        </w:trPr>
        <w:tc>
          <w:tcPr>
            <w:tcW w:w="720" w:type="dxa"/>
            <w:tcBorders>
              <w:top w:val="nil"/>
              <w:left w:val="nil"/>
              <w:bottom w:val="nil"/>
              <w:right w:val="nil"/>
            </w:tcBorders>
            <w:tcPrChange w:id="2984" w:author="Author">
              <w:tcPr>
                <w:tcW w:w="703" w:type="dxa"/>
                <w:tcBorders>
                  <w:top w:val="nil"/>
                  <w:left w:val="nil"/>
                  <w:bottom w:val="nil"/>
                  <w:right w:val="nil"/>
                </w:tcBorders>
              </w:tcPr>
            </w:tcPrChange>
          </w:tcPr>
          <w:p w14:paraId="2AA58BD5" w14:textId="77777777" w:rsidR="002A1404" w:rsidRDefault="002A1404" w:rsidP="002A140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60" w:type="dxa"/>
            <w:tcBorders>
              <w:top w:val="nil"/>
              <w:left w:val="nil"/>
              <w:bottom w:val="nil"/>
              <w:right w:val="nil"/>
            </w:tcBorders>
            <w:tcPrChange w:id="2985" w:author="Author">
              <w:tcPr>
                <w:tcW w:w="1277" w:type="dxa"/>
                <w:tcBorders>
                  <w:top w:val="nil"/>
                  <w:left w:val="nil"/>
                  <w:bottom w:val="nil"/>
                  <w:right w:val="nil"/>
                </w:tcBorders>
              </w:tcPr>
            </w:tcPrChange>
          </w:tcPr>
          <w:p w14:paraId="2BF24485" w14:textId="77777777" w:rsidR="002A1404" w:rsidRPr="00F25738" w:rsidRDefault="002A1404" w:rsidP="002A140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083B698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88" w:type="dxa"/>
            <w:tcBorders>
              <w:top w:val="nil"/>
              <w:left w:val="nil"/>
              <w:bottom w:val="nil"/>
              <w:right w:val="nil"/>
            </w:tcBorders>
            <w:tcPrChange w:id="2986" w:author="Author">
              <w:tcPr>
                <w:tcW w:w="1080" w:type="dxa"/>
                <w:tcBorders>
                  <w:top w:val="nil"/>
                  <w:left w:val="nil"/>
                  <w:bottom w:val="nil"/>
                  <w:right w:val="nil"/>
                </w:tcBorders>
              </w:tcPr>
            </w:tcPrChange>
          </w:tcPr>
          <w:p w14:paraId="6A4B1C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987" w:author="Author">
              <w:tcPr>
                <w:tcW w:w="990" w:type="dxa"/>
                <w:tcBorders>
                  <w:top w:val="nil"/>
                  <w:left w:val="nil"/>
                  <w:bottom w:val="nil"/>
                  <w:right w:val="nil"/>
                </w:tcBorders>
              </w:tcPr>
            </w:tcPrChange>
          </w:tcPr>
          <w:p w14:paraId="5E8D918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988" w:author="Author">
              <w:tcPr>
                <w:tcW w:w="1080" w:type="dxa"/>
                <w:tcBorders>
                  <w:top w:val="nil"/>
                  <w:left w:val="nil"/>
                  <w:bottom w:val="nil"/>
                  <w:right w:val="nil"/>
                </w:tcBorders>
              </w:tcPr>
            </w:tcPrChange>
          </w:tcPr>
          <w:p w14:paraId="7813E5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989" w:author="Author">
              <w:tcPr>
                <w:tcW w:w="1080" w:type="dxa"/>
                <w:tcBorders>
                  <w:top w:val="nil"/>
                  <w:left w:val="nil"/>
                  <w:bottom w:val="nil"/>
                  <w:right w:val="nil"/>
                </w:tcBorders>
              </w:tcPr>
            </w:tcPrChange>
          </w:tcPr>
          <w:p w14:paraId="2E67487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990" w:author="Author">
              <w:tcPr>
                <w:tcW w:w="1350" w:type="dxa"/>
                <w:tcBorders>
                  <w:top w:val="nil"/>
                  <w:left w:val="nil"/>
                  <w:bottom w:val="nil"/>
                  <w:right w:val="nil"/>
                </w:tcBorders>
              </w:tcPr>
            </w:tcPrChange>
          </w:tcPr>
          <w:p w14:paraId="4B5432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991" w:author="Author">
              <w:tcPr>
                <w:tcW w:w="1170" w:type="dxa"/>
                <w:tcBorders>
                  <w:top w:val="nil"/>
                  <w:left w:val="nil"/>
                  <w:bottom w:val="nil"/>
                  <w:right w:val="nil"/>
                </w:tcBorders>
              </w:tcPr>
            </w:tcPrChange>
          </w:tcPr>
          <w:p w14:paraId="7821816E"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Change w:id="2992" w:author="Author">
              <w:tcPr>
                <w:tcW w:w="1530" w:type="dxa"/>
                <w:tcBorders>
                  <w:top w:val="nil"/>
                  <w:left w:val="nil"/>
                  <w:bottom w:val="nil"/>
                  <w:right w:val="nil"/>
                </w:tcBorders>
              </w:tcPr>
            </w:tcPrChange>
          </w:tcPr>
          <w:p w14:paraId="225AB6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993" w:author="Author">
              <w:tcPr>
                <w:tcW w:w="1160" w:type="dxa"/>
                <w:tcBorders>
                  <w:top w:val="nil"/>
                  <w:left w:val="nil"/>
                  <w:bottom w:val="nil"/>
                  <w:right w:val="nil"/>
                </w:tcBorders>
              </w:tcPr>
            </w:tcPrChange>
          </w:tcPr>
          <w:p w14:paraId="0D146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994" w:author="Author">
              <w:tcPr>
                <w:tcW w:w="535" w:type="dxa"/>
                <w:tcBorders>
                  <w:top w:val="nil"/>
                  <w:left w:val="nil"/>
                  <w:bottom w:val="nil"/>
                  <w:right w:val="nil"/>
                </w:tcBorders>
              </w:tcPr>
            </w:tcPrChange>
          </w:tcPr>
          <w:p w14:paraId="61C48C6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Change w:id="2995" w:author="Author">
              <w:tcPr>
                <w:tcW w:w="535" w:type="dxa"/>
                <w:tcBorders>
                  <w:top w:val="nil"/>
                  <w:left w:val="nil"/>
                  <w:bottom w:val="nil"/>
                  <w:right w:val="nil"/>
                </w:tcBorders>
              </w:tcPr>
            </w:tcPrChange>
          </w:tcPr>
          <w:p w14:paraId="4C4BB5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Change w:id="2996" w:author="Author">
              <w:tcPr>
                <w:tcW w:w="535" w:type="dxa"/>
                <w:tcBorders>
                  <w:top w:val="nil"/>
                  <w:left w:val="nil"/>
                  <w:bottom w:val="nil"/>
                  <w:right w:val="nil"/>
                </w:tcBorders>
              </w:tcPr>
            </w:tcPrChange>
          </w:tcPr>
          <w:p w14:paraId="0F844D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2A1404" w:rsidRPr="00F25738" w14:paraId="734B6728" w14:textId="77777777" w:rsidTr="001D274D">
        <w:trPr>
          <w:trHeight w:val="362"/>
          <w:trPrChange w:id="2997" w:author="Author">
            <w:trPr>
              <w:trHeight w:val="362"/>
            </w:trPr>
          </w:trPrChange>
        </w:trPr>
        <w:tc>
          <w:tcPr>
            <w:tcW w:w="720" w:type="dxa"/>
            <w:tcBorders>
              <w:top w:val="nil"/>
              <w:left w:val="nil"/>
              <w:bottom w:val="nil"/>
              <w:right w:val="nil"/>
            </w:tcBorders>
            <w:tcPrChange w:id="2998" w:author="Author">
              <w:tcPr>
                <w:tcW w:w="703" w:type="dxa"/>
                <w:tcBorders>
                  <w:top w:val="nil"/>
                  <w:left w:val="nil"/>
                  <w:bottom w:val="nil"/>
                  <w:right w:val="nil"/>
                </w:tcBorders>
              </w:tcPr>
            </w:tcPrChange>
          </w:tcPr>
          <w:p w14:paraId="29963C9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Change w:id="2999" w:author="Author">
              <w:tcPr>
                <w:tcW w:w="1277" w:type="dxa"/>
                <w:tcBorders>
                  <w:top w:val="nil"/>
                  <w:left w:val="nil"/>
                  <w:bottom w:val="nil"/>
                  <w:right w:val="nil"/>
                </w:tcBorders>
              </w:tcPr>
            </w:tcPrChange>
          </w:tcPr>
          <w:p w14:paraId="03A06FA4" w14:textId="77777777" w:rsidR="002A1404" w:rsidRPr="00F25738" w:rsidRDefault="002A1404" w:rsidP="002A140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CE78BD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88" w:type="dxa"/>
            <w:tcBorders>
              <w:top w:val="nil"/>
              <w:left w:val="nil"/>
              <w:bottom w:val="nil"/>
              <w:right w:val="nil"/>
            </w:tcBorders>
            <w:tcPrChange w:id="3000" w:author="Author">
              <w:tcPr>
                <w:tcW w:w="1080" w:type="dxa"/>
                <w:tcBorders>
                  <w:top w:val="nil"/>
                  <w:left w:val="nil"/>
                  <w:bottom w:val="nil"/>
                  <w:right w:val="nil"/>
                </w:tcBorders>
              </w:tcPr>
            </w:tcPrChange>
          </w:tcPr>
          <w:p w14:paraId="19EBB55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3001" w:author="Author">
              <w:tcPr>
                <w:tcW w:w="990" w:type="dxa"/>
                <w:tcBorders>
                  <w:top w:val="nil"/>
                  <w:left w:val="nil"/>
                  <w:bottom w:val="nil"/>
                  <w:right w:val="nil"/>
                </w:tcBorders>
              </w:tcPr>
            </w:tcPrChange>
          </w:tcPr>
          <w:p w14:paraId="029840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3002" w:author="Author">
              <w:tcPr>
                <w:tcW w:w="1080" w:type="dxa"/>
                <w:tcBorders>
                  <w:top w:val="nil"/>
                  <w:left w:val="nil"/>
                  <w:bottom w:val="nil"/>
                  <w:right w:val="nil"/>
                </w:tcBorders>
              </w:tcPr>
            </w:tcPrChange>
          </w:tcPr>
          <w:p w14:paraId="25F4A75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3003" w:author="Author">
              <w:tcPr>
                <w:tcW w:w="1080" w:type="dxa"/>
                <w:tcBorders>
                  <w:top w:val="nil"/>
                  <w:left w:val="nil"/>
                  <w:bottom w:val="nil"/>
                  <w:right w:val="nil"/>
                </w:tcBorders>
              </w:tcPr>
            </w:tcPrChange>
          </w:tcPr>
          <w:p w14:paraId="35C4DE0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3004" w:author="Author">
              <w:tcPr>
                <w:tcW w:w="1350" w:type="dxa"/>
                <w:tcBorders>
                  <w:top w:val="nil"/>
                  <w:left w:val="nil"/>
                  <w:bottom w:val="nil"/>
                  <w:right w:val="nil"/>
                </w:tcBorders>
              </w:tcPr>
            </w:tcPrChange>
          </w:tcPr>
          <w:p w14:paraId="5C864AB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3005" w:author="Author">
              <w:tcPr>
                <w:tcW w:w="1170" w:type="dxa"/>
                <w:tcBorders>
                  <w:top w:val="nil"/>
                  <w:left w:val="nil"/>
                  <w:bottom w:val="nil"/>
                  <w:right w:val="nil"/>
                </w:tcBorders>
              </w:tcPr>
            </w:tcPrChange>
          </w:tcPr>
          <w:p w14:paraId="26EE4E9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3006" w:author="Author">
              <w:tcPr>
                <w:tcW w:w="1530" w:type="dxa"/>
                <w:tcBorders>
                  <w:top w:val="nil"/>
                  <w:left w:val="nil"/>
                  <w:bottom w:val="nil"/>
                  <w:right w:val="nil"/>
                </w:tcBorders>
              </w:tcPr>
            </w:tcPrChange>
          </w:tcPr>
          <w:p w14:paraId="461E17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3007" w:author="Author">
              <w:tcPr>
                <w:tcW w:w="1160" w:type="dxa"/>
                <w:tcBorders>
                  <w:top w:val="nil"/>
                  <w:left w:val="nil"/>
                  <w:bottom w:val="nil"/>
                  <w:right w:val="nil"/>
                </w:tcBorders>
              </w:tcPr>
            </w:tcPrChange>
          </w:tcPr>
          <w:p w14:paraId="0B87617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3008" w:author="Author">
              <w:tcPr>
                <w:tcW w:w="535" w:type="dxa"/>
                <w:tcBorders>
                  <w:top w:val="nil"/>
                  <w:left w:val="nil"/>
                  <w:bottom w:val="nil"/>
                  <w:right w:val="nil"/>
                </w:tcBorders>
              </w:tcPr>
            </w:tcPrChange>
          </w:tcPr>
          <w:p w14:paraId="63B2F1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Change w:id="3009" w:author="Author">
              <w:tcPr>
                <w:tcW w:w="535" w:type="dxa"/>
                <w:tcBorders>
                  <w:top w:val="nil"/>
                  <w:left w:val="nil"/>
                  <w:bottom w:val="nil"/>
                  <w:right w:val="nil"/>
                </w:tcBorders>
              </w:tcPr>
            </w:tcPrChange>
          </w:tcPr>
          <w:p w14:paraId="62EED68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Change w:id="3010" w:author="Author">
              <w:tcPr>
                <w:tcW w:w="535" w:type="dxa"/>
                <w:tcBorders>
                  <w:top w:val="nil"/>
                  <w:left w:val="nil"/>
                  <w:bottom w:val="nil"/>
                  <w:right w:val="nil"/>
                </w:tcBorders>
              </w:tcPr>
            </w:tcPrChange>
          </w:tcPr>
          <w:p w14:paraId="7FA836C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2A1404" w:rsidRPr="00F25738" w14:paraId="60444A97" w14:textId="77777777" w:rsidTr="001D274D">
        <w:trPr>
          <w:trHeight w:val="362"/>
          <w:trPrChange w:id="3011" w:author="Author">
            <w:trPr>
              <w:trHeight w:val="362"/>
            </w:trPr>
          </w:trPrChange>
        </w:trPr>
        <w:tc>
          <w:tcPr>
            <w:tcW w:w="720" w:type="dxa"/>
            <w:tcBorders>
              <w:top w:val="nil"/>
              <w:left w:val="nil"/>
              <w:bottom w:val="nil"/>
              <w:right w:val="nil"/>
            </w:tcBorders>
            <w:tcPrChange w:id="3012" w:author="Author">
              <w:tcPr>
                <w:tcW w:w="703" w:type="dxa"/>
                <w:tcBorders>
                  <w:top w:val="nil"/>
                  <w:left w:val="nil"/>
                  <w:bottom w:val="nil"/>
                  <w:right w:val="nil"/>
                </w:tcBorders>
              </w:tcPr>
            </w:tcPrChange>
          </w:tcPr>
          <w:p w14:paraId="2EC16025"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Change w:id="3013" w:author="Author">
              <w:tcPr>
                <w:tcW w:w="1277" w:type="dxa"/>
                <w:tcBorders>
                  <w:top w:val="nil"/>
                  <w:left w:val="nil"/>
                  <w:bottom w:val="nil"/>
                  <w:right w:val="nil"/>
                </w:tcBorders>
              </w:tcPr>
            </w:tcPrChange>
          </w:tcPr>
          <w:p w14:paraId="4B923399" w14:textId="77777777" w:rsidR="002A1404" w:rsidRPr="00F25738" w:rsidRDefault="002A1404" w:rsidP="002A140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42D24B5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88" w:type="dxa"/>
            <w:tcBorders>
              <w:top w:val="nil"/>
              <w:left w:val="nil"/>
              <w:bottom w:val="nil"/>
              <w:right w:val="nil"/>
            </w:tcBorders>
            <w:tcPrChange w:id="3014" w:author="Author">
              <w:tcPr>
                <w:tcW w:w="1080" w:type="dxa"/>
                <w:tcBorders>
                  <w:top w:val="nil"/>
                  <w:left w:val="nil"/>
                  <w:bottom w:val="nil"/>
                  <w:right w:val="nil"/>
                </w:tcBorders>
              </w:tcPr>
            </w:tcPrChange>
          </w:tcPr>
          <w:p w14:paraId="18A17C3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3015" w:author="Author">
              <w:tcPr>
                <w:tcW w:w="990" w:type="dxa"/>
                <w:tcBorders>
                  <w:top w:val="nil"/>
                  <w:left w:val="nil"/>
                  <w:bottom w:val="nil"/>
                  <w:right w:val="nil"/>
                </w:tcBorders>
              </w:tcPr>
            </w:tcPrChange>
          </w:tcPr>
          <w:p w14:paraId="0626E62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3016" w:author="Author">
              <w:tcPr>
                <w:tcW w:w="1080" w:type="dxa"/>
                <w:tcBorders>
                  <w:top w:val="nil"/>
                  <w:left w:val="nil"/>
                  <w:bottom w:val="nil"/>
                  <w:right w:val="nil"/>
                </w:tcBorders>
              </w:tcPr>
            </w:tcPrChange>
          </w:tcPr>
          <w:p w14:paraId="1D584B6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3017" w:author="Author">
              <w:tcPr>
                <w:tcW w:w="1080" w:type="dxa"/>
                <w:tcBorders>
                  <w:top w:val="nil"/>
                  <w:left w:val="nil"/>
                  <w:bottom w:val="nil"/>
                  <w:right w:val="nil"/>
                </w:tcBorders>
              </w:tcPr>
            </w:tcPrChange>
          </w:tcPr>
          <w:p w14:paraId="5F514AB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3018" w:author="Author">
              <w:tcPr>
                <w:tcW w:w="1350" w:type="dxa"/>
                <w:tcBorders>
                  <w:top w:val="nil"/>
                  <w:left w:val="nil"/>
                  <w:bottom w:val="nil"/>
                  <w:right w:val="nil"/>
                </w:tcBorders>
              </w:tcPr>
            </w:tcPrChange>
          </w:tcPr>
          <w:p w14:paraId="4CAD27D3"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3019" w:author="Author">
              <w:tcPr>
                <w:tcW w:w="1170" w:type="dxa"/>
                <w:tcBorders>
                  <w:top w:val="nil"/>
                  <w:left w:val="nil"/>
                  <w:bottom w:val="nil"/>
                  <w:right w:val="nil"/>
                </w:tcBorders>
              </w:tcPr>
            </w:tcPrChange>
          </w:tcPr>
          <w:p w14:paraId="29DDAA76"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Change w:id="3020" w:author="Author">
              <w:tcPr>
                <w:tcW w:w="1530" w:type="dxa"/>
                <w:tcBorders>
                  <w:top w:val="nil"/>
                  <w:left w:val="nil"/>
                  <w:bottom w:val="nil"/>
                  <w:right w:val="nil"/>
                </w:tcBorders>
              </w:tcPr>
            </w:tcPrChange>
          </w:tcPr>
          <w:p w14:paraId="572468A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3021" w:author="Author">
              <w:tcPr>
                <w:tcW w:w="1160" w:type="dxa"/>
                <w:tcBorders>
                  <w:top w:val="nil"/>
                  <w:left w:val="nil"/>
                  <w:bottom w:val="nil"/>
                  <w:right w:val="nil"/>
                </w:tcBorders>
              </w:tcPr>
            </w:tcPrChange>
          </w:tcPr>
          <w:p w14:paraId="2ACEFFE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3022" w:author="Author">
              <w:tcPr>
                <w:tcW w:w="535" w:type="dxa"/>
                <w:tcBorders>
                  <w:top w:val="nil"/>
                  <w:left w:val="nil"/>
                  <w:bottom w:val="nil"/>
                  <w:right w:val="nil"/>
                </w:tcBorders>
              </w:tcPr>
            </w:tcPrChange>
          </w:tcPr>
          <w:p w14:paraId="623CB7E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Change w:id="3023" w:author="Author">
              <w:tcPr>
                <w:tcW w:w="535" w:type="dxa"/>
                <w:tcBorders>
                  <w:top w:val="nil"/>
                  <w:left w:val="nil"/>
                  <w:bottom w:val="nil"/>
                  <w:right w:val="nil"/>
                </w:tcBorders>
              </w:tcPr>
            </w:tcPrChange>
          </w:tcPr>
          <w:p w14:paraId="4E6726F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Change w:id="3024" w:author="Author">
              <w:tcPr>
                <w:tcW w:w="535" w:type="dxa"/>
                <w:tcBorders>
                  <w:top w:val="nil"/>
                  <w:left w:val="nil"/>
                  <w:bottom w:val="nil"/>
                  <w:right w:val="nil"/>
                </w:tcBorders>
              </w:tcPr>
            </w:tcPrChange>
          </w:tcPr>
          <w:p w14:paraId="664E2DE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A1404" w:rsidRPr="00F25738" w14:paraId="2CDC48D0" w14:textId="77777777" w:rsidTr="001D274D">
        <w:trPr>
          <w:trHeight w:val="362"/>
          <w:trPrChange w:id="3025" w:author="Author">
            <w:trPr>
              <w:trHeight w:val="362"/>
            </w:trPr>
          </w:trPrChange>
        </w:trPr>
        <w:tc>
          <w:tcPr>
            <w:tcW w:w="720" w:type="dxa"/>
            <w:tcBorders>
              <w:top w:val="nil"/>
              <w:left w:val="nil"/>
              <w:bottom w:val="nil"/>
              <w:right w:val="nil"/>
            </w:tcBorders>
            <w:tcPrChange w:id="3026" w:author="Author">
              <w:tcPr>
                <w:tcW w:w="703" w:type="dxa"/>
                <w:tcBorders>
                  <w:top w:val="nil"/>
                  <w:left w:val="nil"/>
                  <w:bottom w:val="nil"/>
                  <w:right w:val="nil"/>
                </w:tcBorders>
              </w:tcPr>
            </w:tcPrChange>
          </w:tcPr>
          <w:p w14:paraId="36EE61D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33</w:t>
            </w:r>
          </w:p>
        </w:tc>
        <w:tc>
          <w:tcPr>
            <w:tcW w:w="1260" w:type="dxa"/>
            <w:tcBorders>
              <w:top w:val="nil"/>
              <w:left w:val="nil"/>
              <w:bottom w:val="nil"/>
              <w:right w:val="nil"/>
            </w:tcBorders>
            <w:tcPrChange w:id="3027" w:author="Author">
              <w:tcPr>
                <w:tcW w:w="1277" w:type="dxa"/>
                <w:tcBorders>
                  <w:top w:val="nil"/>
                  <w:left w:val="nil"/>
                  <w:bottom w:val="nil"/>
                  <w:right w:val="nil"/>
                </w:tcBorders>
              </w:tcPr>
            </w:tcPrChange>
          </w:tcPr>
          <w:p w14:paraId="722D4169" w14:textId="77777777" w:rsidR="002A1404" w:rsidRPr="00F25738" w:rsidRDefault="002A1404" w:rsidP="002A140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188" w:type="dxa"/>
            <w:tcBorders>
              <w:top w:val="nil"/>
              <w:left w:val="nil"/>
              <w:bottom w:val="nil"/>
              <w:right w:val="nil"/>
            </w:tcBorders>
            <w:tcPrChange w:id="3028" w:author="Author">
              <w:tcPr>
                <w:tcW w:w="1080" w:type="dxa"/>
                <w:tcBorders>
                  <w:top w:val="nil"/>
                  <w:left w:val="nil"/>
                  <w:bottom w:val="nil"/>
                  <w:right w:val="nil"/>
                </w:tcBorders>
              </w:tcPr>
            </w:tcPrChange>
          </w:tcPr>
          <w:p w14:paraId="4D33491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3029" w:author="Author">
              <w:tcPr>
                <w:tcW w:w="990" w:type="dxa"/>
                <w:tcBorders>
                  <w:top w:val="nil"/>
                  <w:left w:val="nil"/>
                  <w:bottom w:val="nil"/>
                  <w:right w:val="nil"/>
                </w:tcBorders>
              </w:tcPr>
            </w:tcPrChange>
          </w:tcPr>
          <w:p w14:paraId="4387B9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3030" w:author="Author">
              <w:tcPr>
                <w:tcW w:w="1080" w:type="dxa"/>
                <w:tcBorders>
                  <w:top w:val="nil"/>
                  <w:left w:val="nil"/>
                  <w:bottom w:val="nil"/>
                  <w:right w:val="nil"/>
                </w:tcBorders>
              </w:tcPr>
            </w:tcPrChange>
          </w:tcPr>
          <w:p w14:paraId="48D966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3031" w:author="Author">
              <w:tcPr>
                <w:tcW w:w="1080" w:type="dxa"/>
                <w:tcBorders>
                  <w:top w:val="nil"/>
                  <w:left w:val="nil"/>
                  <w:bottom w:val="nil"/>
                  <w:right w:val="nil"/>
                </w:tcBorders>
              </w:tcPr>
            </w:tcPrChange>
          </w:tcPr>
          <w:p w14:paraId="57335A1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3032" w:author="Author">
              <w:tcPr>
                <w:tcW w:w="1350" w:type="dxa"/>
                <w:tcBorders>
                  <w:top w:val="nil"/>
                  <w:left w:val="nil"/>
                  <w:bottom w:val="nil"/>
                  <w:right w:val="nil"/>
                </w:tcBorders>
              </w:tcPr>
            </w:tcPrChange>
          </w:tcPr>
          <w:p w14:paraId="681520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3033" w:author="Author">
              <w:tcPr>
                <w:tcW w:w="1170" w:type="dxa"/>
                <w:tcBorders>
                  <w:top w:val="nil"/>
                  <w:left w:val="nil"/>
                  <w:bottom w:val="nil"/>
                  <w:right w:val="nil"/>
                </w:tcBorders>
              </w:tcPr>
            </w:tcPrChange>
          </w:tcPr>
          <w:p w14:paraId="0D940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3034" w:author="Author">
              <w:tcPr>
                <w:tcW w:w="1530" w:type="dxa"/>
                <w:tcBorders>
                  <w:top w:val="nil"/>
                  <w:left w:val="nil"/>
                  <w:bottom w:val="nil"/>
                  <w:right w:val="nil"/>
                </w:tcBorders>
              </w:tcPr>
            </w:tcPrChange>
          </w:tcPr>
          <w:p w14:paraId="01E1B6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Change w:id="3035" w:author="Author">
              <w:tcPr>
                <w:tcW w:w="1160" w:type="dxa"/>
                <w:tcBorders>
                  <w:top w:val="nil"/>
                  <w:left w:val="nil"/>
                  <w:bottom w:val="nil"/>
                  <w:right w:val="nil"/>
                </w:tcBorders>
              </w:tcPr>
            </w:tcPrChange>
          </w:tcPr>
          <w:p w14:paraId="4B18E4B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3036" w:author="Author">
              <w:tcPr>
                <w:tcW w:w="535" w:type="dxa"/>
                <w:tcBorders>
                  <w:top w:val="nil"/>
                  <w:left w:val="nil"/>
                  <w:bottom w:val="nil"/>
                  <w:right w:val="nil"/>
                </w:tcBorders>
              </w:tcPr>
            </w:tcPrChange>
          </w:tcPr>
          <w:p w14:paraId="150A9D1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Change w:id="3037" w:author="Author">
              <w:tcPr>
                <w:tcW w:w="535" w:type="dxa"/>
                <w:tcBorders>
                  <w:top w:val="nil"/>
                  <w:left w:val="nil"/>
                  <w:bottom w:val="nil"/>
                  <w:right w:val="nil"/>
                </w:tcBorders>
              </w:tcPr>
            </w:tcPrChange>
          </w:tcPr>
          <w:p w14:paraId="533A5C9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Change w:id="3038" w:author="Author">
              <w:tcPr>
                <w:tcW w:w="535" w:type="dxa"/>
                <w:tcBorders>
                  <w:top w:val="nil"/>
                  <w:left w:val="nil"/>
                  <w:bottom w:val="nil"/>
                  <w:right w:val="nil"/>
                </w:tcBorders>
              </w:tcPr>
            </w:tcPrChange>
          </w:tcPr>
          <w:p w14:paraId="00FE0A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2A1404" w:rsidRPr="00F25738" w14:paraId="276A9940" w14:textId="77777777" w:rsidTr="001D274D">
        <w:trPr>
          <w:trHeight w:val="351"/>
          <w:trPrChange w:id="3039" w:author="Author">
            <w:trPr>
              <w:trHeight w:val="351"/>
            </w:trPr>
          </w:trPrChange>
        </w:trPr>
        <w:tc>
          <w:tcPr>
            <w:tcW w:w="720" w:type="dxa"/>
            <w:tcBorders>
              <w:top w:val="nil"/>
              <w:left w:val="nil"/>
              <w:bottom w:val="nil"/>
              <w:right w:val="nil"/>
            </w:tcBorders>
            <w:tcPrChange w:id="3040" w:author="Author">
              <w:tcPr>
                <w:tcW w:w="703" w:type="dxa"/>
                <w:tcBorders>
                  <w:top w:val="nil"/>
                  <w:left w:val="nil"/>
                  <w:bottom w:val="nil"/>
                  <w:right w:val="nil"/>
                </w:tcBorders>
              </w:tcPr>
            </w:tcPrChange>
          </w:tcPr>
          <w:p w14:paraId="19E22E4E" w14:textId="77777777" w:rsidR="002A1404" w:rsidRPr="00F25738"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60" w:type="dxa"/>
            <w:tcBorders>
              <w:top w:val="nil"/>
              <w:left w:val="nil"/>
              <w:bottom w:val="nil"/>
              <w:right w:val="nil"/>
            </w:tcBorders>
            <w:tcPrChange w:id="3041" w:author="Author">
              <w:tcPr>
                <w:tcW w:w="1277" w:type="dxa"/>
                <w:tcBorders>
                  <w:top w:val="nil"/>
                  <w:left w:val="nil"/>
                  <w:bottom w:val="nil"/>
                  <w:right w:val="nil"/>
                </w:tcBorders>
              </w:tcPr>
            </w:tcPrChange>
          </w:tcPr>
          <w:p w14:paraId="1517240B" w14:textId="77777777" w:rsidR="002A1404" w:rsidRPr="00F25738" w:rsidRDefault="002A1404" w:rsidP="002A140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188" w:type="dxa"/>
            <w:tcBorders>
              <w:top w:val="nil"/>
              <w:left w:val="nil"/>
              <w:bottom w:val="nil"/>
              <w:right w:val="nil"/>
            </w:tcBorders>
            <w:tcPrChange w:id="3042" w:author="Author">
              <w:tcPr>
                <w:tcW w:w="1080" w:type="dxa"/>
                <w:tcBorders>
                  <w:top w:val="nil"/>
                  <w:left w:val="nil"/>
                  <w:bottom w:val="nil"/>
                  <w:right w:val="nil"/>
                </w:tcBorders>
              </w:tcPr>
            </w:tcPrChange>
          </w:tcPr>
          <w:p w14:paraId="33CE709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3043" w:author="Author">
              <w:tcPr>
                <w:tcW w:w="990" w:type="dxa"/>
                <w:tcBorders>
                  <w:top w:val="nil"/>
                  <w:left w:val="nil"/>
                  <w:bottom w:val="nil"/>
                  <w:right w:val="nil"/>
                </w:tcBorders>
              </w:tcPr>
            </w:tcPrChange>
          </w:tcPr>
          <w:p w14:paraId="11C1D74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3044" w:author="Author">
              <w:tcPr>
                <w:tcW w:w="1080" w:type="dxa"/>
                <w:tcBorders>
                  <w:top w:val="nil"/>
                  <w:left w:val="nil"/>
                  <w:bottom w:val="nil"/>
                  <w:right w:val="nil"/>
                </w:tcBorders>
              </w:tcPr>
            </w:tcPrChange>
          </w:tcPr>
          <w:p w14:paraId="546C005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3045" w:author="Author">
              <w:tcPr>
                <w:tcW w:w="1080" w:type="dxa"/>
                <w:tcBorders>
                  <w:top w:val="nil"/>
                  <w:left w:val="nil"/>
                  <w:bottom w:val="nil"/>
                  <w:right w:val="nil"/>
                </w:tcBorders>
              </w:tcPr>
            </w:tcPrChange>
          </w:tcPr>
          <w:p w14:paraId="4E55E76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3046" w:author="Author">
              <w:tcPr>
                <w:tcW w:w="1350" w:type="dxa"/>
                <w:tcBorders>
                  <w:top w:val="nil"/>
                  <w:left w:val="nil"/>
                  <w:bottom w:val="nil"/>
                  <w:right w:val="nil"/>
                </w:tcBorders>
              </w:tcPr>
            </w:tcPrChange>
          </w:tcPr>
          <w:p w14:paraId="509A47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Change w:id="3047" w:author="Author">
              <w:tcPr>
                <w:tcW w:w="1170" w:type="dxa"/>
                <w:tcBorders>
                  <w:top w:val="nil"/>
                  <w:left w:val="nil"/>
                  <w:bottom w:val="nil"/>
                  <w:right w:val="nil"/>
                </w:tcBorders>
              </w:tcPr>
            </w:tcPrChange>
          </w:tcPr>
          <w:p w14:paraId="49AC92B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3048" w:author="Author">
              <w:tcPr>
                <w:tcW w:w="1530" w:type="dxa"/>
                <w:tcBorders>
                  <w:top w:val="nil"/>
                  <w:left w:val="nil"/>
                  <w:bottom w:val="nil"/>
                  <w:right w:val="nil"/>
                </w:tcBorders>
              </w:tcPr>
            </w:tcPrChange>
          </w:tcPr>
          <w:p w14:paraId="7C84FA8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Change w:id="3049" w:author="Author">
              <w:tcPr>
                <w:tcW w:w="1160" w:type="dxa"/>
                <w:tcBorders>
                  <w:top w:val="nil"/>
                  <w:left w:val="nil"/>
                  <w:bottom w:val="nil"/>
                  <w:right w:val="nil"/>
                </w:tcBorders>
              </w:tcPr>
            </w:tcPrChange>
          </w:tcPr>
          <w:p w14:paraId="148BDF8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3050" w:author="Author">
              <w:tcPr>
                <w:tcW w:w="535" w:type="dxa"/>
                <w:tcBorders>
                  <w:top w:val="nil"/>
                  <w:left w:val="nil"/>
                  <w:bottom w:val="nil"/>
                  <w:right w:val="nil"/>
                </w:tcBorders>
              </w:tcPr>
            </w:tcPrChange>
          </w:tcPr>
          <w:p w14:paraId="550B8A8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Change w:id="3051" w:author="Author">
              <w:tcPr>
                <w:tcW w:w="535" w:type="dxa"/>
                <w:tcBorders>
                  <w:top w:val="nil"/>
                  <w:left w:val="nil"/>
                  <w:bottom w:val="nil"/>
                  <w:right w:val="nil"/>
                </w:tcBorders>
              </w:tcPr>
            </w:tcPrChange>
          </w:tcPr>
          <w:p w14:paraId="36CE04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Change w:id="3052" w:author="Author">
              <w:tcPr>
                <w:tcW w:w="535" w:type="dxa"/>
                <w:tcBorders>
                  <w:top w:val="nil"/>
                  <w:left w:val="nil"/>
                  <w:bottom w:val="nil"/>
                  <w:right w:val="nil"/>
                </w:tcBorders>
              </w:tcPr>
            </w:tcPrChange>
          </w:tcPr>
          <w:p w14:paraId="189F0409"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2A1404" w:rsidRPr="00F25738" w14:paraId="1D02AE44" w14:textId="77777777" w:rsidTr="001D274D">
        <w:trPr>
          <w:trHeight w:val="543"/>
          <w:trPrChange w:id="3053" w:author="Author">
            <w:trPr>
              <w:trHeight w:val="543"/>
            </w:trPr>
          </w:trPrChange>
        </w:trPr>
        <w:tc>
          <w:tcPr>
            <w:tcW w:w="720" w:type="dxa"/>
            <w:tcBorders>
              <w:top w:val="nil"/>
              <w:left w:val="nil"/>
              <w:bottom w:val="nil"/>
              <w:right w:val="nil"/>
            </w:tcBorders>
            <w:tcPrChange w:id="3054" w:author="Author">
              <w:tcPr>
                <w:tcW w:w="703" w:type="dxa"/>
                <w:tcBorders>
                  <w:top w:val="nil"/>
                  <w:left w:val="nil"/>
                  <w:bottom w:val="nil"/>
                  <w:right w:val="nil"/>
                </w:tcBorders>
              </w:tcPr>
            </w:tcPrChange>
          </w:tcPr>
          <w:p w14:paraId="3F85E6C5"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60" w:type="dxa"/>
            <w:tcBorders>
              <w:top w:val="nil"/>
              <w:left w:val="nil"/>
              <w:bottom w:val="nil"/>
              <w:right w:val="nil"/>
            </w:tcBorders>
            <w:tcPrChange w:id="3055" w:author="Author">
              <w:tcPr>
                <w:tcW w:w="1277" w:type="dxa"/>
                <w:tcBorders>
                  <w:top w:val="nil"/>
                  <w:left w:val="nil"/>
                  <w:bottom w:val="nil"/>
                  <w:right w:val="nil"/>
                </w:tcBorders>
              </w:tcPr>
            </w:tcPrChange>
          </w:tcPr>
          <w:p w14:paraId="0EF2E817"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Borders>
              <w:top w:val="nil"/>
              <w:left w:val="nil"/>
              <w:bottom w:val="nil"/>
              <w:right w:val="nil"/>
            </w:tcBorders>
            <w:tcPrChange w:id="3056" w:author="Author">
              <w:tcPr>
                <w:tcW w:w="1080" w:type="dxa"/>
                <w:tcBorders>
                  <w:top w:val="nil"/>
                  <w:left w:val="nil"/>
                  <w:bottom w:val="nil"/>
                  <w:right w:val="nil"/>
                </w:tcBorders>
              </w:tcPr>
            </w:tcPrChange>
          </w:tcPr>
          <w:p w14:paraId="7EE75D4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3057" w:author="Author">
              <w:tcPr>
                <w:tcW w:w="990" w:type="dxa"/>
                <w:tcBorders>
                  <w:top w:val="nil"/>
                  <w:left w:val="nil"/>
                  <w:bottom w:val="nil"/>
                  <w:right w:val="nil"/>
                </w:tcBorders>
              </w:tcPr>
            </w:tcPrChange>
          </w:tcPr>
          <w:p w14:paraId="0CF2E0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3058" w:author="Author">
              <w:tcPr>
                <w:tcW w:w="1080" w:type="dxa"/>
                <w:tcBorders>
                  <w:top w:val="nil"/>
                  <w:left w:val="nil"/>
                  <w:bottom w:val="nil"/>
                  <w:right w:val="nil"/>
                </w:tcBorders>
              </w:tcPr>
            </w:tcPrChange>
          </w:tcPr>
          <w:p w14:paraId="5C913D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3059" w:author="Author">
              <w:tcPr>
                <w:tcW w:w="1080" w:type="dxa"/>
                <w:tcBorders>
                  <w:top w:val="nil"/>
                  <w:left w:val="nil"/>
                  <w:bottom w:val="nil"/>
                  <w:right w:val="nil"/>
                </w:tcBorders>
              </w:tcPr>
            </w:tcPrChange>
          </w:tcPr>
          <w:p w14:paraId="4AF06FC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3060" w:author="Author">
              <w:tcPr>
                <w:tcW w:w="1350" w:type="dxa"/>
                <w:tcBorders>
                  <w:top w:val="nil"/>
                  <w:left w:val="nil"/>
                  <w:bottom w:val="nil"/>
                  <w:right w:val="nil"/>
                </w:tcBorders>
              </w:tcPr>
            </w:tcPrChange>
          </w:tcPr>
          <w:p w14:paraId="04FDD65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3061" w:author="Author">
              <w:tcPr>
                <w:tcW w:w="1170" w:type="dxa"/>
                <w:tcBorders>
                  <w:top w:val="nil"/>
                  <w:left w:val="nil"/>
                  <w:bottom w:val="nil"/>
                  <w:right w:val="nil"/>
                </w:tcBorders>
              </w:tcPr>
            </w:tcPrChange>
          </w:tcPr>
          <w:p w14:paraId="1914199A"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3062" w:author="Author">
              <w:tcPr>
                <w:tcW w:w="1530" w:type="dxa"/>
                <w:tcBorders>
                  <w:top w:val="nil"/>
                  <w:left w:val="nil"/>
                  <w:bottom w:val="nil"/>
                  <w:right w:val="nil"/>
                </w:tcBorders>
              </w:tcPr>
            </w:tcPrChange>
          </w:tcPr>
          <w:p w14:paraId="779A8D9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3063" w:author="Author">
              <w:tcPr>
                <w:tcW w:w="1160" w:type="dxa"/>
                <w:tcBorders>
                  <w:top w:val="nil"/>
                  <w:left w:val="nil"/>
                  <w:bottom w:val="nil"/>
                  <w:right w:val="nil"/>
                </w:tcBorders>
              </w:tcPr>
            </w:tcPrChange>
          </w:tcPr>
          <w:p w14:paraId="7F37733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3064" w:author="Author">
              <w:tcPr>
                <w:tcW w:w="535" w:type="dxa"/>
                <w:tcBorders>
                  <w:top w:val="nil"/>
                  <w:left w:val="nil"/>
                  <w:bottom w:val="nil"/>
                  <w:right w:val="nil"/>
                </w:tcBorders>
              </w:tcPr>
            </w:tcPrChange>
          </w:tcPr>
          <w:p w14:paraId="0D4BBAD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Change w:id="3065" w:author="Author">
              <w:tcPr>
                <w:tcW w:w="535" w:type="dxa"/>
                <w:tcBorders>
                  <w:top w:val="nil"/>
                  <w:left w:val="nil"/>
                  <w:bottom w:val="nil"/>
                  <w:right w:val="nil"/>
                </w:tcBorders>
              </w:tcPr>
            </w:tcPrChange>
          </w:tcPr>
          <w:p w14:paraId="2D4C2E1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Change w:id="3066" w:author="Author">
              <w:tcPr>
                <w:tcW w:w="535" w:type="dxa"/>
                <w:tcBorders>
                  <w:top w:val="nil"/>
                  <w:left w:val="nil"/>
                  <w:bottom w:val="nil"/>
                  <w:right w:val="nil"/>
                </w:tcBorders>
              </w:tcPr>
            </w:tcPrChange>
          </w:tcPr>
          <w:p w14:paraId="5E91DE1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2A1404" w:rsidRPr="00105A6D" w14:paraId="00FAEB28" w14:textId="77777777" w:rsidTr="001D274D">
        <w:trPr>
          <w:trHeight w:val="543"/>
          <w:trPrChange w:id="3067" w:author="Author">
            <w:trPr>
              <w:trHeight w:val="543"/>
            </w:trPr>
          </w:trPrChange>
        </w:trPr>
        <w:tc>
          <w:tcPr>
            <w:tcW w:w="720" w:type="dxa"/>
            <w:tcBorders>
              <w:top w:val="nil"/>
              <w:left w:val="nil"/>
              <w:bottom w:val="nil"/>
              <w:right w:val="nil"/>
            </w:tcBorders>
            <w:tcPrChange w:id="3068" w:author="Author">
              <w:tcPr>
                <w:tcW w:w="703" w:type="dxa"/>
                <w:tcBorders>
                  <w:top w:val="nil"/>
                  <w:left w:val="nil"/>
                  <w:bottom w:val="nil"/>
                  <w:right w:val="nil"/>
                </w:tcBorders>
              </w:tcPr>
            </w:tcPrChange>
          </w:tcPr>
          <w:p w14:paraId="0AE4353B" w14:textId="77777777" w:rsidR="002A1404" w:rsidRPr="00105A6D"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60" w:type="dxa"/>
            <w:tcBorders>
              <w:top w:val="nil"/>
              <w:left w:val="nil"/>
              <w:bottom w:val="nil"/>
              <w:right w:val="nil"/>
            </w:tcBorders>
            <w:tcPrChange w:id="3069" w:author="Author">
              <w:tcPr>
                <w:tcW w:w="1277" w:type="dxa"/>
                <w:tcBorders>
                  <w:top w:val="nil"/>
                  <w:left w:val="nil"/>
                  <w:bottom w:val="nil"/>
                  <w:right w:val="nil"/>
                </w:tcBorders>
              </w:tcPr>
            </w:tcPrChange>
          </w:tcPr>
          <w:p w14:paraId="6FDAD9B2"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188" w:type="dxa"/>
            <w:tcBorders>
              <w:top w:val="nil"/>
              <w:left w:val="nil"/>
              <w:bottom w:val="nil"/>
              <w:right w:val="nil"/>
            </w:tcBorders>
            <w:tcPrChange w:id="3070" w:author="Author">
              <w:tcPr>
                <w:tcW w:w="1080" w:type="dxa"/>
                <w:tcBorders>
                  <w:top w:val="nil"/>
                  <w:left w:val="nil"/>
                  <w:bottom w:val="nil"/>
                  <w:right w:val="nil"/>
                </w:tcBorders>
              </w:tcPr>
            </w:tcPrChange>
          </w:tcPr>
          <w:p w14:paraId="239CC7D9"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Change w:id="3071" w:author="Author">
              <w:tcPr>
                <w:tcW w:w="990" w:type="dxa"/>
                <w:tcBorders>
                  <w:top w:val="nil"/>
                  <w:left w:val="nil"/>
                  <w:bottom w:val="nil"/>
                  <w:right w:val="nil"/>
                </w:tcBorders>
              </w:tcPr>
            </w:tcPrChange>
          </w:tcPr>
          <w:p w14:paraId="50ABA43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Change w:id="3072" w:author="Author">
              <w:tcPr>
                <w:tcW w:w="1080" w:type="dxa"/>
                <w:tcBorders>
                  <w:top w:val="nil"/>
                  <w:left w:val="nil"/>
                  <w:bottom w:val="nil"/>
                  <w:right w:val="nil"/>
                </w:tcBorders>
              </w:tcPr>
            </w:tcPrChange>
          </w:tcPr>
          <w:p w14:paraId="63C72698"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Change w:id="3073" w:author="Author">
              <w:tcPr>
                <w:tcW w:w="1080" w:type="dxa"/>
                <w:tcBorders>
                  <w:top w:val="nil"/>
                  <w:left w:val="nil"/>
                  <w:bottom w:val="nil"/>
                  <w:right w:val="nil"/>
                </w:tcBorders>
              </w:tcPr>
            </w:tcPrChange>
          </w:tcPr>
          <w:p w14:paraId="6A208EE6"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Change w:id="3074" w:author="Author">
              <w:tcPr>
                <w:tcW w:w="1350" w:type="dxa"/>
                <w:tcBorders>
                  <w:top w:val="nil"/>
                  <w:left w:val="nil"/>
                  <w:bottom w:val="nil"/>
                  <w:right w:val="nil"/>
                </w:tcBorders>
              </w:tcPr>
            </w:tcPrChange>
          </w:tcPr>
          <w:p w14:paraId="7E170D2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Change w:id="3075" w:author="Author">
              <w:tcPr>
                <w:tcW w:w="1170" w:type="dxa"/>
                <w:tcBorders>
                  <w:top w:val="nil"/>
                  <w:left w:val="nil"/>
                  <w:bottom w:val="nil"/>
                  <w:right w:val="nil"/>
                </w:tcBorders>
              </w:tcPr>
            </w:tcPrChange>
          </w:tcPr>
          <w:p w14:paraId="55609E2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Change w:id="3076" w:author="Author">
              <w:tcPr>
                <w:tcW w:w="1530" w:type="dxa"/>
                <w:tcBorders>
                  <w:top w:val="nil"/>
                  <w:left w:val="nil"/>
                  <w:bottom w:val="nil"/>
                  <w:right w:val="nil"/>
                </w:tcBorders>
              </w:tcPr>
            </w:tcPrChange>
          </w:tcPr>
          <w:p w14:paraId="76A1453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Change w:id="3077" w:author="Author">
              <w:tcPr>
                <w:tcW w:w="1160" w:type="dxa"/>
                <w:tcBorders>
                  <w:top w:val="nil"/>
                  <w:left w:val="nil"/>
                  <w:bottom w:val="nil"/>
                  <w:right w:val="nil"/>
                </w:tcBorders>
              </w:tcPr>
            </w:tcPrChange>
          </w:tcPr>
          <w:p w14:paraId="23E94E8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Change w:id="3078" w:author="Author">
              <w:tcPr>
                <w:tcW w:w="535" w:type="dxa"/>
                <w:tcBorders>
                  <w:top w:val="nil"/>
                  <w:left w:val="nil"/>
                  <w:bottom w:val="nil"/>
                  <w:right w:val="nil"/>
                </w:tcBorders>
              </w:tcPr>
            </w:tcPrChange>
          </w:tcPr>
          <w:p w14:paraId="4875B10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Change w:id="3079" w:author="Author">
              <w:tcPr>
                <w:tcW w:w="535" w:type="dxa"/>
                <w:tcBorders>
                  <w:top w:val="nil"/>
                  <w:left w:val="nil"/>
                  <w:bottom w:val="nil"/>
                  <w:right w:val="nil"/>
                </w:tcBorders>
              </w:tcPr>
            </w:tcPrChange>
          </w:tcPr>
          <w:p w14:paraId="66167280"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Change w:id="3080" w:author="Author">
              <w:tcPr>
                <w:tcW w:w="535" w:type="dxa"/>
                <w:tcBorders>
                  <w:top w:val="nil"/>
                  <w:left w:val="nil"/>
                  <w:bottom w:val="nil"/>
                  <w:right w:val="nil"/>
                </w:tcBorders>
              </w:tcPr>
            </w:tcPrChange>
          </w:tcPr>
          <w:p w14:paraId="0633817A"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2A1404" w:rsidRPr="00031159" w14:paraId="523E0C65" w14:textId="77777777" w:rsidTr="001D274D">
        <w:trPr>
          <w:trHeight w:val="362"/>
          <w:trPrChange w:id="3081" w:author="Author">
            <w:trPr>
              <w:trHeight w:val="362"/>
            </w:trPr>
          </w:trPrChange>
        </w:trPr>
        <w:tc>
          <w:tcPr>
            <w:tcW w:w="720" w:type="dxa"/>
            <w:tcBorders>
              <w:top w:val="nil"/>
              <w:left w:val="nil"/>
              <w:bottom w:val="nil"/>
              <w:right w:val="nil"/>
            </w:tcBorders>
            <w:tcPrChange w:id="3082" w:author="Author">
              <w:tcPr>
                <w:tcW w:w="703" w:type="dxa"/>
                <w:tcBorders>
                  <w:top w:val="nil"/>
                  <w:left w:val="nil"/>
                  <w:bottom w:val="nil"/>
                  <w:right w:val="nil"/>
                </w:tcBorders>
              </w:tcPr>
            </w:tcPrChange>
          </w:tcPr>
          <w:p w14:paraId="351C1C19"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3083" w:author="Author">
              <w:tcPr>
                <w:tcW w:w="1277" w:type="dxa"/>
                <w:tcBorders>
                  <w:top w:val="nil"/>
                  <w:left w:val="nil"/>
                  <w:bottom w:val="nil"/>
                  <w:right w:val="nil"/>
                </w:tcBorders>
              </w:tcPr>
            </w:tcPrChange>
          </w:tcPr>
          <w:p w14:paraId="126EB843" w14:textId="77777777" w:rsidR="002A1404" w:rsidRPr="00031159" w:rsidRDefault="002A1404" w:rsidP="002A1404">
            <w:pPr>
              <w:rPr>
                <w:rFonts w:ascii="Times New Roman" w:hAnsi="Times New Roman" w:cs="Times New Roman"/>
                <w:sz w:val="16"/>
                <w:szCs w:val="16"/>
              </w:rPr>
            </w:pPr>
            <w:proofErr w:type="spellStart"/>
            <w:r w:rsidRPr="00031159">
              <w:rPr>
                <w:rFonts w:ascii="Times New Roman" w:hAnsi="Times New Roman" w:cs="Times New Roman"/>
                <w:sz w:val="16"/>
                <w:szCs w:val="16"/>
              </w:rPr>
              <w:t>Vazire</w:t>
            </w:r>
            <w:proofErr w:type="spellEnd"/>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3084" w:author="Author">
              <w:tcPr>
                <w:tcW w:w="1080" w:type="dxa"/>
                <w:tcBorders>
                  <w:top w:val="nil"/>
                  <w:left w:val="nil"/>
                  <w:bottom w:val="nil"/>
                  <w:right w:val="nil"/>
                </w:tcBorders>
              </w:tcPr>
            </w:tcPrChange>
          </w:tcPr>
          <w:p w14:paraId="3C9FA4C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3085" w:author="Author">
              <w:tcPr>
                <w:tcW w:w="990" w:type="dxa"/>
                <w:tcBorders>
                  <w:top w:val="nil"/>
                  <w:left w:val="nil"/>
                  <w:bottom w:val="nil"/>
                  <w:right w:val="nil"/>
                </w:tcBorders>
              </w:tcPr>
            </w:tcPrChange>
          </w:tcPr>
          <w:p w14:paraId="5380BACC"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Change w:id="3086" w:author="Author">
              <w:tcPr>
                <w:tcW w:w="1080" w:type="dxa"/>
                <w:tcBorders>
                  <w:top w:val="nil"/>
                  <w:left w:val="nil"/>
                  <w:bottom w:val="nil"/>
                  <w:right w:val="nil"/>
                </w:tcBorders>
              </w:tcPr>
            </w:tcPrChange>
          </w:tcPr>
          <w:p w14:paraId="0C8B002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3087" w:author="Author">
              <w:tcPr>
                <w:tcW w:w="1080" w:type="dxa"/>
                <w:tcBorders>
                  <w:top w:val="nil"/>
                  <w:left w:val="nil"/>
                  <w:bottom w:val="nil"/>
                  <w:right w:val="nil"/>
                </w:tcBorders>
              </w:tcPr>
            </w:tcPrChange>
          </w:tcPr>
          <w:p w14:paraId="4B90813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3088" w:author="Author">
              <w:tcPr>
                <w:tcW w:w="1350" w:type="dxa"/>
                <w:tcBorders>
                  <w:top w:val="nil"/>
                  <w:left w:val="nil"/>
                  <w:bottom w:val="nil"/>
                  <w:right w:val="nil"/>
                </w:tcBorders>
              </w:tcPr>
            </w:tcPrChange>
          </w:tcPr>
          <w:p w14:paraId="01B9568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3089" w:author="Author">
              <w:tcPr>
                <w:tcW w:w="1170" w:type="dxa"/>
                <w:tcBorders>
                  <w:top w:val="nil"/>
                  <w:left w:val="nil"/>
                  <w:bottom w:val="nil"/>
                  <w:right w:val="nil"/>
                </w:tcBorders>
              </w:tcPr>
            </w:tcPrChange>
          </w:tcPr>
          <w:p w14:paraId="3E381F3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3090" w:author="Author">
              <w:tcPr>
                <w:tcW w:w="1530" w:type="dxa"/>
                <w:tcBorders>
                  <w:top w:val="nil"/>
                  <w:left w:val="nil"/>
                  <w:bottom w:val="nil"/>
                  <w:right w:val="nil"/>
                </w:tcBorders>
              </w:tcPr>
            </w:tcPrChange>
          </w:tcPr>
          <w:p w14:paraId="0A12CCCB"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Conscientiousness</w:t>
            </w:r>
          </w:p>
        </w:tc>
        <w:tc>
          <w:tcPr>
            <w:tcW w:w="1160" w:type="dxa"/>
            <w:tcBorders>
              <w:top w:val="nil"/>
              <w:left w:val="nil"/>
              <w:bottom w:val="nil"/>
              <w:right w:val="nil"/>
            </w:tcBorders>
            <w:tcPrChange w:id="3091" w:author="Author">
              <w:tcPr>
                <w:tcW w:w="1160" w:type="dxa"/>
                <w:tcBorders>
                  <w:top w:val="nil"/>
                  <w:left w:val="nil"/>
                  <w:bottom w:val="nil"/>
                  <w:right w:val="nil"/>
                </w:tcBorders>
              </w:tcPr>
            </w:tcPrChange>
          </w:tcPr>
          <w:p w14:paraId="0E472E4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Communion</w:t>
            </w:r>
          </w:p>
        </w:tc>
        <w:tc>
          <w:tcPr>
            <w:tcW w:w="535" w:type="dxa"/>
            <w:tcBorders>
              <w:top w:val="nil"/>
              <w:left w:val="nil"/>
              <w:bottom w:val="nil"/>
              <w:right w:val="nil"/>
            </w:tcBorders>
            <w:tcPrChange w:id="3092" w:author="Author">
              <w:tcPr>
                <w:tcW w:w="535" w:type="dxa"/>
                <w:tcBorders>
                  <w:top w:val="nil"/>
                  <w:left w:val="nil"/>
                  <w:bottom w:val="nil"/>
                  <w:right w:val="nil"/>
                </w:tcBorders>
              </w:tcPr>
            </w:tcPrChange>
          </w:tcPr>
          <w:p w14:paraId="5BC681C0" w14:textId="3C8BFD23" w:rsidR="002A1404" w:rsidRPr="00031159" w:rsidRDefault="002A1404" w:rsidP="002A1404">
            <w:pPr>
              <w:jc w:val="center"/>
              <w:rPr>
                <w:rFonts w:ascii="Times New Roman" w:hAnsi="Times New Roman" w:cs="Times New Roman"/>
                <w:sz w:val="16"/>
                <w:szCs w:val="16"/>
              </w:rPr>
            </w:pPr>
            <w:del w:id="3093" w:author="Author">
              <w:r w:rsidRPr="00031159" w:rsidDel="001D274D">
                <w:rPr>
                  <w:rFonts w:ascii="Times New Roman" w:hAnsi="Times New Roman" w:cs="Times New Roman" w:hint="eastAsia"/>
                  <w:sz w:val="16"/>
                  <w:szCs w:val="16"/>
                  <w:lang w:eastAsia="zh-CN"/>
                </w:rPr>
                <w:delText>155</w:delText>
              </w:r>
            </w:del>
            <w:ins w:id="3094" w:author="Author">
              <w:r w:rsidR="001D274D">
                <w:rPr>
                  <w:rFonts w:ascii="Times New Roman" w:hAnsi="Times New Roman" w:cs="Times New Roman"/>
                  <w:sz w:val="16"/>
                  <w:szCs w:val="16"/>
                  <w:lang w:eastAsia="zh-CN"/>
                </w:rPr>
                <w:t>235</w:t>
              </w:r>
            </w:ins>
          </w:p>
        </w:tc>
        <w:tc>
          <w:tcPr>
            <w:tcW w:w="535" w:type="dxa"/>
            <w:tcBorders>
              <w:top w:val="nil"/>
              <w:left w:val="nil"/>
              <w:bottom w:val="nil"/>
              <w:right w:val="nil"/>
            </w:tcBorders>
            <w:tcPrChange w:id="3095" w:author="Author">
              <w:tcPr>
                <w:tcW w:w="535" w:type="dxa"/>
                <w:tcBorders>
                  <w:top w:val="nil"/>
                  <w:left w:val="nil"/>
                  <w:bottom w:val="nil"/>
                  <w:right w:val="nil"/>
                </w:tcBorders>
              </w:tcPr>
            </w:tcPrChange>
          </w:tcPr>
          <w:p w14:paraId="696C928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.21</w:t>
            </w:r>
          </w:p>
        </w:tc>
        <w:tc>
          <w:tcPr>
            <w:tcW w:w="535" w:type="dxa"/>
            <w:tcBorders>
              <w:top w:val="nil"/>
              <w:left w:val="nil"/>
              <w:bottom w:val="nil"/>
              <w:right w:val="nil"/>
            </w:tcBorders>
            <w:tcPrChange w:id="3096" w:author="Author">
              <w:tcPr>
                <w:tcW w:w="535" w:type="dxa"/>
                <w:tcBorders>
                  <w:top w:val="nil"/>
                  <w:left w:val="nil"/>
                  <w:bottom w:val="nil"/>
                  <w:right w:val="nil"/>
                </w:tcBorders>
              </w:tcPr>
            </w:tcPrChange>
          </w:tcPr>
          <w:p w14:paraId="053EB8A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.23</w:t>
            </w:r>
          </w:p>
        </w:tc>
      </w:tr>
      <w:tr w:rsidR="001D274D" w:rsidRPr="00031159" w14:paraId="1EB393A3" w14:textId="77777777" w:rsidTr="001D274D">
        <w:trPr>
          <w:trHeight w:val="362"/>
          <w:trPrChange w:id="3097" w:author="Author">
            <w:trPr>
              <w:trHeight w:val="362"/>
            </w:trPr>
          </w:trPrChange>
        </w:trPr>
        <w:tc>
          <w:tcPr>
            <w:tcW w:w="720" w:type="dxa"/>
            <w:tcBorders>
              <w:top w:val="nil"/>
              <w:left w:val="nil"/>
              <w:bottom w:val="nil"/>
              <w:right w:val="nil"/>
            </w:tcBorders>
            <w:tcPrChange w:id="3098" w:author="Author">
              <w:tcPr>
                <w:tcW w:w="703" w:type="dxa"/>
                <w:tcBorders>
                  <w:top w:val="nil"/>
                  <w:left w:val="nil"/>
                  <w:bottom w:val="nil"/>
                  <w:right w:val="nil"/>
                </w:tcBorders>
              </w:tcPr>
            </w:tcPrChange>
          </w:tcPr>
          <w:p w14:paraId="316E6DF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3099" w:author="Author">
              <w:tcPr>
                <w:tcW w:w="1277" w:type="dxa"/>
                <w:tcBorders>
                  <w:top w:val="nil"/>
                  <w:left w:val="nil"/>
                  <w:bottom w:val="nil"/>
                  <w:right w:val="nil"/>
                </w:tcBorders>
              </w:tcPr>
            </w:tcPrChange>
          </w:tcPr>
          <w:p w14:paraId="747D4617" w14:textId="77777777" w:rsidR="001D274D" w:rsidRPr="00031159" w:rsidRDefault="001D274D" w:rsidP="001D274D">
            <w:pPr>
              <w:rPr>
                <w:rFonts w:ascii="Times New Roman" w:hAnsi="Times New Roman" w:cs="Times New Roman"/>
                <w:sz w:val="16"/>
                <w:szCs w:val="16"/>
              </w:rPr>
            </w:pPr>
            <w:proofErr w:type="spellStart"/>
            <w:r w:rsidRPr="00031159">
              <w:rPr>
                <w:rFonts w:ascii="Times New Roman" w:hAnsi="Times New Roman" w:cs="Times New Roman"/>
                <w:sz w:val="16"/>
                <w:szCs w:val="16"/>
              </w:rPr>
              <w:t>Vazire</w:t>
            </w:r>
            <w:proofErr w:type="spellEnd"/>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3100" w:author="Author">
              <w:tcPr>
                <w:tcW w:w="1080" w:type="dxa"/>
                <w:tcBorders>
                  <w:top w:val="nil"/>
                  <w:left w:val="nil"/>
                  <w:bottom w:val="nil"/>
                  <w:right w:val="nil"/>
                </w:tcBorders>
              </w:tcPr>
            </w:tcPrChange>
          </w:tcPr>
          <w:p w14:paraId="04F6C46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3101" w:author="Author">
              <w:tcPr>
                <w:tcW w:w="990" w:type="dxa"/>
                <w:tcBorders>
                  <w:top w:val="nil"/>
                  <w:left w:val="nil"/>
                  <w:bottom w:val="nil"/>
                  <w:right w:val="nil"/>
                </w:tcBorders>
              </w:tcPr>
            </w:tcPrChange>
          </w:tcPr>
          <w:p w14:paraId="09D8D05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Change w:id="3102" w:author="Author">
              <w:tcPr>
                <w:tcW w:w="1080" w:type="dxa"/>
                <w:tcBorders>
                  <w:top w:val="nil"/>
                  <w:left w:val="nil"/>
                  <w:bottom w:val="nil"/>
                  <w:right w:val="nil"/>
                </w:tcBorders>
              </w:tcPr>
            </w:tcPrChange>
          </w:tcPr>
          <w:p w14:paraId="5DBCC92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3103" w:author="Author">
              <w:tcPr>
                <w:tcW w:w="1080" w:type="dxa"/>
                <w:tcBorders>
                  <w:top w:val="nil"/>
                  <w:left w:val="nil"/>
                  <w:bottom w:val="nil"/>
                  <w:right w:val="nil"/>
                </w:tcBorders>
              </w:tcPr>
            </w:tcPrChange>
          </w:tcPr>
          <w:p w14:paraId="2E7CF40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3104" w:author="Author">
              <w:tcPr>
                <w:tcW w:w="1350" w:type="dxa"/>
                <w:tcBorders>
                  <w:top w:val="nil"/>
                  <w:left w:val="nil"/>
                  <w:bottom w:val="nil"/>
                  <w:right w:val="nil"/>
                </w:tcBorders>
              </w:tcPr>
            </w:tcPrChange>
          </w:tcPr>
          <w:p w14:paraId="0AAB29E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3105" w:author="Author">
              <w:tcPr>
                <w:tcW w:w="1170" w:type="dxa"/>
                <w:tcBorders>
                  <w:top w:val="nil"/>
                  <w:left w:val="nil"/>
                  <w:bottom w:val="nil"/>
                  <w:right w:val="nil"/>
                </w:tcBorders>
              </w:tcPr>
            </w:tcPrChange>
          </w:tcPr>
          <w:p w14:paraId="63736FF0"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3106" w:author="Author">
              <w:tcPr>
                <w:tcW w:w="1530" w:type="dxa"/>
                <w:tcBorders>
                  <w:top w:val="nil"/>
                  <w:left w:val="nil"/>
                  <w:bottom w:val="nil"/>
                  <w:right w:val="nil"/>
                </w:tcBorders>
              </w:tcPr>
            </w:tcPrChange>
          </w:tcPr>
          <w:p w14:paraId="5E9A2F0A" w14:textId="77777777" w:rsidR="001D274D" w:rsidRPr="00031159" w:rsidRDefault="001D274D" w:rsidP="001D274D">
            <w:pPr>
              <w:jc w:val="center"/>
              <w:rPr>
                <w:rFonts w:ascii="Times New Roman" w:hAnsi="Times New Roman" w:cs="Times New Roman"/>
                <w:sz w:val="16"/>
                <w:szCs w:val="16"/>
                <w:lang w:eastAsia="zh-CN"/>
              </w:rPr>
            </w:pPr>
            <w:r w:rsidRPr="00031159">
              <w:rPr>
                <w:rFonts w:ascii="Times New Roman" w:hAnsi="Times New Roman" w:cs="Times New Roman"/>
                <w:sz w:val="16"/>
                <w:szCs w:val="16"/>
                <w:lang w:eastAsia="zh-CN"/>
              </w:rPr>
              <w:t>Emotional</w:t>
            </w:r>
          </w:p>
          <w:p w14:paraId="5C0B7F3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Stability</w:t>
            </w:r>
          </w:p>
        </w:tc>
        <w:tc>
          <w:tcPr>
            <w:tcW w:w="1160" w:type="dxa"/>
            <w:tcBorders>
              <w:top w:val="nil"/>
              <w:left w:val="nil"/>
              <w:bottom w:val="nil"/>
              <w:right w:val="nil"/>
            </w:tcBorders>
            <w:tcPrChange w:id="3107" w:author="Author">
              <w:tcPr>
                <w:tcW w:w="1160" w:type="dxa"/>
                <w:tcBorders>
                  <w:top w:val="nil"/>
                  <w:left w:val="nil"/>
                  <w:bottom w:val="nil"/>
                  <w:right w:val="nil"/>
                </w:tcBorders>
              </w:tcPr>
            </w:tcPrChange>
          </w:tcPr>
          <w:p w14:paraId="401BCF4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Neither</w:t>
            </w:r>
          </w:p>
        </w:tc>
        <w:tc>
          <w:tcPr>
            <w:tcW w:w="535" w:type="dxa"/>
            <w:tcBorders>
              <w:top w:val="nil"/>
              <w:left w:val="nil"/>
              <w:bottom w:val="nil"/>
              <w:right w:val="nil"/>
            </w:tcBorders>
            <w:tcPrChange w:id="3108" w:author="Author">
              <w:tcPr>
                <w:tcW w:w="535" w:type="dxa"/>
                <w:tcBorders>
                  <w:top w:val="nil"/>
                  <w:left w:val="nil"/>
                  <w:bottom w:val="nil"/>
                  <w:right w:val="nil"/>
                </w:tcBorders>
              </w:tcPr>
            </w:tcPrChange>
          </w:tcPr>
          <w:p w14:paraId="05EC758C" w14:textId="4F7FB226" w:rsidR="001D274D" w:rsidRPr="00031159" w:rsidRDefault="001D274D" w:rsidP="001D274D">
            <w:pPr>
              <w:jc w:val="center"/>
              <w:rPr>
                <w:rFonts w:ascii="Times New Roman" w:hAnsi="Times New Roman" w:cs="Times New Roman"/>
                <w:sz w:val="16"/>
                <w:szCs w:val="16"/>
              </w:rPr>
            </w:pPr>
            <w:ins w:id="3109" w:author="Author">
              <w:r w:rsidRPr="00BC78E1">
                <w:rPr>
                  <w:rFonts w:ascii="Times New Roman" w:hAnsi="Times New Roman" w:cs="Times New Roman"/>
                  <w:sz w:val="16"/>
                  <w:szCs w:val="16"/>
                  <w:lang w:eastAsia="zh-CN"/>
                </w:rPr>
                <w:t>235</w:t>
              </w:r>
            </w:ins>
            <w:del w:id="3110" w:author="Author">
              <w:r w:rsidRPr="00031159" w:rsidDel="009D3F23">
                <w:rPr>
                  <w:rFonts w:ascii="Times New Roman" w:hAnsi="Times New Roman" w:cs="Times New Roman" w:hint="eastAsia"/>
                  <w:sz w:val="16"/>
                  <w:szCs w:val="16"/>
                  <w:lang w:eastAsia="zh-CN"/>
                </w:rPr>
                <w:delText>155</w:delText>
              </w:r>
            </w:del>
          </w:p>
        </w:tc>
        <w:tc>
          <w:tcPr>
            <w:tcW w:w="535" w:type="dxa"/>
            <w:tcBorders>
              <w:top w:val="nil"/>
              <w:left w:val="nil"/>
              <w:bottom w:val="nil"/>
              <w:right w:val="nil"/>
            </w:tcBorders>
            <w:tcPrChange w:id="3111" w:author="Author">
              <w:tcPr>
                <w:tcW w:w="535" w:type="dxa"/>
                <w:tcBorders>
                  <w:top w:val="nil"/>
                  <w:left w:val="nil"/>
                  <w:bottom w:val="nil"/>
                  <w:right w:val="nil"/>
                </w:tcBorders>
              </w:tcPr>
            </w:tcPrChange>
          </w:tcPr>
          <w:p w14:paraId="5B6634A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.18</w:t>
            </w:r>
          </w:p>
        </w:tc>
        <w:tc>
          <w:tcPr>
            <w:tcW w:w="535" w:type="dxa"/>
            <w:tcBorders>
              <w:top w:val="nil"/>
              <w:left w:val="nil"/>
              <w:bottom w:val="nil"/>
              <w:right w:val="nil"/>
            </w:tcBorders>
            <w:tcPrChange w:id="3112" w:author="Author">
              <w:tcPr>
                <w:tcW w:w="535" w:type="dxa"/>
                <w:tcBorders>
                  <w:top w:val="nil"/>
                  <w:left w:val="nil"/>
                  <w:bottom w:val="nil"/>
                  <w:right w:val="nil"/>
                </w:tcBorders>
              </w:tcPr>
            </w:tcPrChange>
          </w:tcPr>
          <w:p w14:paraId="7AFEDEBB" w14:textId="356157EB"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ins w:id="3113" w:author="Author">
              <w:r>
                <w:rPr>
                  <w:rFonts w:ascii="Times New Roman" w:hAnsi="Times New Roman" w:cs="Times New Roman"/>
                  <w:sz w:val="16"/>
                  <w:szCs w:val="16"/>
                  <w:lang w:eastAsia="zh-CN"/>
                </w:rPr>
                <w:t>20</w:t>
              </w:r>
            </w:ins>
            <w:del w:id="3114" w:author="Author">
              <w:r w:rsidRPr="00031159" w:rsidDel="001D274D">
                <w:rPr>
                  <w:rFonts w:ascii="Times New Roman" w:hAnsi="Times New Roman" w:cs="Times New Roman" w:hint="eastAsia"/>
                  <w:sz w:val="16"/>
                  <w:szCs w:val="16"/>
                  <w:lang w:eastAsia="zh-CN"/>
                </w:rPr>
                <w:delText>19</w:delText>
              </w:r>
            </w:del>
          </w:p>
        </w:tc>
      </w:tr>
      <w:tr w:rsidR="001D274D" w:rsidRPr="00031159" w14:paraId="1E4FA333" w14:textId="77777777" w:rsidTr="001D274D">
        <w:trPr>
          <w:trHeight w:val="170"/>
          <w:trPrChange w:id="3115" w:author="Author">
            <w:trPr>
              <w:trHeight w:val="170"/>
            </w:trPr>
          </w:trPrChange>
        </w:trPr>
        <w:tc>
          <w:tcPr>
            <w:tcW w:w="720" w:type="dxa"/>
            <w:tcBorders>
              <w:top w:val="nil"/>
              <w:left w:val="nil"/>
              <w:bottom w:val="nil"/>
              <w:right w:val="nil"/>
            </w:tcBorders>
            <w:tcPrChange w:id="3116" w:author="Author">
              <w:tcPr>
                <w:tcW w:w="703" w:type="dxa"/>
                <w:tcBorders>
                  <w:top w:val="nil"/>
                  <w:left w:val="nil"/>
                  <w:bottom w:val="nil"/>
                  <w:right w:val="nil"/>
                </w:tcBorders>
              </w:tcPr>
            </w:tcPrChange>
          </w:tcPr>
          <w:p w14:paraId="6A3396A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3117" w:author="Author">
              <w:tcPr>
                <w:tcW w:w="1277" w:type="dxa"/>
                <w:tcBorders>
                  <w:top w:val="nil"/>
                  <w:left w:val="nil"/>
                  <w:bottom w:val="nil"/>
                  <w:right w:val="nil"/>
                </w:tcBorders>
              </w:tcPr>
            </w:tcPrChange>
          </w:tcPr>
          <w:p w14:paraId="5828491B" w14:textId="77777777" w:rsidR="001D274D" w:rsidRPr="00031159" w:rsidRDefault="001D274D" w:rsidP="001D274D">
            <w:pPr>
              <w:rPr>
                <w:rFonts w:ascii="Times New Roman" w:hAnsi="Times New Roman" w:cs="Times New Roman"/>
                <w:sz w:val="16"/>
                <w:szCs w:val="16"/>
              </w:rPr>
            </w:pPr>
            <w:proofErr w:type="spellStart"/>
            <w:r w:rsidRPr="00031159">
              <w:rPr>
                <w:rFonts w:ascii="Times New Roman" w:hAnsi="Times New Roman" w:cs="Times New Roman"/>
                <w:sz w:val="16"/>
                <w:szCs w:val="16"/>
              </w:rPr>
              <w:t>Vazire</w:t>
            </w:r>
            <w:proofErr w:type="spellEnd"/>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3118" w:author="Author">
              <w:tcPr>
                <w:tcW w:w="1080" w:type="dxa"/>
                <w:tcBorders>
                  <w:top w:val="nil"/>
                  <w:left w:val="nil"/>
                  <w:bottom w:val="nil"/>
                  <w:right w:val="nil"/>
                </w:tcBorders>
              </w:tcPr>
            </w:tcPrChange>
          </w:tcPr>
          <w:p w14:paraId="1C897D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3119" w:author="Author">
              <w:tcPr>
                <w:tcW w:w="990" w:type="dxa"/>
                <w:tcBorders>
                  <w:top w:val="nil"/>
                  <w:left w:val="nil"/>
                  <w:bottom w:val="nil"/>
                  <w:right w:val="nil"/>
                </w:tcBorders>
              </w:tcPr>
            </w:tcPrChange>
          </w:tcPr>
          <w:p w14:paraId="61B2D29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3120" w:author="Author">
              <w:tcPr>
                <w:tcW w:w="1080" w:type="dxa"/>
                <w:tcBorders>
                  <w:top w:val="nil"/>
                  <w:left w:val="nil"/>
                  <w:bottom w:val="nil"/>
                  <w:right w:val="nil"/>
                </w:tcBorders>
              </w:tcPr>
            </w:tcPrChange>
          </w:tcPr>
          <w:p w14:paraId="24468F01"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3121" w:author="Author">
              <w:tcPr>
                <w:tcW w:w="1080" w:type="dxa"/>
                <w:tcBorders>
                  <w:top w:val="nil"/>
                  <w:left w:val="nil"/>
                  <w:bottom w:val="nil"/>
                  <w:right w:val="nil"/>
                </w:tcBorders>
              </w:tcPr>
            </w:tcPrChange>
          </w:tcPr>
          <w:p w14:paraId="41E8D52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Ob</w:t>
            </w:r>
            <w:r w:rsidRPr="00031159">
              <w:rPr>
                <w:rFonts w:ascii="Times New Roman" w:hAnsi="Times New Roman" w:cs="Times New Roman" w:hint="eastAsia"/>
                <w:sz w:val="16"/>
                <w:szCs w:val="16"/>
                <w:lang w:eastAsia="zh-CN"/>
              </w:rPr>
              <w:t>jective</w:t>
            </w:r>
          </w:p>
        </w:tc>
        <w:tc>
          <w:tcPr>
            <w:tcW w:w="1350" w:type="dxa"/>
            <w:tcBorders>
              <w:top w:val="nil"/>
              <w:left w:val="nil"/>
              <w:bottom w:val="nil"/>
              <w:right w:val="nil"/>
            </w:tcBorders>
            <w:tcPrChange w:id="3122" w:author="Author">
              <w:tcPr>
                <w:tcW w:w="1350" w:type="dxa"/>
                <w:tcBorders>
                  <w:top w:val="nil"/>
                  <w:left w:val="nil"/>
                  <w:bottom w:val="nil"/>
                  <w:right w:val="nil"/>
                </w:tcBorders>
              </w:tcPr>
            </w:tcPrChange>
          </w:tcPr>
          <w:p w14:paraId="1C46376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3123" w:author="Author">
              <w:tcPr>
                <w:tcW w:w="1170" w:type="dxa"/>
                <w:tcBorders>
                  <w:top w:val="nil"/>
                  <w:left w:val="nil"/>
                  <w:bottom w:val="nil"/>
                  <w:right w:val="nil"/>
                </w:tcBorders>
              </w:tcPr>
            </w:tcPrChange>
          </w:tcPr>
          <w:p w14:paraId="4CC9068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p>
        </w:tc>
        <w:tc>
          <w:tcPr>
            <w:tcW w:w="1530" w:type="dxa"/>
            <w:tcBorders>
              <w:top w:val="nil"/>
              <w:left w:val="nil"/>
              <w:bottom w:val="nil"/>
              <w:right w:val="nil"/>
            </w:tcBorders>
            <w:tcPrChange w:id="3124" w:author="Author">
              <w:tcPr>
                <w:tcW w:w="1530" w:type="dxa"/>
                <w:tcBorders>
                  <w:top w:val="nil"/>
                  <w:left w:val="nil"/>
                  <w:bottom w:val="nil"/>
                  <w:right w:val="nil"/>
                </w:tcBorders>
              </w:tcPr>
            </w:tcPrChange>
          </w:tcPr>
          <w:p w14:paraId="570CFA4E"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Change w:id="3125" w:author="Author">
              <w:tcPr>
                <w:tcW w:w="1160" w:type="dxa"/>
                <w:tcBorders>
                  <w:top w:val="nil"/>
                  <w:left w:val="nil"/>
                  <w:bottom w:val="nil"/>
                  <w:right w:val="nil"/>
                </w:tcBorders>
              </w:tcPr>
            </w:tcPrChange>
          </w:tcPr>
          <w:p w14:paraId="27EB6D2F"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Agency</w:t>
            </w:r>
          </w:p>
        </w:tc>
        <w:tc>
          <w:tcPr>
            <w:tcW w:w="535" w:type="dxa"/>
            <w:tcBorders>
              <w:top w:val="nil"/>
              <w:left w:val="nil"/>
              <w:bottom w:val="nil"/>
              <w:right w:val="nil"/>
            </w:tcBorders>
            <w:tcPrChange w:id="3126" w:author="Author">
              <w:tcPr>
                <w:tcW w:w="535" w:type="dxa"/>
                <w:tcBorders>
                  <w:top w:val="nil"/>
                  <w:left w:val="nil"/>
                  <w:bottom w:val="nil"/>
                  <w:right w:val="nil"/>
                </w:tcBorders>
              </w:tcPr>
            </w:tcPrChange>
          </w:tcPr>
          <w:p w14:paraId="0DC87EAA" w14:textId="307BB4C3" w:rsidR="001D274D" w:rsidRPr="00031159" w:rsidRDefault="001D274D" w:rsidP="001D274D">
            <w:pPr>
              <w:jc w:val="center"/>
              <w:rPr>
                <w:rFonts w:ascii="Times New Roman" w:hAnsi="Times New Roman" w:cs="Times New Roman"/>
                <w:sz w:val="16"/>
                <w:szCs w:val="16"/>
              </w:rPr>
            </w:pPr>
            <w:ins w:id="3127" w:author="Author">
              <w:r w:rsidRPr="00BC78E1">
                <w:rPr>
                  <w:rFonts w:ascii="Times New Roman" w:hAnsi="Times New Roman" w:cs="Times New Roman"/>
                  <w:sz w:val="16"/>
                  <w:szCs w:val="16"/>
                  <w:lang w:eastAsia="zh-CN"/>
                </w:rPr>
                <w:t>235</w:t>
              </w:r>
            </w:ins>
            <w:del w:id="3128" w:author="Author">
              <w:r w:rsidRPr="00031159" w:rsidDel="009D3F23">
                <w:rPr>
                  <w:rFonts w:ascii="Times New Roman" w:hAnsi="Times New Roman" w:cs="Times New Roman" w:hint="eastAsia"/>
                  <w:sz w:val="16"/>
                  <w:szCs w:val="16"/>
                  <w:lang w:eastAsia="zh-CN"/>
                </w:rPr>
                <w:delText>155</w:delText>
              </w:r>
            </w:del>
          </w:p>
        </w:tc>
        <w:tc>
          <w:tcPr>
            <w:tcW w:w="535" w:type="dxa"/>
            <w:tcBorders>
              <w:top w:val="nil"/>
              <w:left w:val="nil"/>
              <w:bottom w:val="nil"/>
              <w:right w:val="nil"/>
            </w:tcBorders>
            <w:tcPrChange w:id="3129" w:author="Author">
              <w:tcPr>
                <w:tcW w:w="535" w:type="dxa"/>
                <w:tcBorders>
                  <w:top w:val="nil"/>
                  <w:left w:val="nil"/>
                  <w:bottom w:val="nil"/>
                  <w:right w:val="nil"/>
                </w:tcBorders>
              </w:tcPr>
            </w:tcPrChange>
          </w:tcPr>
          <w:p w14:paraId="5FB00A6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.30</w:t>
            </w:r>
          </w:p>
        </w:tc>
        <w:tc>
          <w:tcPr>
            <w:tcW w:w="535" w:type="dxa"/>
            <w:tcBorders>
              <w:top w:val="nil"/>
              <w:left w:val="nil"/>
              <w:bottom w:val="nil"/>
              <w:right w:val="nil"/>
            </w:tcBorders>
            <w:tcPrChange w:id="3130" w:author="Author">
              <w:tcPr>
                <w:tcW w:w="535" w:type="dxa"/>
                <w:tcBorders>
                  <w:top w:val="nil"/>
                  <w:left w:val="nil"/>
                  <w:bottom w:val="nil"/>
                  <w:right w:val="nil"/>
                </w:tcBorders>
              </w:tcPr>
            </w:tcPrChange>
          </w:tcPr>
          <w:p w14:paraId="7F8B4E81" w14:textId="7276A58A"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w:t>
            </w:r>
            <w:ins w:id="3131" w:author="Author">
              <w:r>
                <w:rPr>
                  <w:rFonts w:ascii="Times New Roman" w:hAnsi="Times New Roman" w:cs="Times New Roman"/>
                  <w:sz w:val="16"/>
                  <w:szCs w:val="16"/>
                  <w:lang w:eastAsia="zh-CN"/>
                </w:rPr>
                <w:t>3</w:t>
              </w:r>
            </w:ins>
            <w:del w:id="3132" w:author="Author">
              <w:r w:rsidRPr="00031159" w:rsidDel="001D274D">
                <w:rPr>
                  <w:rFonts w:ascii="Times New Roman" w:hAnsi="Times New Roman" w:cs="Times New Roman" w:hint="eastAsia"/>
                  <w:sz w:val="16"/>
                  <w:szCs w:val="16"/>
                  <w:lang w:eastAsia="zh-CN"/>
                </w:rPr>
                <w:delText>2</w:delText>
              </w:r>
            </w:del>
          </w:p>
        </w:tc>
      </w:tr>
      <w:tr w:rsidR="001D274D" w:rsidRPr="00031159" w14:paraId="55FB4E6E" w14:textId="77777777" w:rsidTr="001D274D">
        <w:trPr>
          <w:trHeight w:val="373"/>
          <w:trPrChange w:id="3133" w:author="Author">
            <w:trPr>
              <w:trHeight w:val="373"/>
            </w:trPr>
          </w:trPrChange>
        </w:trPr>
        <w:tc>
          <w:tcPr>
            <w:tcW w:w="720" w:type="dxa"/>
            <w:tcBorders>
              <w:top w:val="nil"/>
              <w:left w:val="nil"/>
              <w:bottom w:val="single" w:sz="4" w:space="0" w:color="auto"/>
              <w:right w:val="nil"/>
            </w:tcBorders>
            <w:tcPrChange w:id="3134" w:author="Author">
              <w:tcPr>
                <w:tcW w:w="703" w:type="dxa"/>
                <w:tcBorders>
                  <w:top w:val="nil"/>
                  <w:left w:val="nil"/>
                  <w:bottom w:val="single" w:sz="4" w:space="0" w:color="auto"/>
                  <w:right w:val="nil"/>
                </w:tcBorders>
              </w:tcPr>
            </w:tcPrChange>
          </w:tcPr>
          <w:p w14:paraId="7034AA9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single" w:sz="4" w:space="0" w:color="auto"/>
              <w:right w:val="nil"/>
            </w:tcBorders>
            <w:tcPrChange w:id="3135" w:author="Author">
              <w:tcPr>
                <w:tcW w:w="1277" w:type="dxa"/>
                <w:tcBorders>
                  <w:top w:val="nil"/>
                  <w:left w:val="nil"/>
                  <w:bottom w:val="single" w:sz="4" w:space="0" w:color="auto"/>
                  <w:right w:val="nil"/>
                </w:tcBorders>
              </w:tcPr>
            </w:tcPrChange>
          </w:tcPr>
          <w:p w14:paraId="2F80BB72" w14:textId="77777777" w:rsidR="001D274D" w:rsidRPr="00031159" w:rsidRDefault="001D274D" w:rsidP="001D274D">
            <w:pPr>
              <w:rPr>
                <w:rFonts w:ascii="Times New Roman" w:hAnsi="Times New Roman" w:cs="Times New Roman"/>
                <w:sz w:val="16"/>
                <w:szCs w:val="16"/>
              </w:rPr>
            </w:pPr>
            <w:proofErr w:type="spellStart"/>
            <w:r w:rsidRPr="00031159">
              <w:rPr>
                <w:rFonts w:ascii="Times New Roman" w:hAnsi="Times New Roman" w:cs="Times New Roman"/>
                <w:sz w:val="16"/>
                <w:szCs w:val="16"/>
              </w:rPr>
              <w:t>Vazire</w:t>
            </w:r>
            <w:proofErr w:type="spellEnd"/>
            <w:r w:rsidRPr="00031159">
              <w:rPr>
                <w:rFonts w:ascii="Times New Roman" w:hAnsi="Times New Roman" w:cs="Times New Roman" w:hint="eastAsia"/>
                <w:sz w:val="16"/>
                <w:szCs w:val="16"/>
                <w:lang w:eastAsia="zh-CN"/>
              </w:rPr>
              <w:t xml:space="preserve"> (2006)</w:t>
            </w:r>
          </w:p>
        </w:tc>
        <w:tc>
          <w:tcPr>
            <w:tcW w:w="1188" w:type="dxa"/>
            <w:tcBorders>
              <w:top w:val="nil"/>
              <w:left w:val="nil"/>
              <w:bottom w:val="single" w:sz="4" w:space="0" w:color="auto"/>
              <w:right w:val="nil"/>
            </w:tcBorders>
            <w:tcPrChange w:id="3136" w:author="Author">
              <w:tcPr>
                <w:tcW w:w="1080" w:type="dxa"/>
                <w:tcBorders>
                  <w:top w:val="nil"/>
                  <w:left w:val="nil"/>
                  <w:bottom w:val="single" w:sz="4" w:space="0" w:color="auto"/>
                  <w:right w:val="nil"/>
                </w:tcBorders>
              </w:tcPr>
            </w:tcPrChange>
          </w:tcPr>
          <w:p w14:paraId="78A3C99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Change w:id="3137" w:author="Author">
              <w:tcPr>
                <w:tcW w:w="990" w:type="dxa"/>
                <w:tcBorders>
                  <w:top w:val="nil"/>
                  <w:left w:val="nil"/>
                  <w:bottom w:val="single" w:sz="4" w:space="0" w:color="auto"/>
                  <w:right w:val="nil"/>
                </w:tcBorders>
              </w:tcPr>
            </w:tcPrChange>
          </w:tcPr>
          <w:p w14:paraId="3E78D8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Change w:id="3138" w:author="Author">
              <w:tcPr>
                <w:tcW w:w="1080" w:type="dxa"/>
                <w:tcBorders>
                  <w:top w:val="nil"/>
                  <w:left w:val="nil"/>
                  <w:bottom w:val="single" w:sz="4" w:space="0" w:color="auto"/>
                  <w:right w:val="nil"/>
                </w:tcBorders>
              </w:tcPr>
            </w:tcPrChange>
          </w:tcPr>
          <w:p w14:paraId="3D28E13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Change w:id="3139" w:author="Author">
              <w:tcPr>
                <w:tcW w:w="1080" w:type="dxa"/>
                <w:tcBorders>
                  <w:top w:val="nil"/>
                  <w:left w:val="nil"/>
                  <w:bottom w:val="single" w:sz="4" w:space="0" w:color="auto"/>
                  <w:right w:val="nil"/>
                </w:tcBorders>
              </w:tcPr>
            </w:tcPrChange>
          </w:tcPr>
          <w:p w14:paraId="6455A2A5"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Change w:id="3140" w:author="Author">
              <w:tcPr>
                <w:tcW w:w="1350" w:type="dxa"/>
                <w:tcBorders>
                  <w:top w:val="nil"/>
                  <w:left w:val="nil"/>
                  <w:bottom w:val="single" w:sz="4" w:space="0" w:color="auto"/>
                  <w:right w:val="nil"/>
                </w:tcBorders>
              </w:tcPr>
            </w:tcPrChange>
          </w:tcPr>
          <w:p w14:paraId="444D8A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Change w:id="3141" w:author="Author">
              <w:tcPr>
                <w:tcW w:w="1170" w:type="dxa"/>
                <w:tcBorders>
                  <w:top w:val="nil"/>
                  <w:left w:val="nil"/>
                  <w:bottom w:val="single" w:sz="4" w:space="0" w:color="auto"/>
                  <w:right w:val="nil"/>
                </w:tcBorders>
              </w:tcPr>
            </w:tcPrChange>
          </w:tcPr>
          <w:p w14:paraId="6DCEF168" w14:textId="2E8EBFD0" w:rsidR="001D274D" w:rsidRPr="00031159" w:rsidRDefault="001D274D" w:rsidP="006C5560">
            <w:pPr>
              <w:jc w:val="center"/>
              <w:rPr>
                <w:rFonts w:ascii="Times New Roman" w:hAnsi="Times New Roman" w:cs="Times New Roman"/>
                <w:sz w:val="16"/>
                <w:szCs w:val="16"/>
                <w:lang w:eastAsia="zh-CN"/>
              </w:rPr>
            </w:pPr>
            <w:del w:id="3142" w:author="Author">
              <w:r w:rsidRPr="00031159" w:rsidDel="001D274D">
                <w:rPr>
                  <w:rFonts w:ascii="Times New Roman" w:hAnsi="Times New Roman" w:cs="Times New Roman" w:hint="eastAsia"/>
                  <w:sz w:val="16"/>
                  <w:szCs w:val="16"/>
                  <w:lang w:eastAsia="zh-CN"/>
                </w:rPr>
                <w:delText xml:space="preserve">Long </w:delText>
              </w:r>
            </w:del>
            <w:ins w:id="3143" w:author="Author">
              <w:r>
                <w:rPr>
                  <w:rFonts w:ascii="Times New Roman" w:hAnsi="Times New Roman" w:cs="Times New Roman"/>
                  <w:sz w:val="16"/>
                  <w:szCs w:val="16"/>
                  <w:lang w:eastAsia="zh-CN"/>
                </w:rPr>
                <w:t xml:space="preserve">Zero </w:t>
              </w:r>
            </w:ins>
            <w:r w:rsidRPr="00031159">
              <w:rPr>
                <w:rFonts w:ascii="Times New Roman" w:hAnsi="Times New Roman" w:cs="Times New Roman" w:hint="eastAsia"/>
                <w:sz w:val="16"/>
                <w:szCs w:val="16"/>
                <w:lang w:eastAsia="zh-CN"/>
              </w:rPr>
              <w:t>acquaintance</w:t>
            </w:r>
          </w:p>
        </w:tc>
        <w:tc>
          <w:tcPr>
            <w:tcW w:w="1530" w:type="dxa"/>
            <w:tcBorders>
              <w:top w:val="nil"/>
              <w:left w:val="nil"/>
              <w:bottom w:val="single" w:sz="4" w:space="0" w:color="auto"/>
              <w:right w:val="nil"/>
            </w:tcBorders>
            <w:tcPrChange w:id="3144" w:author="Author">
              <w:tcPr>
                <w:tcW w:w="1530" w:type="dxa"/>
                <w:tcBorders>
                  <w:top w:val="nil"/>
                  <w:left w:val="nil"/>
                  <w:bottom w:val="single" w:sz="4" w:space="0" w:color="auto"/>
                  <w:right w:val="nil"/>
                </w:tcBorders>
              </w:tcPr>
            </w:tcPrChange>
          </w:tcPr>
          <w:p w14:paraId="371010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Change w:id="3145" w:author="Author">
              <w:tcPr>
                <w:tcW w:w="1160" w:type="dxa"/>
                <w:tcBorders>
                  <w:top w:val="nil"/>
                  <w:left w:val="nil"/>
                  <w:bottom w:val="single" w:sz="4" w:space="0" w:color="auto"/>
                  <w:right w:val="nil"/>
                </w:tcBorders>
              </w:tcPr>
            </w:tcPrChange>
          </w:tcPr>
          <w:p w14:paraId="7E5D8ED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Change w:id="3146" w:author="Author">
              <w:tcPr>
                <w:tcW w:w="535" w:type="dxa"/>
                <w:tcBorders>
                  <w:top w:val="nil"/>
                  <w:left w:val="nil"/>
                  <w:bottom w:val="single" w:sz="4" w:space="0" w:color="auto"/>
                  <w:right w:val="nil"/>
                </w:tcBorders>
              </w:tcPr>
            </w:tcPrChange>
          </w:tcPr>
          <w:p w14:paraId="663E0348" w14:textId="67BB52EB" w:rsidR="001D274D" w:rsidRPr="00031159" w:rsidRDefault="001D274D" w:rsidP="001D274D">
            <w:pPr>
              <w:jc w:val="center"/>
              <w:rPr>
                <w:rFonts w:ascii="Times New Roman" w:hAnsi="Times New Roman" w:cs="Times New Roman"/>
                <w:sz w:val="16"/>
                <w:szCs w:val="16"/>
              </w:rPr>
            </w:pPr>
            <w:ins w:id="3147" w:author="Author">
              <w:r w:rsidRPr="00BC78E1">
                <w:rPr>
                  <w:rFonts w:ascii="Times New Roman" w:hAnsi="Times New Roman" w:cs="Times New Roman"/>
                  <w:sz w:val="16"/>
                  <w:szCs w:val="16"/>
                  <w:lang w:eastAsia="zh-CN"/>
                </w:rPr>
                <w:t>235</w:t>
              </w:r>
            </w:ins>
            <w:del w:id="3148" w:author="Author">
              <w:r w:rsidRPr="00031159" w:rsidDel="009D3F23">
                <w:rPr>
                  <w:rFonts w:ascii="Times New Roman" w:hAnsi="Times New Roman" w:cs="Times New Roman" w:hint="eastAsia"/>
                  <w:sz w:val="16"/>
                  <w:szCs w:val="16"/>
                  <w:lang w:eastAsia="zh-CN"/>
                </w:rPr>
                <w:delText>155</w:delText>
              </w:r>
            </w:del>
          </w:p>
        </w:tc>
        <w:tc>
          <w:tcPr>
            <w:tcW w:w="535" w:type="dxa"/>
            <w:tcBorders>
              <w:top w:val="nil"/>
              <w:left w:val="nil"/>
              <w:bottom w:val="single" w:sz="4" w:space="0" w:color="auto"/>
              <w:right w:val="nil"/>
            </w:tcBorders>
            <w:tcPrChange w:id="3149" w:author="Author">
              <w:tcPr>
                <w:tcW w:w="535" w:type="dxa"/>
                <w:tcBorders>
                  <w:top w:val="nil"/>
                  <w:left w:val="nil"/>
                  <w:bottom w:val="single" w:sz="4" w:space="0" w:color="auto"/>
                  <w:right w:val="nil"/>
                </w:tcBorders>
              </w:tcPr>
            </w:tcPrChange>
          </w:tcPr>
          <w:p w14:paraId="7410C31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Change w:id="3150" w:author="Author">
              <w:tcPr>
                <w:tcW w:w="535" w:type="dxa"/>
                <w:tcBorders>
                  <w:top w:val="nil"/>
                  <w:left w:val="nil"/>
                  <w:bottom w:val="single" w:sz="4" w:space="0" w:color="auto"/>
                  <w:right w:val="nil"/>
                </w:tcBorders>
              </w:tcPr>
            </w:tcPrChange>
          </w:tcPr>
          <w:p w14:paraId="42190C5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.39</w:t>
            </w:r>
          </w:p>
        </w:tc>
      </w:tr>
    </w:tbl>
    <w:p w14:paraId="24FCB039" w14:textId="7BA17149"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lastRenderedPageBreak/>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w:t>
      </w:r>
      <w:ins w:id="3151" w:author="Author">
        <w:r w:rsidR="004005BA">
          <w:rPr>
            <w:rFonts w:ascii="Times New Roman" w:hAnsi="Times New Roman" w:cs="Times New Roman"/>
            <w:sz w:val="18"/>
            <w:szCs w:val="18"/>
          </w:rPr>
          <w:t xml:space="preserve">* = additional </w:t>
        </w:r>
        <w:r w:rsidR="007426AD">
          <w:rPr>
            <w:rFonts w:ascii="Times New Roman" w:hAnsi="Times New Roman" w:cs="Times New Roman"/>
            <w:sz w:val="18"/>
            <w:szCs w:val="18"/>
          </w:rPr>
          <w:t xml:space="preserve">unpublished </w:t>
        </w:r>
        <w:r w:rsidR="004005BA">
          <w:rPr>
            <w:rFonts w:ascii="Times New Roman" w:hAnsi="Times New Roman" w:cs="Times New Roman"/>
            <w:sz w:val="18"/>
            <w:szCs w:val="18"/>
          </w:rPr>
          <w:t>information received from author</w:t>
        </w:r>
        <w:r w:rsidR="0033735E">
          <w:rPr>
            <w:rFonts w:ascii="Times New Roman" w:hAnsi="Times New Roman" w:cs="Times New Roman"/>
            <w:sz w:val="18"/>
            <w:szCs w:val="18"/>
          </w:rPr>
          <w:t>(s)</w:t>
        </w:r>
        <w:r w:rsidR="004005BA">
          <w:rPr>
            <w:rFonts w:ascii="Times New Roman" w:hAnsi="Times New Roman" w:cs="Times New Roman"/>
            <w:sz w:val="18"/>
            <w:szCs w:val="18"/>
          </w:rPr>
          <w:t xml:space="preserve">; </w:t>
        </w:r>
      </w:ins>
      <w:r w:rsidRPr="00025498">
        <w:rPr>
          <w:rFonts w:ascii="Times New Roman" w:hAnsi="Times New Roman" w:cs="Times New Roman"/>
          <w:sz w:val="18"/>
          <w:szCs w:val="18"/>
        </w:rPr>
        <w:t>NPI = Narcissistic Personality Inventory; HDS-Bold = Hogan Developmental Survey; CPI = California Personality Inventory; CAQ = California Adult Q-s</w:t>
      </w:r>
      <w:ins w:id="3152" w:author="Author">
        <w:r w:rsidR="0033735E">
          <w:rPr>
            <w:rFonts w:ascii="Times New Roman" w:hAnsi="Times New Roman" w:cs="Times New Roman"/>
            <w:sz w:val="18"/>
            <w:szCs w:val="18"/>
          </w:rPr>
          <w:t>et</w:t>
        </w:r>
      </w:ins>
      <w:del w:id="3153" w:author="Author">
        <w:r w:rsidRPr="00025498" w:rsidDel="0033735E">
          <w:rPr>
            <w:rFonts w:ascii="Times New Roman" w:hAnsi="Times New Roman" w:cs="Times New Roman"/>
            <w:sz w:val="18"/>
            <w:szCs w:val="18"/>
          </w:rPr>
          <w:delText>ort</w:delText>
        </w:r>
      </w:del>
      <w:r w:rsidRPr="00025498">
        <w:rPr>
          <w:rFonts w:ascii="Times New Roman" w:hAnsi="Times New Roman" w:cs="Times New Roman"/>
          <w:sz w:val="18"/>
          <w:szCs w:val="18"/>
        </w:rPr>
        <w: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025498">
        <w:rPr>
          <w:rFonts w:ascii="Times New Roman" w:hAnsi="Times New Roman" w:cs="Times New Roman"/>
          <w:sz w:val="18"/>
          <w:szCs w:val="18"/>
        </w:rPr>
        <w:t>*</w:t>
      </w:r>
      <w:r w:rsidR="00891DAB">
        <w:rPr>
          <w:rFonts w:ascii="Times New Roman" w:hAnsi="Times New Roman" w:cs="Times New Roman"/>
          <w:sz w:val="18"/>
          <w:szCs w:val="18"/>
        </w:rPr>
        <w:t>Data</w:t>
      </w:r>
      <w:r w:rsidR="007F035D">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8" w:author="Author" w:initials="A">
    <w:p w14:paraId="6E16C055" w14:textId="27C3C950" w:rsidR="004E715B" w:rsidRDefault="004E715B">
      <w:pPr>
        <w:pStyle w:val="CommentText"/>
      </w:pPr>
      <w:r>
        <w:rPr>
          <w:rStyle w:val="CommentReference"/>
        </w:rPr>
        <w:annotationRef/>
      </w:r>
      <w:r>
        <w:t xml:space="preserve">Add </w:t>
      </w:r>
      <w:proofErr w:type="spellStart"/>
      <w:r>
        <w:t>Trapnell</w:t>
      </w:r>
      <w:proofErr w:type="spellEnd"/>
      <w:r>
        <w:t xml:space="preserve"> &amp; </w:t>
      </w:r>
      <w:proofErr w:type="spellStart"/>
      <w:r>
        <w:t>Paulhus</w:t>
      </w:r>
      <w:proofErr w:type="spellEnd"/>
      <w:r>
        <w:t xml:space="preserve"> 2012 citation</w:t>
      </w:r>
    </w:p>
  </w:comment>
  <w:comment w:id="793" w:author="Author" w:initials="A">
    <w:p w14:paraId="0E3C2EF6" w14:textId="47B79025" w:rsidR="004E715B" w:rsidRDefault="004E715B">
      <w:pPr>
        <w:pStyle w:val="CommentText"/>
      </w:pPr>
      <w:r>
        <w:rPr>
          <w:rStyle w:val="CommentReference"/>
        </w:rPr>
        <w:annotationRef/>
      </w:r>
      <w:r>
        <w:t xml:space="preserve">Add </w:t>
      </w:r>
      <w:proofErr w:type="spellStart"/>
      <w:r>
        <w:t>obs</w:t>
      </w:r>
      <w:proofErr w:type="spellEnd"/>
      <w:r>
        <w:t>/objective and fix length of acquaintance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6C055" w15:done="0"/>
  <w15:commentEx w15:paraId="0E3C2E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0179B" w14:textId="77777777" w:rsidR="008E53AC" w:rsidRDefault="008E53AC" w:rsidP="008A68E8">
      <w:pPr>
        <w:spacing w:after="0" w:line="240" w:lineRule="auto"/>
      </w:pPr>
      <w:r>
        <w:separator/>
      </w:r>
    </w:p>
  </w:endnote>
  <w:endnote w:type="continuationSeparator" w:id="0">
    <w:p w14:paraId="1D30A2C0" w14:textId="77777777" w:rsidR="008E53AC" w:rsidRDefault="008E53AC"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F9936" w14:textId="77777777" w:rsidR="008E53AC" w:rsidRDefault="008E53AC" w:rsidP="008A68E8">
      <w:pPr>
        <w:spacing w:after="0" w:line="240" w:lineRule="auto"/>
      </w:pPr>
      <w:r>
        <w:separator/>
      </w:r>
    </w:p>
  </w:footnote>
  <w:footnote w:type="continuationSeparator" w:id="0">
    <w:p w14:paraId="4ACAA5B8" w14:textId="77777777" w:rsidR="008E53AC" w:rsidRDefault="008E53AC" w:rsidP="008A68E8">
      <w:pPr>
        <w:spacing w:after="0" w:line="240" w:lineRule="auto"/>
      </w:pPr>
      <w:r>
        <w:continuationSeparator/>
      </w:r>
    </w:p>
  </w:footnote>
  <w:footnote w:id="1">
    <w:p w14:paraId="79B1BDA3" w14:textId="31E5BA3C" w:rsidR="004E715B" w:rsidRPr="0056695A" w:rsidDel="00573C94" w:rsidRDefault="004E715B">
      <w:pPr>
        <w:pStyle w:val="FootnoteText"/>
        <w:rPr>
          <w:del w:id="224" w:author="Author"/>
          <w:rFonts w:ascii="Times New Roman" w:hAnsi="Times New Roman" w:cs="Times New Roman"/>
        </w:rPr>
      </w:pPr>
    </w:p>
  </w:footnote>
  <w:footnote w:id="2">
    <w:p w14:paraId="0C7A828A" w14:textId="77C32483" w:rsidR="004E715B" w:rsidRPr="0056695A" w:rsidDel="00E113CC" w:rsidRDefault="004E715B">
      <w:pPr>
        <w:pStyle w:val="FootnoteText"/>
        <w:rPr>
          <w:del w:id="246" w:author="Author"/>
          <w:rFonts w:ascii="Times New Roman" w:hAnsi="Times New Roman" w:cs="Times New Roman"/>
        </w:rPr>
      </w:pPr>
      <w:del w:id="247" w:author="Author">
        <w:r w:rsidRPr="0056695A" w:rsidDel="00E113CC">
          <w:rPr>
            <w:rStyle w:val="FootnoteReference"/>
            <w:rFonts w:ascii="Times New Roman" w:hAnsi="Times New Roman" w:cs="Times New Roman"/>
          </w:rPr>
          <w:footnoteRef/>
        </w:r>
        <w:r w:rsidRPr="0056695A" w:rsidDel="00E113CC">
          <w:rPr>
            <w:rFonts w:ascii="Times New Roman" w:hAnsi="Times New Roman" w:cs="Times New Roman"/>
          </w:rPr>
          <w:delText xml:space="preserve"> Conscientiousness proved difficult to categorize because we perceived it to have both communal (e.g., dutifulness) and agentic (e.g., achievement striving) facets </w:delText>
        </w:r>
        <w:r w:rsidRPr="00B70C2E" w:rsidDel="00E113CC">
          <w:rPr>
            <w:rFonts w:ascii="Times New Roman" w:hAnsi="Times New Roman" w:cs="Times New Roman"/>
          </w:rPr>
          <w:delText>(</w:delText>
        </w:r>
        <w:r w:rsidRPr="0056771D" w:rsidDel="00E113CC">
          <w:rPr>
            <w:rFonts w:ascii="Times New Roman" w:hAnsi="Times New Roman" w:cs="Times New Roman"/>
          </w:rPr>
          <w:delText>Costa &amp; McCrae, 1992).</w:delText>
        </w:r>
        <w:r w:rsidRPr="0056695A" w:rsidDel="00E113CC">
          <w:rPr>
            <w:rFonts w:ascii="Times New Roman" w:hAnsi="Times New Roman" w:cs="Times New Roman"/>
          </w:rPr>
          <w:delTex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delText>
        </w:r>
        <w:r w:rsidRPr="0056695A" w:rsidDel="00E113CC">
          <w:rPr>
            <w:rFonts w:ascii="Times New Roman" w:hAnsi="Times New Roman" w:cs="Times New Roman"/>
            <w:i/>
          </w:rPr>
          <w:delText>k</w:delText>
        </w:r>
        <w:r w:rsidRPr="0056695A" w:rsidDel="00E113CC">
          <w:rPr>
            <w:rFonts w:ascii="Times New Roman" w:hAnsi="Times New Roman" w:cs="Times New Roman"/>
          </w:rPr>
          <w:delText xml:space="preserve"> </w:delText>
        </w:r>
        <w:r w:rsidDel="00E113CC">
          <w:rPr>
            <w:rFonts w:ascii="Times New Roman" w:hAnsi="Times New Roman" w:cs="Times New Roman"/>
          </w:rPr>
          <w:delText>= 44; number of samples = 11</w:delText>
        </w:r>
        <w:r w:rsidRPr="0056695A" w:rsidDel="00E113CC">
          <w:rPr>
            <w:rFonts w:ascii="Times New Roman" w:hAnsi="Times New Roman" w:cs="Times New Roman"/>
          </w:rPr>
          <w:delText>; 95% CI = [-.04, .08]) and did not significantly differ from the narcissism-self-enhancement effect size for communal criteria when conscientiousness was included .05 (</w:delText>
        </w:r>
        <w:r w:rsidRPr="0056695A" w:rsidDel="00E113CC">
          <w:rPr>
            <w:rFonts w:ascii="Times New Roman" w:hAnsi="Times New Roman" w:cs="Times New Roman"/>
            <w:i/>
          </w:rPr>
          <w:delText>k</w:delText>
        </w:r>
        <w:r w:rsidDel="00E113CC">
          <w:rPr>
            <w:rFonts w:ascii="Times New Roman" w:hAnsi="Times New Roman" w:cs="Times New Roman"/>
          </w:rPr>
          <w:delText xml:space="preserve"> = 53; number of samples = 11</w:delText>
        </w:r>
        <w:r w:rsidRPr="0056695A" w:rsidDel="00E113CC">
          <w:rPr>
            <w:rFonts w:ascii="Times New Roman" w:hAnsi="Times New Roman" w:cs="Times New Roman"/>
          </w:rPr>
          <w:delText>; 95% CI = [-.004, .11]).</w:delText>
        </w:r>
      </w:del>
      <w:ins w:id="248" w:author="Author">
        <w:del w:id="249" w:author="Author">
          <w:r w:rsidDel="00E113CC">
            <w:rPr>
              <w:rFonts w:ascii="Times New Roman" w:hAnsi="Times New Roman" w:cs="Times New Roman"/>
            </w:rPr>
            <w:delText>.</w:delText>
          </w:r>
        </w:del>
      </w:ins>
    </w:p>
  </w:footnote>
  <w:footnote w:id="3">
    <w:p w14:paraId="43FC306F" w14:textId="4A2516D0" w:rsidR="004E715B" w:rsidRPr="0056695A" w:rsidDel="00737CAB" w:rsidRDefault="004E715B">
      <w:pPr>
        <w:pStyle w:val="FootnoteText"/>
        <w:rPr>
          <w:del w:id="270" w:author="Author"/>
          <w:rFonts w:ascii="Times New Roman" w:hAnsi="Times New Roman" w:cs="Times New Roman"/>
        </w:rPr>
      </w:pPr>
      <w:del w:id="271" w:author="Author">
        <w:r w:rsidRPr="006F3145" w:rsidDel="00737CAB">
          <w:rPr>
            <w:rStyle w:val="FootnoteReference"/>
            <w:rFonts w:ascii="Times New Roman" w:hAnsi="Times New Roman" w:cs="Times New Roman"/>
          </w:rPr>
          <w:footnoteRef/>
        </w:r>
        <w:r w:rsidRPr="006F3145" w:rsidDel="00737CAB">
          <w:rPr>
            <w:rFonts w:ascii="Times New Roman" w:hAnsi="Times New Roman" w:cs="Times New Roman"/>
          </w:rPr>
          <w:delText xml:space="preserve"> </w:delText>
        </w:r>
        <w:r w:rsidRPr="0056695A" w:rsidDel="00737CAB">
          <w:rPr>
            <w:rFonts w:ascii="Times New Roman" w:hAnsi="Times New Roman" w:cs="Times New Roman"/>
          </w:rPr>
          <w:delText xml:space="preserve">Although the multilevel approach to meta-analysis has several advantages, it is </w:delText>
        </w:r>
        <w:r w:rsidDel="00737CAB">
          <w:rPr>
            <w:rFonts w:ascii="Times New Roman" w:hAnsi="Times New Roman" w:cs="Times New Roman"/>
          </w:rPr>
          <w:delText>interesting to compare the results obtained using the multilevel approach to those from more traditional methods. T</w:delText>
        </w:r>
        <w:r w:rsidRPr="0056695A" w:rsidDel="00737CAB">
          <w:rPr>
            <w:rFonts w:ascii="Times New Roman" w:hAnsi="Times New Roman" w:cs="Times New Roman"/>
          </w:rPr>
          <w:delText>hus</w:delText>
        </w:r>
        <w:r w:rsidDel="00737CAB">
          <w:rPr>
            <w:rFonts w:ascii="Times New Roman" w:hAnsi="Times New Roman" w:cs="Times New Roman"/>
          </w:rPr>
          <w:delText>,</w:delText>
        </w:r>
        <w:r w:rsidRPr="0056695A" w:rsidDel="00737CAB">
          <w:rPr>
            <w:rFonts w:ascii="Times New Roman" w:hAnsi="Times New Roman" w:cs="Times New Roman"/>
          </w:rPr>
          <w:delText xml:space="preserve"> we also report the results for our main findings using Hunter and Schmidt’s (2004) </w:delText>
        </w:r>
        <w:r w:rsidDel="00737CAB">
          <w:rPr>
            <w:rFonts w:ascii="Times New Roman" w:hAnsi="Times New Roman" w:cs="Times New Roman"/>
          </w:rPr>
          <w:delText xml:space="preserve">random effects </w:delText>
        </w:r>
        <w:r w:rsidRPr="0056695A" w:rsidDel="00737CAB">
          <w:rPr>
            <w:rFonts w:ascii="Times New Roman" w:hAnsi="Times New Roman" w:cs="Times New Roman"/>
          </w:rPr>
          <w:delText>procedure. The overall relationship between narcissism and self-enhancement was .21 and corrected for unreliability in the predictor was .24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36,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6,844, 95% CI = [.19, .29], 80% credibility interval = [.04, .44]). For effect sizes with agentic criteria, the relationship between narcissism and self-enhancement was .27 and corrected for unreliability in the predictor was .30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28,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5,754, 95% CI = [.25, .35], 80% credibility interval = [.14, .46]), whereas for effect sizes with communal criteria </w:delText>
        </w:r>
        <w:r w:rsidDel="00737CAB">
          <w:rPr>
            <w:rFonts w:ascii="Times New Roman" w:hAnsi="Times New Roman" w:cs="Times New Roman"/>
          </w:rPr>
          <w:delText xml:space="preserve">the </w:delText>
        </w:r>
        <w:r w:rsidRPr="0056695A" w:rsidDel="00737CAB">
          <w:rPr>
            <w:rFonts w:ascii="Times New Roman" w:hAnsi="Times New Roman" w:cs="Times New Roman"/>
          </w:rPr>
          <w:delText>relationship between narcissism and self-enhancement was .01 and corrected for unreliability in the predictor was .01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11,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delText>
        </w:r>
        <w:r w:rsidDel="00737CAB">
          <w:rPr>
            <w:rFonts w:ascii="Times New Roman" w:hAnsi="Times New Roman" w:cs="Times New Roman"/>
          </w:rPr>
          <w:delText xml:space="preserve"> for each of these analyses was</w:delText>
        </w:r>
        <w:r w:rsidRPr="0056695A" w:rsidDel="00737CAB">
          <w:rPr>
            <w:rFonts w:ascii="Times New Roman" w:hAnsi="Times New Roman" w:cs="Times New Roman"/>
          </w:rPr>
          <w:delText xml:space="preserve"> relatively wide suggesting that moderator variables were present. </w:delText>
        </w:r>
      </w:del>
    </w:p>
  </w:footnote>
  <w:footnote w:id="4">
    <w:p w14:paraId="2E1740ED" w14:textId="7DF5FBBB" w:rsidR="004E715B" w:rsidRPr="006F3145" w:rsidRDefault="004E715B"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ins w:id="294" w:author="Author">
        <w:r>
          <w:rPr>
            <w:rFonts w:ascii="Times New Roman" w:hAnsi="Times New Roman" w:cs="Times New Roman"/>
          </w:rPr>
          <w:t xml:space="preserve">, and </w:t>
        </w:r>
      </w:ins>
      <w:del w:id="295" w:author="Author">
        <w:r w:rsidRPr="006F3145" w:rsidDel="00300CFF">
          <w:rPr>
            <w:rFonts w:ascii="Times New Roman" w:hAnsi="Times New Roman" w:cs="Times New Roman"/>
            <w:i/>
          </w:rPr>
          <w:delText xml:space="preserve"> </w:delText>
        </w:r>
        <w:r w:rsidRPr="006F3145" w:rsidDel="00300CFF">
          <w:rPr>
            <w:rFonts w:ascii="Times New Roman" w:hAnsi="Times New Roman" w:cs="Times New Roman"/>
          </w:rPr>
          <w:delText>is more complicated</w:delText>
        </w:r>
        <w:r w:rsidDel="00300CFF">
          <w:rPr>
            <w:rFonts w:ascii="Times New Roman" w:hAnsi="Times New Roman" w:cs="Times New Roman"/>
          </w:rPr>
          <w:delText xml:space="preserve"> than for ordinary least squares regression</w:delText>
        </w:r>
        <w:r w:rsidRPr="006F3145" w:rsidDel="00300CFF">
          <w:rPr>
            <w:rFonts w:ascii="Times New Roman" w:hAnsi="Times New Roman" w:cs="Times New Roman"/>
          </w:rPr>
          <w:delText xml:space="preserve">. In fact, </w:delText>
        </w:r>
      </w:del>
      <w:r w:rsidRPr="006F3145">
        <w:rPr>
          <w:rFonts w:ascii="Times New Roman" w:hAnsi="Times New Roman" w:cs="Times New Roman"/>
        </w:rPr>
        <w:t>adding predictor variables occasionally increases rather than decreases some of the variance components</w:t>
      </w:r>
      <w:del w:id="296" w:author="Author">
        <w:r w:rsidRPr="006F3145" w:rsidDel="00496106">
          <w:rPr>
            <w:rFonts w:ascii="Times New Roman" w:hAnsi="Times New Roman" w:cs="Times New Roman"/>
          </w:rPr>
          <w:delText xml:space="preserve"> in multilevel modeling</w:delText>
        </w:r>
      </w:del>
      <w:r w:rsidRPr="006F3145">
        <w:rPr>
          <w:rFonts w:ascii="Times New Roman" w:hAnsi="Times New Roman" w:cs="Times New Roman"/>
        </w:rPr>
        <w:t>.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context</w:t>
      </w:r>
      <w:ins w:id="297" w:author="Author">
        <w:r>
          <w:rPr>
            <w:rFonts w:ascii="Times New Roman" w:hAnsi="Times New Roman" w:cs="Times New Roman"/>
          </w:rPr>
          <w:t xml:space="preserve"> (</w:t>
        </w:r>
      </w:ins>
      <w:proofErr w:type="spellStart"/>
      <w:del w:id="298" w:author="Author">
        <w:r w:rsidRPr="00B51E3E" w:rsidDel="00300CFF">
          <w:rPr>
            <w:rFonts w:ascii="Times New Roman" w:hAnsi="Times New Roman" w:cs="Times New Roman"/>
          </w:rPr>
          <w:delText xml:space="preserve">. </w:delText>
        </w:r>
      </w:del>
      <w:r w:rsidRPr="0056771D">
        <w:rPr>
          <w:rFonts w:ascii="Times New Roman" w:hAnsi="Times New Roman" w:cs="Times New Roman"/>
        </w:rPr>
        <w:t>Raudenbush</w:t>
      </w:r>
      <w:proofErr w:type="spellEnd"/>
      <w:r w:rsidRPr="0056771D">
        <w:rPr>
          <w:rFonts w:ascii="Times New Roman" w:hAnsi="Times New Roman" w:cs="Times New Roman"/>
        </w:rPr>
        <w:t xml:space="preserve"> and </w:t>
      </w:r>
      <w:proofErr w:type="spellStart"/>
      <w:r w:rsidRPr="0056771D">
        <w:rPr>
          <w:rFonts w:ascii="Times New Roman" w:hAnsi="Times New Roman" w:cs="Times New Roman"/>
        </w:rPr>
        <w:t>Bryk</w:t>
      </w:r>
      <w:proofErr w:type="spellEnd"/>
      <w:ins w:id="299" w:author="Author">
        <w:r>
          <w:rPr>
            <w:rFonts w:ascii="Times New Roman" w:hAnsi="Times New Roman" w:cs="Times New Roman"/>
          </w:rPr>
          <w:t xml:space="preserve">, </w:t>
        </w:r>
      </w:ins>
      <w:del w:id="300" w:author="Author">
        <w:r w:rsidRPr="0056771D" w:rsidDel="00300CFF">
          <w:rPr>
            <w:rFonts w:ascii="Times New Roman" w:hAnsi="Times New Roman" w:cs="Times New Roman"/>
          </w:rPr>
          <w:delText xml:space="preserve"> (</w:delText>
        </w:r>
      </w:del>
      <w:r w:rsidRPr="0056771D">
        <w:rPr>
          <w:rFonts w:ascii="Times New Roman" w:hAnsi="Times New Roman" w:cs="Times New Roman"/>
        </w:rPr>
        <w:t>2002)</w:t>
      </w:r>
      <w:ins w:id="301" w:author="Author">
        <w:r>
          <w:rPr>
            <w:rFonts w:ascii="Times New Roman" w:hAnsi="Times New Roman" w:cs="Times New Roman"/>
          </w:rPr>
          <w:t>. I</w:t>
        </w:r>
      </w:ins>
      <w:del w:id="302" w:author="Author">
        <w:r w:rsidRPr="0056771D" w:rsidDel="00300CFF">
          <w:rPr>
            <w:rFonts w:ascii="Times New Roman" w:hAnsi="Times New Roman" w:cs="Times New Roman"/>
          </w:rPr>
          <w:delText xml:space="preserve"> note that “…it is mathematically possible under maximum likelihood estimation for the residual variance</w:delText>
        </w:r>
        <w:r w:rsidRPr="006F3145" w:rsidDel="00300CFF">
          <w:rPr>
            <w:rFonts w:ascii="Times New Roman" w:hAnsi="Times New Roman" w:cs="Times New Roman"/>
          </w:rPr>
          <w:delText xml:space="preserve"> to increase slightly if a truly nonsignificant predictor is entered into the equation. Such cases result in the computation of slightly negative-variance-explained statistics for the variable just entered. The negative differences here, however, will typically be quite small” (p. 150). Thus, i</w:delText>
        </w:r>
      </w:del>
      <w:r w:rsidRPr="006F3145">
        <w:rPr>
          <w:rFonts w:ascii="Times New Roman" w:hAnsi="Times New Roman" w:cs="Times New Roman"/>
        </w:rPr>
        <w:t>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5">
    <w:p w14:paraId="7146A64C" w14:textId="60C34FF7" w:rsidR="004E715B" w:rsidRPr="006F3145" w:rsidRDefault="004E715B">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w:t>
      </w:r>
      <w:ins w:id="345" w:author="Author">
        <w:r>
          <w:rPr>
            <w:rFonts w:ascii="Times New Roman" w:hAnsi="Times New Roman" w:cs="Times New Roman"/>
          </w:rPr>
          <w:t>5</w:t>
        </w:r>
      </w:ins>
      <w:del w:id="346" w:author="Author">
        <w:r w:rsidRPr="0056695A" w:rsidDel="00B94199">
          <w:rPr>
            <w:rFonts w:ascii="Times New Roman" w:hAnsi="Times New Roman" w:cs="Times New Roman"/>
          </w:rPr>
          <w:delText>3</w:delText>
        </w:r>
      </w:del>
      <w:r w:rsidRPr="0056695A">
        <w:rPr>
          <w:rFonts w:ascii="Times New Roman" w:hAnsi="Times New Roman" w:cs="Times New Roman"/>
        </w:rPr>
        <w:t xml:space="preserve"> (i.e., the proportional reduction in variance due to including agency/communion in the model was .3</w:t>
      </w:r>
      <w:ins w:id="347" w:author="Author">
        <w:r>
          <w:rPr>
            <w:rFonts w:ascii="Times New Roman" w:hAnsi="Times New Roman" w:cs="Times New Roman"/>
          </w:rPr>
          <w:t>5</w:t>
        </w:r>
      </w:ins>
      <w:del w:id="348" w:author="Author">
        <w:r w:rsidRPr="0056695A" w:rsidDel="00B94199">
          <w:rPr>
            <w:rFonts w:ascii="Times New Roman" w:hAnsi="Times New Roman" w:cs="Times New Roman"/>
          </w:rPr>
          <w:delText>3</w:delText>
        </w:r>
      </w:del>
      <w:r w:rsidRPr="0056695A">
        <w:rPr>
          <w:rFonts w:ascii="Times New Roman" w:hAnsi="Times New Roman" w:cs="Times New Roman"/>
        </w:rPr>
        <w:t>).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4E715B" w:rsidRPr="00AB4679" w:rsidRDefault="004E715B"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270590">
          <w:rPr>
            <w:rFonts w:ascii="Times New Roman" w:hAnsi="Times New Roman" w:cs="Times New Roman"/>
            <w:noProof/>
          </w:rPr>
          <w:t>34</w:t>
        </w:r>
        <w:r w:rsidRPr="00AB4679">
          <w:rPr>
            <w:rFonts w:ascii="Times New Roman" w:hAnsi="Times New Roman" w:cs="Times New Roman"/>
            <w:noProof/>
          </w:rPr>
          <w:fldChar w:fldCharType="end"/>
        </w:r>
      </w:p>
    </w:sdtContent>
  </w:sdt>
  <w:p w14:paraId="0952CD1B" w14:textId="77777777" w:rsidR="004E715B" w:rsidRPr="00AB4679" w:rsidRDefault="004E715B">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4E715B" w:rsidRPr="00163139" w:rsidRDefault="004E715B"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4E715B" w:rsidRPr="008A68E8" w:rsidRDefault="004E715B"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C39B2"/>
    <w:multiLevelType w:val="hybridMultilevel"/>
    <w:tmpl w:val="66F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E8"/>
    <w:rsid w:val="00000015"/>
    <w:rsid w:val="000001D4"/>
    <w:rsid w:val="00001408"/>
    <w:rsid w:val="00001429"/>
    <w:rsid w:val="000014DF"/>
    <w:rsid w:val="0000236F"/>
    <w:rsid w:val="00003C71"/>
    <w:rsid w:val="00004480"/>
    <w:rsid w:val="0000546C"/>
    <w:rsid w:val="000056C5"/>
    <w:rsid w:val="00005E0F"/>
    <w:rsid w:val="0000606D"/>
    <w:rsid w:val="000066EE"/>
    <w:rsid w:val="00007276"/>
    <w:rsid w:val="00010B5F"/>
    <w:rsid w:val="00010E18"/>
    <w:rsid w:val="00010E74"/>
    <w:rsid w:val="00011C43"/>
    <w:rsid w:val="0001252F"/>
    <w:rsid w:val="00012C6B"/>
    <w:rsid w:val="00014C95"/>
    <w:rsid w:val="00015703"/>
    <w:rsid w:val="00015BE0"/>
    <w:rsid w:val="00017B3D"/>
    <w:rsid w:val="0002023A"/>
    <w:rsid w:val="00020289"/>
    <w:rsid w:val="00020578"/>
    <w:rsid w:val="000209B0"/>
    <w:rsid w:val="00021A83"/>
    <w:rsid w:val="000229EF"/>
    <w:rsid w:val="000229FD"/>
    <w:rsid w:val="000235DA"/>
    <w:rsid w:val="00024F0D"/>
    <w:rsid w:val="00025409"/>
    <w:rsid w:val="000262F5"/>
    <w:rsid w:val="000274C9"/>
    <w:rsid w:val="00027735"/>
    <w:rsid w:val="00031159"/>
    <w:rsid w:val="00031BEB"/>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048D"/>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29AE"/>
    <w:rsid w:val="000732E4"/>
    <w:rsid w:val="00073579"/>
    <w:rsid w:val="00073B03"/>
    <w:rsid w:val="0007499F"/>
    <w:rsid w:val="000749A8"/>
    <w:rsid w:val="0007562C"/>
    <w:rsid w:val="0007672F"/>
    <w:rsid w:val="00076804"/>
    <w:rsid w:val="0007685F"/>
    <w:rsid w:val="00076990"/>
    <w:rsid w:val="00080276"/>
    <w:rsid w:val="00080476"/>
    <w:rsid w:val="000809CF"/>
    <w:rsid w:val="000811E7"/>
    <w:rsid w:val="00081A10"/>
    <w:rsid w:val="0008260D"/>
    <w:rsid w:val="00082B09"/>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9E1"/>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277"/>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5993"/>
    <w:rsid w:val="000F5D7B"/>
    <w:rsid w:val="000F7216"/>
    <w:rsid w:val="000F7946"/>
    <w:rsid w:val="00100440"/>
    <w:rsid w:val="00100BDB"/>
    <w:rsid w:val="00101080"/>
    <w:rsid w:val="00102D43"/>
    <w:rsid w:val="00102D59"/>
    <w:rsid w:val="001032DF"/>
    <w:rsid w:val="001040A6"/>
    <w:rsid w:val="001043CC"/>
    <w:rsid w:val="001044D1"/>
    <w:rsid w:val="00104B80"/>
    <w:rsid w:val="00105A6D"/>
    <w:rsid w:val="0010626F"/>
    <w:rsid w:val="001062D4"/>
    <w:rsid w:val="001077D8"/>
    <w:rsid w:val="00107C73"/>
    <w:rsid w:val="00110529"/>
    <w:rsid w:val="0011059E"/>
    <w:rsid w:val="001111F9"/>
    <w:rsid w:val="001115CB"/>
    <w:rsid w:val="0011243C"/>
    <w:rsid w:val="001127BF"/>
    <w:rsid w:val="0011287E"/>
    <w:rsid w:val="00116237"/>
    <w:rsid w:val="00116A39"/>
    <w:rsid w:val="00120214"/>
    <w:rsid w:val="0012182B"/>
    <w:rsid w:val="001224BC"/>
    <w:rsid w:val="001232AB"/>
    <w:rsid w:val="00123369"/>
    <w:rsid w:val="001233B1"/>
    <w:rsid w:val="00123CFB"/>
    <w:rsid w:val="00125489"/>
    <w:rsid w:val="001254CA"/>
    <w:rsid w:val="00125631"/>
    <w:rsid w:val="00126128"/>
    <w:rsid w:val="001265F7"/>
    <w:rsid w:val="00126D4F"/>
    <w:rsid w:val="00127855"/>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67D57"/>
    <w:rsid w:val="00170364"/>
    <w:rsid w:val="00170EC7"/>
    <w:rsid w:val="00171E57"/>
    <w:rsid w:val="001722C0"/>
    <w:rsid w:val="00175652"/>
    <w:rsid w:val="00175B8B"/>
    <w:rsid w:val="00176FAF"/>
    <w:rsid w:val="00177D8F"/>
    <w:rsid w:val="001800F3"/>
    <w:rsid w:val="00180652"/>
    <w:rsid w:val="00180BD4"/>
    <w:rsid w:val="00181177"/>
    <w:rsid w:val="00181221"/>
    <w:rsid w:val="00181FAC"/>
    <w:rsid w:val="00183194"/>
    <w:rsid w:val="001833D8"/>
    <w:rsid w:val="00184F35"/>
    <w:rsid w:val="00185B63"/>
    <w:rsid w:val="0018649A"/>
    <w:rsid w:val="00187DC6"/>
    <w:rsid w:val="00187EF4"/>
    <w:rsid w:val="00187FAB"/>
    <w:rsid w:val="00190242"/>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6996"/>
    <w:rsid w:val="001A7211"/>
    <w:rsid w:val="001A7222"/>
    <w:rsid w:val="001A7D2B"/>
    <w:rsid w:val="001B0063"/>
    <w:rsid w:val="001B04F5"/>
    <w:rsid w:val="001B0602"/>
    <w:rsid w:val="001B1B0F"/>
    <w:rsid w:val="001B1F2D"/>
    <w:rsid w:val="001B26F0"/>
    <w:rsid w:val="001B31C7"/>
    <w:rsid w:val="001B3217"/>
    <w:rsid w:val="001B456A"/>
    <w:rsid w:val="001B4B10"/>
    <w:rsid w:val="001B4FCA"/>
    <w:rsid w:val="001B6E74"/>
    <w:rsid w:val="001C2685"/>
    <w:rsid w:val="001C2BBA"/>
    <w:rsid w:val="001C2C40"/>
    <w:rsid w:val="001C3311"/>
    <w:rsid w:val="001C41BF"/>
    <w:rsid w:val="001C691C"/>
    <w:rsid w:val="001C6982"/>
    <w:rsid w:val="001C7C26"/>
    <w:rsid w:val="001D06B1"/>
    <w:rsid w:val="001D0B6A"/>
    <w:rsid w:val="001D0EA9"/>
    <w:rsid w:val="001D1232"/>
    <w:rsid w:val="001D274D"/>
    <w:rsid w:val="001D324C"/>
    <w:rsid w:val="001D3675"/>
    <w:rsid w:val="001D3A92"/>
    <w:rsid w:val="001D47ED"/>
    <w:rsid w:val="001D49B4"/>
    <w:rsid w:val="001D4C79"/>
    <w:rsid w:val="001D4E5A"/>
    <w:rsid w:val="001D72EB"/>
    <w:rsid w:val="001D793F"/>
    <w:rsid w:val="001E152D"/>
    <w:rsid w:val="001E1585"/>
    <w:rsid w:val="001E1F14"/>
    <w:rsid w:val="001E29D6"/>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924"/>
    <w:rsid w:val="00233AD7"/>
    <w:rsid w:val="00235877"/>
    <w:rsid w:val="00235D4C"/>
    <w:rsid w:val="00235E3E"/>
    <w:rsid w:val="00236C1C"/>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654A4"/>
    <w:rsid w:val="00270590"/>
    <w:rsid w:val="00271800"/>
    <w:rsid w:val="00273EF5"/>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404"/>
    <w:rsid w:val="002A1EEC"/>
    <w:rsid w:val="002A23DB"/>
    <w:rsid w:val="002A4046"/>
    <w:rsid w:val="002A496D"/>
    <w:rsid w:val="002A58D8"/>
    <w:rsid w:val="002A5E87"/>
    <w:rsid w:val="002A6A15"/>
    <w:rsid w:val="002A731E"/>
    <w:rsid w:val="002B0A09"/>
    <w:rsid w:val="002B0DCF"/>
    <w:rsid w:val="002B1ABE"/>
    <w:rsid w:val="002B2E44"/>
    <w:rsid w:val="002B36AE"/>
    <w:rsid w:val="002B3E74"/>
    <w:rsid w:val="002B4759"/>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7519"/>
    <w:rsid w:val="002E0649"/>
    <w:rsid w:val="002E390F"/>
    <w:rsid w:val="002E489F"/>
    <w:rsid w:val="002E4D46"/>
    <w:rsid w:val="002E553B"/>
    <w:rsid w:val="002E566B"/>
    <w:rsid w:val="002E5D70"/>
    <w:rsid w:val="002E5F11"/>
    <w:rsid w:val="002E7298"/>
    <w:rsid w:val="002E7517"/>
    <w:rsid w:val="002E75C9"/>
    <w:rsid w:val="002E76EB"/>
    <w:rsid w:val="002E7E3A"/>
    <w:rsid w:val="002F098E"/>
    <w:rsid w:val="002F1D7A"/>
    <w:rsid w:val="002F2877"/>
    <w:rsid w:val="002F2B26"/>
    <w:rsid w:val="002F3A4A"/>
    <w:rsid w:val="002F4C73"/>
    <w:rsid w:val="002F4E63"/>
    <w:rsid w:val="002F52B9"/>
    <w:rsid w:val="002F6440"/>
    <w:rsid w:val="002F6BE0"/>
    <w:rsid w:val="002F7099"/>
    <w:rsid w:val="002F70EB"/>
    <w:rsid w:val="002F77C5"/>
    <w:rsid w:val="00300CFF"/>
    <w:rsid w:val="00302460"/>
    <w:rsid w:val="003034F8"/>
    <w:rsid w:val="00303660"/>
    <w:rsid w:val="003043E5"/>
    <w:rsid w:val="003044FE"/>
    <w:rsid w:val="003049E5"/>
    <w:rsid w:val="00304E31"/>
    <w:rsid w:val="0030519C"/>
    <w:rsid w:val="0030647A"/>
    <w:rsid w:val="003065CF"/>
    <w:rsid w:val="003070BB"/>
    <w:rsid w:val="00307DE5"/>
    <w:rsid w:val="003103E8"/>
    <w:rsid w:val="00310763"/>
    <w:rsid w:val="003112F8"/>
    <w:rsid w:val="003115A3"/>
    <w:rsid w:val="003119AA"/>
    <w:rsid w:val="00313CFE"/>
    <w:rsid w:val="003151E7"/>
    <w:rsid w:val="003151F9"/>
    <w:rsid w:val="0031535A"/>
    <w:rsid w:val="003154A2"/>
    <w:rsid w:val="003154B1"/>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3735E"/>
    <w:rsid w:val="0034116A"/>
    <w:rsid w:val="00341DBE"/>
    <w:rsid w:val="00343057"/>
    <w:rsid w:val="00343AA5"/>
    <w:rsid w:val="0034426C"/>
    <w:rsid w:val="0034464D"/>
    <w:rsid w:val="00344DC9"/>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242B"/>
    <w:rsid w:val="00373892"/>
    <w:rsid w:val="00373D7D"/>
    <w:rsid w:val="0037420C"/>
    <w:rsid w:val="00374540"/>
    <w:rsid w:val="003750DD"/>
    <w:rsid w:val="003761C7"/>
    <w:rsid w:val="00376640"/>
    <w:rsid w:val="00376B09"/>
    <w:rsid w:val="00377321"/>
    <w:rsid w:val="0037756F"/>
    <w:rsid w:val="00377716"/>
    <w:rsid w:val="00380976"/>
    <w:rsid w:val="00380A03"/>
    <w:rsid w:val="0038132F"/>
    <w:rsid w:val="003824BC"/>
    <w:rsid w:val="00382622"/>
    <w:rsid w:val="003826FE"/>
    <w:rsid w:val="00382D97"/>
    <w:rsid w:val="003855C1"/>
    <w:rsid w:val="00385CE5"/>
    <w:rsid w:val="00385FFE"/>
    <w:rsid w:val="003862EB"/>
    <w:rsid w:val="003878DF"/>
    <w:rsid w:val="0039030A"/>
    <w:rsid w:val="0039086F"/>
    <w:rsid w:val="00391D75"/>
    <w:rsid w:val="003920AA"/>
    <w:rsid w:val="00392998"/>
    <w:rsid w:val="0039325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88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F33"/>
    <w:rsid w:val="003D5C59"/>
    <w:rsid w:val="003D642F"/>
    <w:rsid w:val="003E13F8"/>
    <w:rsid w:val="003E1458"/>
    <w:rsid w:val="003E177F"/>
    <w:rsid w:val="003E23A3"/>
    <w:rsid w:val="003E28FB"/>
    <w:rsid w:val="003E2C0D"/>
    <w:rsid w:val="003E34A1"/>
    <w:rsid w:val="003E38D0"/>
    <w:rsid w:val="003E4147"/>
    <w:rsid w:val="003E44BD"/>
    <w:rsid w:val="003E4B59"/>
    <w:rsid w:val="003E5EFC"/>
    <w:rsid w:val="003E7647"/>
    <w:rsid w:val="003E79D4"/>
    <w:rsid w:val="003E7D68"/>
    <w:rsid w:val="003F0FBD"/>
    <w:rsid w:val="003F175F"/>
    <w:rsid w:val="003F1A75"/>
    <w:rsid w:val="003F2F9E"/>
    <w:rsid w:val="003F3458"/>
    <w:rsid w:val="003F4107"/>
    <w:rsid w:val="003F504F"/>
    <w:rsid w:val="003F5425"/>
    <w:rsid w:val="003F55CE"/>
    <w:rsid w:val="003F5FDE"/>
    <w:rsid w:val="003F6E6F"/>
    <w:rsid w:val="003F7571"/>
    <w:rsid w:val="003F757B"/>
    <w:rsid w:val="003F7938"/>
    <w:rsid w:val="004005BA"/>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01F6"/>
    <w:rsid w:val="0043022A"/>
    <w:rsid w:val="00431D7C"/>
    <w:rsid w:val="004320BC"/>
    <w:rsid w:val="00432D27"/>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8BD"/>
    <w:rsid w:val="00446DC2"/>
    <w:rsid w:val="00446F71"/>
    <w:rsid w:val="004477F7"/>
    <w:rsid w:val="004504D2"/>
    <w:rsid w:val="0045276E"/>
    <w:rsid w:val="00452A68"/>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801C5"/>
    <w:rsid w:val="004806FE"/>
    <w:rsid w:val="00480908"/>
    <w:rsid w:val="00480939"/>
    <w:rsid w:val="00480B32"/>
    <w:rsid w:val="00482414"/>
    <w:rsid w:val="0048279E"/>
    <w:rsid w:val="00483BC1"/>
    <w:rsid w:val="00484568"/>
    <w:rsid w:val="00484FBD"/>
    <w:rsid w:val="00485A13"/>
    <w:rsid w:val="00485D1C"/>
    <w:rsid w:val="00485E6D"/>
    <w:rsid w:val="00485EB6"/>
    <w:rsid w:val="00486514"/>
    <w:rsid w:val="004878DA"/>
    <w:rsid w:val="0049104E"/>
    <w:rsid w:val="004920F2"/>
    <w:rsid w:val="0049245A"/>
    <w:rsid w:val="00492AC4"/>
    <w:rsid w:val="00496106"/>
    <w:rsid w:val="00496379"/>
    <w:rsid w:val="00496876"/>
    <w:rsid w:val="004A0C20"/>
    <w:rsid w:val="004A0F9D"/>
    <w:rsid w:val="004A247F"/>
    <w:rsid w:val="004A26DB"/>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2A03"/>
    <w:rsid w:val="004C35A8"/>
    <w:rsid w:val="004C3A85"/>
    <w:rsid w:val="004C46B8"/>
    <w:rsid w:val="004C4B42"/>
    <w:rsid w:val="004C6013"/>
    <w:rsid w:val="004C6E31"/>
    <w:rsid w:val="004C6F73"/>
    <w:rsid w:val="004C723D"/>
    <w:rsid w:val="004C73FE"/>
    <w:rsid w:val="004D0FBB"/>
    <w:rsid w:val="004D1F85"/>
    <w:rsid w:val="004D2C9E"/>
    <w:rsid w:val="004D30B5"/>
    <w:rsid w:val="004D4B83"/>
    <w:rsid w:val="004D57B8"/>
    <w:rsid w:val="004D58EB"/>
    <w:rsid w:val="004D5AC9"/>
    <w:rsid w:val="004D6D05"/>
    <w:rsid w:val="004D6F3F"/>
    <w:rsid w:val="004D754B"/>
    <w:rsid w:val="004E715B"/>
    <w:rsid w:val="004E7EF6"/>
    <w:rsid w:val="004F1247"/>
    <w:rsid w:val="004F15E4"/>
    <w:rsid w:val="004F2557"/>
    <w:rsid w:val="004F2608"/>
    <w:rsid w:val="004F2BC1"/>
    <w:rsid w:val="004F4F5A"/>
    <w:rsid w:val="004F52D8"/>
    <w:rsid w:val="004F632B"/>
    <w:rsid w:val="004F79EF"/>
    <w:rsid w:val="005016DE"/>
    <w:rsid w:val="00501A09"/>
    <w:rsid w:val="00501AEC"/>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2AD5"/>
    <w:rsid w:val="00514EBC"/>
    <w:rsid w:val="00515418"/>
    <w:rsid w:val="005159F4"/>
    <w:rsid w:val="00515C71"/>
    <w:rsid w:val="00516A12"/>
    <w:rsid w:val="0052062B"/>
    <w:rsid w:val="00520A7F"/>
    <w:rsid w:val="0052117B"/>
    <w:rsid w:val="0052142F"/>
    <w:rsid w:val="00522565"/>
    <w:rsid w:val="005225AA"/>
    <w:rsid w:val="005233F2"/>
    <w:rsid w:val="00523991"/>
    <w:rsid w:val="00525472"/>
    <w:rsid w:val="00525673"/>
    <w:rsid w:val="00525722"/>
    <w:rsid w:val="005268C2"/>
    <w:rsid w:val="00530AC8"/>
    <w:rsid w:val="005317B9"/>
    <w:rsid w:val="00531EBA"/>
    <w:rsid w:val="00532B82"/>
    <w:rsid w:val="0053324A"/>
    <w:rsid w:val="00534939"/>
    <w:rsid w:val="0053565D"/>
    <w:rsid w:val="0053580E"/>
    <w:rsid w:val="00535ABB"/>
    <w:rsid w:val="005360B0"/>
    <w:rsid w:val="00536526"/>
    <w:rsid w:val="00536DC7"/>
    <w:rsid w:val="00536FD0"/>
    <w:rsid w:val="005371CF"/>
    <w:rsid w:val="00540271"/>
    <w:rsid w:val="00540863"/>
    <w:rsid w:val="00540A8C"/>
    <w:rsid w:val="0054188A"/>
    <w:rsid w:val="00541A1E"/>
    <w:rsid w:val="00541D39"/>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F8B"/>
    <w:rsid w:val="00561AD8"/>
    <w:rsid w:val="00562EB3"/>
    <w:rsid w:val="0056307F"/>
    <w:rsid w:val="00564EFF"/>
    <w:rsid w:val="00565F38"/>
    <w:rsid w:val="0056695A"/>
    <w:rsid w:val="00566A21"/>
    <w:rsid w:val="0056771D"/>
    <w:rsid w:val="00571280"/>
    <w:rsid w:val="0057132E"/>
    <w:rsid w:val="005718D4"/>
    <w:rsid w:val="00573421"/>
    <w:rsid w:val="005736EA"/>
    <w:rsid w:val="00573C94"/>
    <w:rsid w:val="0057411C"/>
    <w:rsid w:val="005755D7"/>
    <w:rsid w:val="00575C6C"/>
    <w:rsid w:val="00575F35"/>
    <w:rsid w:val="0057695C"/>
    <w:rsid w:val="00577786"/>
    <w:rsid w:val="00577CDD"/>
    <w:rsid w:val="005802F3"/>
    <w:rsid w:val="0058139D"/>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43C9"/>
    <w:rsid w:val="005A54EE"/>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3DE4"/>
    <w:rsid w:val="005C43BB"/>
    <w:rsid w:val="005C5433"/>
    <w:rsid w:val="005C638C"/>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911"/>
    <w:rsid w:val="005F5F63"/>
    <w:rsid w:val="005F65EE"/>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5CC6"/>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0B"/>
    <w:rsid w:val="0065215E"/>
    <w:rsid w:val="006526F8"/>
    <w:rsid w:val="0065516B"/>
    <w:rsid w:val="00655186"/>
    <w:rsid w:val="00655C98"/>
    <w:rsid w:val="00656294"/>
    <w:rsid w:val="006568D8"/>
    <w:rsid w:val="006579A0"/>
    <w:rsid w:val="00660922"/>
    <w:rsid w:val="00663F49"/>
    <w:rsid w:val="0066413C"/>
    <w:rsid w:val="00664ED2"/>
    <w:rsid w:val="00665257"/>
    <w:rsid w:val="006653BB"/>
    <w:rsid w:val="00666A54"/>
    <w:rsid w:val="00666BC1"/>
    <w:rsid w:val="006677C5"/>
    <w:rsid w:val="00670066"/>
    <w:rsid w:val="0067121E"/>
    <w:rsid w:val="00671ED0"/>
    <w:rsid w:val="00672548"/>
    <w:rsid w:val="00672606"/>
    <w:rsid w:val="0067270D"/>
    <w:rsid w:val="00673D5E"/>
    <w:rsid w:val="00674033"/>
    <w:rsid w:val="0067580D"/>
    <w:rsid w:val="00675B14"/>
    <w:rsid w:val="00676F5D"/>
    <w:rsid w:val="00677282"/>
    <w:rsid w:val="0068066E"/>
    <w:rsid w:val="00680C1C"/>
    <w:rsid w:val="00681674"/>
    <w:rsid w:val="0068184A"/>
    <w:rsid w:val="00681B7A"/>
    <w:rsid w:val="00681BB0"/>
    <w:rsid w:val="0068281C"/>
    <w:rsid w:val="0068296F"/>
    <w:rsid w:val="006844DF"/>
    <w:rsid w:val="006847A1"/>
    <w:rsid w:val="00684AAE"/>
    <w:rsid w:val="00684B23"/>
    <w:rsid w:val="00684F7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A0530"/>
    <w:rsid w:val="006A09AD"/>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60"/>
    <w:rsid w:val="006C55CF"/>
    <w:rsid w:val="006C5C1A"/>
    <w:rsid w:val="006C5D06"/>
    <w:rsid w:val="006C7627"/>
    <w:rsid w:val="006C7E6C"/>
    <w:rsid w:val="006D0B8D"/>
    <w:rsid w:val="006D14FB"/>
    <w:rsid w:val="006D23D8"/>
    <w:rsid w:val="006D2CE3"/>
    <w:rsid w:val="006D3410"/>
    <w:rsid w:val="006D3DD9"/>
    <w:rsid w:val="006D3EAB"/>
    <w:rsid w:val="006D4263"/>
    <w:rsid w:val="006D4473"/>
    <w:rsid w:val="006D4630"/>
    <w:rsid w:val="006D4955"/>
    <w:rsid w:val="006D4A32"/>
    <w:rsid w:val="006D4A85"/>
    <w:rsid w:val="006D5FC1"/>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88E"/>
    <w:rsid w:val="006F5E88"/>
    <w:rsid w:val="006F741A"/>
    <w:rsid w:val="00700504"/>
    <w:rsid w:val="007007AE"/>
    <w:rsid w:val="0070090C"/>
    <w:rsid w:val="007009AF"/>
    <w:rsid w:val="00701918"/>
    <w:rsid w:val="00701E7B"/>
    <w:rsid w:val="007035A4"/>
    <w:rsid w:val="00703BDB"/>
    <w:rsid w:val="007056B2"/>
    <w:rsid w:val="00705BA4"/>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0FF1"/>
    <w:rsid w:val="007214A9"/>
    <w:rsid w:val="00721DAC"/>
    <w:rsid w:val="007222B1"/>
    <w:rsid w:val="00722498"/>
    <w:rsid w:val="00722888"/>
    <w:rsid w:val="00722E7B"/>
    <w:rsid w:val="00723FDF"/>
    <w:rsid w:val="00724475"/>
    <w:rsid w:val="00724F93"/>
    <w:rsid w:val="00725018"/>
    <w:rsid w:val="00726967"/>
    <w:rsid w:val="00730C64"/>
    <w:rsid w:val="00731B70"/>
    <w:rsid w:val="00733106"/>
    <w:rsid w:val="00733171"/>
    <w:rsid w:val="0073368F"/>
    <w:rsid w:val="00733A2C"/>
    <w:rsid w:val="00734B3D"/>
    <w:rsid w:val="00735F4D"/>
    <w:rsid w:val="00737006"/>
    <w:rsid w:val="00737CAB"/>
    <w:rsid w:val="0074033B"/>
    <w:rsid w:val="0074067D"/>
    <w:rsid w:val="00740871"/>
    <w:rsid w:val="00742491"/>
    <w:rsid w:val="007426AD"/>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7E2"/>
    <w:rsid w:val="00763F2B"/>
    <w:rsid w:val="00763FD5"/>
    <w:rsid w:val="0076405E"/>
    <w:rsid w:val="007645EA"/>
    <w:rsid w:val="007655EE"/>
    <w:rsid w:val="00766131"/>
    <w:rsid w:val="007676DB"/>
    <w:rsid w:val="00767A5B"/>
    <w:rsid w:val="007707C4"/>
    <w:rsid w:val="00770860"/>
    <w:rsid w:val="00770AF8"/>
    <w:rsid w:val="0077137E"/>
    <w:rsid w:val="00771EB2"/>
    <w:rsid w:val="0077304C"/>
    <w:rsid w:val="007734D2"/>
    <w:rsid w:val="00774F53"/>
    <w:rsid w:val="0077521D"/>
    <w:rsid w:val="007753C9"/>
    <w:rsid w:val="00775460"/>
    <w:rsid w:val="00775691"/>
    <w:rsid w:val="007765F4"/>
    <w:rsid w:val="007770E1"/>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0F3C"/>
    <w:rsid w:val="007D109E"/>
    <w:rsid w:val="007D12A7"/>
    <w:rsid w:val="007D261D"/>
    <w:rsid w:val="007D2744"/>
    <w:rsid w:val="007D3053"/>
    <w:rsid w:val="007D4261"/>
    <w:rsid w:val="007D4EDF"/>
    <w:rsid w:val="007D4FA3"/>
    <w:rsid w:val="007D589D"/>
    <w:rsid w:val="007D727E"/>
    <w:rsid w:val="007E0D07"/>
    <w:rsid w:val="007E1F96"/>
    <w:rsid w:val="007E2B40"/>
    <w:rsid w:val="007E3A7D"/>
    <w:rsid w:val="007E5FC6"/>
    <w:rsid w:val="007E62C7"/>
    <w:rsid w:val="007E6696"/>
    <w:rsid w:val="007E6CA7"/>
    <w:rsid w:val="007E7391"/>
    <w:rsid w:val="007E7469"/>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969"/>
    <w:rsid w:val="00801B0E"/>
    <w:rsid w:val="00801F42"/>
    <w:rsid w:val="00802109"/>
    <w:rsid w:val="008029D7"/>
    <w:rsid w:val="00803F1C"/>
    <w:rsid w:val="008040A3"/>
    <w:rsid w:val="00805B2E"/>
    <w:rsid w:val="00805C7D"/>
    <w:rsid w:val="00805F8A"/>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3A7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597B"/>
    <w:rsid w:val="00846245"/>
    <w:rsid w:val="00846A6C"/>
    <w:rsid w:val="0084772E"/>
    <w:rsid w:val="00847778"/>
    <w:rsid w:val="008502E0"/>
    <w:rsid w:val="0085155E"/>
    <w:rsid w:val="008516CD"/>
    <w:rsid w:val="0085175B"/>
    <w:rsid w:val="00851AB7"/>
    <w:rsid w:val="008546FB"/>
    <w:rsid w:val="00854AED"/>
    <w:rsid w:val="00857B26"/>
    <w:rsid w:val="00860C4C"/>
    <w:rsid w:val="00860D06"/>
    <w:rsid w:val="00861E73"/>
    <w:rsid w:val="00862B61"/>
    <w:rsid w:val="00862D4E"/>
    <w:rsid w:val="0086421D"/>
    <w:rsid w:val="0086441D"/>
    <w:rsid w:val="00864BCA"/>
    <w:rsid w:val="00865361"/>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197C"/>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3AC"/>
    <w:rsid w:val="008E5C2C"/>
    <w:rsid w:val="008E646E"/>
    <w:rsid w:val="008E695A"/>
    <w:rsid w:val="008E6B67"/>
    <w:rsid w:val="008E6F8E"/>
    <w:rsid w:val="008E7408"/>
    <w:rsid w:val="008F0E4F"/>
    <w:rsid w:val="008F1A47"/>
    <w:rsid w:val="008F2E39"/>
    <w:rsid w:val="008F35B8"/>
    <w:rsid w:val="008F4CB2"/>
    <w:rsid w:val="008F5BF7"/>
    <w:rsid w:val="008F6408"/>
    <w:rsid w:val="008F6680"/>
    <w:rsid w:val="008F6F81"/>
    <w:rsid w:val="008F7CAD"/>
    <w:rsid w:val="009004B9"/>
    <w:rsid w:val="0090078F"/>
    <w:rsid w:val="009010E6"/>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1B8D"/>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BF"/>
    <w:rsid w:val="00940832"/>
    <w:rsid w:val="00941A3C"/>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57C3D"/>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77FC9"/>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BFC"/>
    <w:rsid w:val="00994E2C"/>
    <w:rsid w:val="00994F85"/>
    <w:rsid w:val="00994FD6"/>
    <w:rsid w:val="00996F0D"/>
    <w:rsid w:val="0099741E"/>
    <w:rsid w:val="00997A26"/>
    <w:rsid w:val="009A0585"/>
    <w:rsid w:val="009A1129"/>
    <w:rsid w:val="009A150D"/>
    <w:rsid w:val="009A1905"/>
    <w:rsid w:val="009A2D1F"/>
    <w:rsid w:val="009A44A8"/>
    <w:rsid w:val="009A4D13"/>
    <w:rsid w:val="009A4FDF"/>
    <w:rsid w:val="009A55D6"/>
    <w:rsid w:val="009A5CC8"/>
    <w:rsid w:val="009A60D3"/>
    <w:rsid w:val="009B0CA5"/>
    <w:rsid w:val="009B0ED9"/>
    <w:rsid w:val="009B10B3"/>
    <w:rsid w:val="009B1494"/>
    <w:rsid w:val="009B33E3"/>
    <w:rsid w:val="009B3C85"/>
    <w:rsid w:val="009B5588"/>
    <w:rsid w:val="009B6AEB"/>
    <w:rsid w:val="009B721C"/>
    <w:rsid w:val="009B7379"/>
    <w:rsid w:val="009B7B5B"/>
    <w:rsid w:val="009B7E15"/>
    <w:rsid w:val="009C0214"/>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5BE"/>
    <w:rsid w:val="009D6B79"/>
    <w:rsid w:val="009E04AE"/>
    <w:rsid w:val="009E07C9"/>
    <w:rsid w:val="009E0AEE"/>
    <w:rsid w:val="009E2485"/>
    <w:rsid w:val="009E2534"/>
    <w:rsid w:val="009E25E0"/>
    <w:rsid w:val="009E2F10"/>
    <w:rsid w:val="009E2F4C"/>
    <w:rsid w:val="009E3B1E"/>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5CA1"/>
    <w:rsid w:val="00A46E33"/>
    <w:rsid w:val="00A474FF"/>
    <w:rsid w:val="00A47835"/>
    <w:rsid w:val="00A47896"/>
    <w:rsid w:val="00A47A0A"/>
    <w:rsid w:val="00A47B47"/>
    <w:rsid w:val="00A50B39"/>
    <w:rsid w:val="00A5136C"/>
    <w:rsid w:val="00A52242"/>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0D7"/>
    <w:rsid w:val="00A624B3"/>
    <w:rsid w:val="00A6265C"/>
    <w:rsid w:val="00A62DDF"/>
    <w:rsid w:val="00A63DF8"/>
    <w:rsid w:val="00A649A0"/>
    <w:rsid w:val="00A6591A"/>
    <w:rsid w:val="00A65CBD"/>
    <w:rsid w:val="00A665F6"/>
    <w:rsid w:val="00A67CFC"/>
    <w:rsid w:val="00A70FDA"/>
    <w:rsid w:val="00A71219"/>
    <w:rsid w:val="00A71D37"/>
    <w:rsid w:val="00A72053"/>
    <w:rsid w:val="00A73225"/>
    <w:rsid w:val="00A745F6"/>
    <w:rsid w:val="00A7479A"/>
    <w:rsid w:val="00A74CB0"/>
    <w:rsid w:val="00A74F9B"/>
    <w:rsid w:val="00A75083"/>
    <w:rsid w:val="00A755F4"/>
    <w:rsid w:val="00A76299"/>
    <w:rsid w:val="00A76584"/>
    <w:rsid w:val="00A76891"/>
    <w:rsid w:val="00A76A0C"/>
    <w:rsid w:val="00A76EA9"/>
    <w:rsid w:val="00A775BB"/>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5B"/>
    <w:rsid w:val="00AC1398"/>
    <w:rsid w:val="00AC306A"/>
    <w:rsid w:val="00AC4ADA"/>
    <w:rsid w:val="00AC5171"/>
    <w:rsid w:val="00AC5660"/>
    <w:rsid w:val="00AC6966"/>
    <w:rsid w:val="00AC6A4F"/>
    <w:rsid w:val="00AD0D51"/>
    <w:rsid w:val="00AD1128"/>
    <w:rsid w:val="00AD1ADE"/>
    <w:rsid w:val="00AD3A16"/>
    <w:rsid w:val="00AD3B7A"/>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5EC2"/>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0B92"/>
    <w:rsid w:val="00B121F0"/>
    <w:rsid w:val="00B13373"/>
    <w:rsid w:val="00B13BED"/>
    <w:rsid w:val="00B14D5D"/>
    <w:rsid w:val="00B16440"/>
    <w:rsid w:val="00B16BA2"/>
    <w:rsid w:val="00B16F8D"/>
    <w:rsid w:val="00B17395"/>
    <w:rsid w:val="00B17D95"/>
    <w:rsid w:val="00B2288B"/>
    <w:rsid w:val="00B22E7C"/>
    <w:rsid w:val="00B2305E"/>
    <w:rsid w:val="00B23E90"/>
    <w:rsid w:val="00B24CF8"/>
    <w:rsid w:val="00B25064"/>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73D"/>
    <w:rsid w:val="00B73C59"/>
    <w:rsid w:val="00B750D5"/>
    <w:rsid w:val="00B75806"/>
    <w:rsid w:val="00B75A31"/>
    <w:rsid w:val="00B77956"/>
    <w:rsid w:val="00B77CF5"/>
    <w:rsid w:val="00B77F67"/>
    <w:rsid w:val="00B80244"/>
    <w:rsid w:val="00B80318"/>
    <w:rsid w:val="00B80A6A"/>
    <w:rsid w:val="00B812C3"/>
    <w:rsid w:val="00B85FED"/>
    <w:rsid w:val="00B8634E"/>
    <w:rsid w:val="00B86F21"/>
    <w:rsid w:val="00B87E13"/>
    <w:rsid w:val="00B91845"/>
    <w:rsid w:val="00B91ED7"/>
    <w:rsid w:val="00B934A5"/>
    <w:rsid w:val="00B93743"/>
    <w:rsid w:val="00B93767"/>
    <w:rsid w:val="00B93E70"/>
    <w:rsid w:val="00B94199"/>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1C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0350"/>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64A"/>
    <w:rsid w:val="00BF4A75"/>
    <w:rsid w:val="00BF670C"/>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1730"/>
    <w:rsid w:val="00C12EAD"/>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7453"/>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1696"/>
    <w:rsid w:val="00C61E62"/>
    <w:rsid w:val="00C62B4A"/>
    <w:rsid w:val="00C62E54"/>
    <w:rsid w:val="00C636B6"/>
    <w:rsid w:val="00C645AA"/>
    <w:rsid w:val="00C64A9E"/>
    <w:rsid w:val="00C65FC0"/>
    <w:rsid w:val="00C665A4"/>
    <w:rsid w:val="00C66CE5"/>
    <w:rsid w:val="00C66E26"/>
    <w:rsid w:val="00C67313"/>
    <w:rsid w:val="00C70C70"/>
    <w:rsid w:val="00C70F15"/>
    <w:rsid w:val="00C71BCA"/>
    <w:rsid w:val="00C72549"/>
    <w:rsid w:val="00C728B9"/>
    <w:rsid w:val="00C72C8E"/>
    <w:rsid w:val="00C72CF6"/>
    <w:rsid w:val="00C72D9C"/>
    <w:rsid w:val="00C72F24"/>
    <w:rsid w:val="00C73888"/>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016A"/>
    <w:rsid w:val="00C91547"/>
    <w:rsid w:val="00C91DB6"/>
    <w:rsid w:val="00C929B5"/>
    <w:rsid w:val="00C92CFE"/>
    <w:rsid w:val="00C92FA2"/>
    <w:rsid w:val="00C93100"/>
    <w:rsid w:val="00C9347A"/>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3814"/>
    <w:rsid w:val="00CD4644"/>
    <w:rsid w:val="00CD4A84"/>
    <w:rsid w:val="00CD53BC"/>
    <w:rsid w:val="00CD5C17"/>
    <w:rsid w:val="00CD6761"/>
    <w:rsid w:val="00CD69F6"/>
    <w:rsid w:val="00CD77B9"/>
    <w:rsid w:val="00CE0059"/>
    <w:rsid w:val="00CE1BDF"/>
    <w:rsid w:val="00CE307C"/>
    <w:rsid w:val="00CE479B"/>
    <w:rsid w:val="00CE50A7"/>
    <w:rsid w:val="00CE69DC"/>
    <w:rsid w:val="00CE6E75"/>
    <w:rsid w:val="00CE79C0"/>
    <w:rsid w:val="00CE7B46"/>
    <w:rsid w:val="00CF19B1"/>
    <w:rsid w:val="00CF1DFD"/>
    <w:rsid w:val="00CF2245"/>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4FD6"/>
    <w:rsid w:val="00D0529A"/>
    <w:rsid w:val="00D06273"/>
    <w:rsid w:val="00D06F33"/>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38"/>
    <w:rsid w:val="00D326E8"/>
    <w:rsid w:val="00D33643"/>
    <w:rsid w:val="00D337A7"/>
    <w:rsid w:val="00D33F94"/>
    <w:rsid w:val="00D37868"/>
    <w:rsid w:val="00D37A03"/>
    <w:rsid w:val="00D37ED1"/>
    <w:rsid w:val="00D40F9D"/>
    <w:rsid w:val="00D41470"/>
    <w:rsid w:val="00D419D8"/>
    <w:rsid w:val="00D42819"/>
    <w:rsid w:val="00D43146"/>
    <w:rsid w:val="00D4496A"/>
    <w:rsid w:val="00D44ED1"/>
    <w:rsid w:val="00D44F20"/>
    <w:rsid w:val="00D4522E"/>
    <w:rsid w:val="00D45827"/>
    <w:rsid w:val="00D46443"/>
    <w:rsid w:val="00D47036"/>
    <w:rsid w:val="00D471CA"/>
    <w:rsid w:val="00D4765F"/>
    <w:rsid w:val="00D503C8"/>
    <w:rsid w:val="00D5068F"/>
    <w:rsid w:val="00D50787"/>
    <w:rsid w:val="00D51391"/>
    <w:rsid w:val="00D51547"/>
    <w:rsid w:val="00D523AF"/>
    <w:rsid w:val="00D526C2"/>
    <w:rsid w:val="00D5300C"/>
    <w:rsid w:val="00D5387E"/>
    <w:rsid w:val="00D53B61"/>
    <w:rsid w:val="00D53E27"/>
    <w:rsid w:val="00D545D3"/>
    <w:rsid w:val="00D55D45"/>
    <w:rsid w:val="00D60123"/>
    <w:rsid w:val="00D607BC"/>
    <w:rsid w:val="00D60E9B"/>
    <w:rsid w:val="00D6181D"/>
    <w:rsid w:val="00D61F7B"/>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267"/>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9F8"/>
    <w:rsid w:val="00DA5B7A"/>
    <w:rsid w:val="00DA6983"/>
    <w:rsid w:val="00DA79AC"/>
    <w:rsid w:val="00DA79D6"/>
    <w:rsid w:val="00DB0333"/>
    <w:rsid w:val="00DB1438"/>
    <w:rsid w:val="00DB2C3E"/>
    <w:rsid w:val="00DB3733"/>
    <w:rsid w:val="00DB3BEE"/>
    <w:rsid w:val="00DB53D6"/>
    <w:rsid w:val="00DB5432"/>
    <w:rsid w:val="00DB5941"/>
    <w:rsid w:val="00DB5E45"/>
    <w:rsid w:val="00DB6699"/>
    <w:rsid w:val="00DB691B"/>
    <w:rsid w:val="00DB75A8"/>
    <w:rsid w:val="00DC0901"/>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1A61"/>
    <w:rsid w:val="00E05D6B"/>
    <w:rsid w:val="00E06A66"/>
    <w:rsid w:val="00E1023D"/>
    <w:rsid w:val="00E11003"/>
    <w:rsid w:val="00E113CC"/>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0BD7"/>
    <w:rsid w:val="00E5194F"/>
    <w:rsid w:val="00E52AA0"/>
    <w:rsid w:val="00E5315A"/>
    <w:rsid w:val="00E5330C"/>
    <w:rsid w:val="00E53914"/>
    <w:rsid w:val="00E53B5C"/>
    <w:rsid w:val="00E53E62"/>
    <w:rsid w:val="00E54EEE"/>
    <w:rsid w:val="00E55452"/>
    <w:rsid w:val="00E55F78"/>
    <w:rsid w:val="00E563F7"/>
    <w:rsid w:val="00E56412"/>
    <w:rsid w:val="00E57B30"/>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5E4"/>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12D"/>
    <w:rsid w:val="00EA26C0"/>
    <w:rsid w:val="00EA2FD1"/>
    <w:rsid w:val="00EA35EB"/>
    <w:rsid w:val="00EA4B81"/>
    <w:rsid w:val="00EA520F"/>
    <w:rsid w:val="00EA63FA"/>
    <w:rsid w:val="00EA666C"/>
    <w:rsid w:val="00EA6CBE"/>
    <w:rsid w:val="00EA7281"/>
    <w:rsid w:val="00EB0B97"/>
    <w:rsid w:val="00EB0CE2"/>
    <w:rsid w:val="00EB2B8D"/>
    <w:rsid w:val="00EB2EE6"/>
    <w:rsid w:val="00EB339B"/>
    <w:rsid w:val="00EB3A7F"/>
    <w:rsid w:val="00EB3F91"/>
    <w:rsid w:val="00EB4855"/>
    <w:rsid w:val="00EB5C3B"/>
    <w:rsid w:val="00EB604B"/>
    <w:rsid w:val="00EB66C7"/>
    <w:rsid w:val="00EB73AF"/>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914"/>
    <w:rsid w:val="00ED1AD9"/>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1D13"/>
    <w:rsid w:val="00EF214B"/>
    <w:rsid w:val="00EF287E"/>
    <w:rsid w:val="00EF2FD6"/>
    <w:rsid w:val="00EF3752"/>
    <w:rsid w:val="00EF39B8"/>
    <w:rsid w:val="00EF3F89"/>
    <w:rsid w:val="00EF44E1"/>
    <w:rsid w:val="00EF4924"/>
    <w:rsid w:val="00EF4EA9"/>
    <w:rsid w:val="00EF4F81"/>
    <w:rsid w:val="00EF506D"/>
    <w:rsid w:val="00EF5B60"/>
    <w:rsid w:val="00EF5EB7"/>
    <w:rsid w:val="00EF667E"/>
    <w:rsid w:val="00EF677C"/>
    <w:rsid w:val="00EF753F"/>
    <w:rsid w:val="00EF7BA4"/>
    <w:rsid w:val="00F00BC1"/>
    <w:rsid w:val="00F01248"/>
    <w:rsid w:val="00F01B20"/>
    <w:rsid w:val="00F020A0"/>
    <w:rsid w:val="00F03178"/>
    <w:rsid w:val="00F04EAD"/>
    <w:rsid w:val="00F05C31"/>
    <w:rsid w:val="00F07200"/>
    <w:rsid w:val="00F07A84"/>
    <w:rsid w:val="00F10C56"/>
    <w:rsid w:val="00F13810"/>
    <w:rsid w:val="00F13D6E"/>
    <w:rsid w:val="00F1401E"/>
    <w:rsid w:val="00F14A35"/>
    <w:rsid w:val="00F15F08"/>
    <w:rsid w:val="00F17A0E"/>
    <w:rsid w:val="00F20D4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1C5"/>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2D3A"/>
    <w:rsid w:val="00F93526"/>
    <w:rsid w:val="00F935B0"/>
    <w:rsid w:val="00F94CF4"/>
    <w:rsid w:val="00F9510D"/>
    <w:rsid w:val="00F95190"/>
    <w:rsid w:val="00F955EC"/>
    <w:rsid w:val="00F95792"/>
    <w:rsid w:val="00F95E35"/>
    <w:rsid w:val="00F966D1"/>
    <w:rsid w:val="00F96BC5"/>
    <w:rsid w:val="00F97369"/>
    <w:rsid w:val="00F97D9A"/>
    <w:rsid w:val="00F97E52"/>
    <w:rsid w:val="00FA08A1"/>
    <w:rsid w:val="00FA27D4"/>
    <w:rsid w:val="00FA2F78"/>
    <w:rsid w:val="00FA448F"/>
    <w:rsid w:val="00FA4B99"/>
    <w:rsid w:val="00FA4C30"/>
    <w:rsid w:val="00FA6B77"/>
    <w:rsid w:val="00FA7128"/>
    <w:rsid w:val="00FA759B"/>
    <w:rsid w:val="00FA7A64"/>
    <w:rsid w:val="00FA7B1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3C6C"/>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sycnet.apa.org/doi/10.1037/h0033957" TargetMode="External"/><Relationship Id="rId18" Type="http://schemas.openxmlformats.org/officeDocument/2006/relationships/hyperlink" Target="http://search.proquest.com/docview/619143201?accountid=14553"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earch.proquest.com/docview/1220371648?accountid=1455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arch.proquest.com/docview/755202684?accountid=14553" TargetMode="External"/><Relationship Id="rId17" Type="http://schemas.openxmlformats.org/officeDocument/2006/relationships/hyperlink" Target="http://psycnet.apa.org/doi/10.1037/0022-3514.54.5.890" TargetMode="External"/><Relationship Id="rId25" Type="http://schemas.openxmlformats.org/officeDocument/2006/relationships/image" Target="media/image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rch.proquest.com/docview/619339531?accountid=14553" TargetMode="External"/><Relationship Id="rId20" Type="http://schemas.openxmlformats.org/officeDocument/2006/relationships/hyperlink" Target="http://search.proquest.com/docview/1648598882?accountid=14553"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riam-webster.com/dictionary/grandiosity?show=0&amp;t=1403792900" TargetMode="External"/><Relationship Id="rId24" Type="http://schemas.openxmlformats.org/officeDocument/2006/relationships/image" Target="media/image1.emf"/><Relationship Id="rId32"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earch.proquest.com/docview/619648461?accountid=14553" TargetMode="External"/><Relationship Id="rId23" Type="http://schemas.openxmlformats.org/officeDocument/2006/relationships/header" Target="header2.xml"/><Relationship Id="rId28" Type="http://schemas.openxmlformats.org/officeDocument/2006/relationships/image" Target="media/image5.emf"/><Relationship Id="rId10" Type="http://schemas.openxmlformats.org/officeDocument/2006/relationships/hyperlink" Target="http://www.p-curve.com/app3/" TargetMode="External"/><Relationship Id="rId19" Type="http://schemas.openxmlformats.org/officeDocument/2006/relationships/hyperlink" Target="http://search.proquest.com/docview/1220371656?accountid=14553" TargetMode="External"/><Relationship Id="rId31"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arch.proquest.com/docview/621726364?accountid=14553" TargetMode="External"/><Relationship Id="rId22" Type="http://schemas.openxmlformats.org/officeDocument/2006/relationships/header" Target="header1.xml"/><Relationship Id="rId27" Type="http://schemas.openxmlformats.org/officeDocument/2006/relationships/image" Target="media/image4.emf"/><Relationship Id="rId30" Type="http://schemas.openxmlformats.org/officeDocument/2006/relationships/image" Target="media/image7.emf"/><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A884B-2975-45B2-9DEA-C7E5E6A4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22360</Words>
  <Characters>127453</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2015-07-20T17:27:00Z</dcterms:created>
  <dcterms:modified xsi:type="dcterms:W3CDTF">2015-08-06T13:51:00Z</dcterms:modified>
</cp:coreProperties>
</file>