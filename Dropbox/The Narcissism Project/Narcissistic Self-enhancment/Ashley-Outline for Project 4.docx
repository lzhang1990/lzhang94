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03549" w14:textId="0B747A75" w:rsidR="00B454B7" w:rsidRDefault="00AB0074" w:rsidP="001D5854">
      <w:pPr>
        <w:pStyle w:val="BodyText"/>
      </w:pPr>
      <w:r>
        <w:rPr>
          <w:rFonts w:hint="eastAsia"/>
        </w:rPr>
        <w:t>Outline of Research Project</w:t>
      </w:r>
    </w:p>
    <w:p w14:paraId="1938DEEE" w14:textId="77777777" w:rsidR="00B454B7" w:rsidRDefault="00B454B7" w:rsidP="001D5854">
      <w:pPr>
        <w:pStyle w:val="BodyText"/>
      </w:pPr>
    </w:p>
    <w:p w14:paraId="35CD06C9" w14:textId="77777777" w:rsidR="00B454B7" w:rsidRDefault="00B454B7" w:rsidP="001D5854">
      <w:pPr>
        <w:pStyle w:val="BodyText"/>
      </w:pPr>
    </w:p>
    <w:p w14:paraId="158A1AF3" w14:textId="77777777" w:rsidR="00B454B7" w:rsidRDefault="00B454B7" w:rsidP="001D5854">
      <w:pPr>
        <w:pStyle w:val="BodyText"/>
      </w:pPr>
    </w:p>
    <w:p w14:paraId="6E388C27" w14:textId="77777777" w:rsidR="00B454B7" w:rsidRDefault="00B454B7" w:rsidP="001D5854">
      <w:pPr>
        <w:pStyle w:val="BodyText"/>
      </w:pPr>
    </w:p>
    <w:p w14:paraId="0A65B6FF" w14:textId="77777777" w:rsidR="00B454B7" w:rsidRDefault="00B454B7" w:rsidP="001D5854">
      <w:pPr>
        <w:pStyle w:val="BodyText"/>
      </w:pPr>
    </w:p>
    <w:p w14:paraId="7B2A0DCE" w14:textId="77777777" w:rsidR="00B454B7" w:rsidRDefault="00B454B7" w:rsidP="001D5854">
      <w:pPr>
        <w:pStyle w:val="BodyText"/>
      </w:pPr>
    </w:p>
    <w:p w14:paraId="17608862" w14:textId="77777777" w:rsidR="00B454B7" w:rsidRDefault="00B454B7" w:rsidP="001D5854">
      <w:pPr>
        <w:pStyle w:val="BodyText"/>
      </w:pPr>
    </w:p>
    <w:p w14:paraId="6D5CC47B" w14:textId="77777777" w:rsidR="00B454B7" w:rsidRDefault="00B454B7" w:rsidP="001D5854">
      <w:pPr>
        <w:pStyle w:val="BodyText"/>
      </w:pPr>
    </w:p>
    <w:p w14:paraId="1AEA9B52" w14:textId="77777777" w:rsidR="00B454B7" w:rsidRDefault="00B454B7" w:rsidP="001D5854">
      <w:pPr>
        <w:pStyle w:val="BodyText"/>
      </w:pPr>
    </w:p>
    <w:p w14:paraId="35555D59" w14:textId="1D3E9226" w:rsidR="00B454B7" w:rsidRDefault="00F847D4" w:rsidP="001D5854">
      <w:pPr>
        <w:pStyle w:val="Heading1"/>
      </w:pPr>
      <w:bookmarkStart w:id="0" w:name="bkPaperTitl"/>
      <w:bookmarkEnd w:id="0"/>
      <w:r>
        <w:rPr>
          <w:rFonts w:hint="eastAsia"/>
        </w:rPr>
        <w:t>Outline of Research Project</w:t>
      </w:r>
    </w:p>
    <w:p w14:paraId="26EB00E4" w14:textId="65903EAF" w:rsidR="00B454B7" w:rsidRDefault="00F847D4" w:rsidP="001D5854">
      <w:pPr>
        <w:pStyle w:val="Heading1"/>
      </w:pPr>
      <w:bookmarkStart w:id="1" w:name="bkAuthor"/>
      <w:bookmarkEnd w:id="1"/>
      <w:r>
        <w:rPr>
          <w:rFonts w:hint="eastAsia"/>
        </w:rPr>
        <w:t>Lu Yao Zhang (Ashley)</w:t>
      </w:r>
    </w:p>
    <w:p w14:paraId="208DF157" w14:textId="17E1CECE" w:rsidR="00B454B7" w:rsidRDefault="00F847D4" w:rsidP="001D5854">
      <w:pPr>
        <w:pStyle w:val="Heading1"/>
      </w:pPr>
      <w:bookmarkStart w:id="2" w:name="bkAuthorAffil"/>
      <w:bookmarkEnd w:id="2"/>
      <w:r>
        <w:rPr>
          <w:rFonts w:hint="eastAsia"/>
        </w:rPr>
        <w:t>University of Illinois Urbana-Champaign</w:t>
      </w:r>
    </w:p>
    <w:p w14:paraId="0070472A" w14:textId="77777777" w:rsidR="00BC7D89" w:rsidRPr="00FD6444" w:rsidRDefault="00B454B7" w:rsidP="00BC7D89">
      <w:pPr>
        <w:pStyle w:val="BodyText"/>
        <w:jc w:val="center"/>
        <w:rPr>
          <w:sz w:val="28"/>
          <w:szCs w:val="28"/>
        </w:rPr>
      </w:pPr>
      <w:r>
        <w:br w:type="page"/>
      </w:r>
      <w:r w:rsidR="00BC7D89" w:rsidRPr="00FD6444">
        <w:rPr>
          <w:sz w:val="28"/>
          <w:szCs w:val="28"/>
        </w:rPr>
        <w:lastRenderedPageBreak/>
        <w:t>Outline of Research Project</w:t>
      </w:r>
    </w:p>
    <w:p w14:paraId="75031753" w14:textId="76AC8F99" w:rsidR="0089016D" w:rsidRPr="0089016D" w:rsidRDefault="0089016D" w:rsidP="0089016D">
      <w:pPr>
        <w:rPr>
          <w:ins w:id="3" w:author="Emily Grijalva" w:date="2013-11-15T12:30:00Z"/>
          <w:rStyle w:val="Emphasis"/>
          <w:i w:val="0"/>
          <w:rPrChange w:id="4" w:author="Emily Grijalva" w:date="2013-11-15T12:31:00Z">
            <w:rPr>
              <w:ins w:id="5" w:author="Emily Grijalva" w:date="2013-11-15T12:30:00Z"/>
            </w:rPr>
          </w:rPrChange>
        </w:rPr>
        <w:pPrChange w:id="6" w:author="Emily Grijalva" w:date="2013-11-15T12:31:00Z">
          <w:pPr>
            <w:pStyle w:val="Heading1"/>
            <w:jc w:val="left"/>
          </w:pPr>
        </w:pPrChange>
      </w:pPr>
      <w:ins w:id="7" w:author="Emily Grijalva" w:date="2013-11-15T12:30:00Z">
        <w:r w:rsidRPr="0089016D">
          <w:rPr>
            <w:rStyle w:val="Emphasis"/>
            <w:i w:val="0"/>
            <w:rPrChange w:id="8" w:author="Emily Grijalva" w:date="2013-11-15T12:31:00Z">
              <w:rPr/>
            </w:rPrChange>
          </w:rPr>
          <w:t>What are our research questions?</w:t>
        </w:r>
      </w:ins>
      <w:ins w:id="9" w:author="Emily Grijalva" w:date="2013-11-15T12:40:00Z">
        <w:r>
          <w:rPr>
            <w:rStyle w:val="Emphasis"/>
            <w:i w:val="0"/>
          </w:rPr>
          <w:t xml:space="preserve"> CREATE HYPOTHESES</w:t>
        </w:r>
      </w:ins>
    </w:p>
    <w:p w14:paraId="06B15E3A" w14:textId="7A87417E" w:rsidR="0089016D" w:rsidRDefault="0089016D" w:rsidP="0089016D">
      <w:pPr>
        <w:pStyle w:val="ListParagraph"/>
        <w:numPr>
          <w:ilvl w:val="0"/>
          <w:numId w:val="14"/>
        </w:numPr>
        <w:rPr>
          <w:ins w:id="10" w:author="Emily Grijalva" w:date="2013-11-15T12:41:00Z"/>
          <w:rStyle w:val="Emphasis"/>
          <w:i w:val="0"/>
        </w:rPr>
        <w:pPrChange w:id="11" w:author="Emily Grijalva" w:date="2013-11-15T12:31:00Z">
          <w:pPr>
            <w:pStyle w:val="Heading1"/>
            <w:jc w:val="left"/>
          </w:pPr>
        </w:pPrChange>
      </w:pPr>
      <w:ins w:id="12" w:author="Emily Grijalva" w:date="2013-11-15T12:31:00Z">
        <w:r w:rsidRPr="0089016D">
          <w:rPr>
            <w:rStyle w:val="Emphasis"/>
            <w:i w:val="0"/>
            <w:rPrChange w:id="13" w:author="Emily Grijalva" w:date="2013-11-15T12:31:00Z">
              <w:rPr/>
            </w:rPrChange>
          </w:rPr>
          <w:t xml:space="preserve">How much do narcissists enhance in different areas? Do they enhance more on some things </w:t>
        </w:r>
      </w:ins>
      <w:ins w:id="14" w:author="Emily Grijalva" w:date="2013-11-15T12:32:00Z">
        <w:r>
          <w:rPr>
            <w:rStyle w:val="Emphasis"/>
            <w:i w:val="0"/>
          </w:rPr>
          <w:t xml:space="preserve">(i.e., </w:t>
        </w:r>
        <w:proofErr w:type="spellStart"/>
        <w:r>
          <w:rPr>
            <w:rStyle w:val="Emphasis"/>
            <w:i w:val="0"/>
          </w:rPr>
          <w:t>agentic</w:t>
        </w:r>
        <w:proofErr w:type="spellEnd"/>
        <w:r>
          <w:rPr>
            <w:rStyle w:val="Emphasis"/>
            <w:i w:val="0"/>
          </w:rPr>
          <w:t xml:space="preserve"> traits/behaviors) </w:t>
        </w:r>
      </w:ins>
      <w:ins w:id="15" w:author="Emily Grijalva" w:date="2013-11-15T12:31:00Z">
        <w:r w:rsidRPr="0089016D">
          <w:rPr>
            <w:rStyle w:val="Emphasis"/>
            <w:i w:val="0"/>
            <w:rPrChange w:id="16" w:author="Emily Grijalva" w:date="2013-11-15T12:31:00Z">
              <w:rPr/>
            </w:rPrChange>
          </w:rPr>
          <w:t>than</w:t>
        </w:r>
        <w:r>
          <w:rPr>
            <w:rStyle w:val="Emphasis"/>
            <w:i w:val="0"/>
          </w:rPr>
          <w:t xml:space="preserve"> others</w:t>
        </w:r>
      </w:ins>
      <w:ins w:id="17" w:author="Emily Grijalva" w:date="2013-11-15T12:32:00Z">
        <w:r>
          <w:rPr>
            <w:rStyle w:val="Emphasis"/>
            <w:i w:val="0"/>
          </w:rPr>
          <w:t xml:space="preserve"> (i.e., communal traits/behaviors)</w:t>
        </w:r>
      </w:ins>
      <w:ins w:id="18" w:author="Emily Grijalva" w:date="2013-11-15T12:31:00Z">
        <w:r>
          <w:rPr>
            <w:rStyle w:val="Emphasis"/>
            <w:i w:val="0"/>
          </w:rPr>
          <w:t>?</w:t>
        </w:r>
      </w:ins>
    </w:p>
    <w:p w14:paraId="0EA48B1C" w14:textId="77777777" w:rsidR="0089016D" w:rsidRPr="00F515F1" w:rsidRDefault="0089016D" w:rsidP="0089016D">
      <w:pPr>
        <w:pStyle w:val="ListParagraph"/>
        <w:numPr>
          <w:ilvl w:val="0"/>
          <w:numId w:val="14"/>
        </w:numPr>
        <w:rPr>
          <w:ins w:id="19" w:author="Emily Grijalva" w:date="2013-11-15T12:41:00Z"/>
          <w:rStyle w:val="Emphasis"/>
          <w:i w:val="0"/>
        </w:rPr>
      </w:pPr>
      <w:ins w:id="20" w:author="Emily Grijalva" w:date="2013-11-15T12:41:00Z">
        <w:r>
          <w:rPr>
            <w:rStyle w:val="Emphasis"/>
            <w:i w:val="0"/>
          </w:rPr>
          <w:t>Is there a gender difference? Do females self-enhance communal traits more than men?</w:t>
        </w:r>
      </w:ins>
    </w:p>
    <w:p w14:paraId="31E87C21" w14:textId="5C4E8540" w:rsidR="0089016D" w:rsidRDefault="0089016D" w:rsidP="0089016D">
      <w:pPr>
        <w:pStyle w:val="ListParagraph"/>
        <w:numPr>
          <w:ilvl w:val="0"/>
          <w:numId w:val="14"/>
        </w:numPr>
        <w:rPr>
          <w:ins w:id="21" w:author="Emily Grijalva" w:date="2013-11-15T12:36:00Z"/>
          <w:rStyle w:val="Emphasis"/>
          <w:i w:val="0"/>
        </w:rPr>
        <w:pPrChange w:id="22" w:author="Emily Grijalva" w:date="2013-11-15T12:31:00Z">
          <w:pPr>
            <w:pStyle w:val="Heading1"/>
            <w:jc w:val="left"/>
          </w:pPr>
        </w:pPrChange>
      </w:pPr>
      <w:ins w:id="23" w:author="Emily Grijalva" w:date="2013-11-15T12:34:00Z">
        <w:r>
          <w:rPr>
            <w:rStyle w:val="Emphasis"/>
            <w:i w:val="0"/>
          </w:rPr>
          <w:t>Does the degree of enhancement depend on the</w:t>
        </w:r>
      </w:ins>
      <w:ins w:id="24" w:author="Emily Grijalva" w:date="2013-11-15T12:36:00Z">
        <w:r>
          <w:rPr>
            <w:rStyle w:val="Emphasis"/>
            <w:i w:val="0"/>
          </w:rPr>
          <w:t xml:space="preserve"> source of the</w:t>
        </w:r>
      </w:ins>
      <w:ins w:id="25" w:author="Emily Grijalva" w:date="2013-11-15T12:34:00Z">
        <w:r>
          <w:rPr>
            <w:rStyle w:val="Emphasis"/>
            <w:i w:val="0"/>
          </w:rPr>
          <w:t xml:space="preserve"> </w:t>
        </w:r>
      </w:ins>
      <w:ins w:id="26" w:author="Emily Grijalva" w:date="2013-11-15T12:35:00Z">
        <w:r>
          <w:rPr>
            <w:rStyle w:val="Emphasis"/>
            <w:i w:val="0"/>
          </w:rPr>
          <w:t>other-</w:t>
        </w:r>
      </w:ins>
      <w:ins w:id="27" w:author="Emily Grijalva" w:date="2013-11-15T12:34:00Z">
        <w:r>
          <w:rPr>
            <w:rStyle w:val="Emphasis"/>
            <w:i w:val="0"/>
          </w:rPr>
          <w:t>rating such as (a) the type of observer</w:t>
        </w:r>
      </w:ins>
      <w:ins w:id="28" w:author="Emily Grijalva" w:date="2013-11-15T12:37:00Z">
        <w:r>
          <w:rPr>
            <w:rStyle w:val="Emphasis"/>
            <w:i w:val="0"/>
          </w:rPr>
          <w:t xml:space="preserve"> (e.g., peer, parent, supervisor, etc.)</w:t>
        </w:r>
      </w:ins>
      <w:ins w:id="29" w:author="Emily Grijalva" w:date="2013-11-15T12:35:00Z">
        <w:r>
          <w:rPr>
            <w:rStyle w:val="Emphasis"/>
            <w:i w:val="0"/>
          </w:rPr>
          <w:t xml:space="preserve">, </w:t>
        </w:r>
      </w:ins>
      <w:ins w:id="30" w:author="Emily Grijalva" w:date="2013-11-15T12:37:00Z">
        <w:r>
          <w:rPr>
            <w:rStyle w:val="Emphasis"/>
            <w:i w:val="0"/>
          </w:rPr>
          <w:t>and</w:t>
        </w:r>
      </w:ins>
      <w:ins w:id="31" w:author="Emily Grijalva" w:date="2013-11-15T12:35:00Z">
        <w:r>
          <w:rPr>
            <w:rStyle w:val="Emphasis"/>
            <w:i w:val="0"/>
          </w:rPr>
          <w:t xml:space="preserve"> (b) whether the other-rating comes from objective vs. subjective sources? </w:t>
        </w:r>
      </w:ins>
    </w:p>
    <w:p w14:paraId="535E511D" w14:textId="088A604F" w:rsidR="0089016D" w:rsidRDefault="0089016D" w:rsidP="0089016D">
      <w:pPr>
        <w:pStyle w:val="ListParagraph"/>
        <w:numPr>
          <w:ilvl w:val="0"/>
          <w:numId w:val="14"/>
        </w:numPr>
        <w:rPr>
          <w:ins w:id="32" w:author="Emily Grijalva" w:date="2013-11-15T12:40:00Z"/>
          <w:rStyle w:val="Emphasis"/>
          <w:i w:val="0"/>
        </w:rPr>
        <w:pPrChange w:id="33" w:author="Emily Grijalva" w:date="2013-11-15T12:31:00Z">
          <w:pPr>
            <w:pStyle w:val="Heading1"/>
            <w:jc w:val="left"/>
          </w:pPr>
        </w:pPrChange>
      </w:pPr>
      <w:ins w:id="34" w:author="Emily Grijalva" w:date="2013-11-15T12:36:00Z">
        <w:r>
          <w:rPr>
            <w:rStyle w:val="Emphasis"/>
            <w:i w:val="0"/>
          </w:rPr>
          <w:t xml:space="preserve">Are narcissists more likely to self-enhance in </w:t>
        </w:r>
      </w:ins>
      <w:ins w:id="35" w:author="Emily Grijalva" w:date="2013-11-15T12:37:00Z">
        <w:r>
          <w:rPr>
            <w:rStyle w:val="Emphasis"/>
            <w:i w:val="0"/>
          </w:rPr>
          <w:t>certain</w:t>
        </w:r>
      </w:ins>
      <w:ins w:id="36" w:author="Emily Grijalva" w:date="2013-11-15T12:36:00Z">
        <w:r>
          <w:rPr>
            <w:rStyle w:val="Emphasis"/>
            <w:i w:val="0"/>
          </w:rPr>
          <w:t xml:space="preserve"> settings?</w:t>
        </w:r>
      </w:ins>
    </w:p>
    <w:p w14:paraId="12A2B2C8" w14:textId="77777777" w:rsidR="0089016D" w:rsidRDefault="0089016D" w:rsidP="00BC7D89">
      <w:pPr>
        <w:pStyle w:val="Heading1"/>
        <w:jc w:val="left"/>
        <w:rPr>
          <w:ins w:id="37" w:author="Emily Grijalva" w:date="2013-11-15T12:30:00Z"/>
          <w:b/>
          <w:szCs w:val="24"/>
        </w:rPr>
      </w:pPr>
    </w:p>
    <w:p w14:paraId="6E66BE58" w14:textId="14123638" w:rsidR="00BC7D89" w:rsidRDefault="00BC7D89" w:rsidP="00BC7D89">
      <w:pPr>
        <w:pStyle w:val="Heading1"/>
        <w:jc w:val="left"/>
        <w:rPr>
          <w:ins w:id="38" w:author="Emily Grijalva" w:date="2013-11-15T12:38:00Z"/>
          <w:b/>
          <w:szCs w:val="24"/>
        </w:rPr>
      </w:pPr>
      <w:r w:rsidRPr="00E10B3A">
        <w:rPr>
          <w:b/>
          <w:szCs w:val="24"/>
        </w:rPr>
        <w:t xml:space="preserve"> </w:t>
      </w:r>
      <w:del w:id="39" w:author="Emily Grijalva" w:date="2013-11-15T12:50:00Z">
        <w:r w:rsidRPr="00E10B3A" w:rsidDel="00B35C39">
          <w:rPr>
            <w:b/>
            <w:szCs w:val="24"/>
          </w:rPr>
          <w:delText>Introduction</w:delText>
        </w:r>
      </w:del>
      <w:ins w:id="40" w:author="Emily Grijalva" w:date="2013-11-15T12:50:00Z">
        <w:r w:rsidR="00B35C39" w:rsidRPr="00E10B3A">
          <w:rPr>
            <w:b/>
            <w:szCs w:val="24"/>
          </w:rPr>
          <w:t>I</w:t>
        </w:r>
        <w:r w:rsidR="00B35C39">
          <w:rPr>
            <w:b/>
            <w:szCs w:val="24"/>
          </w:rPr>
          <w:t>NTRODUCTION:</w:t>
        </w:r>
      </w:ins>
    </w:p>
    <w:p w14:paraId="3F9D7604" w14:textId="16C53D97" w:rsidR="0089016D" w:rsidRPr="0089016D" w:rsidDel="0089016D" w:rsidRDefault="0089016D" w:rsidP="0089016D">
      <w:pPr>
        <w:pStyle w:val="BodyText"/>
        <w:ind w:firstLine="0"/>
        <w:rPr>
          <w:del w:id="41" w:author="Emily Grijalva" w:date="2013-11-15T12:38:00Z"/>
          <w:b/>
        </w:rPr>
        <w:pPrChange w:id="42" w:author="Emily Grijalva" w:date="2013-11-15T12:38:00Z">
          <w:pPr>
            <w:pStyle w:val="Heading1"/>
            <w:jc w:val="left"/>
          </w:pPr>
        </w:pPrChange>
      </w:pPr>
    </w:p>
    <w:p w14:paraId="27D87DEF" w14:textId="59797788" w:rsidR="0089016D" w:rsidRDefault="0089016D" w:rsidP="0089016D">
      <w:pPr>
        <w:pStyle w:val="BodyText"/>
        <w:spacing w:line="240" w:lineRule="auto"/>
        <w:ind w:firstLine="0"/>
        <w:rPr>
          <w:ins w:id="43" w:author="Emily Grijalva" w:date="2013-11-15T12:38:00Z"/>
          <w:szCs w:val="24"/>
        </w:rPr>
        <w:pPrChange w:id="44" w:author="Emily Grijalva" w:date="2013-11-15T12:38:00Z">
          <w:pPr>
            <w:pStyle w:val="BodyText"/>
            <w:spacing w:line="240" w:lineRule="auto"/>
            <w:ind w:firstLine="720"/>
          </w:pPr>
        </w:pPrChange>
      </w:pPr>
      <w:ins w:id="45" w:author="Emily Grijalva" w:date="2013-11-15T12:38:00Z">
        <w:r w:rsidRPr="0089016D">
          <w:rPr>
            <w:b/>
            <w:szCs w:val="24"/>
            <w:rPrChange w:id="46" w:author="Emily Grijalva" w:date="2013-11-15T12:41:00Z">
              <w:rPr>
                <w:szCs w:val="24"/>
              </w:rPr>
            </w:rPrChange>
          </w:rPr>
          <w:t>Introduce the topic/controversy/problem (1-3 paragraphs)</w:t>
        </w:r>
      </w:ins>
      <w:ins w:id="47" w:author="Emily Grijalva" w:date="2013-11-15T12:41:00Z">
        <w:r w:rsidRPr="0089016D">
          <w:rPr>
            <w:b/>
            <w:szCs w:val="24"/>
            <w:rPrChange w:id="48" w:author="Emily Grijalva" w:date="2013-11-15T12:41:00Z">
              <w:rPr>
                <w:szCs w:val="24"/>
              </w:rPr>
            </w:rPrChange>
          </w:rPr>
          <w:t xml:space="preserve"> </w:t>
        </w:r>
        <w:proofErr w:type="gramStart"/>
        <w:r w:rsidRPr="0089016D">
          <w:rPr>
            <w:b/>
            <w:szCs w:val="24"/>
            <w:rPrChange w:id="49" w:author="Emily Grijalva" w:date="2013-11-15T12:41:00Z">
              <w:rPr>
                <w:szCs w:val="24"/>
              </w:rPr>
            </w:rPrChange>
          </w:rPr>
          <w:t>Why</w:t>
        </w:r>
        <w:proofErr w:type="gramEnd"/>
        <w:r w:rsidRPr="0089016D">
          <w:rPr>
            <w:b/>
            <w:szCs w:val="24"/>
            <w:rPrChange w:id="50" w:author="Emily Grijalva" w:date="2013-11-15T12:41:00Z">
              <w:rPr>
                <w:szCs w:val="24"/>
              </w:rPr>
            </w:rPrChange>
          </w:rPr>
          <w:t xml:space="preserve"> does this paper matter?</w:t>
        </w:r>
      </w:ins>
    </w:p>
    <w:p w14:paraId="76A116A0" w14:textId="3763F684" w:rsidR="00BC7D89" w:rsidRDefault="0089016D" w:rsidP="0089016D">
      <w:pPr>
        <w:pStyle w:val="BodyText"/>
        <w:spacing w:line="240" w:lineRule="auto"/>
        <w:ind w:firstLine="0"/>
        <w:rPr>
          <w:szCs w:val="24"/>
        </w:rPr>
        <w:pPrChange w:id="51" w:author="Emily Grijalva" w:date="2013-11-15T12:38:00Z">
          <w:pPr>
            <w:pStyle w:val="BodyText"/>
            <w:spacing w:line="240" w:lineRule="auto"/>
            <w:ind w:firstLine="720"/>
          </w:pPr>
        </w:pPrChange>
      </w:pPr>
      <w:r>
        <w:rPr>
          <w:szCs w:val="24"/>
        </w:rPr>
        <w:t xml:space="preserve">It is widely accepted that </w:t>
      </w:r>
      <w:ins w:id="52" w:author="Emily Grijalva" w:date="2013-11-15T12:28:00Z">
        <w:r>
          <w:rPr>
            <w:szCs w:val="24"/>
          </w:rPr>
          <w:t xml:space="preserve">narcissists tend to self-enhance across a </w:t>
        </w:r>
        <w:bookmarkStart w:id="53" w:name="_GoBack"/>
        <w:bookmarkEnd w:id="53"/>
        <w:r>
          <w:rPr>
            <w:szCs w:val="24"/>
          </w:rPr>
          <w:t>variety of different areas</w:t>
        </w:r>
      </w:ins>
      <w:del w:id="54" w:author="Emily Grijalva" w:date="2013-11-15T12:28:00Z">
        <w:r w:rsidR="00BC7D89" w:rsidRPr="00E10B3A" w:rsidDel="0089016D">
          <w:rPr>
            <w:szCs w:val="24"/>
          </w:rPr>
          <w:delText>, which means they perceive themselves as better people in many different aspects</w:delText>
        </w:r>
      </w:del>
      <w:r w:rsidR="00BC7D89" w:rsidRPr="00E10B3A">
        <w:rPr>
          <w:szCs w:val="24"/>
        </w:rPr>
        <w:t xml:space="preserve"> (e.g., intelligence, physical attractiveness</w:t>
      </w:r>
      <w:del w:id="55" w:author="Emily Grijalva" w:date="2013-11-15T12:28:00Z">
        <w:r w:rsidR="00BC7D89" w:rsidRPr="00E10B3A" w:rsidDel="0089016D">
          <w:rPr>
            <w:szCs w:val="24"/>
          </w:rPr>
          <w:delText>…) than when they are evaluated by others.</w:delText>
        </w:r>
      </w:del>
      <w:ins w:id="56" w:author="Emily Grijalva" w:date="2013-11-15T12:28:00Z">
        <w:r>
          <w:rPr>
            <w:szCs w:val="24"/>
          </w:rPr>
          <w:t xml:space="preserve">). However, it has also been suggested that narcissists </w:t>
        </w:r>
      </w:ins>
      <w:ins w:id="57" w:author="Emily Grijalva" w:date="2013-11-15T12:29:00Z">
        <w:r>
          <w:rPr>
            <w:szCs w:val="24"/>
          </w:rPr>
          <w:t>will tend to self-enhance</w:t>
        </w:r>
      </w:ins>
      <w:r w:rsidR="00BC7D89">
        <w:rPr>
          <w:rFonts w:hint="eastAsia"/>
          <w:szCs w:val="24"/>
        </w:rPr>
        <w:t xml:space="preserve"> </w:t>
      </w:r>
      <w:ins w:id="58" w:author="Emily Grijalva" w:date="2013-11-15T12:33:00Z">
        <w:r>
          <w:rPr>
            <w:szCs w:val="24"/>
          </w:rPr>
          <w:t xml:space="preserve">more on aspects of themselves associated with an </w:t>
        </w:r>
        <w:proofErr w:type="spellStart"/>
        <w:r>
          <w:rPr>
            <w:szCs w:val="24"/>
          </w:rPr>
          <w:t>agentic</w:t>
        </w:r>
        <w:proofErr w:type="spellEnd"/>
        <w:r>
          <w:rPr>
            <w:szCs w:val="24"/>
          </w:rPr>
          <w:t xml:space="preserve"> orientation (e.g., leadership), as opposed to a communal orientation </w:t>
        </w:r>
      </w:ins>
      <w:ins w:id="59" w:author="Emily Grijalva" w:date="2013-11-15T12:30:00Z">
        <w:r>
          <w:rPr>
            <w:szCs w:val="24"/>
          </w:rPr>
          <w:t>(</w:t>
        </w:r>
      </w:ins>
      <w:ins w:id="60" w:author="Emily Grijalva" w:date="2013-11-15T12:34:00Z">
        <w:r>
          <w:rPr>
            <w:szCs w:val="24"/>
          </w:rPr>
          <w:t xml:space="preserve">e.g., agreeableness; </w:t>
        </w:r>
      </w:ins>
      <w:ins w:id="61" w:author="Emily Grijalva" w:date="2013-11-15T12:30:00Z">
        <w:r>
          <w:rPr>
            <w:szCs w:val="24"/>
          </w:rPr>
          <w:t xml:space="preserve">Campbell, </w:t>
        </w:r>
        <w:proofErr w:type="spellStart"/>
        <w:r>
          <w:rPr>
            <w:szCs w:val="24"/>
          </w:rPr>
          <w:t>Rudich</w:t>
        </w:r>
        <w:proofErr w:type="spellEnd"/>
        <w:r>
          <w:rPr>
            <w:szCs w:val="24"/>
          </w:rPr>
          <w:t xml:space="preserve">, &amp; </w:t>
        </w:r>
        <w:proofErr w:type="spellStart"/>
        <w:r>
          <w:rPr>
            <w:szCs w:val="24"/>
          </w:rPr>
          <w:t>Sedikides</w:t>
        </w:r>
        <w:proofErr w:type="spellEnd"/>
        <w:r>
          <w:rPr>
            <w:szCs w:val="24"/>
          </w:rPr>
          <w:t>, 2002)</w:t>
        </w:r>
      </w:ins>
      <w:ins w:id="62" w:author="Emily Grijalva" w:date="2013-11-15T12:33:00Z">
        <w:r>
          <w:rPr>
            <w:szCs w:val="24"/>
          </w:rPr>
          <w:t>.</w:t>
        </w:r>
      </w:ins>
    </w:p>
    <w:p w14:paraId="1CEDE9A5" w14:textId="77777777" w:rsidR="00BC7D89" w:rsidRDefault="00BC7D89" w:rsidP="00BC7D89">
      <w:pPr>
        <w:pStyle w:val="BodyText"/>
        <w:spacing w:line="240" w:lineRule="auto"/>
        <w:ind w:firstLine="0"/>
        <w:rPr>
          <w:ins w:id="63" w:author="Emily Grijalva" w:date="2013-11-15T12:38:00Z"/>
          <w:szCs w:val="24"/>
        </w:rPr>
      </w:pPr>
    </w:p>
    <w:p w14:paraId="22C397E2" w14:textId="418E019D" w:rsidR="0089016D" w:rsidRDefault="0089016D" w:rsidP="00BC7D89">
      <w:pPr>
        <w:pStyle w:val="BodyText"/>
        <w:spacing w:line="240" w:lineRule="auto"/>
        <w:ind w:firstLine="0"/>
        <w:rPr>
          <w:ins w:id="64" w:author="Emily Grijalva" w:date="2013-11-15T12:39:00Z"/>
          <w:szCs w:val="24"/>
        </w:rPr>
      </w:pPr>
      <w:ins w:id="65" w:author="Emily Grijalva" w:date="2013-11-15T12:38:00Z">
        <w:r>
          <w:rPr>
            <w:szCs w:val="24"/>
          </w:rPr>
          <w:t>What is narcissism</w:t>
        </w:r>
      </w:ins>
      <w:ins w:id="66" w:author="Emily Grijalva" w:date="2013-11-15T12:39:00Z">
        <w:r>
          <w:rPr>
            <w:szCs w:val="24"/>
          </w:rPr>
          <w:t xml:space="preserve"> (Definition)</w:t>
        </w:r>
      </w:ins>
      <w:ins w:id="67" w:author="Emily Grijalva" w:date="2013-11-15T12:50:00Z">
        <w:r w:rsidR="00B35C39">
          <w:rPr>
            <w:szCs w:val="24"/>
          </w:rPr>
          <w:t xml:space="preserve"> Look at literature and come up with similar definition used by other researchers</w:t>
        </w:r>
      </w:ins>
    </w:p>
    <w:p w14:paraId="279B56C9" w14:textId="77777777" w:rsidR="0089016D" w:rsidRDefault="0089016D" w:rsidP="00BC7D89">
      <w:pPr>
        <w:pStyle w:val="BodyText"/>
        <w:spacing w:line="240" w:lineRule="auto"/>
        <w:ind w:firstLine="0"/>
        <w:rPr>
          <w:ins w:id="68" w:author="Emily Grijalva" w:date="2013-11-15T12:39:00Z"/>
          <w:szCs w:val="24"/>
        </w:rPr>
      </w:pPr>
    </w:p>
    <w:p w14:paraId="7788B776" w14:textId="77777777" w:rsidR="00FB0B23" w:rsidRDefault="0089016D" w:rsidP="00B35C39">
      <w:pPr>
        <w:pStyle w:val="ListParagraph"/>
        <w:numPr>
          <w:ilvl w:val="0"/>
          <w:numId w:val="17"/>
        </w:numPr>
        <w:rPr>
          <w:ins w:id="69" w:author="Emily Grijalva" w:date="2013-11-15T12:54:00Z"/>
          <w:rFonts w:ascii="Times New Roman" w:hAnsi="Times New Roman"/>
          <w:szCs w:val="24"/>
        </w:rPr>
      </w:pPr>
      <w:ins w:id="70" w:author="Emily Grijalva" w:date="2013-11-15T12:39:00Z">
        <w:r>
          <w:rPr>
            <w:szCs w:val="24"/>
          </w:rPr>
          <w:t xml:space="preserve">What is self-enhancement (Definition) link to narcissism, show why they would be </w:t>
        </w:r>
        <w:proofErr w:type="gramStart"/>
        <w:r>
          <w:rPr>
            <w:szCs w:val="24"/>
          </w:rPr>
          <w:t>related.</w:t>
        </w:r>
      </w:ins>
      <w:proofErr w:type="gramEnd"/>
      <w:ins w:id="71" w:author="Emily Grijalva" w:date="2013-11-15T12:49:00Z">
        <w:r w:rsidR="00B35C39">
          <w:rPr>
            <w:szCs w:val="24"/>
          </w:rPr>
          <w:t xml:space="preserve"> </w:t>
        </w:r>
        <w:r w:rsidR="00B35C39">
          <w:rPr>
            <w:rFonts w:ascii="Times New Roman" w:hAnsi="Times New Roman"/>
            <w:szCs w:val="24"/>
          </w:rPr>
          <w:t>Why do narcissists self-enhance?</w:t>
        </w:r>
      </w:ins>
      <w:ins w:id="72" w:author="Emily Grijalva" w:date="2013-11-15T12:52:00Z">
        <w:r w:rsidR="00B35C39">
          <w:rPr>
            <w:rFonts w:ascii="Times New Roman" w:hAnsi="Times New Roman"/>
            <w:szCs w:val="24"/>
          </w:rPr>
          <w:t xml:space="preserve"> </w:t>
        </w:r>
      </w:ins>
    </w:p>
    <w:p w14:paraId="37134983" w14:textId="77777777" w:rsidR="00DC1C03" w:rsidRDefault="00B35C39" w:rsidP="00FB0B23">
      <w:pPr>
        <w:pStyle w:val="ListParagraph"/>
        <w:numPr>
          <w:ilvl w:val="1"/>
          <w:numId w:val="17"/>
        </w:numPr>
        <w:rPr>
          <w:ins w:id="73" w:author="Emily Grijalva" w:date="2013-11-15T12:56:00Z"/>
          <w:rFonts w:ascii="Times New Roman" w:hAnsi="Times New Roman"/>
          <w:szCs w:val="24"/>
        </w:rPr>
        <w:pPrChange w:id="74" w:author="Emily Grijalva" w:date="2013-11-15T12:54:00Z">
          <w:pPr>
            <w:pStyle w:val="ListParagraph"/>
            <w:numPr>
              <w:numId w:val="17"/>
            </w:numPr>
            <w:ind w:hanging="360"/>
          </w:pPr>
        </w:pPrChange>
      </w:pPr>
      <w:ins w:id="75" w:author="Emily Grijalva" w:date="2013-11-15T12:52:00Z">
        <w:r>
          <w:rPr>
            <w:rFonts w:ascii="Times New Roman" w:hAnsi="Times New Roman"/>
            <w:szCs w:val="24"/>
          </w:rPr>
          <w:t>(</w:t>
        </w:r>
        <w:proofErr w:type="spellStart"/>
        <w:r>
          <w:rPr>
            <w:rFonts w:ascii="Times New Roman" w:hAnsi="Times New Roman"/>
            <w:szCs w:val="24"/>
          </w:rPr>
          <w:t>Morf</w:t>
        </w:r>
        <w:proofErr w:type="spellEnd"/>
        <w:r>
          <w:rPr>
            <w:rFonts w:ascii="Times New Roman" w:hAnsi="Times New Roman"/>
            <w:szCs w:val="24"/>
          </w:rPr>
          <w:t xml:space="preserve"> &amp; </w:t>
        </w:r>
        <w:proofErr w:type="spellStart"/>
        <w:r>
          <w:rPr>
            <w:rFonts w:ascii="Times New Roman" w:hAnsi="Times New Roman"/>
            <w:szCs w:val="24"/>
          </w:rPr>
          <w:t>Rhodewalt</w:t>
        </w:r>
        <w:proofErr w:type="spellEnd"/>
        <w:r>
          <w:rPr>
            <w:rFonts w:ascii="Times New Roman" w:hAnsi="Times New Roman"/>
            <w:szCs w:val="24"/>
          </w:rPr>
          <w:t>, 1993</w:t>
        </w:r>
      </w:ins>
      <w:ins w:id="76" w:author="Emily Grijalva" w:date="2013-11-15T12:55:00Z">
        <w:r w:rsidR="003D61F4">
          <w:rPr>
            <w:rFonts w:ascii="Times New Roman" w:hAnsi="Times New Roman"/>
            <w:szCs w:val="24"/>
          </w:rPr>
          <w:t>, 2001</w:t>
        </w:r>
      </w:ins>
      <w:ins w:id="77" w:author="Emily Grijalva" w:date="2013-11-15T12:52:00Z">
        <w:r>
          <w:rPr>
            <w:rFonts w:ascii="Times New Roman" w:hAnsi="Times New Roman"/>
            <w:szCs w:val="24"/>
          </w:rPr>
          <w:t xml:space="preserve">; </w:t>
        </w:r>
      </w:ins>
      <w:ins w:id="78" w:author="Emily Grijalva" w:date="2013-11-15T12:54:00Z">
        <w:r w:rsidR="00FB0B23">
          <w:rPr>
            <w:rFonts w:ascii="Times New Roman" w:hAnsi="Times New Roman"/>
            <w:szCs w:val="24"/>
          </w:rPr>
          <w:t xml:space="preserve">discuss how narcissism is </w:t>
        </w:r>
        <w:r w:rsidR="003D61F4">
          <w:rPr>
            <w:rFonts w:ascii="Times New Roman" w:hAnsi="Times New Roman"/>
            <w:szCs w:val="24"/>
          </w:rPr>
          <w:t>viewed as a self-esteem maintenance mechanism; a way to maintain a positive self-evaluation)</w:t>
        </w:r>
      </w:ins>
      <w:ins w:id="79" w:author="Emily Grijalva" w:date="2013-11-15T12:56:00Z">
        <w:r w:rsidR="00DC1C03">
          <w:rPr>
            <w:rFonts w:ascii="Times New Roman" w:hAnsi="Times New Roman"/>
            <w:szCs w:val="24"/>
          </w:rPr>
          <w:t xml:space="preserve">. </w:t>
        </w:r>
      </w:ins>
    </w:p>
    <w:p w14:paraId="518EC4E8" w14:textId="1DC8EDBD" w:rsidR="00B35C39" w:rsidRDefault="00DC1C03" w:rsidP="00DC1C03">
      <w:pPr>
        <w:pStyle w:val="ListParagraph"/>
        <w:numPr>
          <w:ilvl w:val="2"/>
          <w:numId w:val="17"/>
        </w:numPr>
        <w:rPr>
          <w:ins w:id="80" w:author="Emily Grijalva" w:date="2013-11-15T12:50:00Z"/>
          <w:rFonts w:ascii="Times New Roman" w:hAnsi="Times New Roman"/>
          <w:szCs w:val="24"/>
        </w:rPr>
        <w:pPrChange w:id="81" w:author="Emily Grijalva" w:date="2013-11-15T12:57:00Z">
          <w:pPr>
            <w:pStyle w:val="ListParagraph"/>
            <w:numPr>
              <w:numId w:val="17"/>
            </w:numPr>
            <w:ind w:hanging="360"/>
          </w:pPr>
        </w:pPrChange>
      </w:pPr>
      <w:ins w:id="82" w:author="Emily Grijalva" w:date="2013-11-15T12:56:00Z">
        <w:r>
          <w:rPr>
            <w:rFonts w:ascii="Times New Roman" w:hAnsi="Times New Roman"/>
            <w:szCs w:val="24"/>
          </w:rPr>
          <w:t>Narcissism is related to low implicit self-esteem.</w:t>
        </w:r>
      </w:ins>
      <w:ins w:id="83" w:author="Emily Grijalva" w:date="2013-11-15T12:57:00Z">
        <w:r>
          <w:rPr>
            <w:rFonts w:ascii="Times New Roman" w:hAnsi="Times New Roman"/>
            <w:szCs w:val="24"/>
          </w:rPr>
          <w:t xml:space="preserve"> (</w:t>
        </w:r>
        <w:proofErr w:type="gramStart"/>
        <w:r>
          <w:rPr>
            <w:rFonts w:ascii="Times New Roman" w:hAnsi="Times New Roman"/>
            <w:szCs w:val="24"/>
          </w:rPr>
          <w:t>citations</w:t>
        </w:r>
        <w:proofErr w:type="gramEnd"/>
        <w:r>
          <w:rPr>
            <w:rFonts w:ascii="Times New Roman" w:hAnsi="Times New Roman"/>
            <w:szCs w:val="24"/>
          </w:rPr>
          <w:t>), but this isn’t always consistent (citations).</w:t>
        </w:r>
      </w:ins>
    </w:p>
    <w:p w14:paraId="27F06F27" w14:textId="77777777" w:rsidR="00B35C39" w:rsidRPr="00F515F1" w:rsidRDefault="00B35C39" w:rsidP="00B35C39">
      <w:pPr>
        <w:pStyle w:val="ListParagraph"/>
        <w:rPr>
          <w:ins w:id="84" w:author="Emily Grijalva" w:date="2013-11-15T12:49:00Z"/>
          <w:rFonts w:ascii="Times New Roman" w:hAnsi="Times New Roman"/>
          <w:szCs w:val="24"/>
        </w:rPr>
        <w:pPrChange w:id="85" w:author="Emily Grijalva" w:date="2013-11-15T12:50:00Z">
          <w:pPr>
            <w:pStyle w:val="ListParagraph"/>
            <w:numPr>
              <w:numId w:val="17"/>
            </w:numPr>
            <w:ind w:hanging="360"/>
          </w:pPr>
        </w:pPrChange>
      </w:pPr>
    </w:p>
    <w:p w14:paraId="47657D44" w14:textId="6AE9D72B" w:rsidR="0089016D" w:rsidRDefault="00B35C39" w:rsidP="00BC7D89">
      <w:pPr>
        <w:pStyle w:val="BodyText"/>
        <w:spacing w:line="240" w:lineRule="auto"/>
        <w:ind w:firstLine="0"/>
        <w:rPr>
          <w:ins w:id="86" w:author="Emily Grijalva" w:date="2013-11-15T12:51:00Z"/>
          <w:b/>
          <w:szCs w:val="24"/>
        </w:rPr>
      </w:pPr>
      <w:ins w:id="87" w:author="Emily Grijalva" w:date="2013-11-15T12:50:00Z">
        <w:r w:rsidRPr="00B35C39">
          <w:rPr>
            <w:b/>
            <w:szCs w:val="24"/>
            <w:rPrChange w:id="88" w:author="Emily Grijalva" w:date="2013-11-15T12:50:00Z">
              <w:rPr>
                <w:szCs w:val="24"/>
              </w:rPr>
            </w:rPrChange>
          </w:rPr>
          <w:t>LITERATURE REVIEW:</w:t>
        </w:r>
      </w:ins>
    </w:p>
    <w:p w14:paraId="19B6B3CD" w14:textId="77777777" w:rsidR="00B35C39" w:rsidRPr="00B35C39" w:rsidRDefault="00B35C39" w:rsidP="00BC7D89">
      <w:pPr>
        <w:pStyle w:val="BodyText"/>
        <w:spacing w:line="240" w:lineRule="auto"/>
        <w:ind w:firstLine="0"/>
        <w:rPr>
          <w:ins w:id="89" w:author="Emily Grijalva" w:date="2013-11-15T12:38:00Z"/>
          <w:b/>
          <w:szCs w:val="24"/>
          <w:rPrChange w:id="90" w:author="Emily Grijalva" w:date="2013-11-15T12:50:00Z">
            <w:rPr>
              <w:ins w:id="91" w:author="Emily Grijalva" w:date="2013-11-15T12:38:00Z"/>
              <w:szCs w:val="24"/>
            </w:rPr>
          </w:rPrChange>
        </w:rPr>
      </w:pPr>
    </w:p>
    <w:p w14:paraId="44A68F0B" w14:textId="7FE0B76D" w:rsidR="0089016D" w:rsidDel="00B35C39" w:rsidRDefault="0089016D" w:rsidP="00BC7D89">
      <w:pPr>
        <w:pStyle w:val="BodyText"/>
        <w:spacing w:line="240" w:lineRule="auto"/>
        <w:ind w:firstLine="0"/>
        <w:rPr>
          <w:del w:id="92" w:author="Emily Grijalva" w:date="2013-11-15T12:50:00Z"/>
          <w:szCs w:val="24"/>
        </w:rPr>
      </w:pPr>
    </w:p>
    <w:p w14:paraId="6E29199C" w14:textId="1677763D" w:rsidR="00BC7D89" w:rsidRPr="00E10B3A" w:rsidDel="0089016D" w:rsidRDefault="00BC7D89" w:rsidP="00BC7D89">
      <w:pPr>
        <w:pStyle w:val="BodyText"/>
        <w:spacing w:line="240" w:lineRule="auto"/>
        <w:ind w:firstLine="0"/>
        <w:rPr>
          <w:del w:id="93" w:author="Emily Grijalva" w:date="2013-11-15T12:39:00Z"/>
          <w:szCs w:val="24"/>
        </w:rPr>
      </w:pPr>
      <w:del w:id="94" w:author="Emily Grijalva" w:date="2013-11-15T12:39:00Z">
        <w:r w:rsidDel="0089016D">
          <w:rPr>
            <w:rFonts w:hint="eastAsia"/>
            <w:szCs w:val="24"/>
          </w:rPr>
          <w:delText xml:space="preserve">Some of the relevant studies that have set the tone or made </w:delText>
        </w:r>
        <w:r w:rsidDel="0089016D">
          <w:rPr>
            <w:szCs w:val="24"/>
          </w:rPr>
          <w:delText>breakthrough</w:delText>
        </w:r>
        <w:r w:rsidDel="0089016D">
          <w:rPr>
            <w:rFonts w:hint="eastAsia"/>
            <w:szCs w:val="24"/>
          </w:rPr>
          <w:delText xml:space="preserve"> are as follows:</w:delText>
        </w:r>
      </w:del>
    </w:p>
    <w:p w14:paraId="39C85821" w14:textId="7FFFBB7A" w:rsidR="00BC7D89" w:rsidRDefault="0089016D" w:rsidP="00BC7D89">
      <w:pPr>
        <w:rPr>
          <w:ins w:id="95" w:author="Emily Grijalva" w:date="2013-11-15T12:49:00Z"/>
          <w:rFonts w:ascii="Times New Roman" w:hAnsi="Times New Roman"/>
          <w:szCs w:val="24"/>
        </w:rPr>
      </w:pPr>
      <w:ins w:id="96" w:author="Emily Grijalva" w:date="2013-11-15T12:39:00Z">
        <w:r>
          <w:rPr>
            <w:rFonts w:ascii="Times New Roman" w:hAnsi="Times New Roman"/>
            <w:szCs w:val="24"/>
          </w:rPr>
          <w:t>Discuss the existing narcissism/self-enhancement literature:</w:t>
        </w:r>
      </w:ins>
    </w:p>
    <w:p w14:paraId="18D9D155" w14:textId="193CF73B" w:rsidR="00B35C39" w:rsidRPr="00B35C39" w:rsidDel="00B35C39" w:rsidRDefault="00B35C39" w:rsidP="00B35C39">
      <w:pPr>
        <w:pStyle w:val="ListParagraph"/>
        <w:rPr>
          <w:del w:id="97" w:author="Emily Grijalva" w:date="2013-11-15T12:48:00Z"/>
          <w:rFonts w:ascii="Times New Roman" w:hAnsi="Times New Roman"/>
          <w:szCs w:val="24"/>
        </w:rPr>
        <w:pPrChange w:id="98" w:author="Emily Grijalva" w:date="2013-11-15T12:51:00Z">
          <w:pPr>
            <w:pStyle w:val="ListParagraph"/>
            <w:numPr>
              <w:numId w:val="16"/>
            </w:numPr>
            <w:ind w:left="1080" w:hanging="360"/>
          </w:pPr>
        </w:pPrChange>
      </w:pPr>
      <w:moveToRangeStart w:id="99" w:author="Emily Grijalva" w:date="2013-11-15T12:48:00Z" w:name="move372283011"/>
      <w:moveTo w:id="100" w:author="Emily Grijalva" w:date="2013-11-15T12:48:00Z">
        <w:del w:id="101" w:author="Emily Grijalva" w:date="2013-11-15T12:51:00Z">
          <w:r w:rsidRPr="00E10B3A" w:rsidDel="00B35C39">
            <w:rPr>
              <w:rFonts w:ascii="Times New Roman" w:hAnsi="Times New Roman"/>
              <w:szCs w:val="24"/>
            </w:rPr>
            <w:delText>Vazire and Carlson (2010) found that people have some extent of self-knowledge, but discrepancy exists between how people perceive themselves and how they are perceived by others.</w:delText>
          </w:r>
          <w:moveToRangeStart w:id="102" w:author="Emily Grijalva" w:date="2013-11-15T12:48:00Z" w:name="move372283046"/>
          <w:moveToRangeEnd w:id="99"/>
          <w:r w:rsidRPr="00B35C39" w:rsidDel="00B35C39">
            <w:rPr>
              <w:rFonts w:ascii="Times New Roman" w:hAnsi="Times New Roman"/>
              <w:szCs w:val="24"/>
            </w:rPr>
            <w:delText>Carlson et al (2011) found surprisingly that narcissists understand that others see them less positively than they see themselves, and that they actually have insight into their narcissistic personality and that they are “arrogant”.</w:delText>
          </w:r>
        </w:del>
      </w:moveTo>
    </w:p>
    <w:moveToRangeEnd w:id="102"/>
    <w:p w14:paraId="3621AB93" w14:textId="77777777" w:rsidR="00B35C39" w:rsidRDefault="00B35C39" w:rsidP="00B35C39">
      <w:pPr>
        <w:pStyle w:val="ListParagraph"/>
        <w:rPr>
          <w:ins w:id="103" w:author="Emily Grijalva" w:date="2013-11-15T12:51:00Z"/>
          <w:rFonts w:ascii="Times New Roman" w:hAnsi="Times New Roman"/>
          <w:szCs w:val="24"/>
        </w:rPr>
        <w:pPrChange w:id="104" w:author="Emily Grijalva" w:date="2013-11-15T12:51:00Z">
          <w:pPr/>
        </w:pPrChange>
      </w:pPr>
    </w:p>
    <w:p w14:paraId="464DF0ED" w14:textId="53B64A37" w:rsidR="00B35C39" w:rsidRDefault="00B35C39" w:rsidP="0089016D">
      <w:pPr>
        <w:pStyle w:val="ListParagraph"/>
        <w:numPr>
          <w:ilvl w:val="0"/>
          <w:numId w:val="15"/>
        </w:numPr>
        <w:rPr>
          <w:ins w:id="105" w:author="Emily Grijalva" w:date="2013-11-15T12:43:00Z"/>
          <w:rFonts w:ascii="Times New Roman" w:hAnsi="Times New Roman"/>
          <w:szCs w:val="24"/>
        </w:rPr>
        <w:pPrChange w:id="106" w:author="Emily Grijalva" w:date="2013-11-15T12:42:00Z">
          <w:pPr/>
        </w:pPrChange>
      </w:pPr>
      <w:ins w:id="107" w:author="Emily Grijalva" w:date="2013-11-15T12:43:00Z">
        <w:r>
          <w:rPr>
            <w:rFonts w:ascii="Times New Roman" w:hAnsi="Times New Roman"/>
            <w:szCs w:val="24"/>
          </w:rPr>
          <w:t>Give illustrative examples of narcissistic self-enhancement</w:t>
        </w:r>
      </w:ins>
    </w:p>
    <w:p w14:paraId="3BB02E4D" w14:textId="19E4A93D" w:rsidR="00B35C39" w:rsidRDefault="00B35C39" w:rsidP="00B35C39">
      <w:pPr>
        <w:pStyle w:val="ListParagraph"/>
        <w:numPr>
          <w:ilvl w:val="1"/>
          <w:numId w:val="15"/>
        </w:numPr>
        <w:rPr>
          <w:ins w:id="108" w:author="Emily Grijalva" w:date="2013-11-15T12:52:00Z"/>
          <w:rFonts w:ascii="Times New Roman" w:hAnsi="Times New Roman"/>
          <w:szCs w:val="24"/>
        </w:rPr>
        <w:pPrChange w:id="109" w:author="Emily Grijalva" w:date="2013-11-15T12:43:00Z">
          <w:pPr/>
        </w:pPrChange>
      </w:pPr>
      <w:moveToRangeStart w:id="110" w:author="Emily Grijalva" w:date="2013-11-15T12:43:00Z" w:name="move372282737"/>
      <w:moveTo w:id="111" w:author="Emily Grijalva" w:date="2013-11-15T12:43:00Z">
        <w:r w:rsidRPr="00E10B3A">
          <w:rPr>
            <w:rFonts w:ascii="Times New Roman" w:hAnsi="Times New Roman"/>
            <w:szCs w:val="24"/>
          </w:rPr>
          <w:t xml:space="preserve">John and Robins (1994) concluded that when participating in a managerial group-discussion task, participants evaluated their </w:t>
        </w:r>
        <w:del w:id="112" w:author="Emily Grijalva" w:date="2013-11-15T12:43:00Z">
          <w:r w:rsidRPr="00E10B3A" w:rsidDel="00B35C39">
            <w:rPr>
              <w:rFonts w:ascii="Times New Roman" w:hAnsi="Times New Roman"/>
              <w:szCs w:val="24"/>
            </w:rPr>
            <w:delText>won</w:delText>
          </w:r>
        </w:del>
        <w:ins w:id="113" w:author="Emily Grijalva" w:date="2013-11-15T12:43:00Z">
          <w:r w:rsidRPr="00E10B3A">
            <w:rPr>
              <w:rFonts w:ascii="Times New Roman" w:hAnsi="Times New Roman"/>
              <w:szCs w:val="24"/>
            </w:rPr>
            <w:t>own</w:t>
          </w:r>
        </w:ins>
        <w:r w:rsidRPr="00E10B3A">
          <w:rPr>
            <w:rFonts w:ascii="Times New Roman" w:hAnsi="Times New Roman"/>
            <w:szCs w:val="24"/>
          </w:rPr>
          <w:t xml:space="preserve"> performance slightly more positive than their performance was evaluated by either the peers or the staff. However, this general self-enhancement effect was dwarfed by substantial individual differences, which were strongly related to four measures of narcissism</w:t>
        </w:r>
      </w:moveTo>
      <w:moveToRangeEnd w:id="110"/>
    </w:p>
    <w:p w14:paraId="3E143674" w14:textId="77777777" w:rsidR="00B35C39" w:rsidRDefault="00B35C39" w:rsidP="00B35C39">
      <w:pPr>
        <w:pStyle w:val="ListParagraph"/>
        <w:ind w:left="1440"/>
        <w:rPr>
          <w:ins w:id="114" w:author="Emily Grijalva" w:date="2013-11-15T12:51:00Z"/>
          <w:rFonts w:ascii="Times New Roman" w:hAnsi="Times New Roman"/>
          <w:szCs w:val="24"/>
        </w:rPr>
        <w:pPrChange w:id="115" w:author="Emily Grijalva" w:date="2013-11-15T12:52:00Z">
          <w:pPr/>
        </w:pPrChange>
      </w:pPr>
    </w:p>
    <w:p w14:paraId="125AD8C8" w14:textId="77777777" w:rsidR="00B35C39" w:rsidRPr="00F515F1" w:rsidRDefault="00B35C39" w:rsidP="00B35C39">
      <w:pPr>
        <w:pStyle w:val="ListParagraph"/>
        <w:numPr>
          <w:ilvl w:val="0"/>
          <w:numId w:val="17"/>
        </w:numPr>
        <w:rPr>
          <w:ins w:id="116" w:author="Emily Grijalva" w:date="2013-11-15T12:51:00Z"/>
          <w:rFonts w:ascii="Times New Roman" w:hAnsi="Times New Roman"/>
          <w:szCs w:val="24"/>
        </w:rPr>
      </w:pPr>
      <w:ins w:id="117" w:author="Emily Grijalva" w:date="2013-11-15T12:51:00Z">
        <w:r>
          <w:rPr>
            <w:rFonts w:ascii="Times New Roman" w:hAnsi="Times New Roman"/>
            <w:szCs w:val="24"/>
          </w:rPr>
          <w:t>Narcissists are aware of how others see them, but still think they are better than others.</w:t>
        </w:r>
      </w:ins>
    </w:p>
    <w:p w14:paraId="059DDF89" w14:textId="77777777" w:rsidR="00B35C39" w:rsidRDefault="00B35C39" w:rsidP="00B35C39">
      <w:pPr>
        <w:pStyle w:val="ListParagraph"/>
        <w:numPr>
          <w:ilvl w:val="0"/>
          <w:numId w:val="16"/>
        </w:numPr>
        <w:rPr>
          <w:ins w:id="118" w:author="Emily Grijalva" w:date="2013-11-15T12:52:00Z"/>
          <w:rFonts w:ascii="Times New Roman" w:hAnsi="Times New Roman"/>
          <w:szCs w:val="24"/>
        </w:rPr>
        <w:pPrChange w:id="119" w:author="Emily Grijalva" w:date="2013-11-15T12:52:00Z">
          <w:pPr/>
        </w:pPrChange>
      </w:pPr>
      <w:proofErr w:type="spellStart"/>
      <w:ins w:id="120" w:author="Emily Grijalva" w:date="2013-11-15T12:51:00Z">
        <w:r w:rsidRPr="00E10B3A">
          <w:rPr>
            <w:rFonts w:ascii="Times New Roman" w:hAnsi="Times New Roman"/>
            <w:szCs w:val="24"/>
          </w:rPr>
          <w:t>Vazire</w:t>
        </w:r>
        <w:proofErr w:type="spellEnd"/>
        <w:r w:rsidRPr="00E10B3A">
          <w:rPr>
            <w:rFonts w:ascii="Times New Roman" w:hAnsi="Times New Roman"/>
            <w:szCs w:val="24"/>
          </w:rPr>
          <w:t xml:space="preserve"> and Carlson (2010) found that people have some extent of self-knowledge, but discrepancy exists between how people perceive themselves and how they are perceived by others.</w:t>
        </w:r>
      </w:ins>
    </w:p>
    <w:p w14:paraId="44BFEFAF" w14:textId="149548BD" w:rsidR="00B35C39" w:rsidRPr="00B35C39" w:rsidRDefault="00B35C39" w:rsidP="00B35C39">
      <w:pPr>
        <w:pStyle w:val="ListParagraph"/>
        <w:numPr>
          <w:ilvl w:val="0"/>
          <w:numId w:val="16"/>
        </w:numPr>
        <w:rPr>
          <w:ins w:id="121" w:author="Emily Grijalva" w:date="2013-11-15T12:43:00Z"/>
          <w:rFonts w:ascii="Times New Roman" w:hAnsi="Times New Roman"/>
          <w:szCs w:val="24"/>
          <w:rPrChange w:id="122" w:author="Emily Grijalva" w:date="2013-11-15T12:52:00Z">
            <w:rPr>
              <w:ins w:id="123" w:author="Emily Grijalva" w:date="2013-11-15T12:43:00Z"/>
            </w:rPr>
          </w:rPrChange>
        </w:rPr>
        <w:pPrChange w:id="124" w:author="Emily Grijalva" w:date="2013-11-15T12:52:00Z">
          <w:pPr/>
        </w:pPrChange>
      </w:pPr>
      <w:ins w:id="125" w:author="Emily Grijalva" w:date="2013-11-15T12:51:00Z">
        <w:r w:rsidRPr="00B35C39">
          <w:rPr>
            <w:rFonts w:ascii="Times New Roman" w:hAnsi="Times New Roman"/>
            <w:szCs w:val="24"/>
            <w:rPrChange w:id="126" w:author="Emily Grijalva" w:date="2013-11-15T12:52:00Z">
              <w:rPr/>
            </w:rPrChange>
          </w:rPr>
          <w:lastRenderedPageBreak/>
          <w:t>Carlson et al (2011) found surprisingly that narcissists understand that others see them less positively than they see themselves, and that they actually have insight into their narcissistic personality and that they are “arrogant”.</w:t>
        </w:r>
      </w:ins>
    </w:p>
    <w:p w14:paraId="1C0FD5F5" w14:textId="01A97E5D" w:rsidR="0089016D" w:rsidRDefault="0089016D" w:rsidP="0089016D">
      <w:pPr>
        <w:pStyle w:val="ListParagraph"/>
        <w:numPr>
          <w:ilvl w:val="0"/>
          <w:numId w:val="15"/>
        </w:numPr>
        <w:rPr>
          <w:ins w:id="127" w:author="Emily Grijalva" w:date="2013-11-15T12:46:00Z"/>
          <w:rFonts w:ascii="Times New Roman" w:hAnsi="Times New Roman"/>
          <w:szCs w:val="24"/>
        </w:rPr>
        <w:pPrChange w:id="128" w:author="Emily Grijalva" w:date="2013-11-15T12:42:00Z">
          <w:pPr/>
        </w:pPrChange>
      </w:pPr>
      <w:ins w:id="129" w:author="Emily Grijalva" w:date="2013-11-15T12:42:00Z">
        <w:r w:rsidRPr="0089016D">
          <w:rPr>
            <w:rFonts w:ascii="Times New Roman" w:hAnsi="Times New Roman"/>
            <w:szCs w:val="24"/>
            <w:rPrChange w:id="130" w:author="Emily Grijalva" w:date="2013-11-15T12:42:00Z">
              <w:rPr/>
            </w:rPrChange>
          </w:rPr>
          <w:t xml:space="preserve">Show that Narcissists tend to self-enhance, but it isn’t always consistent </w:t>
        </w:r>
        <w:r>
          <w:rPr>
            <w:rFonts w:ascii="Times New Roman" w:hAnsi="Times New Roman"/>
            <w:szCs w:val="24"/>
          </w:rPr>
          <w:t xml:space="preserve">(such as the literature concerning intelligence, some studies find </w:t>
        </w:r>
        <w:proofErr w:type="spellStart"/>
        <w:r>
          <w:rPr>
            <w:rFonts w:ascii="Times New Roman" w:hAnsi="Times New Roman"/>
            <w:szCs w:val="24"/>
          </w:rPr>
          <w:t>signiticant</w:t>
        </w:r>
        <w:proofErr w:type="spellEnd"/>
        <w:r>
          <w:rPr>
            <w:rFonts w:ascii="Times New Roman" w:hAnsi="Times New Roman"/>
            <w:szCs w:val="24"/>
          </w:rPr>
          <w:t xml:space="preserve"> results and other don’t; citations)</w:t>
        </w:r>
      </w:ins>
    </w:p>
    <w:p w14:paraId="3A0919EC" w14:textId="132E17CB" w:rsidR="00B35C39" w:rsidRDefault="00B35C39" w:rsidP="00B35C39">
      <w:pPr>
        <w:pStyle w:val="ListParagraph"/>
        <w:numPr>
          <w:ilvl w:val="1"/>
          <w:numId w:val="15"/>
        </w:numPr>
        <w:rPr>
          <w:ins w:id="131" w:author="Emily Grijalva" w:date="2013-11-15T12:46:00Z"/>
          <w:rFonts w:ascii="Times New Roman" w:hAnsi="Times New Roman"/>
          <w:szCs w:val="24"/>
        </w:rPr>
        <w:pPrChange w:id="132" w:author="Emily Grijalva" w:date="2013-11-15T12:46:00Z">
          <w:pPr/>
        </w:pPrChange>
      </w:pPr>
      <w:ins w:id="133" w:author="Emily Grijalva" w:date="2013-11-15T12:46:00Z">
        <w:r>
          <w:rPr>
            <w:rFonts w:ascii="Times New Roman" w:hAnsi="Times New Roman"/>
            <w:szCs w:val="24"/>
          </w:rPr>
          <w:t>Intelligence (</w:t>
        </w:r>
        <w:proofErr w:type="spellStart"/>
        <w:r>
          <w:rPr>
            <w:rFonts w:ascii="Times New Roman" w:hAnsi="Times New Roman"/>
            <w:szCs w:val="24"/>
          </w:rPr>
          <w:t>Paulhus</w:t>
        </w:r>
        <w:proofErr w:type="spellEnd"/>
        <w:r>
          <w:rPr>
            <w:rFonts w:ascii="Times New Roman" w:hAnsi="Times New Roman"/>
            <w:szCs w:val="24"/>
          </w:rPr>
          <w:t xml:space="preserve"> &amp; Williams, 2002; Gabriel, </w:t>
        </w:r>
        <w:proofErr w:type="spellStart"/>
        <w:r>
          <w:rPr>
            <w:rFonts w:ascii="Times New Roman" w:hAnsi="Times New Roman"/>
            <w:szCs w:val="24"/>
          </w:rPr>
          <w:t>Critelli</w:t>
        </w:r>
        <w:proofErr w:type="spellEnd"/>
        <w:r>
          <w:rPr>
            <w:rFonts w:ascii="Times New Roman" w:hAnsi="Times New Roman"/>
            <w:szCs w:val="24"/>
          </w:rPr>
          <w:t xml:space="preserve">, &amp; </w:t>
        </w:r>
        <w:proofErr w:type="spellStart"/>
        <w:r>
          <w:rPr>
            <w:rFonts w:ascii="Times New Roman" w:hAnsi="Times New Roman"/>
            <w:szCs w:val="24"/>
          </w:rPr>
          <w:t>Ee</w:t>
        </w:r>
        <w:proofErr w:type="spellEnd"/>
        <w:r>
          <w:rPr>
            <w:rFonts w:ascii="Times New Roman" w:hAnsi="Times New Roman"/>
            <w:szCs w:val="24"/>
          </w:rPr>
          <w:t>, 1994)</w:t>
        </w:r>
      </w:ins>
    </w:p>
    <w:p w14:paraId="0A344B01" w14:textId="20EBFE37" w:rsidR="00B35C39" w:rsidRDefault="00B35C39" w:rsidP="00B35C39">
      <w:pPr>
        <w:pStyle w:val="ListParagraph"/>
        <w:numPr>
          <w:ilvl w:val="1"/>
          <w:numId w:val="15"/>
        </w:numPr>
        <w:rPr>
          <w:ins w:id="134" w:author="Emily Grijalva" w:date="2013-11-15T12:47:00Z"/>
          <w:rFonts w:ascii="Times New Roman" w:hAnsi="Times New Roman"/>
          <w:szCs w:val="24"/>
        </w:rPr>
        <w:pPrChange w:id="135" w:author="Emily Grijalva" w:date="2013-11-15T12:46:00Z">
          <w:pPr/>
        </w:pPrChange>
      </w:pPr>
      <w:ins w:id="136" w:author="Emily Grijalva" w:date="2013-11-15T12:47:00Z">
        <w:r>
          <w:rPr>
            <w:rFonts w:ascii="Times New Roman" w:hAnsi="Times New Roman"/>
            <w:szCs w:val="24"/>
          </w:rPr>
          <w:t>Attractiveness</w:t>
        </w:r>
      </w:ins>
    </w:p>
    <w:p w14:paraId="6A538396" w14:textId="7CD12F5B" w:rsidR="00B35C39" w:rsidRDefault="00B35C39" w:rsidP="00B35C39">
      <w:pPr>
        <w:pStyle w:val="ListParagraph"/>
        <w:numPr>
          <w:ilvl w:val="1"/>
          <w:numId w:val="15"/>
        </w:numPr>
        <w:rPr>
          <w:ins w:id="137" w:author="Emily Grijalva" w:date="2013-11-15T12:47:00Z"/>
          <w:rFonts w:ascii="Times New Roman" w:hAnsi="Times New Roman"/>
          <w:szCs w:val="24"/>
        </w:rPr>
        <w:pPrChange w:id="138" w:author="Emily Grijalva" w:date="2013-11-15T12:46:00Z">
          <w:pPr/>
        </w:pPrChange>
      </w:pPr>
      <w:ins w:id="139" w:author="Emily Grijalva" w:date="2013-11-15T12:47:00Z">
        <w:r>
          <w:rPr>
            <w:rFonts w:ascii="Times New Roman" w:hAnsi="Times New Roman"/>
            <w:szCs w:val="24"/>
          </w:rPr>
          <w:t>Personality traits</w:t>
        </w:r>
      </w:ins>
    </w:p>
    <w:p w14:paraId="26895010" w14:textId="0012A315" w:rsidR="00B35C39" w:rsidRDefault="00B35C39" w:rsidP="00B35C39">
      <w:pPr>
        <w:pStyle w:val="ListParagraph"/>
        <w:numPr>
          <w:ilvl w:val="1"/>
          <w:numId w:val="15"/>
        </w:numPr>
        <w:rPr>
          <w:ins w:id="140" w:author="Emily Grijalva" w:date="2013-11-15T12:43:00Z"/>
          <w:rFonts w:ascii="Times New Roman" w:hAnsi="Times New Roman"/>
          <w:szCs w:val="24"/>
        </w:rPr>
        <w:pPrChange w:id="141" w:author="Emily Grijalva" w:date="2013-11-15T12:46:00Z">
          <w:pPr/>
        </w:pPrChange>
      </w:pPr>
      <w:ins w:id="142" w:author="Emily Grijalva" w:date="2013-11-15T12:47:00Z">
        <w:r>
          <w:rPr>
            <w:rFonts w:ascii="Times New Roman" w:hAnsi="Times New Roman"/>
            <w:szCs w:val="24"/>
          </w:rPr>
          <w:t>Performance</w:t>
        </w:r>
      </w:ins>
    </w:p>
    <w:p w14:paraId="743D3A63" w14:textId="5416219B" w:rsidR="00B35C39" w:rsidRDefault="00B35C39" w:rsidP="00B35C39">
      <w:pPr>
        <w:pStyle w:val="ListParagraph"/>
        <w:numPr>
          <w:ilvl w:val="0"/>
          <w:numId w:val="15"/>
        </w:numPr>
        <w:rPr>
          <w:rFonts w:ascii="Times New Roman" w:hAnsi="Times New Roman"/>
          <w:szCs w:val="24"/>
        </w:rPr>
      </w:pPr>
      <w:ins w:id="143" w:author="Emily Grijalva" w:date="2013-11-15T12:45:00Z">
        <w:r>
          <w:rPr>
            <w:rFonts w:ascii="Times New Roman" w:hAnsi="Times New Roman"/>
            <w:szCs w:val="24"/>
          </w:rPr>
          <w:t xml:space="preserve">Suggest there could be </w:t>
        </w:r>
      </w:ins>
      <w:ins w:id="144" w:author="Emily Grijalva" w:date="2013-11-15T12:44:00Z">
        <w:r>
          <w:rPr>
            <w:rFonts w:ascii="Times New Roman" w:hAnsi="Times New Roman"/>
            <w:szCs w:val="24"/>
          </w:rPr>
          <w:t>g</w:t>
        </w:r>
      </w:ins>
      <w:ins w:id="145" w:author="Emily Grijalva" w:date="2013-11-15T12:43:00Z">
        <w:r>
          <w:rPr>
            <w:rFonts w:ascii="Times New Roman" w:hAnsi="Times New Roman"/>
            <w:szCs w:val="24"/>
          </w:rPr>
          <w:t xml:space="preserve">ender differences </w:t>
        </w:r>
      </w:ins>
      <w:ins w:id="146" w:author="Emily Grijalva" w:date="2013-11-15T12:45:00Z">
        <w:r>
          <w:rPr>
            <w:rFonts w:ascii="Times New Roman" w:hAnsi="Times New Roman"/>
            <w:szCs w:val="24"/>
          </w:rPr>
          <w:t>based on social role theory; females value communal behavior more than men, so may be more motivated to self-enhance communal traits</w:t>
        </w:r>
      </w:ins>
    </w:p>
    <w:p w14:paraId="7A02FC41" w14:textId="66902337" w:rsidR="00BC7D89" w:rsidRPr="00E10B3A" w:rsidRDefault="00B35C39" w:rsidP="00B35C39">
      <w:pPr>
        <w:pStyle w:val="ListParagraph"/>
        <w:numPr>
          <w:ilvl w:val="1"/>
          <w:numId w:val="15"/>
        </w:numPr>
        <w:rPr>
          <w:rFonts w:ascii="Times New Roman" w:hAnsi="Times New Roman"/>
          <w:szCs w:val="24"/>
        </w:rPr>
        <w:pPrChange w:id="147" w:author="Emily Grijalva" w:date="2013-11-15T12:46:00Z">
          <w:pPr>
            <w:pStyle w:val="ListParagraph"/>
          </w:pPr>
        </w:pPrChange>
      </w:pPr>
      <w:r w:rsidRPr="00B35C39">
        <w:rPr>
          <w:rFonts w:ascii="Times New Roman" w:hAnsi="Times New Roman"/>
          <w:szCs w:val="24"/>
        </w:rPr>
        <w:t>Examples</w:t>
      </w:r>
      <w:ins w:id="148" w:author="Emily Grijalva" w:date="2013-11-15T12:46:00Z">
        <w:r>
          <w:rPr>
            <w:rFonts w:ascii="Times New Roman" w:hAnsi="Times New Roman"/>
            <w:szCs w:val="24"/>
          </w:rPr>
          <w:t xml:space="preserve"> showing sometimes men and women differ</w:t>
        </w:r>
      </w:ins>
      <w:r>
        <w:rPr>
          <w:rFonts w:ascii="Times New Roman" w:hAnsi="Times New Roman"/>
          <w:szCs w:val="24"/>
        </w:rPr>
        <w:t xml:space="preserve">: </w:t>
      </w:r>
      <w:r w:rsidR="00BC7D89" w:rsidRPr="00E10B3A">
        <w:rPr>
          <w:rFonts w:ascii="Times New Roman" w:hAnsi="Times New Roman"/>
          <w:szCs w:val="24"/>
        </w:rPr>
        <w:t xml:space="preserve">Gabriel, </w:t>
      </w:r>
      <w:proofErr w:type="spellStart"/>
      <w:r w:rsidR="00BC7D89" w:rsidRPr="00E10B3A">
        <w:rPr>
          <w:rFonts w:ascii="Times New Roman" w:hAnsi="Times New Roman"/>
          <w:szCs w:val="24"/>
        </w:rPr>
        <w:t>Critelli</w:t>
      </w:r>
      <w:proofErr w:type="spellEnd"/>
      <w:r w:rsidR="00BC7D89" w:rsidRPr="00E10B3A">
        <w:rPr>
          <w:rFonts w:ascii="Times New Roman" w:hAnsi="Times New Roman"/>
          <w:szCs w:val="24"/>
        </w:rPr>
        <w:t xml:space="preserve"> and </w:t>
      </w:r>
      <w:proofErr w:type="spellStart"/>
      <w:r w:rsidR="00BC7D89" w:rsidRPr="00E10B3A">
        <w:rPr>
          <w:rFonts w:ascii="Times New Roman" w:hAnsi="Times New Roman"/>
          <w:szCs w:val="24"/>
        </w:rPr>
        <w:t>Ee</w:t>
      </w:r>
      <w:proofErr w:type="spellEnd"/>
      <w:r w:rsidR="00BC7D89" w:rsidRPr="00E10B3A">
        <w:rPr>
          <w:rFonts w:ascii="Times New Roman" w:hAnsi="Times New Roman"/>
          <w:szCs w:val="24"/>
        </w:rPr>
        <w:t xml:space="preserve"> (1994) discovered that narcissism predicted both intelligence and self-illusion for males and females. Both males and females overestimated their own intelligence, with males, but not females, also overestimating their attractiveness.</w:t>
      </w:r>
    </w:p>
    <w:p w14:paraId="5F944D7D" w14:textId="42A3ED64" w:rsidR="00BC7D89" w:rsidRPr="00E10B3A" w:rsidDel="00B35C39" w:rsidRDefault="00BC7D89" w:rsidP="00BC7D89">
      <w:pPr>
        <w:rPr>
          <w:del w:id="149" w:author="Emily Grijalva" w:date="2013-11-15T12:46:00Z"/>
          <w:rFonts w:ascii="Times New Roman" w:hAnsi="Times New Roman"/>
          <w:szCs w:val="24"/>
        </w:rPr>
      </w:pPr>
    </w:p>
    <w:p w14:paraId="576D9956" w14:textId="73DDE4B1" w:rsidR="00BC7D89" w:rsidDel="00B35C39" w:rsidRDefault="00BC7D89" w:rsidP="00BC7D89">
      <w:pPr>
        <w:rPr>
          <w:del w:id="150" w:author="Emily Grijalva" w:date="2013-11-15T12:46:00Z"/>
          <w:rFonts w:ascii="Times New Roman" w:hAnsi="Times New Roman"/>
          <w:szCs w:val="24"/>
        </w:rPr>
      </w:pPr>
      <w:del w:id="151" w:author="Emily Grijalva" w:date="2013-11-15T12:46:00Z">
        <w:r w:rsidRPr="00E10B3A" w:rsidDel="00B35C39">
          <w:rPr>
            <w:rFonts w:ascii="Times New Roman" w:hAnsi="Times New Roman"/>
            <w:szCs w:val="24"/>
          </w:rPr>
          <w:delText>3.</w:delText>
        </w:r>
      </w:del>
      <w:moveFromRangeStart w:id="152" w:author="Emily Grijalva" w:date="2013-11-15T12:43:00Z" w:name="move372282737"/>
      <w:moveFrom w:id="153" w:author="Emily Grijalva" w:date="2013-11-15T12:43:00Z">
        <w:del w:id="154" w:author="Emily Grijalva" w:date="2013-11-15T12:46:00Z">
          <w:r w:rsidRPr="00E10B3A" w:rsidDel="00B35C39">
            <w:rPr>
              <w:rFonts w:ascii="Times New Roman" w:hAnsi="Times New Roman"/>
              <w:szCs w:val="24"/>
            </w:rPr>
            <w:delText xml:space="preserve"> John and Robins (1994) concluded that when participating in a managerial group-discussion task, participants evaluated their won performance slightly more positive than their performance was evaluated by either the peers or the staff. However, this general self-enhancement effect was dwarfed by substantial individual differences, which were strongly related to four measures of narciss</w:delText>
          </w:r>
        </w:del>
        <w:del w:id="155" w:author="Emily Grijalva" w:date="2013-11-15T12:44:00Z">
          <w:r w:rsidRPr="00E10B3A" w:rsidDel="00B35C39">
            <w:rPr>
              <w:rFonts w:ascii="Times New Roman" w:hAnsi="Times New Roman"/>
              <w:szCs w:val="24"/>
            </w:rPr>
            <w:delText>ism</w:delText>
          </w:r>
        </w:del>
      </w:moveFrom>
      <w:moveFromRangeEnd w:id="152"/>
      <w:del w:id="156" w:author="Emily Grijalva" w:date="2013-11-15T12:44:00Z">
        <w:r w:rsidRPr="00E10B3A" w:rsidDel="00B35C39">
          <w:rPr>
            <w:rFonts w:ascii="Times New Roman" w:hAnsi="Times New Roman"/>
            <w:szCs w:val="24"/>
          </w:rPr>
          <w:delText>.</w:delText>
        </w:r>
      </w:del>
    </w:p>
    <w:p w14:paraId="22A06BC9" w14:textId="229B4740" w:rsidR="00BC7D89" w:rsidDel="00B35C39" w:rsidRDefault="00BC7D89" w:rsidP="00BC7D89">
      <w:pPr>
        <w:rPr>
          <w:del w:id="157" w:author="Emily Grijalva" w:date="2013-11-15T12:46:00Z"/>
          <w:rFonts w:ascii="Times New Roman" w:hAnsi="Times New Roman"/>
          <w:szCs w:val="24"/>
        </w:rPr>
      </w:pPr>
    </w:p>
    <w:p w14:paraId="7F53B4F0" w14:textId="2B58FE9F" w:rsidR="00BC7D89" w:rsidRPr="00E10B3A" w:rsidDel="00B35C39" w:rsidRDefault="00BC7D89" w:rsidP="00BC7D89">
      <w:pPr>
        <w:rPr>
          <w:del w:id="158" w:author="Emily Grijalva" w:date="2013-11-15T12:47:00Z"/>
          <w:rFonts w:ascii="Times New Roman" w:hAnsi="Times New Roman"/>
          <w:szCs w:val="24"/>
        </w:rPr>
      </w:pPr>
      <w:del w:id="159" w:author="Emily Grijalva" w:date="2013-11-15T12:47:00Z">
        <w:r w:rsidDel="00B35C39">
          <w:rPr>
            <w:rFonts w:ascii="Times New Roman" w:hAnsi="Times New Roman" w:hint="eastAsia"/>
            <w:szCs w:val="24"/>
          </w:rPr>
          <w:delText xml:space="preserve">4. Paulhus and Williams (2002) showed that the </w:delText>
        </w:r>
        <w:r w:rsidDel="00B35C39">
          <w:rPr>
            <w:rFonts w:ascii="Times New Roman" w:hAnsi="Times New Roman"/>
            <w:szCs w:val="24"/>
          </w:rPr>
          <w:delText>discrepancy</w:delText>
        </w:r>
        <w:r w:rsidDel="00B35C39">
          <w:rPr>
            <w:rFonts w:ascii="Times New Roman" w:hAnsi="Times New Roman" w:hint="eastAsia"/>
            <w:szCs w:val="24"/>
          </w:rPr>
          <w:delText xml:space="preserve"> between self-report intelligence and IQ test is </w:delText>
        </w:r>
        <w:r w:rsidDel="00B35C39">
          <w:rPr>
            <w:rFonts w:ascii="Times New Roman" w:hAnsi="Times New Roman"/>
            <w:szCs w:val="24"/>
          </w:rPr>
          <w:delText>positive</w:delText>
        </w:r>
        <w:r w:rsidDel="00B35C39">
          <w:rPr>
            <w:rFonts w:ascii="Times New Roman" w:hAnsi="Times New Roman" w:hint="eastAsia"/>
            <w:szCs w:val="24"/>
          </w:rPr>
          <w:delText xml:space="preserve">ly </w:delText>
        </w:r>
        <w:r w:rsidDel="00B35C39">
          <w:rPr>
            <w:rFonts w:ascii="Times New Roman" w:hAnsi="Times New Roman"/>
            <w:szCs w:val="24"/>
          </w:rPr>
          <w:delText>correlate</w:delText>
        </w:r>
        <w:r w:rsidDel="00B35C39">
          <w:rPr>
            <w:rFonts w:ascii="Times New Roman" w:hAnsi="Times New Roman" w:hint="eastAsia"/>
            <w:szCs w:val="24"/>
          </w:rPr>
          <w:delText>d with narcissism.</w:delText>
        </w:r>
      </w:del>
    </w:p>
    <w:p w14:paraId="495160DC" w14:textId="2E550ECE" w:rsidR="00BC7D89" w:rsidRPr="00E10B3A" w:rsidDel="00B35C39" w:rsidRDefault="00BC7D89" w:rsidP="00BC7D89">
      <w:pPr>
        <w:rPr>
          <w:del w:id="160" w:author="Emily Grijalva" w:date="2013-11-15T12:48:00Z"/>
          <w:rFonts w:ascii="Times New Roman" w:hAnsi="Times New Roman"/>
          <w:szCs w:val="24"/>
        </w:rPr>
      </w:pPr>
    </w:p>
    <w:p w14:paraId="51FDB38F" w14:textId="644298BD" w:rsidR="00BC7D89" w:rsidRPr="00E10B3A" w:rsidDel="00B35C39" w:rsidRDefault="00BC7D89" w:rsidP="00BC7D89">
      <w:pPr>
        <w:rPr>
          <w:del w:id="161" w:author="Emily Grijalva" w:date="2013-11-15T12:48:00Z"/>
          <w:rFonts w:ascii="Times New Roman" w:hAnsi="Times New Roman"/>
          <w:szCs w:val="24"/>
        </w:rPr>
      </w:pPr>
      <w:del w:id="162" w:author="Emily Grijalva" w:date="2013-11-15T12:48:00Z">
        <w:r w:rsidRPr="00E10B3A" w:rsidDel="00B35C39">
          <w:rPr>
            <w:rFonts w:ascii="Times New Roman" w:hAnsi="Times New Roman"/>
            <w:szCs w:val="24"/>
          </w:rPr>
          <w:delText xml:space="preserve">4. </w:delText>
        </w:r>
      </w:del>
      <w:moveFromRangeStart w:id="163" w:author="Emily Grijalva" w:date="2013-11-15T12:48:00Z" w:name="move372283011"/>
      <w:moveFrom w:id="164" w:author="Emily Grijalva" w:date="2013-11-15T12:48:00Z">
        <w:del w:id="165" w:author="Emily Grijalva" w:date="2013-11-15T12:48:00Z">
          <w:r w:rsidRPr="00E10B3A" w:rsidDel="00B35C39">
            <w:rPr>
              <w:rFonts w:ascii="Times New Roman" w:hAnsi="Times New Roman"/>
              <w:szCs w:val="24"/>
            </w:rPr>
            <w:delText>Vazire and Carlson (2010) found that people have some extent of self-knowledge, but discrepancy exists between how people perceive themselves and how they are perceived by others.</w:delText>
          </w:r>
        </w:del>
      </w:moveFrom>
      <w:moveFromRangeEnd w:id="163"/>
    </w:p>
    <w:p w14:paraId="0CDE5469" w14:textId="69EA707C" w:rsidR="00BC7D89" w:rsidRPr="00E10B3A" w:rsidDel="00B35C39" w:rsidRDefault="00BC7D89" w:rsidP="00BC7D89">
      <w:pPr>
        <w:rPr>
          <w:del w:id="166" w:author="Emily Grijalva" w:date="2013-11-15T12:48:00Z"/>
          <w:rFonts w:ascii="Times New Roman" w:hAnsi="Times New Roman"/>
          <w:szCs w:val="24"/>
        </w:rPr>
      </w:pPr>
    </w:p>
    <w:p w14:paraId="4859035B" w14:textId="5BA6763C" w:rsidR="00BC7D89" w:rsidRPr="00E10B3A" w:rsidRDefault="00BC7D89" w:rsidP="00BC7D89">
      <w:pPr>
        <w:rPr>
          <w:rFonts w:ascii="Times New Roman" w:hAnsi="Times New Roman"/>
          <w:szCs w:val="24"/>
        </w:rPr>
      </w:pPr>
      <w:r w:rsidRPr="00E10B3A">
        <w:rPr>
          <w:rFonts w:ascii="Times New Roman" w:hAnsi="Times New Roman"/>
          <w:szCs w:val="24"/>
        </w:rPr>
        <w:t xml:space="preserve">5. </w:t>
      </w:r>
      <w:moveFromRangeStart w:id="167" w:author="Emily Grijalva" w:date="2013-11-15T12:48:00Z" w:name="move372283046"/>
      <w:moveFrom w:id="168" w:author="Emily Grijalva" w:date="2013-11-15T12:48:00Z">
        <w:r w:rsidRPr="00E10B3A" w:rsidDel="00B35C39">
          <w:rPr>
            <w:rFonts w:ascii="Times New Roman" w:hAnsi="Times New Roman"/>
            <w:szCs w:val="24"/>
          </w:rPr>
          <w:t>Carlson et al (2011) found surprisingly that narcissists understand that others see them less positively than they see themselves, and that they actually have insight into their narcissistic personality and that they are “arrogant”.</w:t>
        </w:r>
      </w:moveFrom>
      <w:moveFromRangeEnd w:id="167"/>
    </w:p>
    <w:p w14:paraId="19E29147" w14:textId="77777777" w:rsidR="00BC7D89" w:rsidRPr="00E10B3A" w:rsidRDefault="00BC7D89" w:rsidP="00BC7D89">
      <w:pPr>
        <w:rPr>
          <w:rFonts w:ascii="Times New Roman" w:hAnsi="Times New Roman"/>
          <w:szCs w:val="24"/>
        </w:rPr>
      </w:pPr>
    </w:p>
    <w:p w14:paraId="23EC14C1" w14:textId="77777777" w:rsidR="00BC7D89" w:rsidRPr="00E10B3A" w:rsidRDefault="00BC7D89" w:rsidP="00BC7D89">
      <w:pPr>
        <w:rPr>
          <w:rFonts w:ascii="Times New Roman" w:hAnsi="Times New Roman"/>
          <w:b/>
          <w:szCs w:val="24"/>
        </w:rPr>
      </w:pPr>
    </w:p>
    <w:p w14:paraId="32E5004A" w14:textId="77777777" w:rsidR="00BC7D89" w:rsidRPr="00E10B3A" w:rsidRDefault="00BC7D89" w:rsidP="00BC7D89">
      <w:pPr>
        <w:rPr>
          <w:rFonts w:ascii="Times New Roman" w:hAnsi="Times New Roman"/>
          <w:b/>
          <w:szCs w:val="24"/>
        </w:rPr>
      </w:pPr>
      <w:r w:rsidRPr="00E10B3A">
        <w:rPr>
          <w:rFonts w:ascii="Times New Roman" w:hAnsi="Times New Roman"/>
          <w:b/>
          <w:szCs w:val="24"/>
        </w:rPr>
        <w:t>Methods</w:t>
      </w:r>
    </w:p>
    <w:p w14:paraId="1648D800" w14:textId="77777777" w:rsidR="00BC7D89" w:rsidRPr="00E10B3A" w:rsidRDefault="00BC7D89" w:rsidP="00BC7D89">
      <w:pPr>
        <w:rPr>
          <w:rFonts w:ascii="Times New Roman" w:hAnsi="Times New Roman"/>
          <w:szCs w:val="24"/>
        </w:rPr>
      </w:pPr>
    </w:p>
    <w:p w14:paraId="0393258F" w14:textId="77777777" w:rsidR="00BC7D89" w:rsidRPr="00E10B3A" w:rsidRDefault="00BC7D89" w:rsidP="00BC7D89">
      <w:pPr>
        <w:rPr>
          <w:rFonts w:ascii="Times New Roman" w:hAnsi="Times New Roman"/>
          <w:szCs w:val="24"/>
        </w:rPr>
      </w:pPr>
      <w:r w:rsidRPr="00E10B3A">
        <w:rPr>
          <w:rFonts w:ascii="Times New Roman" w:hAnsi="Times New Roman"/>
          <w:szCs w:val="24"/>
        </w:rPr>
        <w:t>1. Literature search</w:t>
      </w:r>
    </w:p>
    <w:p w14:paraId="3F14A336" w14:textId="77777777" w:rsidR="00BC7D89" w:rsidRDefault="00BC7D89" w:rsidP="00BC7D89">
      <w:pPr>
        <w:rPr>
          <w:rFonts w:ascii="Times New Roman" w:hAnsi="Times New Roman"/>
          <w:szCs w:val="24"/>
        </w:rPr>
      </w:pPr>
    </w:p>
    <w:p w14:paraId="15C6144E" w14:textId="77777777" w:rsidR="00BC7D89" w:rsidRPr="00E10B3A" w:rsidRDefault="00BC7D89" w:rsidP="00BC7D89">
      <w:pPr>
        <w:rPr>
          <w:rFonts w:ascii="Times New Roman" w:hAnsi="Times New Roman"/>
          <w:szCs w:val="24"/>
        </w:rPr>
      </w:pPr>
      <w:r w:rsidRPr="00E10B3A">
        <w:rPr>
          <w:rFonts w:ascii="Times New Roman" w:hAnsi="Times New Roman"/>
          <w:szCs w:val="24"/>
        </w:rPr>
        <w:t xml:space="preserve">1) Database: </w:t>
      </w:r>
      <w:proofErr w:type="spellStart"/>
      <w:r w:rsidRPr="00E10B3A">
        <w:rPr>
          <w:rFonts w:ascii="Times New Roman" w:hAnsi="Times New Roman"/>
          <w:szCs w:val="24"/>
        </w:rPr>
        <w:t>psycINFO</w:t>
      </w:r>
      <w:proofErr w:type="spellEnd"/>
      <w:r w:rsidRPr="00E10B3A">
        <w:rPr>
          <w:rFonts w:ascii="Times New Roman" w:hAnsi="Times New Roman"/>
          <w:szCs w:val="24"/>
        </w:rPr>
        <w:t>, SIOP, AOM</w:t>
      </w:r>
    </w:p>
    <w:p w14:paraId="6B05A4F6" w14:textId="6A5A7E01" w:rsidR="00BC7D89" w:rsidRDefault="00BC7D89" w:rsidP="00BC7D89">
      <w:pPr>
        <w:rPr>
          <w:ins w:id="169" w:author="Emily Grijalva" w:date="2013-11-15T13:02:00Z"/>
          <w:rFonts w:ascii="Times New Roman" w:hAnsi="Times New Roman"/>
          <w:szCs w:val="24"/>
        </w:rPr>
      </w:pPr>
      <w:r w:rsidRPr="00E10B3A">
        <w:rPr>
          <w:rFonts w:ascii="Times New Roman" w:hAnsi="Times New Roman"/>
          <w:szCs w:val="24"/>
        </w:rPr>
        <w:t xml:space="preserve">2) Key words: </w:t>
      </w:r>
      <w:ins w:id="170" w:author="Emily Grijalva" w:date="2013-11-15T13:02:00Z">
        <w:r w:rsidR="007352C5">
          <w:rPr>
            <w:rFonts w:ascii="Times New Roman" w:hAnsi="Times New Roman"/>
            <w:szCs w:val="24"/>
          </w:rPr>
          <w:t xml:space="preserve">I have used narcissism alone because I found too many studies were excluded when using additional keywords. </w:t>
        </w:r>
      </w:ins>
      <w:r w:rsidRPr="00E10B3A">
        <w:rPr>
          <w:rFonts w:ascii="Times New Roman" w:hAnsi="Times New Roman"/>
          <w:szCs w:val="24"/>
        </w:rPr>
        <w:t>So far I have tried the combination of “narcissism” with “self-report”, “self-perception”, “other-report”, “peer rating”, “self-enhancement”, “intelligence”, “attractiveness”</w:t>
      </w:r>
      <w:ins w:id="171" w:author="Emily Grijalva" w:date="2013-11-15T13:01:00Z">
        <w:r w:rsidR="007352C5">
          <w:rPr>
            <w:rFonts w:ascii="Times New Roman" w:hAnsi="Times New Roman"/>
            <w:szCs w:val="24"/>
          </w:rPr>
          <w:t xml:space="preserve"> “objective”</w:t>
        </w:r>
      </w:ins>
      <w:r w:rsidRPr="00E10B3A">
        <w:rPr>
          <w:rFonts w:ascii="Times New Roman" w:hAnsi="Times New Roman"/>
          <w:szCs w:val="24"/>
        </w:rPr>
        <w:t>.</w:t>
      </w:r>
    </w:p>
    <w:p w14:paraId="2CA0C9F3" w14:textId="77777777" w:rsidR="007352C5" w:rsidRDefault="007352C5" w:rsidP="00BC7D89">
      <w:pPr>
        <w:rPr>
          <w:ins w:id="172" w:author="Emily Grijalva" w:date="2013-11-15T13:02:00Z"/>
          <w:rFonts w:ascii="Times New Roman" w:hAnsi="Times New Roman"/>
          <w:szCs w:val="24"/>
        </w:rPr>
      </w:pPr>
    </w:p>
    <w:p w14:paraId="2F704419" w14:textId="2DC627C1" w:rsidR="007352C5" w:rsidRPr="007352C5" w:rsidRDefault="007352C5" w:rsidP="007352C5">
      <w:pPr>
        <w:pStyle w:val="ListParagraph"/>
        <w:numPr>
          <w:ilvl w:val="0"/>
          <w:numId w:val="19"/>
        </w:numPr>
        <w:rPr>
          <w:rFonts w:ascii="Times New Roman" w:hAnsi="Times New Roman"/>
          <w:szCs w:val="24"/>
          <w:rPrChange w:id="173" w:author="Emily Grijalva" w:date="2013-11-15T13:02:00Z">
            <w:rPr/>
          </w:rPrChange>
        </w:rPr>
        <w:pPrChange w:id="174" w:author="Emily Grijalva" w:date="2013-11-15T13:02:00Z">
          <w:pPr/>
        </w:pPrChange>
      </w:pPr>
      <w:ins w:id="175" w:author="Emily Grijalva" w:date="2013-11-15T13:03:00Z">
        <w:r>
          <w:rPr>
            <w:rFonts w:ascii="Times New Roman" w:hAnsi="Times New Roman"/>
            <w:szCs w:val="24"/>
          </w:rPr>
          <w:t>Describe a</w:t>
        </w:r>
      </w:ins>
      <w:ins w:id="176" w:author="Emily Grijalva" w:date="2013-11-15T13:02:00Z">
        <w:r w:rsidRPr="007352C5">
          <w:rPr>
            <w:rFonts w:ascii="Times New Roman" w:hAnsi="Times New Roman"/>
            <w:szCs w:val="24"/>
            <w:rPrChange w:id="177" w:author="Emily Grijalva" w:date="2013-11-15T13:02:00Z">
              <w:rPr/>
            </w:rPrChange>
          </w:rPr>
          <w:t>n</w:t>
        </w:r>
        <w:r>
          <w:rPr>
            <w:rFonts w:ascii="Times New Roman" w:hAnsi="Times New Roman"/>
            <w:szCs w:val="24"/>
          </w:rPr>
          <w:t>y decision rules you used that future researchers trying to replicate your meta-analysis would need to know.</w:t>
        </w:r>
      </w:ins>
    </w:p>
    <w:p w14:paraId="52966D26" w14:textId="77777777" w:rsidR="00BC7D89" w:rsidRPr="00E10B3A" w:rsidRDefault="00BC7D89" w:rsidP="00BC7D89">
      <w:pPr>
        <w:rPr>
          <w:rFonts w:ascii="Times New Roman" w:hAnsi="Times New Roman"/>
          <w:szCs w:val="24"/>
        </w:rPr>
      </w:pPr>
    </w:p>
    <w:p w14:paraId="6FE62757" w14:textId="77777777" w:rsidR="00BC7D89" w:rsidRPr="00E10B3A" w:rsidRDefault="00BC7D89" w:rsidP="00BC7D89">
      <w:pPr>
        <w:rPr>
          <w:rFonts w:ascii="Times New Roman" w:hAnsi="Times New Roman"/>
          <w:szCs w:val="24"/>
        </w:rPr>
      </w:pPr>
      <w:r w:rsidRPr="00E10B3A">
        <w:rPr>
          <w:rFonts w:ascii="Times New Roman" w:hAnsi="Times New Roman"/>
          <w:szCs w:val="24"/>
        </w:rPr>
        <w:t>2. Meta-analysis</w:t>
      </w:r>
    </w:p>
    <w:p w14:paraId="6B801AF5" w14:textId="14A1F6F7" w:rsidR="00BC7D89" w:rsidRPr="00E10B3A" w:rsidRDefault="003A1C1B" w:rsidP="00BC7D89">
      <w:pPr>
        <w:rPr>
          <w:rFonts w:ascii="Times New Roman" w:eastAsia="Times New Roman" w:hAnsi="Times New Roman"/>
          <w:szCs w:val="24"/>
        </w:rPr>
      </w:pPr>
      <w:r>
        <w:rPr>
          <w:rFonts w:ascii="Times New Roman" w:eastAsia="Times New Roman" w:hAnsi="Times New Roman"/>
          <w:szCs w:val="24"/>
        </w:rPr>
        <w:t>Apply</w:t>
      </w:r>
      <w:r w:rsidR="00BC7D89" w:rsidRPr="00E10B3A">
        <w:rPr>
          <w:rFonts w:ascii="Times New Roman" w:eastAsia="Times New Roman" w:hAnsi="Times New Roman"/>
          <w:szCs w:val="24"/>
        </w:rPr>
        <w:t xml:space="preserve"> Hunter and Schmidt </w:t>
      </w:r>
      <w:r w:rsidR="00D03FED">
        <w:rPr>
          <w:rFonts w:ascii="Times New Roman" w:eastAsia="Times New Roman" w:hAnsi="Times New Roman"/>
          <w:szCs w:val="24"/>
        </w:rPr>
        <w:t>(</w:t>
      </w:r>
      <w:ins w:id="178" w:author="Emily Grijalva" w:date="2013-11-15T13:01:00Z">
        <w:r w:rsidR="007352C5">
          <w:rPr>
            <w:rFonts w:ascii="Times New Roman" w:eastAsia="Times New Roman" w:hAnsi="Times New Roman"/>
            <w:szCs w:val="24"/>
          </w:rPr>
          <w:t>2004</w:t>
        </w:r>
      </w:ins>
      <w:del w:id="179" w:author="Emily Grijalva" w:date="2013-11-15T13:01:00Z">
        <w:r w:rsidR="00D03FED" w:rsidDel="007352C5">
          <w:rPr>
            <w:rFonts w:ascii="Times New Roman" w:eastAsia="Times New Roman" w:hAnsi="Times New Roman"/>
            <w:szCs w:val="24"/>
          </w:rPr>
          <w:delText>1982</w:delText>
        </w:r>
      </w:del>
      <w:r w:rsidR="00D03FED">
        <w:rPr>
          <w:rFonts w:ascii="Times New Roman" w:eastAsia="Times New Roman" w:hAnsi="Times New Roman"/>
          <w:szCs w:val="24"/>
        </w:rPr>
        <w:t xml:space="preserve">) </w:t>
      </w:r>
      <w:r w:rsidR="00BC7D89">
        <w:rPr>
          <w:rFonts w:ascii="Times New Roman" w:eastAsia="Times New Roman" w:hAnsi="Times New Roman"/>
          <w:szCs w:val="24"/>
        </w:rPr>
        <w:t>meta-analysis</w:t>
      </w:r>
      <w:r w:rsidR="00D03FED">
        <w:rPr>
          <w:rFonts w:ascii="Times New Roman" w:eastAsia="Times New Roman" w:hAnsi="Times New Roman"/>
          <w:szCs w:val="24"/>
        </w:rPr>
        <w:t xml:space="preserve"> methods</w:t>
      </w:r>
      <w:r w:rsidR="005D2FB9">
        <w:rPr>
          <w:rFonts w:ascii="Times New Roman" w:eastAsia="Times New Roman" w:hAnsi="Times New Roman"/>
          <w:szCs w:val="24"/>
        </w:rPr>
        <w:t>.</w:t>
      </w:r>
    </w:p>
    <w:p w14:paraId="2C9707A4" w14:textId="77777777" w:rsidR="00BC7D89" w:rsidRPr="00E10B3A" w:rsidRDefault="00BC7D89" w:rsidP="00BC7D89">
      <w:pPr>
        <w:rPr>
          <w:rFonts w:ascii="Times New Roman" w:eastAsia="Times New Roman" w:hAnsi="Times New Roman"/>
          <w:szCs w:val="24"/>
        </w:rPr>
      </w:pPr>
    </w:p>
    <w:p w14:paraId="390CE1F0" w14:textId="77777777" w:rsidR="00BC7D89" w:rsidRDefault="00BC7D89" w:rsidP="00BC7D89">
      <w:pPr>
        <w:rPr>
          <w:rFonts w:ascii="Times New Roman" w:hAnsi="Times New Roman"/>
          <w:b/>
          <w:szCs w:val="24"/>
        </w:rPr>
      </w:pPr>
    </w:p>
    <w:p w14:paraId="3E449957" w14:textId="77777777" w:rsidR="00BC7D89" w:rsidRPr="00E10B3A" w:rsidRDefault="00BC7D89" w:rsidP="00BC7D89">
      <w:pPr>
        <w:rPr>
          <w:rFonts w:ascii="Times New Roman" w:hAnsi="Times New Roman"/>
          <w:b/>
          <w:szCs w:val="24"/>
        </w:rPr>
      </w:pPr>
      <w:r w:rsidRPr="00E10B3A">
        <w:rPr>
          <w:rFonts w:ascii="Times New Roman" w:hAnsi="Times New Roman"/>
          <w:b/>
          <w:szCs w:val="24"/>
        </w:rPr>
        <w:t>Expectation:</w:t>
      </w:r>
    </w:p>
    <w:p w14:paraId="68BB80AF" w14:textId="77777777" w:rsidR="00BC7D89" w:rsidRPr="00E10B3A" w:rsidRDefault="00BC7D89" w:rsidP="00BC7D89">
      <w:pPr>
        <w:rPr>
          <w:rFonts w:ascii="Times New Roman" w:hAnsi="Times New Roman"/>
          <w:b/>
          <w:szCs w:val="24"/>
        </w:rPr>
      </w:pPr>
    </w:p>
    <w:p w14:paraId="7C44B0DB" w14:textId="77777777" w:rsidR="00BC7D89" w:rsidRPr="00E10B3A" w:rsidRDefault="00BC7D89" w:rsidP="00BC7D89">
      <w:pPr>
        <w:rPr>
          <w:rFonts w:ascii="Times New Roman" w:hAnsi="Times New Roman"/>
          <w:szCs w:val="24"/>
        </w:rPr>
      </w:pPr>
      <w:r w:rsidRPr="00E10B3A">
        <w:rPr>
          <w:rFonts w:ascii="Times New Roman" w:hAnsi="Times New Roman"/>
          <w:szCs w:val="24"/>
        </w:rPr>
        <w:t>Narcissism is positively correlated with self-enhancement, and narcissists tend to have positive illusion about themselves on intelligence, physical attractiveness, and personality traits. That is to say, narcissists view themselves as better than when they are being evaluated by others.</w:t>
      </w:r>
    </w:p>
    <w:p w14:paraId="7241C85A" w14:textId="77777777" w:rsidR="00B454B7" w:rsidRDefault="00B454B7" w:rsidP="00BC7D89">
      <w:pPr>
        <w:pStyle w:val="Heading1"/>
      </w:pPr>
    </w:p>
    <w:p w14:paraId="1125B1E0" w14:textId="3F01BCDB" w:rsidR="00B454B7" w:rsidRPr="00400A5A" w:rsidRDefault="00B454B7" w:rsidP="00C447A0">
      <w:pPr>
        <w:pStyle w:val="Heading1"/>
      </w:pPr>
      <w:r>
        <w:br w:type="page"/>
      </w:r>
    </w:p>
    <w:p w14:paraId="6E258C27" w14:textId="77777777" w:rsidR="00461146" w:rsidRPr="00400A5A" w:rsidRDefault="00461146" w:rsidP="00461146">
      <w:pPr>
        <w:pStyle w:val="Heading1"/>
      </w:pPr>
      <w:r w:rsidRPr="00400A5A">
        <w:lastRenderedPageBreak/>
        <w:t>References</w:t>
      </w:r>
    </w:p>
    <w:p w14:paraId="317EB3B2"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Pr>
          <w:rFonts w:ascii="Times New Roman" w:hAnsi="Times New Roman"/>
          <w:szCs w:val="24"/>
        </w:rPr>
        <w:fldChar w:fldCharType="begin"/>
      </w:r>
      <w:r>
        <w:rPr>
          <w:rFonts w:ascii="Times New Roman" w:hAnsi="Times New Roman"/>
          <w:szCs w:val="24"/>
        </w:rPr>
        <w:instrText xml:space="preserve"> ADDIN ZOTERO_BIBL {"custom":[]} CSL_BIBLIOGRAPHY </w:instrText>
      </w:r>
      <w:r>
        <w:rPr>
          <w:rFonts w:ascii="Times New Roman" w:hAnsi="Times New Roman"/>
          <w:szCs w:val="24"/>
        </w:rPr>
        <w:fldChar w:fldCharType="separate"/>
      </w:r>
      <w:r w:rsidRPr="00DE6170">
        <w:rPr>
          <w:rFonts w:ascii="Times New Roman" w:eastAsia="Times New Roman" w:hAnsi="Times New Roman"/>
        </w:rPr>
        <w:t xml:space="preserve">Carlson, E. N., Vazire, S., &amp; Oltmanns, T. F. (2011). You probably think this paper’s about you: Narcissists’ perceptions of their personality and reputation.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101</w:t>
      </w:r>
      <w:r w:rsidRPr="00DE6170">
        <w:rPr>
          <w:rFonts w:ascii="Times New Roman" w:eastAsia="Times New Roman" w:hAnsi="Times New Roman"/>
        </w:rPr>
        <w:t>(1), 185–201. doi:http://dx.doi.org.proxy2.library.illinois.edu/10.1037/a0023781</w:t>
      </w:r>
    </w:p>
    <w:p w14:paraId="64C0937F" w14:textId="77777777" w:rsidR="00461146" w:rsidRDefault="00461146" w:rsidP="00461146">
      <w:pPr>
        <w:autoSpaceDE w:val="0"/>
        <w:autoSpaceDN w:val="0"/>
        <w:adjustRightInd w:val="0"/>
        <w:rPr>
          <w:rFonts w:ascii="Times New Roman" w:eastAsia="Times New Roman" w:hAnsi="Times New Roman"/>
        </w:rPr>
      </w:pPr>
    </w:p>
    <w:p w14:paraId="4AE75530"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Gabriel, M. T., Critelli, J. W., &amp; Ee, J. S. (1994). Narcissistic Illusions in Self-Evaluations of Intelligence and Attractiveness. </w:t>
      </w:r>
      <w:r w:rsidRPr="00DE6170">
        <w:rPr>
          <w:rFonts w:ascii="Times New Roman" w:eastAsia="Times New Roman" w:hAnsi="Times New Roman"/>
          <w:i/>
          <w:iCs/>
        </w:rPr>
        <w:t>Journal of Personality</w:t>
      </w:r>
      <w:r w:rsidRPr="00DE6170">
        <w:rPr>
          <w:rFonts w:ascii="Times New Roman" w:eastAsia="Times New Roman" w:hAnsi="Times New Roman"/>
        </w:rPr>
        <w:t xml:space="preserve">, </w:t>
      </w:r>
      <w:r w:rsidRPr="00DE6170">
        <w:rPr>
          <w:rFonts w:ascii="Times New Roman" w:eastAsia="Times New Roman" w:hAnsi="Times New Roman"/>
          <w:i/>
          <w:iCs/>
        </w:rPr>
        <w:t>62</w:t>
      </w:r>
      <w:r w:rsidRPr="00DE6170">
        <w:rPr>
          <w:rFonts w:ascii="Times New Roman" w:eastAsia="Times New Roman" w:hAnsi="Times New Roman"/>
        </w:rPr>
        <w:t>(1), 143–155. doi:10.1111/1467-6494.ep9406221282</w:t>
      </w:r>
    </w:p>
    <w:p w14:paraId="27BBFB6A" w14:textId="77777777" w:rsidR="00461146" w:rsidRDefault="00461146" w:rsidP="00461146">
      <w:pPr>
        <w:autoSpaceDE w:val="0"/>
        <w:autoSpaceDN w:val="0"/>
        <w:adjustRightInd w:val="0"/>
        <w:rPr>
          <w:rFonts w:ascii="Times New Roman" w:eastAsia="Times New Roman" w:hAnsi="Times New Roman"/>
        </w:rPr>
      </w:pPr>
    </w:p>
    <w:p w14:paraId="71A8D757"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John, O. P., &amp; Robins, R. W. (1994). Accuracy and bias in self-perception: Individual differences in self-enhancement and the role of narcissism.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66</w:t>
      </w:r>
      <w:r w:rsidRPr="00DE6170">
        <w:rPr>
          <w:rFonts w:ascii="Times New Roman" w:eastAsia="Times New Roman" w:hAnsi="Times New Roman"/>
        </w:rPr>
        <w:t>(1), 206–219. doi:http://dx.doi.org.proxy2.library.illinois.edu/10.1037/0022-3514.66.1.206</w:t>
      </w:r>
    </w:p>
    <w:p w14:paraId="755A0988" w14:textId="77777777" w:rsidR="00461146" w:rsidRDefault="00461146" w:rsidP="00461146">
      <w:pPr>
        <w:autoSpaceDE w:val="0"/>
        <w:autoSpaceDN w:val="0"/>
        <w:adjustRightInd w:val="0"/>
        <w:rPr>
          <w:rFonts w:ascii="Times New Roman" w:eastAsia="Times New Roman" w:hAnsi="Times New Roman"/>
        </w:rPr>
      </w:pPr>
    </w:p>
    <w:p w14:paraId="1A2C9A06"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Paulhus, D. L., &amp; Williams, K. M. (2002). The Dark Triad of personality: Narcissism, Machiavellianism, and psychopathy. </w:t>
      </w:r>
      <w:r w:rsidRPr="00DE6170">
        <w:rPr>
          <w:rFonts w:ascii="Times New Roman" w:eastAsia="Times New Roman" w:hAnsi="Times New Roman"/>
          <w:i/>
          <w:iCs/>
        </w:rPr>
        <w:t>Journal of Research in Personality</w:t>
      </w:r>
      <w:r w:rsidRPr="00DE6170">
        <w:rPr>
          <w:rFonts w:ascii="Times New Roman" w:eastAsia="Times New Roman" w:hAnsi="Times New Roman"/>
        </w:rPr>
        <w:t xml:space="preserve">, </w:t>
      </w:r>
      <w:r w:rsidRPr="00DE6170">
        <w:rPr>
          <w:rFonts w:ascii="Times New Roman" w:eastAsia="Times New Roman" w:hAnsi="Times New Roman"/>
          <w:i/>
          <w:iCs/>
        </w:rPr>
        <w:t>36</w:t>
      </w:r>
      <w:r w:rsidRPr="00DE6170">
        <w:rPr>
          <w:rFonts w:ascii="Times New Roman" w:eastAsia="Times New Roman" w:hAnsi="Times New Roman"/>
        </w:rPr>
        <w:t>(6), 556–563. doi:10.1016/S0092-6566(02)00505-6</w:t>
      </w:r>
    </w:p>
    <w:p w14:paraId="3C1D9625" w14:textId="77777777" w:rsidR="00461146" w:rsidRDefault="00461146" w:rsidP="00461146">
      <w:pPr>
        <w:autoSpaceDE w:val="0"/>
        <w:autoSpaceDN w:val="0"/>
        <w:adjustRightInd w:val="0"/>
        <w:rPr>
          <w:rFonts w:ascii="Times New Roman" w:eastAsia="Times New Roman" w:hAnsi="Times New Roman"/>
        </w:rPr>
      </w:pPr>
    </w:p>
    <w:p w14:paraId="5615EB99"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Raskin, R., Novacek, J., &amp; Hogan, R. (1991a). Narcissism, Self-Esteem, and Defensive Self-Enhancement. </w:t>
      </w:r>
      <w:r w:rsidRPr="00DE6170">
        <w:rPr>
          <w:rFonts w:ascii="Times New Roman" w:eastAsia="Times New Roman" w:hAnsi="Times New Roman"/>
          <w:i/>
          <w:iCs/>
        </w:rPr>
        <w:t>Journal of Personality</w:t>
      </w:r>
      <w:r w:rsidRPr="00DE6170">
        <w:rPr>
          <w:rFonts w:ascii="Times New Roman" w:eastAsia="Times New Roman" w:hAnsi="Times New Roman"/>
        </w:rPr>
        <w:t xml:space="preserve">, </w:t>
      </w:r>
      <w:r w:rsidRPr="00DE6170">
        <w:rPr>
          <w:rFonts w:ascii="Times New Roman" w:eastAsia="Times New Roman" w:hAnsi="Times New Roman"/>
          <w:i/>
          <w:iCs/>
        </w:rPr>
        <w:t>59</w:t>
      </w:r>
      <w:r w:rsidRPr="00DE6170">
        <w:rPr>
          <w:rFonts w:ascii="Times New Roman" w:eastAsia="Times New Roman" w:hAnsi="Times New Roman"/>
        </w:rPr>
        <w:t>(1), 19–38. doi:10.1111/1467-6494.ep9106030312</w:t>
      </w:r>
    </w:p>
    <w:p w14:paraId="21FC247A" w14:textId="77777777" w:rsidR="00461146" w:rsidRDefault="00461146" w:rsidP="00461146">
      <w:pPr>
        <w:autoSpaceDE w:val="0"/>
        <w:autoSpaceDN w:val="0"/>
        <w:adjustRightInd w:val="0"/>
        <w:rPr>
          <w:rFonts w:ascii="Times New Roman" w:eastAsia="Times New Roman" w:hAnsi="Times New Roman"/>
        </w:rPr>
      </w:pPr>
    </w:p>
    <w:p w14:paraId="61101244"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Raskin, R., Novacek, J., &amp; Hogan, R. (1991b). Narcissistic self-esteem management. </w:t>
      </w:r>
      <w:r w:rsidRPr="00DE6170">
        <w:rPr>
          <w:rFonts w:ascii="Times New Roman" w:eastAsia="Times New Roman" w:hAnsi="Times New Roman"/>
          <w:i/>
          <w:iCs/>
        </w:rPr>
        <w:t>Journal of Personality and Social Psychology</w:t>
      </w:r>
      <w:r w:rsidRPr="00DE6170">
        <w:rPr>
          <w:rFonts w:ascii="Times New Roman" w:eastAsia="Times New Roman" w:hAnsi="Times New Roman"/>
        </w:rPr>
        <w:t xml:space="preserve">, </w:t>
      </w:r>
      <w:r w:rsidRPr="00DE6170">
        <w:rPr>
          <w:rFonts w:ascii="Times New Roman" w:eastAsia="Times New Roman" w:hAnsi="Times New Roman"/>
          <w:i/>
          <w:iCs/>
        </w:rPr>
        <w:t>60</w:t>
      </w:r>
      <w:r w:rsidRPr="00DE6170">
        <w:rPr>
          <w:rFonts w:ascii="Times New Roman" w:eastAsia="Times New Roman" w:hAnsi="Times New Roman"/>
        </w:rPr>
        <w:t>(6), 911–918. doi:http://dx.doi.org.proxy2.library.illinois.edu/10.1037/0022-3514.60.6.911</w:t>
      </w:r>
    </w:p>
    <w:p w14:paraId="4099B284" w14:textId="77777777" w:rsidR="00461146" w:rsidRDefault="00461146" w:rsidP="00461146">
      <w:pPr>
        <w:autoSpaceDE w:val="0"/>
        <w:autoSpaceDN w:val="0"/>
        <w:adjustRightInd w:val="0"/>
        <w:rPr>
          <w:rFonts w:ascii="Times New Roman" w:eastAsia="Times New Roman" w:hAnsi="Times New Roman"/>
        </w:rPr>
      </w:pPr>
    </w:p>
    <w:p w14:paraId="63623670" w14:textId="77777777" w:rsidR="00461146" w:rsidRPr="00DE6170" w:rsidRDefault="00461146" w:rsidP="00461146">
      <w:pPr>
        <w:autoSpaceDE w:val="0"/>
        <w:autoSpaceDN w:val="0"/>
        <w:adjustRightInd w:val="0"/>
        <w:ind w:left="708" w:hangingChars="295" w:hanging="708"/>
        <w:rPr>
          <w:rFonts w:ascii="Times New Roman" w:eastAsia="Times New Roman" w:hAnsi="Times New Roman"/>
        </w:rPr>
      </w:pPr>
      <w:r w:rsidRPr="00DE6170">
        <w:rPr>
          <w:rFonts w:ascii="Times New Roman" w:eastAsia="Times New Roman" w:hAnsi="Times New Roman"/>
        </w:rPr>
        <w:t xml:space="preserve">Vazire, S., &amp; Carlson, E. N. (2010). Self-Knowledge of Personality: Do People Know Themselves? </w:t>
      </w:r>
      <w:r w:rsidRPr="00DE6170">
        <w:rPr>
          <w:rFonts w:ascii="Times New Roman" w:eastAsia="Times New Roman" w:hAnsi="Times New Roman"/>
          <w:i/>
          <w:iCs/>
        </w:rPr>
        <w:t>Social and Personality Psychology Compass</w:t>
      </w:r>
      <w:r w:rsidRPr="00DE6170">
        <w:rPr>
          <w:rFonts w:ascii="Times New Roman" w:eastAsia="Times New Roman" w:hAnsi="Times New Roman"/>
        </w:rPr>
        <w:t xml:space="preserve">, </w:t>
      </w:r>
      <w:r w:rsidRPr="00DE6170">
        <w:rPr>
          <w:rFonts w:ascii="Times New Roman" w:eastAsia="Times New Roman" w:hAnsi="Times New Roman"/>
          <w:i/>
          <w:iCs/>
        </w:rPr>
        <w:t>4</w:t>
      </w:r>
      <w:r w:rsidRPr="00DE6170">
        <w:rPr>
          <w:rFonts w:ascii="Times New Roman" w:eastAsia="Times New Roman" w:hAnsi="Times New Roman"/>
        </w:rPr>
        <w:t>(8), 605–620. doi:10.1111/j.1751-9004.2010.00280.x</w:t>
      </w:r>
    </w:p>
    <w:p w14:paraId="360E6145" w14:textId="39FCB51D" w:rsidR="001D5854" w:rsidRDefault="00461146" w:rsidP="004349D7">
      <w:pPr>
        <w:pStyle w:val="Heading1"/>
        <w:sectPr w:rsidR="001D585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1"/>
          <w:cols w:space="720"/>
        </w:sectPr>
      </w:pPr>
      <w:r>
        <w:rPr>
          <w:szCs w:val="24"/>
        </w:rPr>
        <w:fldChar w:fldCharType="end"/>
      </w:r>
    </w:p>
    <w:p w14:paraId="50E8575C" w14:textId="77777777" w:rsidR="001D5854" w:rsidRPr="001D5854" w:rsidRDefault="001D5854" w:rsidP="001D5854"/>
    <w:sectPr w:rsidR="001D5854" w:rsidRPr="001D5854" w:rsidSect="001D5854">
      <w:headerReference w:type="default" r:id="rId1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EE57B" w14:textId="77777777" w:rsidR="0069402A" w:rsidRDefault="0069402A">
      <w:r>
        <w:separator/>
      </w:r>
    </w:p>
  </w:endnote>
  <w:endnote w:type="continuationSeparator" w:id="0">
    <w:p w14:paraId="03ED2E3D" w14:textId="77777777" w:rsidR="0069402A" w:rsidRDefault="00694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664EB" w14:textId="77777777" w:rsidR="00D4553A" w:rsidRDefault="00D45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79839" w14:textId="77777777" w:rsidR="00D4553A" w:rsidRDefault="00D455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77E7F" w14:textId="77777777" w:rsidR="00D4553A" w:rsidRDefault="00D45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7E4F7" w14:textId="77777777" w:rsidR="0069402A" w:rsidRDefault="0069402A">
      <w:r>
        <w:separator/>
      </w:r>
    </w:p>
  </w:footnote>
  <w:footnote w:type="continuationSeparator" w:id="0">
    <w:p w14:paraId="4B20BE6B" w14:textId="77777777" w:rsidR="0069402A" w:rsidRDefault="00694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331B7" w14:textId="77777777" w:rsidR="00D4553A" w:rsidRDefault="00D45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4BDBF" w14:textId="3D46EF57" w:rsidR="00B454B7" w:rsidRDefault="00D4553A" w:rsidP="00DB3D7C">
    <w:pPr>
      <w:pStyle w:val="Header"/>
      <w:tabs>
        <w:tab w:val="clear" w:pos="4320"/>
        <w:tab w:val="clear" w:pos="8640"/>
        <w:tab w:val="left" w:pos="8910"/>
      </w:tabs>
      <w:jc w:val="right"/>
    </w:pPr>
    <w:r>
      <w:rPr>
        <w:rStyle w:val="PageNumber"/>
        <w:rFonts w:hint="eastAsia"/>
      </w:rPr>
      <w:t>Outline of Research Project</w:t>
    </w:r>
    <w:r w:rsidR="00DB3D7C">
      <w:rPr>
        <w:rStyle w:val="PageNumber"/>
      </w:rPr>
      <w:t xml:space="preserve">     </w:t>
    </w:r>
    <w:r w:rsidR="00B454B7">
      <w:rPr>
        <w:rStyle w:val="PageNumber"/>
      </w:rPr>
      <w:fldChar w:fldCharType="begin"/>
    </w:r>
    <w:r w:rsidR="00B454B7">
      <w:rPr>
        <w:rStyle w:val="PageNumber"/>
      </w:rPr>
      <w:instrText xml:space="preserve"> PAGE </w:instrText>
    </w:r>
    <w:r w:rsidR="00B454B7">
      <w:rPr>
        <w:rStyle w:val="PageNumber"/>
      </w:rPr>
      <w:fldChar w:fldCharType="separate"/>
    </w:r>
    <w:r w:rsidR="007352C5">
      <w:rPr>
        <w:rStyle w:val="PageNumber"/>
        <w:noProof/>
      </w:rPr>
      <w:t>2</w:t>
    </w:r>
    <w:r w:rsidR="00B454B7">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A68E6" w14:textId="77777777" w:rsidR="00D4553A" w:rsidRDefault="00D455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51C06" w14:textId="77777777" w:rsidR="001D5854" w:rsidRPr="001D5854" w:rsidRDefault="001D5854" w:rsidP="001D58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10362A1F"/>
    <w:multiLevelType w:val="hybridMultilevel"/>
    <w:tmpl w:val="46F0D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8D0961"/>
    <w:multiLevelType w:val="hybridMultilevel"/>
    <w:tmpl w:val="992CC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FF6FB5"/>
    <w:multiLevelType w:val="hybridMultilevel"/>
    <w:tmpl w:val="76AE8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E4F12"/>
    <w:multiLevelType w:val="hybridMultilevel"/>
    <w:tmpl w:val="1D7A1FBE"/>
    <w:lvl w:ilvl="0" w:tplc="2A6E4930">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566B63"/>
    <w:multiLevelType w:val="hybridMultilevel"/>
    <w:tmpl w:val="69787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7">
    <w:nsid w:val="76BA7D25"/>
    <w:multiLevelType w:val="hybridMultilevel"/>
    <w:tmpl w:val="83BA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E21A6D"/>
    <w:multiLevelType w:val="hybridMultilevel"/>
    <w:tmpl w:val="D96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7"/>
  </w:num>
  <w:num w:numId="14">
    <w:abstractNumId w:val="18"/>
  </w:num>
  <w:num w:numId="15">
    <w:abstractNumId w:val="14"/>
  </w:num>
  <w:num w:numId="16">
    <w:abstractNumId w:val="10"/>
  </w:num>
  <w:num w:numId="17">
    <w:abstractNumId w:val="12"/>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D89"/>
    <w:rsid w:val="0005557E"/>
    <w:rsid w:val="00083425"/>
    <w:rsid w:val="001D5854"/>
    <w:rsid w:val="00200FC9"/>
    <w:rsid w:val="00317AC7"/>
    <w:rsid w:val="003A1C1B"/>
    <w:rsid w:val="003D151B"/>
    <w:rsid w:val="003D61F4"/>
    <w:rsid w:val="00400A5A"/>
    <w:rsid w:val="004349D7"/>
    <w:rsid w:val="00461146"/>
    <w:rsid w:val="00477FD0"/>
    <w:rsid w:val="00572052"/>
    <w:rsid w:val="005935CF"/>
    <w:rsid w:val="005D2FB9"/>
    <w:rsid w:val="0069402A"/>
    <w:rsid w:val="006B121A"/>
    <w:rsid w:val="006F5309"/>
    <w:rsid w:val="007352C5"/>
    <w:rsid w:val="007B79BD"/>
    <w:rsid w:val="007F7BF4"/>
    <w:rsid w:val="0089016D"/>
    <w:rsid w:val="00A04C81"/>
    <w:rsid w:val="00AB0074"/>
    <w:rsid w:val="00B13707"/>
    <w:rsid w:val="00B35C39"/>
    <w:rsid w:val="00B454B7"/>
    <w:rsid w:val="00B67094"/>
    <w:rsid w:val="00B94611"/>
    <w:rsid w:val="00BC7D89"/>
    <w:rsid w:val="00C447A0"/>
    <w:rsid w:val="00C92C77"/>
    <w:rsid w:val="00D03FED"/>
    <w:rsid w:val="00D35BEF"/>
    <w:rsid w:val="00D4553A"/>
    <w:rsid w:val="00DA1B64"/>
    <w:rsid w:val="00DB3D7C"/>
    <w:rsid w:val="00DC1C03"/>
    <w:rsid w:val="00F00B2E"/>
    <w:rsid w:val="00F571CA"/>
    <w:rsid w:val="00F847D4"/>
    <w:rsid w:val="00FA7F58"/>
    <w:rsid w:val="00FB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D3B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89016D"/>
    <w:rPr>
      <w:rFonts w:ascii="Tahoma" w:hAnsi="Tahoma" w:cs="Tahoma"/>
      <w:sz w:val="16"/>
      <w:szCs w:val="16"/>
    </w:rPr>
  </w:style>
  <w:style w:type="character" w:customStyle="1" w:styleId="BalloonTextChar">
    <w:name w:val="Balloon Text Char"/>
    <w:basedOn w:val="DefaultParagraphFont"/>
    <w:link w:val="BalloonText"/>
    <w:rsid w:val="0089016D"/>
    <w:rPr>
      <w:rFonts w:ascii="Tahoma" w:hAnsi="Tahoma" w:cs="Tahoma"/>
      <w:sz w:val="16"/>
      <w:szCs w:val="16"/>
      <w:lang w:eastAsia="en-US"/>
    </w:rPr>
  </w:style>
  <w:style w:type="character" w:styleId="Emphasis">
    <w:name w:val="Emphasis"/>
    <w:basedOn w:val="DefaultParagraphFont"/>
    <w:qFormat/>
    <w:rsid w:val="0089016D"/>
    <w:rPr>
      <w:i/>
      <w:iCs/>
    </w:rPr>
  </w:style>
  <w:style w:type="paragraph" w:styleId="ListParagraph">
    <w:name w:val="List Paragraph"/>
    <w:basedOn w:val="Normal"/>
    <w:uiPriority w:val="34"/>
    <w:qFormat/>
    <w:rsid w:val="008901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89016D"/>
    <w:rPr>
      <w:rFonts w:ascii="Tahoma" w:hAnsi="Tahoma" w:cs="Tahoma"/>
      <w:sz w:val="16"/>
      <w:szCs w:val="16"/>
    </w:rPr>
  </w:style>
  <w:style w:type="character" w:customStyle="1" w:styleId="BalloonTextChar">
    <w:name w:val="Balloon Text Char"/>
    <w:basedOn w:val="DefaultParagraphFont"/>
    <w:link w:val="BalloonText"/>
    <w:rsid w:val="0089016D"/>
    <w:rPr>
      <w:rFonts w:ascii="Tahoma" w:hAnsi="Tahoma" w:cs="Tahoma"/>
      <w:sz w:val="16"/>
      <w:szCs w:val="16"/>
      <w:lang w:eastAsia="en-US"/>
    </w:rPr>
  </w:style>
  <w:style w:type="character" w:styleId="Emphasis">
    <w:name w:val="Emphasis"/>
    <w:basedOn w:val="DefaultParagraphFont"/>
    <w:qFormat/>
    <w:rsid w:val="0089016D"/>
    <w:rPr>
      <w:i/>
      <w:iCs/>
    </w:rPr>
  </w:style>
  <w:style w:type="paragraph" w:styleId="ListParagraph">
    <w:name w:val="List Paragraph"/>
    <w:basedOn w:val="Normal"/>
    <w:uiPriority w:val="34"/>
    <w:qFormat/>
    <w:rsid w:val="0089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vanguard university</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Luyao</dc:creator>
  <cp:lastModifiedBy>Emily Grijalva</cp:lastModifiedBy>
  <cp:revision>5</cp:revision>
  <cp:lastPrinted>2002-05-11T20:16:00Z</cp:lastPrinted>
  <dcterms:created xsi:type="dcterms:W3CDTF">2013-11-15T18:53:00Z</dcterms:created>
  <dcterms:modified xsi:type="dcterms:W3CDTF">2013-11-15T19:03:00Z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