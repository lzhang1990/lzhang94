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8CC3D" w14:textId="77777777" w:rsidR="00AF2455" w:rsidRPr="00B46784" w:rsidRDefault="00AF2455" w:rsidP="00AF2455">
      <w:pPr>
        <w:rPr>
          <w:rFonts w:ascii="Times New Roman" w:hAnsi="Times New Roman" w:cs="Times New Roman"/>
          <w:color w:val="000000" w:themeColor="text1"/>
        </w:rPr>
      </w:pPr>
      <w:r w:rsidRPr="009B4DF9">
        <w:rPr>
          <w:rFonts w:ascii="Times New Roman" w:hAnsi="Times New Roman" w:cs="Times New Roman"/>
          <w:color w:val="000000" w:themeColor="text1"/>
        </w:rPr>
        <w:t xml:space="preserve">This is the most </w:t>
      </w:r>
      <w:r w:rsidRPr="00B46784">
        <w:rPr>
          <w:rFonts w:ascii="Times New Roman" w:hAnsi="Times New Roman" w:cs="Times New Roman"/>
          <w:color w:val="000000" w:themeColor="text1"/>
        </w:rPr>
        <w:t xml:space="preserve">difficult jigsaw puzzle I’ve ever seen. </w:t>
      </w:r>
    </w:p>
    <w:p w14:paraId="11FFFF41" w14:textId="77777777" w:rsidR="00AF2455" w:rsidRPr="00B46784" w:rsidRDefault="00AF2455" w:rsidP="00AF2455">
      <w:pPr>
        <w:rPr>
          <w:rFonts w:ascii="Times New Roman" w:hAnsi="Times New Roman" w:cs="Times New Roman"/>
          <w:color w:val="000000" w:themeColor="text1"/>
        </w:rPr>
      </w:pPr>
    </w:p>
    <w:p w14:paraId="4F984AF2" w14:textId="77777777" w:rsidR="00AD3740" w:rsidRPr="00FB0E60" w:rsidRDefault="00AF2455" w:rsidP="00AF2455">
      <w:pPr>
        <w:rPr>
          <w:ins w:id="0" w:author="Luyao Zhang" w:date="2016-11-18T20:06:00Z"/>
          <w:rFonts w:ascii="Times New Roman" w:hAnsi="Times New Roman" w:cs="Times New Roman"/>
          <w:color w:val="000000" w:themeColor="text1"/>
        </w:rPr>
      </w:pPr>
      <w:del w:id="1" w:author="Luyao Zhang" w:date="2016-11-18T19:56:00Z">
        <w:r w:rsidRPr="00B46784" w:rsidDel="000C472C">
          <w:rPr>
            <w:rFonts w:ascii="Times New Roman" w:hAnsi="Times New Roman" w:cs="Times New Roman"/>
            <w:color w:val="000000" w:themeColor="text1"/>
          </w:rPr>
          <w:delText>I</w:delText>
        </w:r>
        <w:r w:rsidRPr="00A03BBA" w:rsidDel="000C472C">
          <w:rPr>
            <w:rFonts w:ascii="Times New Roman" w:hAnsi="Times New Roman" w:cs="Times New Roman"/>
            <w:color w:val="000000" w:themeColor="text1"/>
          </w:rPr>
          <w:delText xml:space="preserve">t didn’t even come with </w:delText>
        </w:r>
      </w:del>
      <w:del w:id="2" w:author="Luyao Zhang" w:date="2016-11-18T19:55:00Z">
        <w:r w:rsidRPr="00A03BBA" w:rsidDel="002565BA">
          <w:rPr>
            <w:rFonts w:ascii="Times New Roman" w:hAnsi="Times New Roman" w:cs="Times New Roman"/>
            <w:color w:val="000000" w:themeColor="text1"/>
          </w:rPr>
          <w:delText>a box</w:delText>
        </w:r>
      </w:del>
      <w:ins w:id="3" w:author="Luyao Zhang" w:date="2016-11-18T19:56:00Z">
        <w:r w:rsidR="00193D66" w:rsidRPr="00A03BBA">
          <w:rPr>
            <w:rFonts w:ascii="Times New Roman" w:hAnsi="Times New Roman" w:cs="Times New Roman"/>
            <w:color w:val="000000" w:themeColor="text1"/>
          </w:rPr>
          <w:t>I</w:t>
        </w:r>
        <w:r w:rsidR="000C472C" w:rsidRPr="00A03BBA">
          <w:rPr>
            <w:rFonts w:ascii="Times New Roman" w:hAnsi="Times New Roman" w:cs="Times New Roman"/>
            <w:color w:val="000000" w:themeColor="text1"/>
          </w:rPr>
          <w:t xml:space="preserve"> don’t know how many pieces there are or what they look like</w:t>
        </w:r>
      </w:ins>
      <w:r w:rsidRPr="00A03BBA">
        <w:rPr>
          <w:rFonts w:ascii="Times New Roman" w:hAnsi="Times New Roman" w:cs="Times New Roman"/>
          <w:color w:val="000000" w:themeColor="text1"/>
        </w:rPr>
        <w:t>.</w:t>
      </w:r>
      <w:ins w:id="4" w:author="Luyao Zhang" w:date="2016-11-18T19:56:00Z">
        <w:r w:rsidR="000C472C" w:rsidRPr="00A03BBA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5" w:author="Luyao Zhang" w:date="2016-11-18T20:03:00Z">
        <w:r w:rsidR="00CF4F1C" w:rsidRPr="00A03BBA">
          <w:rPr>
            <w:rFonts w:ascii="Times New Roman" w:hAnsi="Times New Roman" w:cs="Times New Roman"/>
            <w:color w:val="000000" w:themeColor="text1"/>
          </w:rPr>
          <w:t>I don</w:t>
        </w:r>
        <w:r w:rsidR="00CF4F1C" w:rsidRPr="007368C6">
          <w:rPr>
            <w:rFonts w:ascii="Times New Roman" w:hAnsi="Times New Roman" w:cs="Times New Roman"/>
            <w:color w:val="000000" w:themeColor="text1"/>
          </w:rPr>
          <w:t xml:space="preserve">’t know what the final image is. </w:t>
        </w:r>
      </w:ins>
      <w:ins w:id="6" w:author="Luyao Zhang" w:date="2016-11-18T19:56:00Z">
        <w:r w:rsidR="000C472C" w:rsidRPr="007368C6">
          <w:rPr>
            <w:rFonts w:ascii="Times New Roman" w:hAnsi="Times New Roman" w:cs="Times New Roman"/>
            <w:color w:val="000000" w:themeColor="text1"/>
          </w:rPr>
          <w:t>It didn’t even come with a box</w:t>
        </w:r>
      </w:ins>
      <w:ins w:id="7" w:author="Luyao Zhang" w:date="2016-11-18T20:02:00Z">
        <w:r w:rsidR="00734F6A" w:rsidRPr="007368C6">
          <w:rPr>
            <w:rFonts w:ascii="Times New Roman" w:hAnsi="Times New Roman" w:cs="Times New Roman"/>
            <w:color w:val="000000" w:themeColor="text1"/>
          </w:rPr>
          <w:t>.</w:t>
        </w:r>
      </w:ins>
      <w:r w:rsidRPr="007368C6">
        <w:rPr>
          <w:rFonts w:ascii="Times New Roman" w:hAnsi="Times New Roman" w:cs="Times New Roman"/>
          <w:color w:val="000000" w:themeColor="text1"/>
        </w:rPr>
        <w:t xml:space="preserve"> </w:t>
      </w:r>
      <w:ins w:id="8" w:author="Luyao Zhang" w:date="2016-11-18T20:04:00Z">
        <w:r w:rsidR="00D03475" w:rsidRPr="007368C6">
          <w:rPr>
            <w:rFonts w:ascii="Times New Roman" w:hAnsi="Times New Roman" w:cs="Times New Roman"/>
            <w:color w:val="000000" w:themeColor="text1"/>
          </w:rPr>
          <w:t xml:space="preserve">And </w:t>
        </w:r>
      </w:ins>
      <w:del w:id="9" w:author="Luyao Zhang" w:date="2016-11-18T19:55:00Z">
        <w:r w:rsidRPr="007368C6" w:rsidDel="00665DF4">
          <w:rPr>
            <w:rFonts w:ascii="Times New Roman" w:hAnsi="Times New Roman" w:cs="Times New Roman"/>
            <w:color w:val="000000" w:themeColor="text1"/>
          </w:rPr>
          <w:delText xml:space="preserve">I started out with almost zero piece, </w:delText>
        </w:r>
        <w:r w:rsidRPr="00FB0E60" w:rsidDel="00B111C6">
          <w:rPr>
            <w:rFonts w:ascii="Times New Roman" w:hAnsi="Times New Roman" w:cs="Times New Roman"/>
            <w:color w:val="000000" w:themeColor="text1"/>
          </w:rPr>
          <w:delText>and o</w:delText>
        </w:r>
      </w:del>
      <w:ins w:id="10" w:author="Luyao Zhang" w:date="2016-11-18T19:55:00Z">
        <w:r w:rsidR="00D03475" w:rsidRPr="00FB0E60">
          <w:rPr>
            <w:rFonts w:ascii="Times New Roman" w:hAnsi="Times New Roman" w:cs="Times New Roman"/>
            <w:color w:val="000000" w:themeColor="text1"/>
          </w:rPr>
          <w:t>o</w:t>
        </w:r>
      </w:ins>
      <w:r w:rsidRPr="00FB0E60">
        <w:rPr>
          <w:rFonts w:ascii="Times New Roman" w:hAnsi="Times New Roman" w:cs="Times New Roman"/>
          <w:color w:val="000000" w:themeColor="text1"/>
        </w:rPr>
        <w:t>nce the game starts, there’ s no way back.</w:t>
      </w:r>
      <w:ins w:id="11" w:author="Luyao Zhang" w:date="2016-11-18T20:05:00Z">
        <w:r w:rsidR="00DB3B41" w:rsidRPr="00FB0E60">
          <w:rPr>
            <w:rFonts w:ascii="Times New Roman" w:hAnsi="Times New Roman" w:cs="Times New Roman"/>
            <w:color w:val="000000" w:themeColor="text1"/>
          </w:rPr>
          <w:t xml:space="preserve"> </w:t>
        </w:r>
      </w:ins>
    </w:p>
    <w:p w14:paraId="6D2F567E" w14:textId="77777777" w:rsidR="00AD3740" w:rsidRPr="004A4321" w:rsidRDefault="00AD3740" w:rsidP="00AF2455">
      <w:pPr>
        <w:rPr>
          <w:ins w:id="12" w:author="Luyao Zhang" w:date="2016-11-18T20:06:00Z"/>
          <w:rFonts w:ascii="Times New Roman" w:hAnsi="Times New Roman" w:cs="Times New Roman"/>
          <w:color w:val="000000" w:themeColor="text1"/>
        </w:rPr>
      </w:pPr>
    </w:p>
    <w:p w14:paraId="24F011D8" w14:textId="20801842" w:rsidR="00AF2455" w:rsidRPr="009B4DF9" w:rsidRDefault="00DB3B41" w:rsidP="00AF2455">
      <w:pPr>
        <w:rPr>
          <w:rFonts w:ascii="Times New Roman" w:hAnsi="Times New Roman" w:cs="Times New Roman"/>
          <w:color w:val="000000" w:themeColor="text1"/>
          <w:rPrChange w:id="13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</w:pPr>
      <w:ins w:id="14" w:author="Luyao Zhang" w:date="2016-11-18T20:05:00Z">
        <w:r w:rsidRPr="009B4DF9">
          <w:rPr>
            <w:rFonts w:ascii="Times New Roman" w:hAnsi="Times New Roman" w:cs="Times New Roman"/>
            <w:color w:val="000000" w:themeColor="text1"/>
            <w:rPrChange w:id="15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It</w:t>
        </w:r>
      </w:ins>
      <w:ins w:id="16" w:author="Luyao Zhang" w:date="2016-11-18T20:06:00Z">
        <w:r w:rsidR="0071626F" w:rsidRPr="009B4DF9">
          <w:rPr>
            <w:rFonts w:ascii="Times New Roman" w:hAnsi="Times New Roman" w:cs="Times New Roman"/>
            <w:color w:val="000000" w:themeColor="text1"/>
            <w:rPrChange w:id="17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’s me.</w:t>
        </w:r>
      </w:ins>
    </w:p>
    <w:p w14:paraId="28E94BE9" w14:textId="77777777" w:rsidR="00AF2455" w:rsidRPr="009B4DF9" w:rsidRDefault="00AF2455" w:rsidP="00AF2455">
      <w:pPr>
        <w:rPr>
          <w:rFonts w:ascii="Times New Roman" w:hAnsi="Times New Roman" w:cs="Times New Roman"/>
          <w:color w:val="000000" w:themeColor="text1"/>
          <w:rPrChange w:id="18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</w:pPr>
    </w:p>
    <w:p w14:paraId="379E7E2A" w14:textId="15DB0519" w:rsidR="002E4EE0" w:rsidRPr="009B4DF9" w:rsidRDefault="009C21A0" w:rsidP="00AF2455">
      <w:pPr>
        <w:rPr>
          <w:ins w:id="19" w:author="Luyao Zhang" w:date="2016-11-18T20:09:00Z"/>
          <w:rFonts w:ascii="Times New Roman" w:hAnsi="Times New Roman" w:cs="Times New Roman"/>
          <w:color w:val="000000" w:themeColor="text1"/>
          <w:rPrChange w:id="20" w:author="Luyao Zhang" w:date="2016-11-18T20:53:00Z">
            <w:rPr>
              <w:ins w:id="21" w:author="Luyao Zhang" w:date="2016-11-18T20:09:00Z"/>
              <w:rFonts w:ascii="Times New Roman" w:hAnsi="Times New Roman" w:cs="Times New Roman"/>
              <w:color w:val="000000" w:themeColor="text1"/>
            </w:rPr>
          </w:rPrChange>
        </w:rPr>
      </w:pPr>
      <w:ins w:id="22" w:author="Luyao Zhang" w:date="2016-11-18T19:56:00Z">
        <w:r w:rsidRPr="009B4DF9">
          <w:rPr>
            <w:rFonts w:ascii="Times New Roman" w:hAnsi="Times New Roman" w:cs="Times New Roman"/>
            <w:color w:val="000000" w:themeColor="text1"/>
            <w:rPrChange w:id="23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The very first piece, </w:t>
        </w:r>
      </w:ins>
      <w:r w:rsidR="00AF2455" w:rsidRPr="009B4DF9">
        <w:rPr>
          <w:rFonts w:ascii="Times New Roman" w:hAnsi="Times New Roman" w:cs="Times New Roman"/>
          <w:color w:val="000000" w:themeColor="text1"/>
          <w:rPrChange w:id="24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I </w:t>
      </w:r>
      <w:del w:id="25" w:author="Luyao Zhang" w:date="2016-11-18T19:57:00Z">
        <w:r w:rsidR="00AF2455" w:rsidRPr="009B4DF9" w:rsidDel="008441AD">
          <w:rPr>
            <w:rFonts w:ascii="Times New Roman" w:hAnsi="Times New Roman" w:cs="Times New Roman"/>
            <w:color w:val="000000" w:themeColor="text1"/>
            <w:rPrChange w:id="26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 xml:space="preserve">think </w:delText>
        </w:r>
      </w:del>
      <w:del w:id="27" w:author="Luyao Zhang" w:date="2016-11-18T19:56:00Z">
        <w:r w:rsidR="00AF2455" w:rsidRPr="009B4DF9" w:rsidDel="009C21A0">
          <w:rPr>
            <w:rFonts w:ascii="Times New Roman" w:hAnsi="Times New Roman" w:cs="Times New Roman"/>
            <w:color w:val="000000" w:themeColor="text1"/>
            <w:rPrChange w:id="28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>the first piece</w:delText>
        </w:r>
      </w:del>
      <w:del w:id="29" w:author="Luyao Zhang" w:date="2016-11-18T19:57:00Z">
        <w:r w:rsidR="00AF2455" w:rsidRPr="009B4DF9" w:rsidDel="008441AD">
          <w:rPr>
            <w:rFonts w:ascii="Times New Roman" w:hAnsi="Times New Roman" w:cs="Times New Roman"/>
            <w:color w:val="000000" w:themeColor="text1"/>
            <w:rPrChange w:id="30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 xml:space="preserve"> has always </w:delText>
        </w:r>
        <w:r w:rsidR="00AF2455" w:rsidRPr="009B4DF9" w:rsidDel="001B0F0F">
          <w:rPr>
            <w:rFonts w:ascii="Times New Roman" w:hAnsi="Times New Roman" w:cs="Times New Roman"/>
            <w:color w:val="000000" w:themeColor="text1"/>
            <w:rPrChange w:id="31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 xml:space="preserve">kind of </w:delText>
        </w:r>
        <w:r w:rsidR="00AF2455" w:rsidRPr="009B4DF9" w:rsidDel="008441AD">
          <w:rPr>
            <w:rFonts w:ascii="Times New Roman" w:hAnsi="Times New Roman" w:cs="Times New Roman"/>
            <w:color w:val="000000" w:themeColor="text1"/>
            <w:rPrChange w:id="32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>been there ever since I was born</w:delText>
        </w:r>
      </w:del>
      <w:ins w:id="33" w:author="Luyao Zhang" w:date="2016-11-18T19:57:00Z">
        <w:r w:rsidR="008441AD" w:rsidRPr="009B4DF9">
          <w:rPr>
            <w:rFonts w:ascii="Times New Roman" w:hAnsi="Times New Roman" w:cs="Times New Roman"/>
            <w:color w:val="000000" w:themeColor="text1"/>
            <w:rPrChange w:id="34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was born with it</w:t>
        </w:r>
      </w:ins>
      <w:r w:rsidR="00AF2455" w:rsidRPr="009B4DF9">
        <w:rPr>
          <w:rFonts w:ascii="Times New Roman" w:hAnsi="Times New Roman" w:cs="Times New Roman"/>
          <w:color w:val="000000" w:themeColor="text1"/>
          <w:rPrChange w:id="35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>.</w:t>
      </w:r>
      <w:ins w:id="36" w:author="Luyao Zhang" w:date="2016-11-18T20:27:00Z">
        <w:r w:rsidR="001B4150" w:rsidRPr="009B4DF9">
          <w:rPr>
            <w:rFonts w:ascii="Times New Roman" w:hAnsi="Times New Roman" w:cs="Times New Roman"/>
            <w:color w:val="000000" w:themeColor="text1"/>
            <w:rPrChange w:id="37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 M</w:t>
        </w:r>
      </w:ins>
      <w:del w:id="38" w:author="Luyao Zhang" w:date="2016-11-18T20:27:00Z">
        <w:r w:rsidR="00AF2455" w:rsidRPr="009B4DF9" w:rsidDel="001B4150">
          <w:rPr>
            <w:rFonts w:ascii="Times New Roman" w:hAnsi="Times New Roman" w:cs="Times New Roman"/>
            <w:color w:val="000000" w:themeColor="text1"/>
            <w:rPrChange w:id="39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 xml:space="preserve"> </w:delText>
        </w:r>
      </w:del>
      <w:ins w:id="40" w:author="Luyao Zhang" w:date="2016-11-18T20:06:00Z">
        <w:r w:rsidR="00E52EE2" w:rsidRPr="009B4DF9">
          <w:rPr>
            <w:rFonts w:ascii="Times New Roman" w:hAnsi="Times New Roman" w:cs="Times New Roman"/>
            <w:color w:val="000000" w:themeColor="text1"/>
            <w:rPrChange w:id="41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om told me </w:t>
        </w:r>
      </w:ins>
      <w:r w:rsidR="00AF2455" w:rsidRPr="009B4DF9">
        <w:rPr>
          <w:rFonts w:ascii="Times New Roman" w:hAnsi="Times New Roman" w:cs="Times New Roman"/>
          <w:color w:val="000000" w:themeColor="text1"/>
          <w:rPrChange w:id="42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I was a maverick even before elementary school. I </w:t>
      </w:r>
      <w:ins w:id="43" w:author="Luyao Zhang" w:date="2016-11-18T20:07:00Z">
        <w:r w:rsidR="007C0AFC" w:rsidRPr="009B4DF9">
          <w:rPr>
            <w:rFonts w:ascii="Times New Roman" w:hAnsi="Times New Roman" w:cs="Times New Roman"/>
            <w:color w:val="000000" w:themeColor="text1"/>
            <w:rPrChange w:id="44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insisted </w:t>
        </w:r>
        <w:r w:rsidR="002E3F1B" w:rsidRPr="009B4DF9">
          <w:rPr>
            <w:rFonts w:ascii="Times New Roman" w:hAnsi="Times New Roman" w:cs="Times New Roman"/>
            <w:color w:val="000000" w:themeColor="text1"/>
            <w:rPrChange w:id="45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on</w:t>
        </w:r>
      </w:ins>
      <w:del w:id="46" w:author="Luyao Zhang" w:date="2016-11-18T20:07:00Z">
        <w:r w:rsidR="00AF2455" w:rsidRPr="009B4DF9" w:rsidDel="007C0AFC">
          <w:rPr>
            <w:rFonts w:ascii="Times New Roman" w:hAnsi="Times New Roman" w:cs="Times New Roman"/>
            <w:color w:val="000000" w:themeColor="text1"/>
            <w:rPrChange w:id="47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>had</w:delText>
        </w:r>
      </w:del>
      <w:r w:rsidR="00AF2455" w:rsidRPr="009B4DF9">
        <w:rPr>
          <w:rFonts w:ascii="Times New Roman" w:hAnsi="Times New Roman" w:cs="Times New Roman"/>
          <w:color w:val="000000" w:themeColor="text1"/>
          <w:rPrChange w:id="48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a pony tail in kindergarten, regardless of the rule that all boys should have short hair</w:t>
      </w:r>
      <w:ins w:id="49" w:author="Luyao Zhang" w:date="2016-11-18T20:08:00Z">
        <w:r w:rsidR="007153DB" w:rsidRPr="009B4DF9">
          <w:rPr>
            <w:rFonts w:ascii="Times New Roman" w:hAnsi="Times New Roman" w:cs="Times New Roman"/>
            <w:color w:val="000000" w:themeColor="text1"/>
            <w:rPrChange w:id="50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, because “</w:t>
        </w:r>
      </w:ins>
      <w:ins w:id="51" w:author="Luyao Zhang" w:date="2016-11-18T20:27:00Z">
        <w:r w:rsidR="00355404" w:rsidRPr="009B4DF9">
          <w:rPr>
            <w:rFonts w:ascii="Times New Roman" w:hAnsi="Times New Roman" w:cs="Times New Roman"/>
            <w:color w:val="000000" w:themeColor="text1"/>
            <w:rPrChange w:id="52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same</w:t>
        </w:r>
      </w:ins>
      <w:ins w:id="53" w:author="Luyao Zhang" w:date="2016-11-18T20:08:00Z">
        <w:r w:rsidR="00F10439" w:rsidRPr="009B4DF9">
          <w:rPr>
            <w:rFonts w:ascii="Times New Roman" w:hAnsi="Times New Roman" w:cs="Times New Roman"/>
            <w:color w:val="000000" w:themeColor="text1"/>
            <w:rPrChange w:id="54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 hair</w:t>
        </w:r>
        <w:r w:rsidR="006C0BB6" w:rsidRPr="009B4DF9">
          <w:rPr>
            <w:rFonts w:ascii="Times New Roman" w:hAnsi="Times New Roman" w:cs="Times New Roman"/>
            <w:color w:val="000000" w:themeColor="text1"/>
            <w:rPrChange w:id="55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 is</w:t>
        </w:r>
      </w:ins>
      <w:ins w:id="56" w:author="Luyao Zhang" w:date="2016-11-18T20:28:00Z">
        <w:r w:rsidR="00355404" w:rsidRPr="009B4DF9">
          <w:rPr>
            <w:rFonts w:ascii="Times New Roman" w:hAnsi="Times New Roman" w:cs="Times New Roman"/>
            <w:color w:val="000000" w:themeColor="text1"/>
            <w:rPrChange w:id="57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 boring</w:t>
        </w:r>
      </w:ins>
      <w:ins w:id="58" w:author="Luyao Zhang" w:date="2016-11-18T20:08:00Z">
        <w:r w:rsidR="007153DB" w:rsidRPr="009B4DF9">
          <w:rPr>
            <w:rFonts w:ascii="Times New Roman" w:hAnsi="Times New Roman" w:cs="Times New Roman"/>
            <w:color w:val="000000" w:themeColor="text1"/>
            <w:rPrChange w:id="59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”</w:t>
        </w:r>
      </w:ins>
      <w:r w:rsidR="00AF2455" w:rsidRPr="009B4DF9">
        <w:rPr>
          <w:rFonts w:ascii="Times New Roman" w:hAnsi="Times New Roman" w:cs="Times New Roman"/>
          <w:color w:val="000000" w:themeColor="text1"/>
          <w:rPrChange w:id="60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. </w:t>
      </w:r>
      <w:del w:id="61" w:author="Luyao Zhang" w:date="2016-11-18T20:07:00Z">
        <w:r w:rsidR="00AF2455" w:rsidRPr="009B4DF9" w:rsidDel="007C0AFC">
          <w:rPr>
            <w:rFonts w:ascii="Times New Roman" w:hAnsi="Times New Roman" w:cs="Times New Roman"/>
            <w:color w:val="000000" w:themeColor="text1"/>
            <w:rPrChange w:id="62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 xml:space="preserve">How boring! I thought. </w:delText>
        </w:r>
      </w:del>
      <w:r w:rsidR="00AF2455" w:rsidRPr="009B4DF9">
        <w:rPr>
          <w:rFonts w:ascii="Times New Roman" w:hAnsi="Times New Roman" w:cs="Times New Roman"/>
          <w:color w:val="000000" w:themeColor="text1"/>
          <w:rPrChange w:id="63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I refused to fit in by pretending </w:t>
      </w:r>
      <w:del w:id="64" w:author="Luyao Zhang" w:date="2016-11-18T20:28:00Z">
        <w:r w:rsidR="00AF2455" w:rsidRPr="009B4DF9" w:rsidDel="005E2056">
          <w:rPr>
            <w:rFonts w:ascii="Times New Roman" w:hAnsi="Times New Roman" w:cs="Times New Roman"/>
            <w:color w:val="000000" w:themeColor="text1"/>
            <w:rPrChange w:id="65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>that I</w:delText>
        </w:r>
      </w:del>
      <w:ins w:id="66" w:author="Luyao Zhang" w:date="2016-11-18T20:28:00Z">
        <w:r w:rsidR="005E2056" w:rsidRPr="009B4DF9">
          <w:rPr>
            <w:rFonts w:ascii="Times New Roman" w:hAnsi="Times New Roman" w:cs="Times New Roman"/>
            <w:color w:val="000000" w:themeColor="text1"/>
            <w:rPrChange w:id="67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to like</w:t>
        </w:r>
      </w:ins>
      <w:r w:rsidR="00AF2455" w:rsidRPr="009B4DF9">
        <w:rPr>
          <w:rFonts w:ascii="Times New Roman" w:hAnsi="Times New Roman" w:cs="Times New Roman"/>
          <w:color w:val="000000" w:themeColor="text1"/>
          <w:rPrChange w:id="68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</w:t>
      </w:r>
      <w:del w:id="69" w:author="Luyao Zhang" w:date="2016-11-18T20:28:00Z">
        <w:r w:rsidR="00AF2455" w:rsidRPr="009B4DF9" w:rsidDel="005E2056">
          <w:rPr>
            <w:rFonts w:ascii="Times New Roman" w:hAnsi="Times New Roman" w:cs="Times New Roman"/>
            <w:color w:val="000000" w:themeColor="text1"/>
            <w:rPrChange w:id="70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 xml:space="preserve">liked to </w:delText>
        </w:r>
      </w:del>
      <w:r w:rsidR="00AF2455" w:rsidRPr="009B4DF9">
        <w:rPr>
          <w:rFonts w:ascii="Times New Roman" w:hAnsi="Times New Roman" w:cs="Times New Roman"/>
          <w:color w:val="000000" w:themeColor="text1"/>
          <w:rPrChange w:id="71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>play</w:t>
      </w:r>
      <w:ins w:id="72" w:author="Luyao Zhang" w:date="2016-11-18T20:28:00Z">
        <w:r w:rsidR="005E2056" w:rsidRPr="009B4DF9">
          <w:rPr>
            <w:rFonts w:ascii="Times New Roman" w:hAnsi="Times New Roman" w:cs="Times New Roman"/>
            <w:color w:val="000000" w:themeColor="text1"/>
            <w:rPrChange w:id="73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ing</w:t>
        </w:r>
      </w:ins>
      <w:r w:rsidR="00AF2455" w:rsidRPr="009B4DF9">
        <w:rPr>
          <w:rFonts w:ascii="Times New Roman" w:hAnsi="Times New Roman" w:cs="Times New Roman"/>
          <w:color w:val="000000" w:themeColor="text1"/>
          <w:rPrChange w:id="74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war with the </w:t>
      </w:r>
      <w:ins w:id="75" w:author="Luyao Zhang" w:date="2016-11-18T20:08:00Z">
        <w:r w:rsidR="00A833CB" w:rsidRPr="009B4DF9">
          <w:rPr>
            <w:rFonts w:ascii="Times New Roman" w:hAnsi="Times New Roman" w:cs="Times New Roman"/>
            <w:color w:val="000000" w:themeColor="text1"/>
            <w:rPrChange w:id="76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boy</w:t>
        </w:r>
      </w:ins>
      <w:del w:id="77" w:author="Luyao Zhang" w:date="2016-11-18T20:08:00Z">
        <w:r w:rsidR="00AF2455" w:rsidRPr="009B4DF9" w:rsidDel="00A833CB">
          <w:rPr>
            <w:rFonts w:ascii="Times New Roman" w:hAnsi="Times New Roman" w:cs="Times New Roman"/>
            <w:color w:val="000000" w:themeColor="text1"/>
            <w:rPrChange w:id="78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>boy</w:delText>
        </w:r>
      </w:del>
      <w:r w:rsidR="00AF2455" w:rsidRPr="009B4DF9">
        <w:rPr>
          <w:rFonts w:ascii="Times New Roman" w:hAnsi="Times New Roman" w:cs="Times New Roman"/>
          <w:color w:val="000000" w:themeColor="text1"/>
          <w:rPrChange w:id="79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>s</w:t>
      </w:r>
      <w:ins w:id="80" w:author="Luyao Zhang" w:date="2016-11-18T20:28:00Z">
        <w:r w:rsidR="007F6B5A" w:rsidRPr="009B4DF9">
          <w:rPr>
            <w:rFonts w:ascii="Times New Roman" w:hAnsi="Times New Roman" w:cs="Times New Roman"/>
            <w:color w:val="000000" w:themeColor="text1"/>
            <w:rPrChange w:id="81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. M</w:t>
        </w:r>
      </w:ins>
      <w:del w:id="82" w:author="Luyao Zhang" w:date="2016-11-18T20:28:00Z">
        <w:r w:rsidR="00AF2455" w:rsidRPr="009B4DF9" w:rsidDel="007F6B5A">
          <w:rPr>
            <w:rFonts w:ascii="Times New Roman" w:hAnsi="Times New Roman" w:cs="Times New Roman"/>
            <w:color w:val="000000" w:themeColor="text1"/>
            <w:rPrChange w:id="83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>, and m</w:delText>
        </w:r>
      </w:del>
      <w:r w:rsidR="00AF2455" w:rsidRPr="009B4DF9">
        <w:rPr>
          <w:rFonts w:ascii="Times New Roman" w:hAnsi="Times New Roman" w:cs="Times New Roman"/>
          <w:color w:val="000000" w:themeColor="text1"/>
          <w:rPrChange w:id="84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>ost of the time, I would just lose myself in the math books</w:t>
      </w:r>
      <w:del w:id="85" w:author="Luyao Zhang" w:date="2016-11-18T20:28:00Z">
        <w:r w:rsidR="00AF2455" w:rsidRPr="009B4DF9" w:rsidDel="004775A4">
          <w:rPr>
            <w:rFonts w:ascii="Times New Roman" w:hAnsi="Times New Roman" w:cs="Times New Roman"/>
            <w:color w:val="000000" w:themeColor="text1"/>
            <w:rPrChange w:id="86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delText xml:space="preserve"> covered in a thin dust</w:delText>
        </w:r>
      </w:del>
      <w:r w:rsidR="00AF2455" w:rsidRPr="009B4DF9">
        <w:rPr>
          <w:rFonts w:ascii="Times New Roman" w:hAnsi="Times New Roman" w:cs="Times New Roman"/>
          <w:color w:val="000000" w:themeColor="text1"/>
          <w:rPrChange w:id="87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>, which Ms. Chan got for me from the top of the</w:t>
      </w:r>
      <w:ins w:id="88" w:author="Luyao Zhang" w:date="2016-11-18T20:28:00Z">
        <w:r w:rsidR="00A00B42" w:rsidRPr="009B4DF9">
          <w:rPr>
            <w:rFonts w:ascii="Times New Roman" w:hAnsi="Times New Roman" w:cs="Times New Roman"/>
            <w:color w:val="000000" w:themeColor="text1"/>
            <w:rPrChange w:id="89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 classroom</w:t>
        </w:r>
      </w:ins>
      <w:r w:rsidR="00AF2455" w:rsidRPr="009B4DF9">
        <w:rPr>
          <w:rFonts w:ascii="Times New Roman" w:hAnsi="Times New Roman" w:cs="Times New Roman"/>
          <w:color w:val="000000" w:themeColor="text1"/>
          <w:rPrChange w:id="90" w:author="Luyao Zhang" w:date="2016-11-18T20:53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shelf. </w:t>
      </w:r>
      <w:ins w:id="91" w:author="Luyao Zhang" w:date="2016-11-18T20:09:00Z">
        <w:r w:rsidR="00C4693C" w:rsidRPr="009B4DF9">
          <w:rPr>
            <w:rFonts w:ascii="Times New Roman" w:hAnsi="Times New Roman" w:cs="Times New Roman"/>
            <w:color w:val="000000" w:themeColor="text1"/>
            <w:rPrChange w:id="92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I </w:t>
        </w:r>
        <w:r w:rsidR="002E4EE0" w:rsidRPr="009B4DF9">
          <w:rPr>
            <w:rFonts w:ascii="Times New Roman" w:hAnsi="Times New Roman" w:cs="Times New Roman"/>
            <w:color w:val="000000" w:themeColor="text1"/>
            <w:rPrChange w:id="93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call</w:t>
        </w:r>
      </w:ins>
      <w:ins w:id="94" w:author="Luyao Zhang" w:date="2016-11-18T20:11:00Z">
        <w:r w:rsidR="00C4693C" w:rsidRPr="009B4DF9">
          <w:rPr>
            <w:rFonts w:ascii="Times New Roman" w:hAnsi="Times New Roman" w:cs="Times New Roman"/>
            <w:color w:val="000000" w:themeColor="text1"/>
            <w:rPrChange w:id="95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ed</w:t>
        </w:r>
      </w:ins>
      <w:ins w:id="96" w:author="Luyao Zhang" w:date="2016-11-18T20:09:00Z">
        <w:r w:rsidR="002E4EE0" w:rsidRPr="009B4DF9">
          <w:rPr>
            <w:rFonts w:ascii="Times New Roman" w:hAnsi="Times New Roman" w:cs="Times New Roman"/>
            <w:color w:val="000000" w:themeColor="text1"/>
            <w:rPrChange w:id="97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 the police </w:t>
        </w:r>
        <w:r w:rsidR="0041216F" w:rsidRPr="009B4DF9">
          <w:rPr>
            <w:rFonts w:ascii="Times New Roman" w:hAnsi="Times New Roman" w:cs="Times New Roman"/>
            <w:color w:val="000000" w:themeColor="text1"/>
            <w:rPrChange w:id="98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because the new nanny was</w:t>
        </w:r>
      </w:ins>
      <w:ins w:id="99" w:author="Luyao Zhang" w:date="2016-11-18T20:13:00Z">
        <w:r w:rsidR="0084732A" w:rsidRPr="009B4DF9">
          <w:rPr>
            <w:rFonts w:ascii="Times New Roman" w:hAnsi="Times New Roman" w:cs="Times New Roman"/>
            <w:color w:val="000000" w:themeColor="text1"/>
            <w:rPrChange w:id="100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 trying</w:t>
        </w:r>
      </w:ins>
      <w:ins w:id="101" w:author="Luyao Zhang" w:date="2016-11-18T20:09:00Z">
        <w:r w:rsidR="00F47E2B" w:rsidRPr="009B4DF9">
          <w:rPr>
            <w:rFonts w:ascii="Times New Roman" w:hAnsi="Times New Roman" w:cs="Times New Roman"/>
            <w:color w:val="000000" w:themeColor="text1"/>
            <w:rPrChange w:id="102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 force</w:t>
        </w:r>
        <w:r w:rsidR="0041216F" w:rsidRPr="009B4DF9">
          <w:rPr>
            <w:rFonts w:ascii="Times New Roman" w:hAnsi="Times New Roman" w:cs="Times New Roman"/>
            <w:color w:val="000000" w:themeColor="text1"/>
            <w:rPrChange w:id="103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 me to </w:t>
        </w:r>
        <w:r w:rsidR="000537E3" w:rsidRPr="009B4DF9">
          <w:rPr>
            <w:rFonts w:ascii="Times New Roman" w:hAnsi="Times New Roman" w:cs="Times New Roman"/>
            <w:color w:val="000000" w:themeColor="text1"/>
            <w:rPrChange w:id="104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 xml:space="preserve">change the grass in my drawing from blue to green, which was </w:t>
        </w:r>
      </w:ins>
      <w:ins w:id="105" w:author="Luyao Zhang" w:date="2016-11-18T20:29:00Z">
        <w:r w:rsidR="00D86016" w:rsidRPr="009B4DF9">
          <w:rPr>
            <w:rFonts w:ascii="Times New Roman" w:hAnsi="Times New Roman" w:cs="Times New Roman"/>
            <w:color w:val="000000" w:themeColor="text1"/>
            <w:rPrChange w:id="106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“</w:t>
        </w:r>
      </w:ins>
      <w:ins w:id="107" w:author="Luyao Zhang" w:date="2016-11-18T20:09:00Z">
        <w:r w:rsidR="000537E3" w:rsidRPr="009B4DF9">
          <w:rPr>
            <w:rFonts w:ascii="Times New Roman" w:hAnsi="Times New Roman" w:cs="Times New Roman"/>
            <w:color w:val="000000" w:themeColor="text1"/>
            <w:rPrChange w:id="108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the correct color</w:t>
        </w:r>
      </w:ins>
      <w:ins w:id="109" w:author="Luyao Zhang" w:date="2016-11-18T20:29:00Z">
        <w:r w:rsidR="00D47AB7" w:rsidRPr="009B4DF9">
          <w:rPr>
            <w:rFonts w:ascii="Times New Roman" w:hAnsi="Times New Roman" w:cs="Times New Roman"/>
            <w:color w:val="000000" w:themeColor="text1"/>
            <w:rPrChange w:id="110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”</w:t>
        </w:r>
      </w:ins>
      <w:ins w:id="111" w:author="Luyao Zhang" w:date="2016-11-18T20:09:00Z">
        <w:r w:rsidR="000537E3" w:rsidRPr="009B4DF9">
          <w:rPr>
            <w:rFonts w:ascii="Times New Roman" w:hAnsi="Times New Roman" w:cs="Times New Roman"/>
            <w:color w:val="000000" w:themeColor="text1"/>
            <w:rPrChange w:id="112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, and erased my drawing w</w:t>
        </w:r>
        <w:r w:rsidR="002A5173" w:rsidRPr="009B4DF9">
          <w:rPr>
            <w:rFonts w:ascii="Times New Roman" w:hAnsi="Times New Roman" w:cs="Times New Roman"/>
            <w:color w:val="000000" w:themeColor="text1"/>
            <w:rPrChange w:id="113" w:author="Luyao Zhang" w:date="2016-11-18T20:53:00Z">
              <w:rPr>
                <w:rFonts w:ascii="Times New Roman" w:hAnsi="Times New Roman" w:cs="Times New Roman"/>
                <w:color w:val="000000" w:themeColor="text1"/>
              </w:rPr>
            </w:rPrChange>
          </w:rPr>
          <w:t>hen her persuasion failed.</w:t>
        </w:r>
      </w:ins>
    </w:p>
    <w:p w14:paraId="1911E537" w14:textId="06C8C24D" w:rsidR="00AF2455" w:rsidRPr="009B4DF9" w:rsidDel="001F63DA" w:rsidRDefault="00AF2455" w:rsidP="00AF2455">
      <w:pPr>
        <w:rPr>
          <w:del w:id="114" w:author="Luyao Zhang" w:date="2016-11-18T20:11:00Z"/>
          <w:rFonts w:ascii="Times New Roman" w:hAnsi="Times New Roman" w:cs="Times New Roman"/>
          <w:strike/>
          <w:color w:val="000000" w:themeColor="text1"/>
          <w:rPrChange w:id="115" w:author="Luyao Zhang" w:date="2016-11-18T20:53:00Z">
            <w:rPr>
              <w:del w:id="116" w:author="Luyao Zhang" w:date="2016-11-18T20:11:00Z"/>
              <w:rFonts w:ascii="Times New Roman" w:hAnsi="Times New Roman" w:cs="Times New Roman"/>
              <w:color w:val="000000" w:themeColor="text1"/>
            </w:rPr>
          </w:rPrChange>
        </w:rPr>
      </w:pPr>
      <w:del w:id="117" w:author="Luyao Zhang" w:date="2016-11-18T20:11:00Z">
        <w:r w:rsidRPr="009B4DF9" w:rsidDel="001F63DA">
          <w:rPr>
            <w:rFonts w:ascii="Times New Roman" w:hAnsi="Times New Roman" w:cs="Times New Roman"/>
            <w:strike/>
            <w:color w:val="000000" w:themeColor="text1"/>
            <w:rPrChange w:id="118" w:author="Luyao Zhang" w:date="2016-11-18T20:53:00Z">
              <w:rPr>
                <w:rFonts w:ascii="Times New Roman" w:hAnsi="Times New Roman" w:cs="Times New Roman"/>
                <w:color w:val="000000" w:themeColor="text1"/>
                <w:highlight w:val="green"/>
              </w:rPr>
            </w:rPrChange>
          </w:rPr>
          <w:delText>When I was 5, one day, I was left home alone with the new nanny, who apparently had a problem with me drawing the grass blue, and tried to persuade me to change it back the “right” color, which was green, of course. Considering her demand ridiculous, I just ignored her as I usually did. She ended up erasing my whole painting. I still have the memory of how angry and shaky I was when I came back from the bathroom, only to find that my drawing was gone. I was so humiliated, and called the police. Now, this has become a joke that my dad tells at the Chinese New Year’s dinner with the whole family, and it never gets old.</w:delText>
        </w:r>
      </w:del>
    </w:p>
    <w:p w14:paraId="5E9331F7" w14:textId="77777777" w:rsidR="00AF2455" w:rsidRPr="009B4DF9" w:rsidRDefault="00AF2455" w:rsidP="00AF2455">
      <w:pPr>
        <w:rPr>
          <w:rFonts w:ascii="Times New Roman" w:hAnsi="Times New Roman" w:cs="Times New Roman"/>
          <w:color w:val="000000" w:themeColor="text1"/>
        </w:rPr>
      </w:pPr>
    </w:p>
    <w:p w14:paraId="617AB79A" w14:textId="32C459E3" w:rsidR="00500521" w:rsidRPr="0065285F" w:rsidRDefault="00AF2455" w:rsidP="00AF2455">
      <w:pPr>
        <w:rPr>
          <w:ins w:id="119" w:author="Luyao Zhang" w:date="2016-11-18T20:22:00Z"/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</w:pPr>
      <w:r w:rsidRPr="00B46784">
        <w:rPr>
          <w:rFonts w:ascii="Times New Roman" w:hAnsi="Times New Roman" w:cs="Times New Roman"/>
          <w:color w:val="000000" w:themeColor="text1"/>
        </w:rPr>
        <w:t xml:space="preserve">When I was </w:t>
      </w:r>
      <w:del w:id="120" w:author="Luyao Zhang" w:date="2016-11-18T20:30:00Z">
        <w:r w:rsidRPr="00A03BBA" w:rsidDel="006829AD">
          <w:rPr>
            <w:rFonts w:ascii="Times New Roman" w:hAnsi="Times New Roman" w:cs="Times New Roman"/>
            <w:color w:val="000000" w:themeColor="text1"/>
          </w:rPr>
          <w:delText>in the 5th grade</w:delText>
        </w:r>
      </w:del>
      <w:ins w:id="121" w:author="Luyao Zhang" w:date="2016-11-18T20:30:00Z">
        <w:r w:rsidR="006829AD" w:rsidRPr="00A03BBA">
          <w:rPr>
            <w:rFonts w:ascii="Times New Roman" w:hAnsi="Times New Roman" w:cs="Times New Roman"/>
            <w:color w:val="000000" w:themeColor="text1"/>
          </w:rPr>
          <w:t>11</w:t>
        </w:r>
      </w:ins>
      <w:r w:rsidRPr="00A03BBA">
        <w:rPr>
          <w:rFonts w:ascii="Times New Roman" w:hAnsi="Times New Roman" w:cs="Times New Roman"/>
          <w:color w:val="000000" w:themeColor="text1"/>
        </w:rPr>
        <w:t xml:space="preserve">, grandpa was diagnosed with </w:t>
      </w:r>
      <w:r w:rsidRPr="00A03BBA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Alzheimer's. </w:t>
      </w:r>
      <w:del w:id="122" w:author="Luyao Zhang" w:date="2016-11-18T20:30:00Z">
        <w:r w:rsidRPr="00A03BBA" w:rsidDel="008B212E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This was</w:delText>
        </w:r>
      </w:del>
      <w:ins w:id="123" w:author="Luyao Zhang" w:date="2016-11-18T20:30:00Z">
        <w:r w:rsidR="008B212E" w:rsidRPr="007368C6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The</w:t>
        </w:r>
      </w:ins>
      <w:del w:id="124" w:author="Luyao Zhang" w:date="2016-11-18T20:30:00Z">
        <w:r w:rsidRPr="007368C6" w:rsidDel="008B212E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 the</w:delText>
        </w:r>
      </w:del>
      <w:r w:rsidRPr="007368C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man who used to</w:t>
      </w:r>
      <w:del w:id="125" w:author="Luyao Zhang" w:date="2016-11-18T20:16:00Z">
        <w:r w:rsidRPr="007368C6" w:rsidDel="00BE616F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 tell me bedtime stories</w:delText>
        </w:r>
      </w:del>
      <w:del w:id="126" w:author="Luyao Zhang" w:date="2016-11-18T20:15:00Z">
        <w:r w:rsidRPr="007368C6" w:rsidDel="00FF6349">
          <w:rPr>
            <w:rFonts w:ascii="Times New Roman" w:eastAsia="Times New Roman" w:hAnsi="Times New Roman" w:cs="Times New Roman"/>
            <w:bCs/>
            <w:strike/>
            <w:color w:val="000000" w:themeColor="text1"/>
            <w:shd w:val="clear" w:color="auto" w:fill="FFFFFF"/>
          </w:rPr>
          <w:delText>, drive me to and from school</w:delText>
        </w:r>
      </w:del>
      <w:del w:id="127" w:author="Luyao Zhang" w:date="2016-11-18T20:16:00Z">
        <w:r w:rsidRPr="007368C6" w:rsidDel="00BE616F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,</w:delText>
        </w:r>
      </w:del>
      <w:r w:rsidRPr="007368C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teach me how play </w:t>
      </w:r>
      <w:r w:rsidRPr="00FB0E60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Ping-pong, beat me and later get beaten by me at</w:t>
      </w:r>
      <w:r w:rsidRPr="0022795F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Chinese chess</w:t>
      </w:r>
      <w:r w:rsidRPr="000370BD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, </w:t>
      </w:r>
      <w:del w:id="128" w:author="Luyao Zhang" w:date="2016-11-18T20:16:00Z">
        <w:r w:rsidRPr="000370BD" w:rsidDel="00094F20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and</w:delText>
        </w:r>
      </w:del>
      <w:del w:id="129" w:author="Luyao Zhang" w:date="2016-11-18T20:30:00Z">
        <w:r w:rsidRPr="007972D7" w:rsidDel="00E5058F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 all he could do </w:delText>
        </w:r>
      </w:del>
      <w:r w:rsidRPr="007972D7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after getting sick</w:t>
      </w:r>
      <w:ins w:id="130" w:author="Luyao Zhang" w:date="2016-11-18T20:30:00Z">
        <w:r w:rsidR="00E5058F" w:rsidRPr="007972D7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, could only</w:t>
        </w:r>
      </w:ins>
      <w:r w:rsidRPr="007972D7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del w:id="131" w:author="Luyao Zhang" w:date="2016-11-18T20:30:00Z">
        <w:r w:rsidRPr="007972D7" w:rsidDel="00E5058F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was </w:delText>
        </w:r>
      </w:del>
      <w:del w:id="132" w:author="Luyao Zhang" w:date="2016-11-18T20:18:00Z">
        <w:r w:rsidRPr="007972D7" w:rsidDel="00766413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looking at me</w:delText>
        </w:r>
      </w:del>
      <w:ins w:id="133" w:author="Luyao Zhang" w:date="2016-11-18T20:18:00Z">
        <w:r w:rsidR="00766413" w:rsidRPr="007972D7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star</w:t>
        </w:r>
        <w:r w:rsidR="00E5058F" w:rsidRPr="007972D7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e</w:t>
        </w:r>
      </w:ins>
      <w:r w:rsidRPr="00B949C0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blankly and ask</w:t>
      </w:r>
      <w:del w:id="134" w:author="Luyao Zhang" w:date="2016-11-18T20:30:00Z">
        <w:r w:rsidRPr="00B949C0" w:rsidDel="00F17A16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ing</w:delText>
        </w:r>
      </w:del>
      <w:r w:rsidRPr="00B949C0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repeatedly </w:t>
      </w:r>
      <w:r w:rsidRPr="009C63BB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who I was. At </w:t>
      </w:r>
      <w:del w:id="135" w:author="Luyao Zhang" w:date="2016-11-18T20:19:00Z">
        <w:r w:rsidRPr="009C63BB" w:rsidDel="00C12799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the age of 11</w:delText>
        </w:r>
      </w:del>
      <w:ins w:id="136" w:author="Luyao Zhang" w:date="2016-11-18T20:30:00Z">
        <w:r w:rsidR="007133D8" w:rsidRPr="009C63BB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11</w:t>
        </w:r>
      </w:ins>
      <w:r w:rsidRPr="009C63BB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, I felt I was running out of time. I </w:t>
      </w:r>
      <w:del w:id="137" w:author="Luyao Zhang" w:date="2016-11-18T20:19:00Z">
        <w:r w:rsidRPr="009C63BB" w:rsidDel="00AC26F5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decided to </w:delText>
        </w:r>
      </w:del>
      <w:ins w:id="138" w:author="Luyao Zhang" w:date="2016-11-18T20:19:00Z">
        <w:r w:rsidR="00AC26F5" w:rsidRPr="009C63BB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 xml:space="preserve">started to </w:t>
        </w:r>
      </w:ins>
      <w:r w:rsidRPr="009C63BB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visit grandpa </w:t>
      </w:r>
      <w:del w:id="139" w:author="Luyao Zhang" w:date="2016-11-18T20:20:00Z">
        <w:r w:rsidRPr="009C63BB" w:rsidDel="006329F5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twice a week</w:delText>
        </w:r>
      </w:del>
      <w:ins w:id="140" w:author="Luyao Zhang" w:date="2016-11-18T20:20:00Z">
        <w:r w:rsidR="006329F5" w:rsidRPr="009C63BB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more often</w:t>
        </w:r>
      </w:ins>
      <w:r w:rsidRPr="009C63BB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, and I would </w:t>
      </w:r>
      <w:r w:rsidRPr="00C3431C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read poems</w:t>
      </w:r>
      <w:ins w:id="141" w:author="Luyao Zhang" w:date="2016-11-18T20:20:00Z">
        <w:r w:rsidR="00D43C42" w:rsidRPr="00C3431C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 xml:space="preserve"> to him</w:t>
        </w:r>
      </w:ins>
      <w:del w:id="142" w:author="Luyao Zhang" w:date="2016-11-18T20:19:00Z">
        <w:r w:rsidRPr="00C3431C" w:rsidDel="000E5FBB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 to him</w:delText>
        </w:r>
      </w:del>
      <w:del w:id="143" w:author="Luyao Zhang" w:date="2016-11-18T20:31:00Z">
        <w:r w:rsidRPr="00C3431C" w:rsidDel="002C3EB7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, sang </w:delText>
        </w:r>
        <w:r w:rsidRPr="00F94753" w:rsidDel="002C3EB7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old songs</w:delText>
        </w:r>
      </w:del>
      <w:del w:id="144" w:author="Luyao Zhang" w:date="2016-11-18T20:20:00Z">
        <w:r w:rsidRPr="00F94753" w:rsidDel="0038184B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 for him</w:delText>
        </w:r>
      </w:del>
      <w:r w:rsidRPr="00F94753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, </w:t>
      </w:r>
      <w:ins w:id="145" w:author="Luyao Zhang" w:date="2016-11-18T20:31:00Z">
        <w:r w:rsidR="001E6A50" w:rsidRPr="00F94753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go</w:t>
        </w:r>
      </w:ins>
      <w:del w:id="146" w:author="Luyao Zhang" w:date="2016-11-18T20:31:00Z">
        <w:r w:rsidRPr="00F94753" w:rsidDel="001E6A50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went</w:delText>
        </w:r>
      </w:del>
      <w:r w:rsidRPr="00F94753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through photos of us with him, and as his </w:t>
      </w:r>
      <w:ins w:id="147" w:author="Luyao Zhang" w:date="2016-11-18T20:21:00Z">
        <w:r w:rsidR="005B56C0" w:rsidRPr="00F94753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condition</w:t>
        </w:r>
      </w:ins>
      <w:del w:id="148" w:author="Luyao Zhang" w:date="2016-11-18T20:21:00Z">
        <w:r w:rsidRPr="00F94753" w:rsidDel="00705BA2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illness</w:delText>
        </w:r>
      </w:del>
      <w:r w:rsidRPr="00F94753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worsened</w:t>
      </w:r>
      <w:del w:id="149" w:author="Luyao Zhang" w:date="2016-11-18T20:32:00Z">
        <w:r w:rsidRPr="00F94753" w:rsidDel="00C80213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 l</w:delText>
        </w:r>
      </w:del>
      <w:del w:id="150" w:author="Luyao Zhang" w:date="2016-11-18T20:31:00Z">
        <w:r w:rsidRPr="00F94753" w:rsidDel="00C80213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ater</w:delText>
        </w:r>
      </w:del>
      <w:r w:rsidRPr="00F94753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, </w:t>
      </w:r>
      <w:del w:id="151" w:author="Luyao Zhang" w:date="2016-11-18T20:21:00Z">
        <w:r w:rsidRPr="00F94753" w:rsidDel="00D172DC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even </w:delText>
        </w:r>
      </w:del>
      <w:r w:rsidRPr="00F94753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t</w:t>
      </w:r>
      <w:ins w:id="152" w:author="Luyao Zhang" w:date="2016-11-18T20:31:00Z">
        <w:r w:rsidR="00FC6BF4" w:rsidRPr="00F94753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each</w:t>
        </w:r>
      </w:ins>
      <w:del w:id="153" w:author="Luyao Zhang" w:date="2016-11-18T20:31:00Z">
        <w:r w:rsidRPr="00F94753" w:rsidDel="00FC6BF4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aught</w:delText>
        </w:r>
      </w:del>
      <w:r w:rsidRPr="00F94753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him</w:t>
      </w:r>
      <w:del w:id="154" w:author="Luyao Zhang" w:date="2016-11-18T20:31:00Z">
        <w:r w:rsidRPr="00F94753" w:rsidDel="005E4753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 </w:delText>
        </w:r>
        <w:r w:rsidRPr="00CD750E" w:rsidDel="005E4753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h</w:delText>
        </w:r>
        <w:r w:rsidRPr="00F00461" w:rsidDel="005E4753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ow</w:delText>
        </w:r>
      </w:del>
      <w:r w:rsidRPr="00F0046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to count. Grandpa was the one who gave me patience and companionship when I was little, and</w:t>
      </w:r>
      <w:del w:id="155" w:author="Luyao Zhang" w:date="2016-11-18T20:21:00Z">
        <w:r w:rsidRPr="00F00461" w:rsidDel="00E67C94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 xml:space="preserve"> then</w:delText>
        </w:r>
      </w:del>
      <w:r w:rsidRPr="0065285F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del w:id="156" w:author="Luyao Zhang" w:date="2016-11-18T20:22:00Z">
        <w:r w:rsidRPr="0065285F" w:rsidDel="001C3C19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it was my turn to pay him back.</w:delText>
        </w:r>
      </w:del>
      <w:ins w:id="157" w:author="Luyao Zhang" w:date="2016-11-18T20:22:00Z">
        <w:r w:rsidR="001C3C19" w:rsidRPr="0065285F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 xml:space="preserve">I </w:t>
        </w:r>
        <w:r w:rsidR="00B0406F" w:rsidRPr="0065285F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did</w:t>
        </w:r>
        <w:r w:rsidR="001C3C19" w:rsidRPr="0065285F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 xml:space="preserve"> the same </w:t>
        </w:r>
        <w:r w:rsidR="00E87B69" w:rsidRPr="0065285F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 xml:space="preserve">thing </w:t>
        </w:r>
        <w:r w:rsidR="00B0406F" w:rsidRPr="0065285F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 xml:space="preserve">for him </w:t>
        </w:r>
        <w:r w:rsidR="00E87B69" w:rsidRPr="0065285F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when he got old.</w:t>
        </w:r>
      </w:ins>
      <w:r w:rsidRPr="0065285F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</w:p>
    <w:p w14:paraId="64D70013" w14:textId="77777777" w:rsidR="00500521" w:rsidRPr="004A4321" w:rsidRDefault="00500521" w:rsidP="00AF2455">
      <w:pPr>
        <w:rPr>
          <w:ins w:id="158" w:author="Luyao Zhang" w:date="2016-11-18T20:22:00Z"/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</w:pPr>
    </w:p>
    <w:p w14:paraId="0FAB0F3F" w14:textId="350F95E3" w:rsidR="00B57B35" w:rsidRPr="009B4DF9" w:rsidRDefault="00AF2455" w:rsidP="00AF2455">
      <w:pPr>
        <w:rPr>
          <w:ins w:id="159" w:author="Luyao Zhang" w:date="2016-11-18T20:38:00Z"/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rPrChange w:id="160" w:author="Luyao Zhang" w:date="2016-11-18T20:53:00Z">
            <w:rPr>
              <w:ins w:id="161" w:author="Luyao Zhang" w:date="2016-11-18T20:38:00Z"/>
              <w:rFonts w:ascii="Times New Roman" w:eastAsia="Times New Roman" w:hAnsi="Times New Roman" w:cs="Times New Roman"/>
              <w:bCs/>
              <w:color w:val="000000" w:themeColor="text1"/>
              <w:shd w:val="clear" w:color="auto" w:fill="FFFFFF"/>
            </w:rPr>
          </w:rPrChange>
        </w:rPr>
      </w:pPr>
      <w:r w:rsidRPr="004A432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I lo</w:t>
      </w:r>
      <w:r w:rsidRPr="00752AE5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st </w:t>
      </w:r>
      <w:ins w:id="162" w:author="Luyao Zhang" w:date="2016-11-18T20:22:00Z">
        <w:r w:rsidR="00500521" w:rsidRPr="00363778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my</w:t>
        </w:r>
        <w:r w:rsidR="00FD1762" w:rsidRPr="00363778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 xml:space="preserve"> </w:t>
        </w:r>
      </w:ins>
      <w:r w:rsidRPr="0036377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grandpa 2 years later, but </w:t>
      </w:r>
      <w:ins w:id="163" w:author="Luyao Zhang" w:date="2016-11-18T20:34:00Z">
        <w:r w:rsidR="00DC3BC6" w:rsidRPr="00363778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gained</w:t>
        </w:r>
      </w:ins>
      <w:del w:id="164" w:author="Luyao Zhang" w:date="2016-11-18T20:34:00Z">
        <w:r w:rsidRPr="00363778" w:rsidDel="00DC3BC6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found</w:delText>
        </w:r>
      </w:del>
      <w:r w:rsidRPr="0036377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the second puzzle piece</w:t>
      </w:r>
      <w:ins w:id="165" w:author="Luyao Zhang" w:date="2016-11-18T20:33:00Z">
        <w:r w:rsidR="00FB767E" w:rsidRPr="00363778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>.</w:t>
        </w:r>
      </w:ins>
      <w:ins w:id="166" w:author="Luyao Zhang" w:date="2016-11-18T20:35:00Z">
        <w:r w:rsidR="0087676B" w:rsidRPr="00363778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 xml:space="preserve"> </w:t>
        </w:r>
      </w:ins>
      <w:ins w:id="167" w:author="Luyao Zhang" w:date="2016-11-18T20:37:00Z">
        <w:r w:rsidR="006A094F" w:rsidRPr="00363778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t xml:space="preserve">Besides being an independent-minded individual, </w:t>
        </w:r>
      </w:ins>
      <w:ins w:id="168" w:author="Luyao Zhang" w:date="2016-11-18T20:39:00Z">
        <w:r w:rsidR="00886E84" w:rsidRPr="009B4DF9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69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t xml:space="preserve">the second piece </w:t>
        </w:r>
        <w:r w:rsidR="003D31F3" w:rsidRPr="009B4DF9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70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t xml:space="preserve">made me realize that </w:t>
        </w:r>
      </w:ins>
      <w:ins w:id="171" w:author="Luyao Zhang" w:date="2016-11-18T20:37:00Z">
        <w:r w:rsidR="006A094F" w:rsidRPr="009B4DF9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72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t>I</w:t>
        </w:r>
      </w:ins>
      <w:ins w:id="173" w:author="Luyao Zhang" w:date="2016-11-18T20:38:00Z">
        <w:r w:rsidR="00A8387F" w:rsidRPr="009B4DF9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74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t xml:space="preserve"> was </w:t>
        </w:r>
        <w:r w:rsidR="006A094F" w:rsidRPr="009B4DF9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75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t xml:space="preserve">also a part of a family. </w:t>
        </w:r>
      </w:ins>
      <w:ins w:id="176" w:author="Luyao Zhang" w:date="2016-11-18T20:51:00Z">
        <w:r w:rsidR="00EA24F9" w:rsidRPr="009B4DF9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77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t>Family love is reciprocal. I receive the love, and give back the love.</w:t>
        </w:r>
      </w:ins>
    </w:p>
    <w:p w14:paraId="4FF0B968" w14:textId="3074AC32" w:rsidR="00AF2455" w:rsidRPr="009B4DF9" w:rsidDel="00B57B35" w:rsidRDefault="00AF2455" w:rsidP="00AF2455">
      <w:pPr>
        <w:rPr>
          <w:del w:id="178" w:author="Luyao Zhang" w:date="2016-11-18T20:38:00Z"/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rPrChange w:id="179" w:author="Luyao Zhang" w:date="2016-11-18T20:53:00Z">
            <w:rPr>
              <w:del w:id="180" w:author="Luyao Zhang" w:date="2016-11-18T20:38:00Z"/>
              <w:rFonts w:ascii="Times New Roman" w:eastAsia="Times New Roman" w:hAnsi="Times New Roman" w:cs="Times New Roman"/>
              <w:bCs/>
              <w:color w:val="000000" w:themeColor="text1"/>
              <w:shd w:val="clear" w:color="auto" w:fill="FFFFFF"/>
            </w:rPr>
          </w:rPrChange>
        </w:rPr>
      </w:pPr>
      <w:del w:id="181" w:author="Luyao Zhang" w:date="2016-11-18T20:33:00Z">
        <w:r w:rsidRPr="009B4DF9" w:rsidDel="00FB767E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82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 xml:space="preserve">, </w:delText>
        </w:r>
      </w:del>
      <w:del w:id="183" w:author="Luyao Zhang" w:date="2016-11-18T20:32:00Z">
        <w:r w:rsidRPr="009B4DF9" w:rsidDel="001E319C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84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 xml:space="preserve">with which I </w:delText>
        </w:r>
      </w:del>
      <w:del w:id="185" w:author="Luyao Zhang" w:date="2016-11-18T20:23:00Z">
        <w:r w:rsidRPr="009B4DF9" w:rsidDel="008A62E9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86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 xml:space="preserve">started </w:delText>
        </w:r>
      </w:del>
      <w:del w:id="187" w:author="Luyao Zhang" w:date="2016-11-18T20:32:00Z">
        <w:r w:rsidRPr="009B4DF9" w:rsidDel="001E319C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88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 xml:space="preserve">to see </w:delText>
        </w:r>
      </w:del>
      <w:del w:id="189" w:author="Luyao Zhang" w:date="2016-11-18T20:23:00Z">
        <w:r w:rsidRPr="009B4DF9" w:rsidDel="00A82E4A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90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>that I was</w:delText>
        </w:r>
      </w:del>
      <w:del w:id="191" w:author="Luyao Zhang" w:date="2016-11-18T20:32:00Z">
        <w:r w:rsidRPr="009B4DF9" w:rsidDel="001E319C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92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 xml:space="preserve"> more than the kid that only cared about </w:delText>
        </w:r>
      </w:del>
      <w:del w:id="193" w:author="Luyao Zhang" w:date="2016-11-18T20:24:00Z">
        <w:r w:rsidRPr="009B4DF9" w:rsidDel="006B620C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94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>if he was able to do what he liked to</w:delText>
        </w:r>
        <w:r w:rsidRPr="009B4DF9" w:rsidDel="00974CFD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95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>,</w:delText>
        </w:r>
      </w:del>
      <w:del w:id="196" w:author="Luyao Zhang" w:date="2016-11-18T20:25:00Z">
        <w:r w:rsidRPr="009B4DF9" w:rsidDel="00801C62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97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 xml:space="preserve"> but was also</w:delText>
        </w:r>
      </w:del>
      <w:del w:id="198" w:author="Luyao Zhang" w:date="2016-11-18T20:32:00Z">
        <w:r w:rsidRPr="009B4DF9" w:rsidDel="001E319C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199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 xml:space="preserve"> part of </w:delText>
        </w:r>
      </w:del>
      <w:del w:id="200" w:author="Luyao Zhang" w:date="2016-11-18T20:25:00Z">
        <w:r w:rsidRPr="009B4DF9" w:rsidDel="00801C62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201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>a</w:delText>
        </w:r>
      </w:del>
      <w:del w:id="202" w:author="Luyao Zhang" w:date="2016-11-18T20:32:00Z">
        <w:r w:rsidRPr="009B4DF9" w:rsidDel="001E319C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203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 xml:space="preserve"> family, where he received love, and in the meantime contributed love.</w:delText>
        </w:r>
      </w:del>
    </w:p>
    <w:p w14:paraId="61059B1A" w14:textId="77777777" w:rsidR="00AF2455" w:rsidRPr="009B4DF9" w:rsidRDefault="00AF2455" w:rsidP="00AF2455">
      <w:pP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rPrChange w:id="204" w:author="Luyao Zhang" w:date="2016-11-18T20:53:00Z">
            <w:rPr>
              <w:rFonts w:ascii="Times New Roman" w:eastAsia="Times New Roman" w:hAnsi="Times New Roman" w:cs="Times New Roman"/>
              <w:bCs/>
              <w:color w:val="000000" w:themeColor="text1"/>
              <w:shd w:val="clear" w:color="auto" w:fill="FFFFFF"/>
            </w:rPr>
          </w:rPrChange>
        </w:rPr>
      </w:pPr>
    </w:p>
    <w:p w14:paraId="2F1C29DC" w14:textId="49943369" w:rsidR="00AF2455" w:rsidRPr="00B835C5" w:rsidRDefault="00AF2455" w:rsidP="00AF2455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  <w:del w:id="205" w:author="Luyao Zhang" w:date="2016-11-18T20:53:00Z">
        <w:r w:rsidRPr="009B4DF9" w:rsidDel="00D2103A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206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delText>I don’t remember when I got the third piece, but t</w:delText>
        </w:r>
      </w:del>
      <w:ins w:id="207" w:author="Luyao Zhang" w:date="2016-11-18T20:53:00Z">
        <w:r w:rsidR="00D2103A" w:rsidRPr="009B4DF9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  <w:rPrChange w:id="208" w:author="Luyao Zhang" w:date="2016-11-18T20:53:00Z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/>
              </w:rPr>
            </w:rPrChange>
          </w:rPr>
          <w:t>T</w:t>
        </w:r>
      </w:ins>
      <w:r w:rsidRPr="009B4DF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rPrChange w:id="209" w:author="Luyao Zhang" w:date="2016-11-18T20:53:00Z">
            <w:rPr>
              <w:rFonts w:ascii="Times New Roman" w:eastAsia="Times New Roman" w:hAnsi="Times New Roman" w:cs="Times New Roman"/>
              <w:bCs/>
              <w:color w:val="000000" w:themeColor="text1"/>
              <w:shd w:val="clear" w:color="auto" w:fill="FFFFFF"/>
            </w:rPr>
          </w:rPrChange>
        </w:rPr>
        <w:t>he picture o</w:t>
      </w:r>
      <w:ins w:id="210" w:author="Luyao Zhang" w:date="2016-11-18T20:53:00Z">
        <w:r w:rsidR="00061891" w:rsidRPr="009B4DF9">
          <w:rPr>
            <w:rFonts w:ascii="Times New Roman" w:eastAsia="MS Mincho" w:hAnsi="Times New Roman" w:cs="Times New Roman"/>
            <w:bCs/>
            <w:color w:val="000000" w:themeColor="text1"/>
            <w:shd w:val="clear" w:color="auto" w:fill="FFFFFF"/>
            <w:rPrChange w:id="211" w:author="Luyao Zhang" w:date="2016-11-18T20:53:00Z">
              <w:rPr>
                <w:rFonts w:ascii="MS Mincho" w:eastAsia="MS Mincho" w:hAnsi="MS Mincho" w:cs="MS Mincho"/>
                <w:bCs/>
                <w:color w:val="000000" w:themeColor="text1"/>
                <w:shd w:val="clear" w:color="auto" w:fill="FFFFFF"/>
              </w:rPr>
            </w:rPrChange>
          </w:rPr>
          <w:t>n the third piece</w:t>
        </w:r>
      </w:ins>
      <w:del w:id="212" w:author="Luyao Zhang" w:date="2016-11-18T20:53:00Z">
        <w:r w:rsidRPr="009B4DF9" w:rsidDel="00DA09A5">
          <w:rPr>
            <w:rFonts w:ascii="Times New Roman" w:eastAsia="Times New Roman" w:hAnsi="Times New Roman" w:cs="Times New Roman"/>
            <w:bCs/>
            <w:color w:val="000000" w:themeColor="text1"/>
            <w:shd w:val="clear" w:color="auto" w:fill="FFFFFF"/>
          </w:rPr>
          <w:delText>n it</w:delText>
        </w:r>
      </w:del>
      <w:r w:rsidRPr="00B46784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Pr="00A03BBA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had always been a blur, until I participated in the </w:t>
      </w:r>
      <w:r w:rsidRPr="00A03BB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HIMCM </w:t>
      </w:r>
      <w:ins w:id="213" w:author="Luyao Zhang" w:date="2016-11-18T20:41:00Z">
        <w:r w:rsidR="005518AC" w:rsidRPr="00A03BB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in high </w:t>
        </w:r>
      </w:ins>
      <w:ins w:id="214" w:author="Luyao Zhang" w:date="2016-11-18T20:47:00Z">
        <w:r w:rsidR="00182A0F" w:rsidRPr="00A03BB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school</w:t>
        </w:r>
      </w:ins>
      <w:del w:id="215" w:author="Luyao Zhang" w:date="2016-11-18T20:41:00Z">
        <w:r w:rsidRPr="00A03BBA" w:rsidDel="005518AC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during my</w:delText>
        </w:r>
        <w:r w:rsidRPr="007368C6" w:rsidDel="005518AC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freshman year in high school</w:delText>
        </w:r>
      </w:del>
      <w:r w:rsidRPr="007368C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. I was assigned to a three-people </w:t>
      </w:r>
      <w:ins w:id="216" w:author="Luyao Zhang" w:date="2016-11-18T20:54:00Z">
        <w:r w:rsidR="007368C6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team</w:t>
        </w:r>
      </w:ins>
      <w:del w:id="217" w:author="Luyao Zhang" w:date="2016-11-18T20:54:00Z">
        <w:r w:rsidRPr="00A03BBA" w:rsidDel="00A03BB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group</w:delText>
        </w:r>
      </w:del>
      <w:r w:rsidRPr="00A03BB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ins w:id="218" w:author="Luyao Zhang" w:date="2016-11-18T20:55:00Z">
        <w:r w:rsidR="00FB0E6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due to</w:t>
        </w:r>
      </w:ins>
      <w:del w:id="219" w:author="Luyao Zhang" w:date="2016-11-18T20:55:00Z">
        <w:r w:rsidRPr="00A03BBA" w:rsidDel="00FB0E6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because of</w:delText>
        </w:r>
      </w:del>
      <w:r w:rsidRPr="00A03BB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late registration, and the only task left for me was computer simulation</w:t>
      </w:r>
      <w:r w:rsidRPr="007368C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about which I barely knew anything. However, to make the deadline, I </w:t>
      </w:r>
      <w:del w:id="220" w:author="Luyao Zhang" w:date="2016-11-18T20:41:00Z">
        <w:r w:rsidRPr="007368C6" w:rsidDel="0084425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didn’t have time to be frustrated,</w:delText>
        </w:r>
      </w:del>
      <w:ins w:id="221" w:author="Luyao Zhang" w:date="2016-11-18T20:41:00Z">
        <w:r w:rsidR="00844255" w:rsidRPr="007368C6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had to</w:t>
        </w:r>
      </w:ins>
      <w:del w:id="222" w:author="Luyao Zhang" w:date="2016-11-18T20:42:00Z">
        <w:r w:rsidRPr="007368C6" w:rsidDel="0084425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and</w:delText>
        </w:r>
      </w:del>
      <w:r w:rsidRPr="007368C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r w:rsidRPr="00FB0E6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start</w:t>
      </w:r>
      <w:del w:id="223" w:author="Luyao Zhang" w:date="2016-11-18T20:42:00Z">
        <w:r w:rsidRPr="00FB0E60" w:rsidDel="0084425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ed</w:delText>
        </w:r>
      </w:del>
      <w:r w:rsidRPr="00FB0E6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learning MATLAB immediately </w:t>
      </w:r>
      <w:del w:id="224" w:author="Luyao Zhang" w:date="2016-11-18T20:42:00Z">
        <w:r w:rsidRPr="00FB0E60" w:rsidDel="00A409DD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in order to run</w:delText>
        </w:r>
      </w:del>
      <w:ins w:id="225" w:author="Luyao Zhang" w:date="2016-11-18T20:42:00Z">
        <w:r w:rsidR="007937AE" w:rsidRPr="00FB0E6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and run</w:t>
        </w:r>
      </w:ins>
      <w:r w:rsidRPr="0022795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the simulation</w:t>
      </w:r>
      <w:ins w:id="226" w:author="Luyao Zhang" w:date="2016-11-18T20:42:00Z">
        <w:r w:rsidR="00670CD6" w:rsidRPr="000370BD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 with it</w:t>
        </w:r>
      </w:ins>
      <w:r w:rsidRPr="000370B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. </w:t>
      </w:r>
      <w:del w:id="227" w:author="Luyao Zhang" w:date="2016-11-18T20:43:00Z">
        <w:r w:rsidRPr="007972D7" w:rsidDel="009A035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At the group meeting,</w:delText>
        </w:r>
      </w:del>
      <w:ins w:id="228" w:author="Luyao Zhang" w:date="2016-11-18T20:43:00Z">
        <w:r w:rsidR="009A035A" w:rsidRPr="007972D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Later,</w:t>
        </w:r>
      </w:ins>
      <w:r w:rsidRPr="007972D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I </w:t>
      </w:r>
      <w:ins w:id="229" w:author="Luyao Zhang" w:date="2016-11-18T20:43:00Z">
        <w:r w:rsidR="00E959F3" w:rsidRPr="007972D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found </w:t>
        </w:r>
      </w:ins>
      <w:del w:id="230" w:author="Luyao Zhang" w:date="2016-11-18T20:43:00Z">
        <w:r w:rsidRPr="007972D7" w:rsidDel="00E959F3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reported </w:delText>
        </w:r>
      </w:del>
      <w:r w:rsidRPr="007972D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a mistake </w:t>
      </w:r>
      <w:del w:id="231" w:author="Luyao Zhang" w:date="2016-11-18T20:43:00Z">
        <w:r w:rsidRPr="007972D7" w:rsidDel="00E959F3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found </w:delText>
        </w:r>
        <w:r w:rsidRPr="007972D7" w:rsidDel="00D138C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by</w:delText>
        </w:r>
        <w:r w:rsidRPr="00B949C0" w:rsidDel="00D138C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</w:delText>
        </w:r>
      </w:del>
      <w:ins w:id="232" w:author="Luyao Zhang" w:date="2016-11-18T20:43:00Z">
        <w:r w:rsidR="00BF0EC6" w:rsidRPr="00B949C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via</w:t>
        </w:r>
        <w:r w:rsidR="00D138C5" w:rsidRPr="00B949C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 </w:t>
        </w:r>
      </w:ins>
      <w:r w:rsidRPr="00B949C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simulation </w:t>
      </w:r>
      <w:r w:rsidRPr="009C63B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in an equation proposed by the other members </w:t>
      </w:r>
      <w:ins w:id="233" w:author="Luyao Zhang" w:date="2016-11-18T20:43:00Z">
        <w:r w:rsidR="00184A78" w:rsidRPr="009C63B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describing</w:t>
        </w:r>
      </w:ins>
      <w:del w:id="234" w:author="Luyao Zhang" w:date="2016-11-18T20:43:00Z">
        <w:r w:rsidRPr="009C63BB" w:rsidDel="007F3AB1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on</w:delText>
        </w:r>
      </w:del>
      <w:r w:rsidRPr="009C63B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the </w:t>
      </w:r>
      <w:del w:id="235" w:author="Luyao Zhang" w:date="2016-11-18T20:44:00Z">
        <w:r w:rsidRPr="009C63BB" w:rsidDel="001E73DF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change of speed</w:delText>
        </w:r>
      </w:del>
      <w:ins w:id="236" w:author="Luyao Zhang" w:date="2016-11-18T20:44:00Z">
        <w:r w:rsidR="001E73DF" w:rsidRPr="009C63B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speed change</w:t>
        </w:r>
      </w:ins>
      <w:r w:rsidRPr="009C63B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when cars merged into traffic. The advisor was </w:t>
      </w:r>
      <w:del w:id="237" w:author="Luyao Zhang" w:date="2016-11-18T20:44:00Z">
        <w:r w:rsidRPr="009C63BB" w:rsidDel="002902CF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very satisfied with my performance</w:delText>
        </w:r>
      </w:del>
      <w:ins w:id="238" w:author="Luyao Zhang" w:date="2016-11-18T20:44:00Z">
        <w:r w:rsidR="002902CF" w:rsidRPr="009C63B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impressed</w:t>
        </w:r>
      </w:ins>
      <w:r w:rsidRPr="009C63B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and </w:t>
      </w:r>
      <w:del w:id="239" w:author="Luyao Zhang" w:date="2016-11-18T20:44:00Z">
        <w:r w:rsidRPr="009C63BB" w:rsidDel="00CA07B6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thus </w:delText>
        </w:r>
      </w:del>
      <w:r w:rsidRPr="009C63B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suggested that I be the </w:t>
      </w:r>
      <w:ins w:id="240" w:author="Luyao Zhang" w:date="2016-11-18T20:56:00Z">
        <w:r w:rsidR="00B949C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new </w:t>
        </w:r>
        <w:r w:rsidR="007972D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team</w:t>
        </w:r>
      </w:ins>
      <w:del w:id="241" w:author="Luyao Zhang" w:date="2016-11-18T20:56:00Z">
        <w:r w:rsidRPr="007972D7" w:rsidDel="007972D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gro</w:delText>
        </w:r>
        <w:r w:rsidRPr="00B949C0" w:rsidDel="007972D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up</w:delText>
        </w:r>
      </w:del>
      <w:r w:rsidRPr="00B949C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lead</w:t>
      </w:r>
      <w:ins w:id="242" w:author="Luyao Zhang" w:date="2016-11-18T20:56:00Z">
        <w:r w:rsidR="000370BD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er</w:t>
        </w:r>
      </w:ins>
      <w:r w:rsidRPr="000370B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an</w:t>
      </w:r>
      <w:ins w:id="243" w:author="Luyao Zhang" w:date="2016-11-18T20:44:00Z">
        <w:r w:rsidR="004519AC" w:rsidRPr="000370BD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d be </w:t>
        </w:r>
      </w:ins>
      <w:ins w:id="244" w:author="Luyao Zhang" w:date="2016-11-18T20:45:00Z">
        <w:r w:rsidR="003B35BB" w:rsidRPr="007972D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in </w:t>
        </w:r>
      </w:ins>
      <w:del w:id="245" w:author="Luyao Zhang" w:date="2016-11-18T20:44:00Z">
        <w:r w:rsidRPr="007972D7" w:rsidDel="004519AC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d take </w:delText>
        </w:r>
      </w:del>
      <w:r w:rsidRPr="007972D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charge </w:t>
      </w:r>
      <w:del w:id="246" w:author="Luyao Zhang" w:date="2016-11-18T20:45:00Z">
        <w:r w:rsidRPr="007972D7" w:rsidDel="003B35B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in </w:delText>
        </w:r>
      </w:del>
      <w:ins w:id="247" w:author="Luyao Zhang" w:date="2016-11-18T20:45:00Z">
        <w:r w:rsidR="003B35BB" w:rsidRPr="007972D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of</w:t>
        </w:r>
        <w:r w:rsidR="003B35BB" w:rsidRPr="007972D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 </w:t>
        </w:r>
      </w:ins>
      <w:r w:rsidRPr="007972D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the modelling </w:t>
      </w:r>
      <w:r w:rsidRPr="00B949C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task, which was what I was good </w:t>
      </w:r>
      <w:r w:rsidRPr="009C63B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at and originally aimed to do. But I said no. </w:t>
      </w:r>
      <w:ins w:id="248" w:author="Luyao Zhang" w:date="2016-11-18T20:56:00Z">
        <w:r w:rsidR="009C63B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As badly as </w:t>
        </w:r>
      </w:ins>
      <w:r w:rsidRPr="009C63B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 wanted </w:t>
      </w:r>
      <w:del w:id="249" w:author="Luyao Zhang" w:date="2016-11-18T20:56:00Z">
        <w:r w:rsidRPr="009C63BB" w:rsidDel="009C63B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to capture this</w:delText>
        </w:r>
      </w:del>
      <w:ins w:id="250" w:author="Luyao Zhang" w:date="2016-11-18T20:56:00Z">
        <w:r w:rsidR="009C63B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this</w:t>
        </w:r>
      </w:ins>
      <w:r w:rsidRPr="009C63B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chance </w:t>
      </w:r>
      <w:del w:id="251" w:author="Luyao Zhang" w:date="2016-11-18T20:56:00Z">
        <w:r w:rsidRPr="009C63BB" w:rsidDel="009C63B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of shining</w:delText>
        </w:r>
      </w:del>
      <w:ins w:id="252" w:author="Luyao Zhang" w:date="2016-11-18T20:56:00Z">
        <w:r w:rsidR="009C63B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to shine</w:t>
        </w:r>
      </w:ins>
      <w:del w:id="253" w:author="Luyao Zhang" w:date="2016-11-18T20:56:00Z">
        <w:r w:rsidRPr="009C63BB" w:rsidDel="009C63B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so badly</w:delText>
        </w:r>
      </w:del>
      <w:r w:rsidRPr="009C63B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</w:t>
      </w:r>
      <w:del w:id="254" w:author="Luyao Zhang" w:date="2016-11-18T20:56:00Z">
        <w:r w:rsidRPr="009C63BB" w:rsidDel="009C63B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but </w:delText>
        </w:r>
      </w:del>
      <w:del w:id="255" w:author="Luyao Zhang" w:date="2016-11-18T20:57:00Z">
        <w:r w:rsidRPr="009C63BB" w:rsidDel="00C3431C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I was also</w:delText>
        </w:r>
      </w:del>
      <w:ins w:id="256" w:author="Luyao Zhang" w:date="2016-11-18T20:57:00Z">
        <w:r w:rsidR="00C3431C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it was</w:t>
        </w:r>
      </w:ins>
      <w:r w:rsidRPr="009C63B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crystal clear that </w:t>
      </w:r>
      <w:del w:id="257" w:author="Luyao Zhang" w:date="2016-11-18T20:57:00Z">
        <w:r w:rsidRPr="009C63BB" w:rsidDel="00F94753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it was</w:delText>
        </w:r>
      </w:del>
      <w:ins w:id="258" w:author="Luyao Zhang" w:date="2016-11-18T20:57:00Z">
        <w:r w:rsidR="00F94753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accepting the offer would be</w:t>
        </w:r>
      </w:ins>
      <w:del w:id="259" w:author="Luyao Zhang" w:date="2016-11-18T20:57:00Z">
        <w:r w:rsidRPr="009C63BB" w:rsidDel="00F94753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going to be</w:delText>
        </w:r>
      </w:del>
      <w:r w:rsidRPr="009C63B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a disaster to the team. </w:t>
      </w:r>
      <w:ins w:id="260" w:author="Luyao Zhang" w:date="2016-11-18T20:58:00Z">
        <w:r w:rsidR="0065285F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The leader looked embarrassed and disappointed, and if I said yes, </w:t>
        </w:r>
      </w:ins>
      <w:ins w:id="261" w:author="Luyao Zhang" w:date="2016-11-18T21:00:00Z">
        <w:r w:rsidR="00AA7F50" w:rsidRPr="00C3431C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things would for sure </w:t>
        </w:r>
        <w:r w:rsidR="00342343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get awkward between me and the other three, who were </w:t>
        </w:r>
      </w:ins>
      <w:ins w:id="262" w:author="Luyao Zhang" w:date="2016-11-18T21:01:00Z">
        <w:r w:rsidR="004B13AE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friends.</w:t>
        </w:r>
        <w:r w:rsidR="000F6543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 </w:t>
        </w:r>
        <w:r w:rsidR="0058398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And </w:t>
        </w:r>
      </w:ins>
      <w:del w:id="263" w:author="Luyao Zhang" w:date="2016-11-18T21:01:00Z">
        <w:r w:rsidRPr="009C63BB" w:rsidDel="00E847AC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I knew from the </w:delText>
        </w:r>
      </w:del>
      <w:del w:id="264" w:author="Luyao Zhang" w:date="2016-11-18T20:58:00Z">
        <w:r w:rsidRPr="009C63BB" w:rsidDel="00F00461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shame </w:delText>
        </w:r>
      </w:del>
      <w:del w:id="265" w:author="Luyao Zhang" w:date="2016-11-18T21:01:00Z">
        <w:r w:rsidRPr="009C63BB" w:rsidDel="00E847AC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and disappointment on the leader’</w:delText>
        </w:r>
        <w:r w:rsidRPr="00C3431C" w:rsidDel="00E847AC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s face that if I said yes, then things would for sure get awkward between me, the old leader, and the other two members, who had been</w:delText>
        </w:r>
        <w:r w:rsidRPr="00F94753" w:rsidDel="00E847AC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friends with the leader. </w:delText>
        </w:r>
      </w:del>
      <w:ins w:id="266" w:author="Luyao Zhang" w:date="2016-11-18T21:01:00Z">
        <w:r w:rsidR="0058398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i</w:t>
        </w:r>
      </w:ins>
      <w:del w:id="267" w:author="Luyao Zhang" w:date="2016-11-18T21:01:00Z">
        <w:r w:rsidRPr="00F94753" w:rsidDel="0058398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I</w:delText>
        </w:r>
      </w:del>
      <w:r w:rsidRPr="00F9475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f this awkwardness turned into bitterness, </w:t>
      </w:r>
      <w:del w:id="268" w:author="Luyao Zhang" w:date="2016-11-18T21:01:00Z">
        <w:r w:rsidRPr="00F94753" w:rsidDel="00144891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then </w:delText>
        </w:r>
      </w:del>
      <w:r w:rsidRPr="00F9475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our team wouldn’t even stand a </w:t>
      </w:r>
      <w:del w:id="269" w:author="Luyao Zhang" w:date="2016-11-18T21:02:00Z">
        <w:r w:rsidRPr="00F94753" w:rsidDel="00C256D2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chance to win</w:delText>
        </w:r>
      </w:del>
      <w:ins w:id="270" w:author="Luyao Zhang" w:date="2016-11-18T21:02:00Z">
        <w:r w:rsidR="00C256D2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chance</w:t>
        </w:r>
      </w:ins>
      <w:r w:rsidRPr="00F9475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. In that 10 seconds that it took for me to </w:t>
      </w:r>
      <w:r w:rsidRPr="0065285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gratefully decline the promote, </w:t>
      </w:r>
      <w:del w:id="271" w:author="Luyao Zhang" w:date="2016-11-18T21:02:00Z">
        <w:r w:rsidRPr="0065285F" w:rsidDel="00B835C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I suddenly </w:delText>
        </w:r>
        <w:r w:rsidRPr="00E847AC" w:rsidDel="00B835C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was able to see what</w:delText>
        </w:r>
        <w:r w:rsidRPr="00C25FE3" w:rsidDel="00B835C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was on that piece</w:delText>
        </w:r>
      </w:del>
      <w:ins w:id="272" w:author="Luyao Zhang" w:date="2016-11-18T21:02:00Z">
        <w:r w:rsidR="00B835C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the third piece suddenly became clear</w:t>
        </w:r>
      </w:ins>
      <w:r w:rsidRPr="00C25FE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. It was not me being the maverick, </w:t>
      </w:r>
      <w:r w:rsidRPr="000F654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or being the </w:t>
      </w:r>
      <w:r w:rsidRPr="0058398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very much loved child of the family, it was me being a team member, and putting the team’</w:t>
      </w:r>
      <w:r w:rsidRPr="00F121E8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s goal first. </w:t>
      </w:r>
      <w:r w:rsidRPr="0014489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The lead</w:t>
      </w:r>
      <w:ins w:id="273" w:author="Luyao Zhang" w:date="2016-11-18T21:04:00Z">
        <w:r w:rsidR="00C51DB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er, </w:t>
        </w:r>
      </w:ins>
      <w:del w:id="274" w:author="Luyao Zhang" w:date="2016-11-18T21:04:00Z">
        <w:r w:rsidRPr="00144891" w:rsidDel="00C51DB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er was </w:delText>
        </w:r>
      </w:del>
      <w:del w:id="275" w:author="Luyao Zhang" w:date="2016-11-18T21:03:00Z">
        <w:r w:rsidRPr="00144891" w:rsidDel="00D475B4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obviously </w:delText>
        </w:r>
      </w:del>
      <w:r w:rsidRPr="0014489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shocked </w:t>
      </w:r>
      <w:del w:id="276" w:author="Luyao Zhang" w:date="2016-11-18T21:03:00Z">
        <w:r w:rsidRPr="00C256D2" w:rsidDel="00D475B4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and moved to find out </w:delText>
        </w:r>
      </w:del>
      <w:r w:rsidRPr="00C256D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that I </w:t>
      </w:r>
      <w:ins w:id="277" w:author="Luyao Zhang" w:date="2016-11-18T21:04:00Z">
        <w:r w:rsidR="008A5AF1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refused to replace him</w:t>
        </w:r>
      </w:ins>
      <w:del w:id="278" w:author="Luyao Zhang" w:date="2016-11-18T21:04:00Z">
        <w:r w:rsidRPr="00C256D2" w:rsidDel="008A5AF1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would still stick to my old job</w:delText>
        </w:r>
      </w:del>
      <w:ins w:id="279" w:author="Luyao Zhang" w:date="2016-11-18T21:04:00Z">
        <w:r w:rsidR="00931FA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, </w:t>
        </w:r>
      </w:ins>
      <w:del w:id="280" w:author="Luyao Zhang" w:date="2016-11-18T21:04:00Z">
        <w:r w:rsidRPr="00C256D2" w:rsidDel="005B6BA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, and thus </w:delText>
        </w:r>
        <w:r w:rsidRPr="00735A1E" w:rsidDel="005B6BA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o</w:delText>
        </w:r>
      </w:del>
      <w:del w:id="281" w:author="Luyao Zhang" w:date="2016-11-18T21:05:00Z">
        <w:r w:rsidRPr="00735A1E" w:rsidDel="00931FA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ffered</w:delText>
        </w:r>
        <w:r w:rsidRPr="00B835C5" w:rsidDel="00931FA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</w:delText>
        </w:r>
      </w:del>
      <w:r w:rsidRPr="00B835C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later in the competition</w:t>
      </w:r>
      <w:ins w:id="282" w:author="Luyao Zhang" w:date="2016-11-18T21:05:00Z">
        <w:r w:rsidR="004A6D7F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, </w:t>
        </w:r>
      </w:ins>
      <w:ins w:id="283" w:author="Luyao Zhang" w:date="2016-11-18T21:06:00Z">
        <w:r w:rsidR="00737818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along with other two members, </w:t>
        </w:r>
      </w:ins>
      <w:ins w:id="284" w:author="Luyao Zhang" w:date="2016-11-18T21:05:00Z">
        <w:r w:rsidR="004A6D7F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tried </w:t>
        </w:r>
      </w:ins>
      <w:ins w:id="285" w:author="Luyao Zhang" w:date="2016-11-18T21:06:00Z">
        <w:r w:rsidR="008E660C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his</w:t>
        </w:r>
      </w:ins>
      <w:ins w:id="286" w:author="Luyao Zhang" w:date="2016-11-18T21:05:00Z">
        <w:r w:rsidR="004A6D7F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 best to provide</w:t>
        </w:r>
      </w:ins>
      <w:r w:rsidRPr="00B835C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all the help </w:t>
      </w:r>
      <w:del w:id="287" w:author="Luyao Zhang" w:date="2016-11-18T21:04:00Z">
        <w:r w:rsidRPr="00B835C5" w:rsidDel="0050348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I needed from him</w:delText>
        </w:r>
      </w:del>
      <w:ins w:id="288" w:author="Luyao Zhang" w:date="2016-11-18T21:05:00Z">
        <w:r w:rsidR="004A6D7F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I need</w:t>
        </w:r>
      </w:ins>
      <w:ins w:id="289" w:author="Luyao Zhang" w:date="2016-11-18T21:06:00Z">
        <w:r w:rsidR="00D14506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ed</w:t>
        </w:r>
      </w:ins>
      <w:r w:rsidRPr="00B835C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. Eventually, we finished first. </w:t>
      </w:r>
      <w:del w:id="290" w:author="Luyao Zhang" w:date="2016-11-18T21:06:00Z">
        <w:r w:rsidRPr="00B835C5" w:rsidDel="003C7E88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In the loud cheering, the leader came up to me, and extended his hand. He looked at me in the eyes, and said “Thank you” while shanking my hand. I felt it was the most exciting moment during the whole competition. </w:delText>
        </w:r>
      </w:del>
    </w:p>
    <w:p w14:paraId="667EA899" w14:textId="77777777" w:rsidR="00AF2455" w:rsidRPr="006A0645" w:rsidRDefault="00AF2455" w:rsidP="00AF2455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p w14:paraId="2416E0F5" w14:textId="1FEAE36D" w:rsidR="00AF2455" w:rsidRPr="00B05379" w:rsidDel="008E0311" w:rsidRDefault="006A0645" w:rsidP="00AF2455">
      <w:pPr>
        <w:rPr>
          <w:del w:id="291" w:author="Luyao Zhang" w:date="2016-11-18T21:32:00Z"/>
          <w:rFonts w:ascii="Times New Roman" w:hAnsi="Times New Roman" w:cs="Times New Roman"/>
          <w:color w:val="000000" w:themeColor="text1"/>
        </w:rPr>
      </w:pPr>
      <w:ins w:id="292" w:author="Luyao Zhang" w:date="2016-11-18T21:07:00Z">
        <w:r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N</w:t>
        </w:r>
      </w:ins>
      <w:del w:id="293" w:author="Luyao Zhang" w:date="2016-11-18T21:07:00Z">
        <w:r w:rsidR="00AF2455" w:rsidRPr="006A0645" w:rsidDel="006A064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The</w:delText>
        </w:r>
        <w:r w:rsidR="00AF2455" w:rsidRPr="003358E6" w:rsidDel="006A064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three puzzle pieces</w:delText>
        </w:r>
        <w:r w:rsidR="00AF2455" w:rsidRPr="007C6C0F" w:rsidDel="006A0645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are not complete yet, but they each stands for a part of me. And n</w:delText>
        </w:r>
      </w:del>
      <w:r w:rsidR="00AF2455" w:rsidRPr="007C6C0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ow, if I get accepted by </w:t>
      </w:r>
      <w:r w:rsidR="00AF2455" w:rsidRPr="009B4DF9">
        <w:rPr>
          <w:rFonts w:ascii="Times New Roman" w:eastAsia="MS Mincho" w:hAnsi="Times New Roman" w:cs="Times New Roman"/>
          <w:color w:val="000000" w:themeColor="text1"/>
          <w:shd w:val="clear" w:color="auto" w:fill="FFFFFF"/>
          <w:rPrChange w:id="294" w:author="Luyao Zhang" w:date="2016-11-18T20:53:00Z">
            <w:rPr>
              <w:rFonts w:ascii="Times New Roman" w:eastAsia="MS Mincho" w:hAnsi="Times New Roman" w:cs="Times New Roman"/>
              <w:color w:val="000000" w:themeColor="text1"/>
              <w:highlight w:val="green"/>
              <w:shd w:val="clear" w:color="auto" w:fill="FFFFFF"/>
            </w:rPr>
          </w:rPrChange>
        </w:rPr>
        <w:t>undergraduate school</w:t>
      </w:r>
      <w:r w:rsidR="00AF2455" w:rsidRPr="009B4DF9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</w:t>
      </w:r>
      <w:r w:rsidR="00AF2455" w:rsidRPr="00B4678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it will be the</w:t>
      </w:r>
      <w:del w:id="295" w:author="Luyao Zhang" w:date="2016-11-18T21:07:00Z">
        <w:r w:rsidR="00AF2455" w:rsidRPr="00B46784" w:rsidDel="007C6C0F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new</w:delText>
        </w:r>
      </w:del>
      <w:r w:rsidR="00AF2455" w:rsidRPr="007368C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beginning </w:t>
      </w:r>
      <w:r w:rsidR="00AF2455" w:rsidRPr="00FB0E6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of a </w:t>
      </w:r>
      <w:ins w:id="296" w:author="Luyao Zhang" w:date="2016-11-18T21:07:00Z">
        <w:r w:rsidR="007C6C0F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n</w:t>
        </w:r>
        <w:r w:rsidR="00C93001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ew </w:t>
        </w:r>
      </w:ins>
      <w:r w:rsidR="00AF2455" w:rsidRPr="00FB0E6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journey for </w:t>
      </w:r>
      <w:ins w:id="297" w:author="Luyao Zhang" w:date="2016-11-18T21:07:00Z">
        <w:r w:rsidR="0047283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me to </w:t>
        </w:r>
      </w:ins>
      <w:del w:id="298" w:author="Luyao Zhang" w:date="2016-11-18T21:07:00Z">
        <w:r w:rsidR="00AF2455" w:rsidRPr="0022795F" w:rsidDel="0047283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gathering</w:delText>
        </w:r>
        <w:r w:rsidR="00AF2455" w:rsidRPr="007972D7" w:rsidDel="0047283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</w:delText>
        </w:r>
      </w:del>
      <w:ins w:id="299" w:author="Luyao Zhang" w:date="2016-11-18T21:07:00Z">
        <w:r w:rsidR="0047283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collect</w:t>
        </w:r>
        <w:r w:rsidR="00472830" w:rsidRPr="007972D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 </w:t>
        </w:r>
      </w:ins>
      <w:r w:rsidR="00AF2455" w:rsidRPr="006A064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more puzzle pieces</w:t>
      </w:r>
      <w:del w:id="300" w:author="Luyao Zhang" w:date="2016-11-18T21:07:00Z">
        <w:r w:rsidR="00AF2455" w:rsidRPr="003358E6" w:rsidDel="0026497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of my life</w:delText>
        </w:r>
      </w:del>
      <w:r w:rsidR="00AF2455" w:rsidRPr="007C6C0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. Cultural shock, </w:t>
      </w:r>
      <w:ins w:id="301" w:author="Luyao Zhang" w:date="2016-11-18T21:13:00Z">
        <w:r w:rsidR="00603C3E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life away from parents</w:t>
        </w:r>
      </w:ins>
      <w:del w:id="302" w:author="Luyao Zhang" w:date="2016-11-18T21:07:00Z">
        <w:r w:rsidR="00AF2455" w:rsidRPr="007C6C0F" w:rsidDel="00BC54EB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living far </w:delText>
        </w:r>
      </w:del>
      <w:del w:id="303" w:author="Luyao Zhang" w:date="2016-11-18T21:13:00Z">
        <w:r w:rsidR="00AF2455" w:rsidRPr="007C6C0F" w:rsidDel="00603C3E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away from parents</w:delText>
        </w:r>
      </w:del>
      <w:r w:rsidR="00AF2455" w:rsidRPr="007C6C0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learning </w:t>
      </w:r>
      <w:del w:id="304" w:author="Luyao Zhang" w:date="2016-11-18T21:08:00Z">
        <w:r w:rsidR="00AF2455" w:rsidRPr="00472830" w:rsidDel="0072410E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m</w:delText>
        </w:r>
      </w:del>
      <w:del w:id="305" w:author="Luyao Zhang" w:date="2016-11-18T21:07:00Z">
        <w:r w:rsidR="00AF2455" w:rsidRPr="00472830" w:rsidDel="0072410E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ore </w:delText>
        </w:r>
      </w:del>
      <w:r w:rsidR="00AF2455" w:rsidRPr="0047283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knowledge, meeting new people, </w:t>
      </w:r>
      <w:del w:id="306" w:author="Luyao Zhang" w:date="2016-11-18T21:08:00Z">
        <w:r w:rsidR="00AF2455" w:rsidRPr="00472830" w:rsidDel="0072410E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even </w:delText>
        </w:r>
      </w:del>
      <w:r w:rsidR="00AF2455" w:rsidRPr="0047283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developing a career… </w:t>
      </w:r>
      <w:del w:id="307" w:author="Luyao Zhang" w:date="2016-11-18T21:09:00Z">
        <w:r w:rsidR="00AF2455" w:rsidRPr="00472830" w:rsidDel="00F2638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It makes my hands</w:delText>
        </w:r>
      </w:del>
      <w:ins w:id="308" w:author="Luyao Zhang" w:date="2016-11-18T21:09:00Z">
        <w:r w:rsidR="00F26387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My palms</w:t>
        </w:r>
      </w:ins>
      <w:r w:rsidR="00AF2455" w:rsidRPr="0047283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sweat even thinking about these. </w:t>
      </w:r>
      <w:del w:id="309" w:author="Luyao Zhang" w:date="2016-11-18T21:12:00Z">
        <w:r w:rsidR="00AF2455" w:rsidRPr="0026497A" w:rsidDel="00DD3259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I</w:delText>
        </w:r>
        <w:r w:rsidR="00AF2455" w:rsidRPr="00BC54EB" w:rsidDel="00DD3259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’m so looking forward to an opportunity to continue the journey </w:delText>
        </w:r>
      </w:del>
      <w:del w:id="310" w:author="Luyao Zhang" w:date="2016-11-18T21:11:00Z">
        <w:r w:rsidR="00AF2455" w:rsidRPr="00BC54EB" w:rsidDel="00B05379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on the other side of the ocean</w:delText>
        </w:r>
      </w:del>
      <w:del w:id="311" w:author="Luyao Zhang" w:date="2016-11-18T21:12:00Z">
        <w:r w:rsidR="00AF2455" w:rsidRPr="00BC54EB" w:rsidDel="00DD3259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.</w:delText>
        </w:r>
        <w:r w:rsidR="00AF2455" w:rsidRPr="0072410E" w:rsidDel="00DD3259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 xml:space="preserve"> </w:delText>
        </w:r>
      </w:del>
      <w:r w:rsidR="00AF2455" w:rsidRPr="0072410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 have no </w:t>
      </w:r>
      <w:r w:rsidR="00AF2455" w:rsidRPr="0072410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lastRenderedPageBreak/>
        <w:t xml:space="preserve">idea where </w:t>
      </w:r>
      <w:ins w:id="312" w:author="Luyao Zhang" w:date="2016-11-18T21:14:00Z">
        <w:r w:rsidR="00F177E0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this</w:t>
        </w:r>
        <w:r w:rsidR="00641EA3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 journey of </w:t>
        </w:r>
        <w:r w:rsidR="00D92E9F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discovering</w:t>
        </w:r>
        <w:r w:rsidR="00641EA3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 xml:space="preserve"> myself</w:t>
        </w:r>
      </w:ins>
      <w:del w:id="313" w:author="Luyao Zhang" w:date="2016-11-18T21:14:00Z">
        <w:r w:rsidR="00AF2455" w:rsidRPr="0072410E" w:rsidDel="00641EA3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it’</w:delText>
        </w:r>
        <w:r w:rsidR="00AF2455" w:rsidRPr="00043B2C" w:rsidDel="00641EA3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s</w:delText>
        </w:r>
      </w:del>
      <w:r w:rsidR="00AF2455" w:rsidRPr="00043B2C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ins w:id="314" w:author="Luyao Zhang" w:date="2016-11-18T21:14:00Z">
        <w:r w:rsidR="008314F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t>will</w:t>
        </w:r>
      </w:ins>
      <w:del w:id="315" w:author="Luyao Zhang" w:date="2016-11-18T21:14:00Z">
        <w:r w:rsidR="00AF2455" w:rsidRPr="00043B2C" w:rsidDel="008314FA">
          <w:rPr>
            <w:rFonts w:ascii="Times New Roman" w:eastAsia="MS Mincho" w:hAnsi="Times New Roman" w:cs="Times New Roman"/>
            <w:color w:val="000000" w:themeColor="text1"/>
            <w:shd w:val="clear" w:color="auto" w:fill="FFFFFF"/>
          </w:rPr>
          <w:delText>going to</w:delText>
        </w:r>
      </w:del>
      <w:r w:rsidR="00AF2455" w:rsidRPr="00043B2C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end, </w:t>
      </w:r>
      <w:r w:rsidR="00AF2455" w:rsidRPr="00F2638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but getting on the road is </w:t>
      </w:r>
      <w:r w:rsidR="00AF2455" w:rsidRPr="00210F7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satisfying enough.</w:t>
      </w:r>
      <w:bookmarkStart w:id="316" w:name="_GoBack"/>
      <w:bookmarkEnd w:id="316"/>
    </w:p>
    <w:p w14:paraId="1CC0D5A5" w14:textId="77777777" w:rsidR="00AF2455" w:rsidRPr="004A4321" w:rsidDel="008E0311" w:rsidRDefault="00AF2455" w:rsidP="00AF2455">
      <w:pPr>
        <w:rPr>
          <w:del w:id="317" w:author="Luyao Zhang" w:date="2016-11-18T21:32:00Z"/>
          <w:rFonts w:ascii="Times New Roman" w:hAnsi="Times New Roman" w:cs="Times New Roman"/>
          <w:color w:val="000000" w:themeColor="text1"/>
        </w:rPr>
      </w:pPr>
    </w:p>
    <w:p w14:paraId="2CD0EF16" w14:textId="77777777" w:rsidR="00AF2455" w:rsidRPr="008E0311" w:rsidDel="008E0311" w:rsidRDefault="00AF2455" w:rsidP="00AF2455">
      <w:pPr>
        <w:rPr>
          <w:del w:id="318" w:author="Luyao Zhang" w:date="2016-11-18T21:32:00Z"/>
          <w:rFonts w:ascii="Times New Roman" w:hAnsi="Times New Roman" w:cs="Times New Roman"/>
          <w:color w:val="000000" w:themeColor="text1"/>
        </w:rPr>
      </w:pPr>
    </w:p>
    <w:p w14:paraId="6670F828" w14:textId="77777777" w:rsidR="00AF2455" w:rsidRPr="008E0311" w:rsidDel="008E0311" w:rsidRDefault="00AF2455" w:rsidP="00AF2455">
      <w:pPr>
        <w:rPr>
          <w:del w:id="319" w:author="Luyao Zhang" w:date="2016-11-18T21:32:00Z"/>
          <w:rFonts w:ascii="Times New Roman" w:hAnsi="Times New Roman" w:cs="Times New Roman"/>
          <w:color w:val="000000" w:themeColor="text1"/>
        </w:rPr>
      </w:pPr>
    </w:p>
    <w:p w14:paraId="16ECF638" w14:textId="77777777" w:rsidR="00F06347" w:rsidRPr="009B4DF9" w:rsidRDefault="00F06347">
      <w:pPr>
        <w:rPr>
          <w:rFonts w:ascii="Times New Roman" w:hAnsi="Times New Roman" w:cs="Times New Roman"/>
          <w:rPrChange w:id="320" w:author="Luyao Zhang" w:date="2016-11-18T20:53:00Z">
            <w:rPr/>
          </w:rPrChange>
        </w:rPr>
      </w:pPr>
    </w:p>
    <w:sectPr w:rsidR="00F06347" w:rsidRPr="009B4DF9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55"/>
    <w:rsid w:val="000370BD"/>
    <w:rsid w:val="00043B2C"/>
    <w:rsid w:val="000537E3"/>
    <w:rsid w:val="000543A0"/>
    <w:rsid w:val="00061891"/>
    <w:rsid w:val="00077417"/>
    <w:rsid w:val="00094F20"/>
    <w:rsid w:val="00096F7A"/>
    <w:rsid w:val="000C0A7A"/>
    <w:rsid w:val="000C3B3B"/>
    <w:rsid w:val="000C472C"/>
    <w:rsid w:val="000D13F9"/>
    <w:rsid w:val="000E5FBB"/>
    <w:rsid w:val="000F6543"/>
    <w:rsid w:val="00144891"/>
    <w:rsid w:val="00182A0F"/>
    <w:rsid w:val="00184A78"/>
    <w:rsid w:val="00193D66"/>
    <w:rsid w:val="001B0F0F"/>
    <w:rsid w:val="001B13A7"/>
    <w:rsid w:val="001B4150"/>
    <w:rsid w:val="001B470A"/>
    <w:rsid w:val="001C3C19"/>
    <w:rsid w:val="001E319C"/>
    <w:rsid w:val="001E6A50"/>
    <w:rsid w:val="001E73DF"/>
    <w:rsid w:val="001F03DD"/>
    <w:rsid w:val="001F29C9"/>
    <w:rsid w:val="001F63DA"/>
    <w:rsid w:val="001F6F46"/>
    <w:rsid w:val="00210F71"/>
    <w:rsid w:val="00225047"/>
    <w:rsid w:val="0022795F"/>
    <w:rsid w:val="00227A28"/>
    <w:rsid w:val="00245BE8"/>
    <w:rsid w:val="002565BA"/>
    <w:rsid w:val="0025732E"/>
    <w:rsid w:val="0026497A"/>
    <w:rsid w:val="00273F52"/>
    <w:rsid w:val="0028481B"/>
    <w:rsid w:val="002902CF"/>
    <w:rsid w:val="00292E89"/>
    <w:rsid w:val="002A5173"/>
    <w:rsid w:val="002B7632"/>
    <w:rsid w:val="002C3EB7"/>
    <w:rsid w:val="002E3F1B"/>
    <w:rsid w:val="002E4EE0"/>
    <w:rsid w:val="002E7978"/>
    <w:rsid w:val="003065D4"/>
    <w:rsid w:val="00307F8C"/>
    <w:rsid w:val="003358E6"/>
    <w:rsid w:val="00342343"/>
    <w:rsid w:val="00355404"/>
    <w:rsid w:val="00363778"/>
    <w:rsid w:val="0038184B"/>
    <w:rsid w:val="00384E6D"/>
    <w:rsid w:val="00394C6D"/>
    <w:rsid w:val="003A1D33"/>
    <w:rsid w:val="003B35BB"/>
    <w:rsid w:val="003B3EF3"/>
    <w:rsid w:val="003C1E98"/>
    <w:rsid w:val="003C7E88"/>
    <w:rsid w:val="003D31F3"/>
    <w:rsid w:val="003E4DAA"/>
    <w:rsid w:val="003F389C"/>
    <w:rsid w:val="003F43BC"/>
    <w:rsid w:val="0041216F"/>
    <w:rsid w:val="00421ACD"/>
    <w:rsid w:val="00426D95"/>
    <w:rsid w:val="00443B84"/>
    <w:rsid w:val="004519AC"/>
    <w:rsid w:val="0045596C"/>
    <w:rsid w:val="004574E7"/>
    <w:rsid w:val="00472830"/>
    <w:rsid w:val="004775A4"/>
    <w:rsid w:val="004844D1"/>
    <w:rsid w:val="00497690"/>
    <w:rsid w:val="004A4321"/>
    <w:rsid w:val="004A6D7F"/>
    <w:rsid w:val="004B13AE"/>
    <w:rsid w:val="004D1630"/>
    <w:rsid w:val="00500521"/>
    <w:rsid w:val="00503487"/>
    <w:rsid w:val="00545364"/>
    <w:rsid w:val="005518AC"/>
    <w:rsid w:val="005660B5"/>
    <w:rsid w:val="0058398A"/>
    <w:rsid w:val="005A2B9E"/>
    <w:rsid w:val="005B56C0"/>
    <w:rsid w:val="005B6BA0"/>
    <w:rsid w:val="005E2056"/>
    <w:rsid w:val="005E4753"/>
    <w:rsid w:val="005F6B21"/>
    <w:rsid w:val="006000F8"/>
    <w:rsid w:val="00603C3E"/>
    <w:rsid w:val="0061720F"/>
    <w:rsid w:val="0062605C"/>
    <w:rsid w:val="00626931"/>
    <w:rsid w:val="006329F5"/>
    <w:rsid w:val="00641EA3"/>
    <w:rsid w:val="00645A18"/>
    <w:rsid w:val="0065285F"/>
    <w:rsid w:val="00665C13"/>
    <w:rsid w:val="00665DF4"/>
    <w:rsid w:val="00670CD6"/>
    <w:rsid w:val="00673E9B"/>
    <w:rsid w:val="00676CD5"/>
    <w:rsid w:val="006829AD"/>
    <w:rsid w:val="00685E8D"/>
    <w:rsid w:val="0069139C"/>
    <w:rsid w:val="006A0645"/>
    <w:rsid w:val="006A094F"/>
    <w:rsid w:val="006B620C"/>
    <w:rsid w:val="006C0BB6"/>
    <w:rsid w:val="006C4D92"/>
    <w:rsid w:val="006D1EAA"/>
    <w:rsid w:val="006D5856"/>
    <w:rsid w:val="00700E95"/>
    <w:rsid w:val="00705BA2"/>
    <w:rsid w:val="007133D8"/>
    <w:rsid w:val="007153DB"/>
    <w:rsid w:val="0071626F"/>
    <w:rsid w:val="0072410E"/>
    <w:rsid w:val="00734F6A"/>
    <w:rsid w:val="00735A1E"/>
    <w:rsid w:val="007368C6"/>
    <w:rsid w:val="007371A9"/>
    <w:rsid w:val="00737818"/>
    <w:rsid w:val="00752AE5"/>
    <w:rsid w:val="00766413"/>
    <w:rsid w:val="007912D9"/>
    <w:rsid w:val="007937AE"/>
    <w:rsid w:val="007972D7"/>
    <w:rsid w:val="00797D84"/>
    <w:rsid w:val="007A131B"/>
    <w:rsid w:val="007B78D5"/>
    <w:rsid w:val="007C0AFC"/>
    <w:rsid w:val="007C5B97"/>
    <w:rsid w:val="007C6C0F"/>
    <w:rsid w:val="007F3AB1"/>
    <w:rsid w:val="007F6B5A"/>
    <w:rsid w:val="00801C62"/>
    <w:rsid w:val="008314FA"/>
    <w:rsid w:val="0084116E"/>
    <w:rsid w:val="0084212C"/>
    <w:rsid w:val="008441AD"/>
    <w:rsid w:val="00844255"/>
    <w:rsid w:val="0084732A"/>
    <w:rsid w:val="0087676B"/>
    <w:rsid w:val="0088688A"/>
    <w:rsid w:val="00886E84"/>
    <w:rsid w:val="008A5AF1"/>
    <w:rsid w:val="008A62E9"/>
    <w:rsid w:val="008B212E"/>
    <w:rsid w:val="008E0311"/>
    <w:rsid w:val="008E18C1"/>
    <w:rsid w:val="008E660C"/>
    <w:rsid w:val="008F1B8C"/>
    <w:rsid w:val="00926D03"/>
    <w:rsid w:val="00931FAB"/>
    <w:rsid w:val="00974CFD"/>
    <w:rsid w:val="009753C3"/>
    <w:rsid w:val="009A035A"/>
    <w:rsid w:val="009A3E0C"/>
    <w:rsid w:val="009B3ACA"/>
    <w:rsid w:val="009B4DF9"/>
    <w:rsid w:val="009C17E9"/>
    <w:rsid w:val="009C21A0"/>
    <w:rsid w:val="009C21F9"/>
    <w:rsid w:val="009C63BB"/>
    <w:rsid w:val="009D2685"/>
    <w:rsid w:val="009F0C69"/>
    <w:rsid w:val="00A00B42"/>
    <w:rsid w:val="00A03BBA"/>
    <w:rsid w:val="00A409DD"/>
    <w:rsid w:val="00A4681D"/>
    <w:rsid w:val="00A61087"/>
    <w:rsid w:val="00A71A13"/>
    <w:rsid w:val="00A72D09"/>
    <w:rsid w:val="00A82E4A"/>
    <w:rsid w:val="00A833CB"/>
    <w:rsid w:val="00A8387F"/>
    <w:rsid w:val="00AA7F50"/>
    <w:rsid w:val="00AC26F5"/>
    <w:rsid w:val="00AC7856"/>
    <w:rsid w:val="00AD3740"/>
    <w:rsid w:val="00AF2455"/>
    <w:rsid w:val="00B0002F"/>
    <w:rsid w:val="00B0406F"/>
    <w:rsid w:val="00B049FA"/>
    <w:rsid w:val="00B05379"/>
    <w:rsid w:val="00B06A46"/>
    <w:rsid w:val="00B07E3A"/>
    <w:rsid w:val="00B111C6"/>
    <w:rsid w:val="00B27E27"/>
    <w:rsid w:val="00B3382C"/>
    <w:rsid w:val="00B46784"/>
    <w:rsid w:val="00B57B35"/>
    <w:rsid w:val="00B63ACF"/>
    <w:rsid w:val="00B65D16"/>
    <w:rsid w:val="00B72A7F"/>
    <w:rsid w:val="00B753B5"/>
    <w:rsid w:val="00B835C5"/>
    <w:rsid w:val="00B949C0"/>
    <w:rsid w:val="00B95C06"/>
    <w:rsid w:val="00B964F0"/>
    <w:rsid w:val="00BB2671"/>
    <w:rsid w:val="00BB7CCF"/>
    <w:rsid w:val="00BC54EB"/>
    <w:rsid w:val="00BD3AEB"/>
    <w:rsid w:val="00BE616F"/>
    <w:rsid w:val="00BF0C14"/>
    <w:rsid w:val="00BF0EC6"/>
    <w:rsid w:val="00C053C1"/>
    <w:rsid w:val="00C12799"/>
    <w:rsid w:val="00C1549B"/>
    <w:rsid w:val="00C256D2"/>
    <w:rsid w:val="00C25FE3"/>
    <w:rsid w:val="00C3431C"/>
    <w:rsid w:val="00C4693C"/>
    <w:rsid w:val="00C51DBA"/>
    <w:rsid w:val="00C550ED"/>
    <w:rsid w:val="00C80213"/>
    <w:rsid w:val="00C93001"/>
    <w:rsid w:val="00CA07B6"/>
    <w:rsid w:val="00CB5631"/>
    <w:rsid w:val="00CB6C04"/>
    <w:rsid w:val="00CC15AC"/>
    <w:rsid w:val="00CD447A"/>
    <w:rsid w:val="00CD750E"/>
    <w:rsid w:val="00CF4F1C"/>
    <w:rsid w:val="00D03475"/>
    <w:rsid w:val="00D03512"/>
    <w:rsid w:val="00D138C5"/>
    <w:rsid w:val="00D14506"/>
    <w:rsid w:val="00D172DC"/>
    <w:rsid w:val="00D2103A"/>
    <w:rsid w:val="00D43C42"/>
    <w:rsid w:val="00D475B4"/>
    <w:rsid w:val="00D47AB7"/>
    <w:rsid w:val="00D86016"/>
    <w:rsid w:val="00D92E9F"/>
    <w:rsid w:val="00DA09A5"/>
    <w:rsid w:val="00DA17FE"/>
    <w:rsid w:val="00DB3B41"/>
    <w:rsid w:val="00DC3BC6"/>
    <w:rsid w:val="00DD3259"/>
    <w:rsid w:val="00E06D38"/>
    <w:rsid w:val="00E5058F"/>
    <w:rsid w:val="00E52EE2"/>
    <w:rsid w:val="00E61891"/>
    <w:rsid w:val="00E64627"/>
    <w:rsid w:val="00E67C94"/>
    <w:rsid w:val="00E847AC"/>
    <w:rsid w:val="00E87B69"/>
    <w:rsid w:val="00E959F3"/>
    <w:rsid w:val="00EA24F9"/>
    <w:rsid w:val="00EA28FA"/>
    <w:rsid w:val="00F00461"/>
    <w:rsid w:val="00F00FC5"/>
    <w:rsid w:val="00F06347"/>
    <w:rsid w:val="00F10439"/>
    <w:rsid w:val="00F121E8"/>
    <w:rsid w:val="00F177E0"/>
    <w:rsid w:val="00F17A16"/>
    <w:rsid w:val="00F2580F"/>
    <w:rsid w:val="00F26387"/>
    <w:rsid w:val="00F4112C"/>
    <w:rsid w:val="00F43DAD"/>
    <w:rsid w:val="00F46A9A"/>
    <w:rsid w:val="00F47E2B"/>
    <w:rsid w:val="00F6462E"/>
    <w:rsid w:val="00F7500C"/>
    <w:rsid w:val="00F94753"/>
    <w:rsid w:val="00F94944"/>
    <w:rsid w:val="00FA1770"/>
    <w:rsid w:val="00FA4358"/>
    <w:rsid w:val="00FB0E60"/>
    <w:rsid w:val="00FB44A5"/>
    <w:rsid w:val="00FB767E"/>
    <w:rsid w:val="00FC6BF4"/>
    <w:rsid w:val="00FD1624"/>
    <w:rsid w:val="00FD1762"/>
    <w:rsid w:val="00FE77E2"/>
    <w:rsid w:val="00FF2F71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0FC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A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A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1134</Words>
  <Characters>4994</Characters>
  <Application>Microsoft Macintosh Word</Application>
  <DocSecurity>0</DocSecurity>
  <Lines>86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334</cp:revision>
  <dcterms:created xsi:type="dcterms:W3CDTF">2016-11-19T01:16:00Z</dcterms:created>
  <dcterms:modified xsi:type="dcterms:W3CDTF">2016-11-19T03:32:00Z</dcterms:modified>
</cp:coreProperties>
</file>